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i/>
          <w:iCs/>
        </w:rPr>
        <w:t>Submission type: Research article</w:t>
      </w:r>
    </w:p>
    <w:p>
      <w:pPr>
        <w:spacing w:after="0" w:line="480" w:lineRule="auto"/>
        <w:jc w:val="left"/>
        <w:rPr>
          <w:rFonts w:cs="Times New Roman"/>
          <w:b/>
          <w:color w:val="000000" w:themeColor="text1"/>
          <w:sz w:val="28"/>
          <w:szCs w:val="28"/>
        </w:rPr>
      </w:pPr>
    </w:p>
    <w:p>
      <w:pPr>
        <w:spacing w:after="0" w:line="480" w:lineRule="auto"/>
        <w:jc w:val="center"/>
        <w:rPr>
          <w:rFonts w:cs="Times New Roman"/>
          <w:b/>
          <w:color w:val="000000" w:themeColor="text1"/>
          <w:sz w:val="28"/>
          <w:szCs w:val="28"/>
        </w:rPr>
      </w:pPr>
      <w:commentRangeStart w:id="0"/>
      <w:r>
        <w:rPr>
          <w:rFonts w:cs="Times New Roman"/>
          <w:b/>
          <w:color w:val="000000" w:themeColor="text1"/>
          <w:sz w:val="28"/>
          <w:szCs w:val="28"/>
        </w:rPr>
        <w:t>A predator in need is a predator indeed: generalist arthropod predators function as pest specialists at the late growth stage of rice</w:t>
      </w:r>
      <w:commentRangeEnd w:id="0"/>
      <w:r>
        <w:commentReference w:id="0"/>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szCs w:val="24"/>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Style w:val="11"/>
          <w:rFonts w:cs="Times New Roman"/>
          <w:szCs w:val="24"/>
          <w:u w:val="none"/>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Style w:val="11"/>
          <w:rFonts w:cs="Times New Roman"/>
          <w:szCs w:val="24"/>
          <w:u w:val="none"/>
        </w:rPr>
        <w:t xml:space="preserve"> </w:t>
      </w:r>
    </w:p>
    <w:p>
      <w:pPr>
        <w:spacing w:after="0" w:line="480" w:lineRule="auto"/>
        <w:jc w:val="left"/>
        <w:rPr>
          <w:color w:val="0000FF"/>
          <w:u w:val="single"/>
        </w:rPr>
      </w:pPr>
      <w:r>
        <w:rPr>
          <w:color w:val="000000" w:themeColor="text1"/>
        </w:rPr>
        <w:t>Tel</w:t>
      </w:r>
      <w:r>
        <w:rPr>
          <w:rFonts w:hint="eastAsia"/>
          <w:color w:val="000000" w:themeColor="text1"/>
        </w:rPr>
        <w:t>e</w:t>
      </w:r>
      <w:r>
        <w:rPr>
          <w:color w:val="000000" w:themeColor="text1"/>
        </w:rPr>
        <w:t>phone</w:t>
      </w:r>
      <w:r>
        <w:t xml:space="preserve"> number</w:t>
      </w:r>
      <w:r>
        <w:rPr>
          <w:rFonts w:hint="eastAsia"/>
        </w:rPr>
        <w:t>: 886-2-33662466  /</w:t>
      </w:r>
      <w:r>
        <w:t xml:space="preserve"> Fax number</w:t>
      </w:r>
      <w:r>
        <w:rPr>
          <w:rFonts w:hint="eastAsia"/>
        </w:rPr>
        <w:t>: 886-2-23686750</w:t>
      </w:r>
      <w:r>
        <w:rPr>
          <w:color w:val="000000" w:themeColor="text1"/>
        </w:rPr>
        <w:br w:type="page"/>
      </w:r>
    </w:p>
    <w:p>
      <w:pPr>
        <w:spacing w:after="0" w:line="480" w:lineRule="auto"/>
        <w:jc w:val="center"/>
        <w:rPr>
          <w:rFonts w:cs="Times New Roman"/>
          <w:b/>
          <w:color w:val="000000" w:themeColor="text1"/>
          <w:sz w:val="28"/>
          <w:szCs w:val="28"/>
        </w:rPr>
      </w:pPr>
      <w:r>
        <w:rPr>
          <w:rFonts w:cs="Times New Roman"/>
          <w:b/>
          <w:color w:val="000000" w:themeColor="text1"/>
          <w:sz w:val="28"/>
          <w:szCs w:val="28"/>
        </w:rPr>
        <w:t>Abstract</w:t>
      </w:r>
    </w:p>
    <w:p>
      <w:pPr>
        <w:spacing w:after="0" w:line="480" w:lineRule="auto"/>
        <w:jc w:val="left"/>
        <w:rPr>
          <w:rFonts w:cs="Times New Roman"/>
          <w:color w:val="000000" w:themeColor="text1"/>
        </w:rPr>
      </w:pPr>
      <w:r>
        <w:rPr>
          <w:rFonts w:cs="Times New Roman"/>
          <w:color w:val="000000" w:themeColor="text1"/>
        </w:rPr>
        <w:t xml:space="preserve">Biocontrol, using natural enemies for pest control, has a long history in agriculture.  It has received a surge of interest in the recent Anthropocene because of its potential as a valuable tool for sustainable agriculture.  To solve a long-standing puzzle in biocontrol—how well the ubiquitous generalist arthropod predators (GAPs) function as biocontrol agents—this study </w:t>
      </w:r>
      <w:r>
        <w:rPr>
          <w:rFonts w:cs="Times New Roman"/>
        </w:rPr>
        <w:t>aimed to 1) quantify the diet composition of GAPs</w:t>
      </w:r>
      <w:ins w:id="0" w:author="genchanghsu" w:date="2023-11-10T20:09:04Z">
        <w:r>
          <w:rPr>
            <w:rFonts w:hint="default" w:cs="Times New Roman"/>
            <w:lang w:val="en-US"/>
          </w:rPr>
          <w:t xml:space="preserve"> (</w:t>
        </w:r>
      </w:ins>
      <w:ins w:id="1" w:author="genchanghsu" w:date="2023-11-10T20:09:05Z">
        <w:r>
          <w:rPr>
            <w:rFonts w:hint="default" w:cs="Times New Roman"/>
            <w:lang w:val="en-US"/>
          </w:rPr>
          <w:t>spid</w:t>
        </w:r>
      </w:ins>
      <w:ins w:id="2" w:author="genchanghsu" w:date="2023-11-10T20:09:06Z">
        <w:r>
          <w:rPr>
            <w:rFonts w:hint="default" w:cs="Times New Roman"/>
            <w:lang w:val="en-US"/>
          </w:rPr>
          <w:t>ers and</w:t>
        </w:r>
      </w:ins>
      <w:ins w:id="3" w:author="genchanghsu" w:date="2023-11-10T20:09:07Z">
        <w:r>
          <w:rPr>
            <w:rFonts w:hint="default" w:cs="Times New Roman"/>
            <w:lang w:val="en-US"/>
          </w:rPr>
          <w:t xml:space="preserve"> lad</w:t>
        </w:r>
      </w:ins>
      <w:ins w:id="4" w:author="genchanghsu" w:date="2023-11-10T20:09:08Z">
        <w:r>
          <w:rPr>
            <w:rFonts w:hint="default" w:cs="Times New Roman"/>
            <w:lang w:val="en-US"/>
          </w:rPr>
          <w:t>ybeetl</w:t>
        </w:r>
      </w:ins>
      <w:ins w:id="5" w:author="genchanghsu" w:date="2023-11-10T20:09:09Z">
        <w:r>
          <w:rPr>
            <w:rFonts w:hint="default" w:cs="Times New Roman"/>
            <w:lang w:val="en-US"/>
          </w:rPr>
          <w:t>es</w:t>
        </w:r>
      </w:ins>
      <w:ins w:id="6" w:author="genchanghsu" w:date="2023-11-10T20:09:04Z">
        <w:r>
          <w:rPr>
            <w:rFonts w:hint="default" w:cs="Times New Roman"/>
            <w:lang w:val="en-US"/>
          </w:rPr>
          <w:t>)</w:t>
        </w:r>
      </w:ins>
      <w:r>
        <w:rPr>
          <w:rFonts w:cs="Times New Roman"/>
        </w:rPr>
        <w:t xml:space="preserve"> </w:t>
      </w:r>
      <w:ins w:id="7" w:author="genchanghsu" w:date="2023-11-10T20:09:29Z">
        <w:r>
          <w:rPr>
            <w:rFonts w:hint="default" w:cs="Times New Roman"/>
            <w:lang w:val="en-US"/>
          </w:rPr>
          <w:t>ov</w:t>
        </w:r>
      </w:ins>
      <w:ins w:id="8" w:author="genchanghsu" w:date="2023-11-10T20:09:30Z">
        <w:r>
          <w:rPr>
            <w:rFonts w:hint="default" w:cs="Times New Roman"/>
            <w:lang w:val="en-US"/>
          </w:rPr>
          <w:t xml:space="preserve">er </w:t>
        </w:r>
      </w:ins>
      <w:ins w:id="9" w:author="genchanghsu" w:date="2023-11-10T20:12:09Z">
        <w:r>
          <w:rPr>
            <w:rFonts w:hint="default" w:cs="Times New Roman"/>
            <w:lang w:val="en-US"/>
          </w:rPr>
          <w:t>ri</w:t>
        </w:r>
      </w:ins>
      <w:ins w:id="10" w:author="genchanghsu" w:date="2023-11-10T20:12:10Z">
        <w:r>
          <w:rPr>
            <w:rFonts w:hint="default" w:cs="Times New Roman"/>
            <w:lang w:val="en-US"/>
          </w:rPr>
          <w:t>ce g</w:t>
        </w:r>
      </w:ins>
      <w:ins w:id="11" w:author="genchanghsu" w:date="2023-11-10T20:12:11Z">
        <w:r>
          <w:rPr>
            <w:rFonts w:hint="default" w:cs="Times New Roman"/>
            <w:lang w:val="en-US"/>
          </w:rPr>
          <w:t>rowth</w:t>
        </w:r>
      </w:ins>
      <w:ins w:id="12" w:author="genchanghsu" w:date="2023-11-10T20:09:33Z">
        <w:r>
          <w:rPr>
            <w:rFonts w:hint="default" w:cs="Times New Roman"/>
            <w:lang w:val="en-US"/>
          </w:rPr>
          <w:t xml:space="preserve"> sea</w:t>
        </w:r>
      </w:ins>
      <w:ins w:id="13" w:author="genchanghsu" w:date="2023-11-10T20:09:36Z">
        <w:r>
          <w:rPr>
            <w:rFonts w:hint="default" w:cs="Times New Roman"/>
            <w:lang w:val="en-US"/>
          </w:rPr>
          <w:t>son</w:t>
        </w:r>
      </w:ins>
      <w:del w:id="14" w:author="genchanghsu" w:date="2023-11-10T20:09:29Z">
        <w:r>
          <w:rPr>
            <w:rFonts w:cs="Times New Roman"/>
          </w:rPr>
          <w:delText>at</w:delText>
        </w:r>
      </w:del>
      <w:del w:id="15" w:author="genchanghsu" w:date="2023-11-10T20:09:28Z">
        <w:r>
          <w:rPr>
            <w:rFonts w:cs="Times New Roman"/>
          </w:rPr>
          <w:delText xml:space="preserve"> each </w:delText>
        </w:r>
      </w:del>
      <w:del w:id="16" w:author="genchanghsu" w:date="2023-11-10T20:09:27Z">
        <w:r>
          <w:rPr>
            <w:rFonts w:cs="Times New Roman"/>
          </w:rPr>
          <w:delText>crop stage</w:delText>
        </w:r>
      </w:del>
      <w:r>
        <w:rPr>
          <w:rFonts w:cs="Times New Roman"/>
        </w:rPr>
        <w:t xml:space="preserve"> using </w:t>
      </w:r>
      <w:r>
        <w:rPr>
          <w:rFonts w:cs="Times New Roman"/>
          <w:color w:val="000000" w:themeColor="text1"/>
        </w:rPr>
        <w:t>stable isotope analysis</w:t>
      </w:r>
      <w:r>
        <w:rPr>
          <w:rFonts w:cs="Times New Roman"/>
        </w:rPr>
        <w:t xml:space="preserve">, 2) examine the consistency of GAPs in pest consumption over years, and 3) investigate how abiotic and biotic factors affect pest consumption by GAPs.  Specifically, we sampled arthropod prey and GAPs in sub-tropical organic and conventional rice farms </w:t>
      </w:r>
      <w:del w:id="17" w:author="genchanghsu" w:date="2023-11-10T20:10:42Z">
        <w:r>
          <w:rPr>
            <w:rFonts w:hint="default" w:cs="Times New Roman"/>
            <w:lang w:val="en-US"/>
          </w:rPr>
          <w:delText>over</w:delText>
        </w:r>
      </w:del>
      <w:ins w:id="18" w:author="genchanghsu" w:date="2023-11-10T20:10:42Z">
        <w:r>
          <w:rPr>
            <w:rFonts w:hint="default" w:cs="Times New Roman"/>
            <w:lang w:val="en-US"/>
          </w:rPr>
          <w:t>a</w:t>
        </w:r>
      </w:ins>
      <w:ins w:id="19" w:author="genchanghsu" w:date="2023-11-10T20:10:43Z">
        <w:r>
          <w:rPr>
            <w:rFonts w:hint="default" w:cs="Times New Roman"/>
            <w:lang w:val="en-US"/>
          </w:rPr>
          <w:t xml:space="preserve">t </w:t>
        </w:r>
      </w:ins>
      <w:ins w:id="20" w:author="genchanghsu" w:date="2023-11-10T20:10:44Z">
        <w:r>
          <w:rPr>
            <w:rFonts w:hint="default" w:cs="Times New Roman"/>
            <w:lang w:val="en-US"/>
          </w:rPr>
          <w:t>four</w:t>
        </w:r>
      </w:ins>
      <w:r>
        <w:rPr>
          <w:rFonts w:cs="Times New Roman"/>
        </w:rPr>
        <w:t xml:space="preserve"> crop stages (seedling, tillering, flowering, and ripening) </w:t>
      </w:r>
      <w:r>
        <w:rPr>
          <w:rFonts w:cs="Times New Roman"/>
          <w:color w:val="000000" w:themeColor="text1"/>
        </w:rPr>
        <w:t xml:space="preserve">in three consecutive years.  Among our field-collected samples, 352 arthropod predator and 828 prey isotope samples were analyzed to infer predator-prey interactions.  Our results show the following:  a) The proportion of rice pests in GAPs’ diets in both organic and conventional </w:t>
      </w:r>
      <w:ins w:id="21" w:author="genchanghsu" w:date="2023-11-10T20:11:43Z">
        <w:r>
          <w:rPr>
            <w:rFonts w:hint="default" w:cs="Times New Roman"/>
            <w:color w:val="000000" w:themeColor="text1"/>
            <w:lang w:val="en-US"/>
          </w:rPr>
          <w:t xml:space="preserve">rice </w:t>
        </w:r>
      </w:ins>
      <w:r>
        <w:rPr>
          <w:rFonts w:cs="Times New Roman"/>
          <w:color w:val="000000" w:themeColor="text1"/>
        </w:rPr>
        <w:t xml:space="preserve">farms increased over the crop season, from 21-47% at the tillering stage to 80-97% at the ripening stage, across the three study years.  </w:t>
      </w:r>
      <w:r>
        <w:rPr>
          <w:rFonts w:cs="Times New Roman"/>
          <w:szCs w:val="28"/>
        </w:rPr>
        <w:t>The high percentage in pest consumption at late crop stages (flowering and ripening) suggests that GAPs can function as specialists in pest management during the critical period of crop production.  Regarding individual predator groups, spiders and ladybeetles exhibited distinct dietary patterns over crop stages.  b) The high pest consumption by GAPs at late crop stages was similar across years</w:t>
      </w:r>
      <w:ins w:id="22" w:author="genchanghsu" w:date="2023-11-10T20:16:18Z">
        <w:r>
          <w:rPr>
            <w:rFonts w:hint="default" w:cs="Times New Roman"/>
            <w:szCs w:val="28"/>
            <w:lang w:val="en-US"/>
          </w:rPr>
          <w:t xml:space="preserve"> desp</w:t>
        </w:r>
      </w:ins>
      <w:ins w:id="23" w:author="genchanghsu" w:date="2023-11-10T20:16:19Z">
        <w:r>
          <w:rPr>
            <w:rFonts w:hint="default" w:cs="Times New Roman"/>
            <w:szCs w:val="28"/>
            <w:lang w:val="en-US"/>
          </w:rPr>
          <w:t xml:space="preserve">ite </w:t>
        </w:r>
      </w:ins>
      <w:ins w:id="24" w:author="genchanghsu" w:date="2023-11-10T20:16:20Z">
        <w:r>
          <w:rPr>
            <w:rFonts w:hint="default" w:cs="Times New Roman"/>
            <w:szCs w:val="28"/>
            <w:lang w:val="en-US"/>
          </w:rPr>
          <w:t>vari</w:t>
        </w:r>
      </w:ins>
      <w:ins w:id="25" w:author="genchanghsu" w:date="2023-11-10T20:16:21Z">
        <w:r>
          <w:rPr>
            <w:rFonts w:hint="default" w:cs="Times New Roman"/>
            <w:szCs w:val="28"/>
            <w:lang w:val="en-US"/>
          </w:rPr>
          <w:t>abl</w:t>
        </w:r>
      </w:ins>
      <w:ins w:id="26" w:author="genchanghsu" w:date="2023-11-10T20:16:22Z">
        <w:r>
          <w:rPr>
            <w:rFonts w:hint="default" w:cs="Times New Roman"/>
            <w:szCs w:val="28"/>
            <w:lang w:val="en-US"/>
          </w:rPr>
          <w:t>e c</w:t>
        </w:r>
      </w:ins>
      <w:ins w:id="27" w:author="genchanghsu" w:date="2023-11-10T20:16:23Z">
        <w:r>
          <w:rPr>
            <w:rFonts w:hint="default" w:cs="Times New Roman"/>
            <w:szCs w:val="28"/>
            <w:lang w:val="en-US"/>
          </w:rPr>
          <w:t>limati</w:t>
        </w:r>
      </w:ins>
      <w:ins w:id="28" w:author="genchanghsu" w:date="2023-11-10T20:16:24Z">
        <w:r>
          <w:rPr>
            <w:rFonts w:hint="default" w:cs="Times New Roman"/>
            <w:szCs w:val="28"/>
            <w:lang w:val="en-US"/>
          </w:rPr>
          <w:t>c co</w:t>
        </w:r>
      </w:ins>
      <w:ins w:id="29" w:author="genchanghsu" w:date="2023-11-10T20:16:25Z">
        <w:r>
          <w:rPr>
            <w:rFonts w:hint="default" w:cs="Times New Roman"/>
            <w:szCs w:val="28"/>
            <w:lang w:val="en-US"/>
          </w:rPr>
          <w:t>nditions</w:t>
        </w:r>
      </w:ins>
      <w:ins w:id="30" w:author="genchanghsu" w:date="2023-11-10T20:16:26Z">
        <w:r>
          <w:rPr>
            <w:rFonts w:hint="default" w:cs="Times New Roman"/>
            <w:szCs w:val="28"/>
            <w:lang w:val="en-US"/>
          </w:rPr>
          <w:t xml:space="preserve"> and </w:t>
        </w:r>
      </w:ins>
      <w:ins w:id="31" w:author="genchanghsu" w:date="2023-11-10T20:16:29Z">
        <w:r>
          <w:rPr>
            <w:rFonts w:hint="default" w:cs="Times New Roman"/>
            <w:szCs w:val="28"/>
            <w:lang w:val="en-US"/>
          </w:rPr>
          <w:t>pr</w:t>
        </w:r>
      </w:ins>
      <w:ins w:id="32" w:author="genchanghsu" w:date="2023-11-10T20:16:30Z">
        <w:r>
          <w:rPr>
            <w:rFonts w:hint="default" w:cs="Times New Roman"/>
            <w:szCs w:val="28"/>
            <w:lang w:val="en-US"/>
          </w:rPr>
          <w:t>e</w:t>
        </w:r>
      </w:ins>
      <w:ins w:id="33" w:author="genchanghsu" w:date="2023-11-10T20:16:31Z">
        <w:r>
          <w:rPr>
            <w:rFonts w:hint="default" w:cs="Times New Roman"/>
            <w:szCs w:val="28"/>
            <w:lang w:val="en-US"/>
          </w:rPr>
          <w:t>y a</w:t>
        </w:r>
      </w:ins>
      <w:ins w:id="34" w:author="genchanghsu" w:date="2023-11-10T20:16:32Z">
        <w:r>
          <w:rPr>
            <w:rFonts w:hint="default" w:cs="Times New Roman"/>
            <w:szCs w:val="28"/>
            <w:lang w:val="en-US"/>
          </w:rPr>
          <w:t>vaila</w:t>
        </w:r>
      </w:ins>
      <w:ins w:id="35" w:author="genchanghsu" w:date="2023-11-10T20:16:33Z">
        <w:r>
          <w:rPr>
            <w:rFonts w:hint="default" w:cs="Times New Roman"/>
            <w:szCs w:val="28"/>
            <w:lang w:val="en-US"/>
          </w:rPr>
          <w:t>bility</w:t>
        </w:r>
      </w:ins>
      <w:del w:id="36" w:author="genchanghsu" w:date="2023-11-10T20:14:12Z">
        <w:r>
          <w:rPr>
            <w:rFonts w:cs="Times New Roman"/>
            <w:szCs w:val="28"/>
          </w:rPr>
          <w:delText xml:space="preserve"> </w:delText>
        </w:r>
      </w:del>
      <w:del w:id="37" w:author="genchanghsu" w:date="2023-11-10T20:14:11Z">
        <w:r>
          <w:rPr>
            <w:rFonts w:cs="Times New Roman"/>
            <w:szCs w:val="28"/>
          </w:rPr>
          <w:delText>(</w:delText>
        </w:r>
      </w:del>
      <w:del w:id="38" w:author="genchanghsu" w:date="2023-11-10T20:14:11Z">
        <w:r>
          <w:rPr>
            <w:rFonts w:cs="Times New Roman"/>
            <w:color w:val="000000" w:themeColor="text1"/>
          </w:rPr>
          <w:delText>with different climatic conditions)</w:delText>
        </w:r>
      </w:del>
      <w:r>
        <w:rPr>
          <w:rFonts w:cs="Times New Roman"/>
          <w:color w:val="000000" w:themeColor="text1"/>
        </w:rPr>
        <w:t>,</w:t>
      </w:r>
      <w:r>
        <w:rPr>
          <w:rFonts w:cs="Times New Roman"/>
          <w:szCs w:val="28"/>
        </w:rPr>
        <w:t xml:space="preserve"> suggesting a consistency in GAP feeding habits and biocontrol value.  c) The proportion of rice pests in GAPs’ diets varied with farm type and crop stage (e.g., higher in conventional farms and during flowering/ripening stages).  By quantifying the diet composition of GAPs over crop stages, </w:t>
      </w:r>
      <w:ins w:id="39" w:author="genchanghsu" w:date="2023-11-10T20:20:06Z">
        <w:r>
          <w:rPr>
            <w:rFonts w:hint="default" w:cs="Times New Roman"/>
            <w:szCs w:val="28"/>
            <w:lang w:val="en-US"/>
          </w:rPr>
          <w:t>betwe</w:t>
        </w:r>
      </w:ins>
      <w:ins w:id="40" w:author="genchanghsu" w:date="2023-11-10T20:20:07Z">
        <w:r>
          <w:rPr>
            <w:rFonts w:hint="default" w:cs="Times New Roman"/>
            <w:szCs w:val="28"/>
            <w:lang w:val="en-US"/>
          </w:rPr>
          <w:t xml:space="preserve">en </w:t>
        </w:r>
      </w:ins>
      <w:r>
        <w:rPr>
          <w:rFonts w:cs="Times New Roman"/>
          <w:szCs w:val="28"/>
        </w:rPr>
        <w:t xml:space="preserve">farm types, and </w:t>
      </w:r>
      <w:ins w:id="41" w:author="genchanghsu" w:date="2023-11-10T20:20:11Z">
        <w:r>
          <w:rPr>
            <w:rFonts w:hint="default" w:cs="Times New Roman"/>
            <w:szCs w:val="28"/>
            <w:lang w:val="en-US"/>
          </w:rPr>
          <w:t>ac</w:t>
        </w:r>
      </w:ins>
      <w:ins w:id="42" w:author="genchanghsu" w:date="2023-11-10T20:20:12Z">
        <w:r>
          <w:rPr>
            <w:rFonts w:hint="default" w:cs="Times New Roman"/>
            <w:szCs w:val="28"/>
            <w:lang w:val="en-US"/>
          </w:rPr>
          <w:t>ro</w:t>
        </w:r>
      </w:ins>
      <w:ins w:id="43" w:author="genchanghsu" w:date="2023-11-10T20:20:13Z">
        <w:r>
          <w:rPr>
            <w:rFonts w:hint="default" w:cs="Times New Roman"/>
            <w:szCs w:val="28"/>
            <w:lang w:val="en-US"/>
          </w:rPr>
          <w:t xml:space="preserve">ss </w:t>
        </w:r>
      </w:ins>
      <w:r>
        <w:rPr>
          <w:rFonts w:cs="Times New Roman"/>
          <w:szCs w:val="28"/>
        </w:rPr>
        <w:t>years, this study rev</w:t>
      </w:r>
      <w:r>
        <w:t>eals that generalist predators have potential to produce a stable, predictable top</w:t>
      </w:r>
      <w:r>
        <w:rPr>
          <w:rFonts w:cs="Times New Roman"/>
          <w:color w:val="000000" w:themeColor="text1"/>
        </w:rPr>
        <w:t>-down effect on pests</w:t>
      </w:r>
      <w:ins w:id="44" w:author="genchanghsu" w:date="2023-11-10T20:17:30Z">
        <w:r>
          <w:rPr>
            <w:rFonts w:hint="default" w:cs="Times New Roman"/>
            <w:color w:val="000000" w:themeColor="text1"/>
            <w:lang w:val="en-US"/>
          </w:rPr>
          <w:t xml:space="preserve"> </w:t>
        </w:r>
      </w:ins>
      <w:ins w:id="45" w:author="genchanghsu" w:date="2023-11-10T20:17:31Z">
        <w:r>
          <w:rPr>
            <w:rFonts w:hint="default" w:cs="Times New Roman"/>
            <w:color w:val="000000" w:themeColor="text1"/>
            <w:lang w:val="en-US"/>
          </w:rPr>
          <w:t>in ric</w:t>
        </w:r>
      </w:ins>
      <w:ins w:id="46" w:author="genchanghsu" w:date="2023-11-10T20:17:32Z">
        <w:r>
          <w:rPr>
            <w:rFonts w:hint="default" w:cs="Times New Roman"/>
            <w:color w:val="000000" w:themeColor="text1"/>
            <w:lang w:val="en-US"/>
          </w:rPr>
          <w:t xml:space="preserve">e </w:t>
        </w:r>
      </w:ins>
      <w:ins w:id="47" w:author="genchanghsu" w:date="2023-11-10T20:17:33Z">
        <w:r>
          <w:rPr>
            <w:rFonts w:hint="default" w:cs="Times New Roman"/>
            <w:color w:val="000000" w:themeColor="text1"/>
            <w:lang w:val="en-US"/>
          </w:rPr>
          <w:t>agro</w:t>
        </w:r>
      </w:ins>
      <w:ins w:id="48" w:author="genchanghsu" w:date="2023-11-10T20:17:35Z">
        <w:r>
          <w:rPr>
            <w:rFonts w:hint="default" w:cs="Times New Roman"/>
            <w:color w:val="000000" w:themeColor="text1"/>
            <w:lang w:val="en-US"/>
          </w:rPr>
          <w:t>-e</w:t>
        </w:r>
      </w:ins>
      <w:ins w:id="49" w:author="genchanghsu" w:date="2023-11-10T20:17:36Z">
        <w:r>
          <w:rPr>
            <w:rFonts w:hint="default" w:cs="Times New Roman"/>
            <w:color w:val="000000" w:themeColor="text1"/>
            <w:lang w:val="en-US"/>
          </w:rPr>
          <w:t>co</w:t>
        </w:r>
      </w:ins>
      <w:ins w:id="50" w:author="genchanghsu" w:date="2023-11-10T20:17:37Z">
        <w:r>
          <w:rPr>
            <w:rFonts w:hint="default" w:cs="Times New Roman"/>
            <w:color w:val="000000" w:themeColor="text1"/>
            <w:lang w:val="en-US"/>
          </w:rPr>
          <w:t>syste</w:t>
        </w:r>
      </w:ins>
      <w:ins w:id="51" w:author="genchanghsu" w:date="2023-11-10T20:17:38Z">
        <w:r>
          <w:rPr>
            <w:rFonts w:hint="default" w:cs="Times New Roman"/>
            <w:color w:val="000000" w:themeColor="text1"/>
            <w:lang w:val="en-US"/>
          </w:rPr>
          <w:t>ms</w:t>
        </w:r>
      </w:ins>
      <w:del w:id="52" w:author="genchanghsu" w:date="2023-11-10T20:17:14Z">
        <w:r>
          <w:rPr>
            <w:rFonts w:cs="Times New Roman"/>
            <w:color w:val="000000" w:themeColor="text1"/>
          </w:rPr>
          <w:delText xml:space="preserve"> </w:delText>
        </w:r>
      </w:del>
      <w:del w:id="53" w:author="genchanghsu" w:date="2023-11-10T20:17:13Z">
        <w:r>
          <w:rPr>
            <w:rFonts w:cs="Times New Roman"/>
            <w:color w:val="000000" w:themeColor="text1"/>
          </w:rPr>
          <w:delText>under various environmental conditions</w:delText>
        </w:r>
      </w:del>
      <w:r>
        <w:rPr>
          <w:rFonts w:cs="Times New Roman"/>
          <w:color w:val="000000" w:themeColor="text1"/>
        </w:rPr>
        <w:t xml:space="preserve">.  As sustainable agriculture has become increasingly important, incorporating the ubiquitous generalist predators into pest management will likely open a promising avenue towards this goal.           </w:t>
      </w:r>
    </w:p>
    <w:p>
      <w:pPr>
        <w:spacing w:after="0" w:line="480" w:lineRule="auto"/>
        <w:jc w:val="left"/>
        <w:rPr>
          <w:rFonts w:cs="Times New Roman"/>
          <w:i/>
          <w:iCs/>
          <w:szCs w:val="24"/>
        </w:rPr>
      </w:pPr>
    </w:p>
    <w:p>
      <w:pPr>
        <w:spacing w:after="0" w:line="480" w:lineRule="auto"/>
        <w:jc w:val="left"/>
        <w:rPr>
          <w:rFonts w:cs="Times New Roman"/>
          <w:b/>
          <w:color w:val="000000" w:themeColor="text1"/>
        </w:rPr>
      </w:pPr>
      <w:r>
        <w:rPr>
          <w:rFonts w:cs="Times New Roman"/>
          <w:i/>
          <w:iCs/>
          <w:szCs w:val="24"/>
        </w:rPr>
        <w:t xml:space="preserve">Keywords: biocontrol, </w:t>
      </w:r>
      <w:r>
        <w:rPr>
          <w:rFonts w:hint="eastAsia"/>
          <w:i/>
          <w:iCs/>
        </w:rPr>
        <w:t>trophic</w:t>
      </w:r>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Pr>
          <w:rFonts w:cs="Times New Roman"/>
          <w:b/>
          <w:color w:val="000000" w:themeColor="text1"/>
        </w:rPr>
        <w:br w:type="page"/>
      </w:r>
    </w:p>
    <w:p>
      <w:pPr>
        <w:spacing w:after="0" w:line="480" w:lineRule="auto"/>
        <w:rPr>
          <w:rFonts w:cs="Times New Roman"/>
          <w:b/>
          <w:color w:val="000000" w:themeColor="text1"/>
        </w:rPr>
      </w:pPr>
      <w:r>
        <w:rPr>
          <w:rFonts w:cs="Times New Roman"/>
          <w:b/>
          <w:color w:val="000000" w:themeColor="text1"/>
        </w:rPr>
        <w:t xml:space="preserve">1.  Introduction </w:t>
      </w:r>
    </w:p>
    <w:p>
      <w:pPr>
        <w:spacing w:after="0" w:line="480" w:lineRule="auto"/>
        <w:ind w:firstLine="720"/>
        <w:jc w:val="left"/>
        <w:rPr>
          <w:rFonts w:cs="Times New Roman"/>
        </w:rPr>
      </w:pPr>
      <w:r>
        <w:rPr>
          <w:rFonts w:cs="Times New Roman"/>
          <w:color w:val="000000" w:themeColor="text1"/>
        </w:rPr>
        <w:t xml:space="preserve">Using natural arthropod enemies for pest control has a long history in agriculture.  The earliest record of biocontrol was </w:t>
      </w:r>
      <w:r>
        <w:rPr>
          <w:rFonts w:cs="Times New Roman"/>
          <w:color w:val="000000" w:themeColor="text1"/>
          <w:shd w:val="clear" w:color="auto" w:fill="FFFFFF"/>
        </w:rPr>
        <w:t xml:space="preserve">documented in the book </w:t>
      </w:r>
      <w:r>
        <w:rPr>
          <w:rFonts w:cs="Times New Roman"/>
          <w:i/>
          <w:iCs/>
          <w:color w:val="000000" w:themeColor="text1"/>
          <w:shd w:val="clear" w:color="auto" w:fill="FFFFFF"/>
        </w:rPr>
        <w:t>Plants of the Southern Regions</w:t>
      </w:r>
      <w:r>
        <w:rPr>
          <w:rFonts w:cs="Times New Roman"/>
          <w:iCs/>
          <w:color w:val="000000" w:themeColor="text1"/>
          <w:shd w:val="clear" w:color="auto" w:fill="FFFFFF"/>
        </w:rPr>
        <w:t xml:space="preserve"> </w:t>
      </w:r>
      <w:r>
        <w:rPr>
          <w:rFonts w:cs="Times New Roman"/>
          <w:color w:val="000000" w:themeColor="text1"/>
          <w:shd w:val="clear" w:color="auto" w:fill="FFFFFF"/>
        </w:rPr>
        <w:t>(</w:t>
      </w:r>
      <w:r>
        <w:rPr>
          <w:rFonts w:cs="Times New Roman"/>
          <w:i/>
          <w:color w:val="000000" w:themeColor="text1"/>
          <w:shd w:val="clear" w:color="auto" w:fill="FFFFFF"/>
        </w:rPr>
        <w:t>ca.</w:t>
      </w:r>
      <w:r>
        <w:rPr>
          <w:rFonts w:cs="Times New Roman"/>
          <w:color w:val="000000" w:themeColor="text1"/>
          <w:shd w:val="clear" w:color="auto" w:fill="FFFFFF"/>
        </w:rPr>
        <w:t xml:space="preserve"> 304 A.D.</w:t>
      </w:r>
      <w:r>
        <w:rPr>
          <w:rFonts w:cs="Times New Roman"/>
          <w:shd w:val="clear" w:color="auto" w:fill="FFFFFF"/>
        </w:rPr>
        <w:t xml:space="preserve">): </w:t>
      </w:r>
      <w:r>
        <w:rPr>
          <w:rFonts w:cs="Times New Roman"/>
          <w:iCs/>
          <w:shd w:val="clear" w:color="auto" w:fill="FFFFFF"/>
        </w:rPr>
        <w:t xml:space="preserve">people sold ants and their nests in the markets to control </w:t>
      </w:r>
      <w:r>
        <w:rPr>
          <w:rFonts w:cs="Times New Roman"/>
        </w:rPr>
        <w:t xml:space="preserve">citrus insect pests </w:t>
      </w:r>
      <w:r>
        <w:rPr>
          <w:rFonts w:cs="Times New Roman"/>
        </w:rPr>
        <w:fldChar w:fldCharType="begin"/>
      </w:r>
      <w:r>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Pr>
          <w:rFonts w:cs="Times New Roman"/>
        </w:rPr>
        <w:fldChar w:fldCharType="separate"/>
      </w:r>
      <w:r>
        <w:rPr>
          <w:rFonts w:cs="Times New Roman"/>
        </w:rPr>
        <w:t>(Huang and Yang, 1987)</w:t>
      </w:r>
      <w:r>
        <w:rPr>
          <w:rFonts w:cs="Times New Roman"/>
        </w:rPr>
        <w:fldChar w:fldCharType="end"/>
      </w:r>
      <w:r>
        <w:rPr>
          <w:rFonts w:cs="Times New Roman"/>
        </w:rPr>
        <w:t xml:space="preserve">.  While synthetic pesticides have become the main method for controlling pests in the past century, this comes at a cost, such as posing risks to people, reducing biodiversity and hampering ecosystem functions </w:t>
      </w:r>
      <w:r>
        <w:rPr>
          <w:rFonts w:cs="Times New Roman"/>
        </w:rPr>
        <w:fldChar w:fldCharType="begin"/>
      </w:r>
      <w:r>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Pr>
          <w:rFonts w:cs="Times New Roman"/>
        </w:rPr>
        <w:fldChar w:fldCharType="separate"/>
      </w:r>
      <w:r>
        <w:rPr>
          <w:rFonts w:cs="Times New Roman"/>
        </w:rPr>
        <w:t>(Geiger</w:t>
      </w:r>
      <w:r>
        <w:rPr>
          <w:rFonts w:cs="Times New Roman"/>
          <w:i/>
        </w:rPr>
        <w:t xml:space="preserve"> et al.</w:t>
      </w:r>
      <w:r>
        <w:rPr>
          <w:rFonts w:cs="Times New Roman"/>
        </w:rPr>
        <w:t>, 2010; Kehoe</w:t>
      </w:r>
      <w:r>
        <w:rPr>
          <w:rFonts w:cs="Times New Roman"/>
          <w:i/>
        </w:rPr>
        <w:t xml:space="preserve"> et al.</w:t>
      </w:r>
      <w:r>
        <w:rPr>
          <w:rFonts w:cs="Times New Roman"/>
        </w:rPr>
        <w:t>, 2017)</w:t>
      </w:r>
      <w:r>
        <w:rPr>
          <w:rFonts w:cs="Times New Roman"/>
        </w:rPr>
        <w:fldChar w:fldCharType="end"/>
      </w:r>
      <w:r>
        <w:rPr>
          <w:rFonts w:cs="Times New Roman"/>
        </w:rPr>
        <w:t xml:space="preserve">.  As agriculture has become the largest land use type worldwide and a major driver for the global biodiversity crisis in Anthropocene </w:t>
      </w:r>
      <w:r>
        <w:rPr>
          <w:rFonts w:cs="Times New Roman"/>
        </w:rPr>
        <w:fldChar w:fldCharType="begin"/>
      </w:r>
      <w:r>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Pr>
          <w:rFonts w:cs="Times New Roman"/>
        </w:rPr>
        <w:fldChar w:fldCharType="separate"/>
      </w:r>
      <w:r>
        <w:rPr>
          <w:rFonts w:cs="Times New Roman"/>
        </w:rPr>
        <w:t>(Campbell</w:t>
      </w:r>
      <w:r>
        <w:rPr>
          <w:rFonts w:cs="Times New Roman"/>
          <w:i/>
        </w:rPr>
        <w:t xml:space="preserve"> et al.</w:t>
      </w:r>
      <w:r>
        <w:rPr>
          <w:rFonts w:cs="Times New Roman"/>
        </w:rPr>
        <w:t>, 2017)</w:t>
      </w:r>
      <w:r>
        <w:rPr>
          <w:rFonts w:cs="Times New Roman"/>
        </w:rPr>
        <w:fldChar w:fldCharType="end"/>
      </w:r>
      <w:r>
        <w:rPr>
          <w:rFonts w:cs="Times New Roman"/>
        </w:rPr>
        <w:t xml:space="preserve">, a shift from synthetic pesticides to environmentally friendly practices (e.g., biocontrol) is urgently needed to make agriculture more sustainable </w:t>
      </w:r>
      <w:r>
        <w:rPr>
          <w:rFonts w:cs="Times New Roman"/>
        </w:rPr>
        <w:fldChar w:fldCharType="begin"/>
      </w:r>
      <w:r>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Pr>
          <w:rFonts w:cs="Times New Roman"/>
        </w:rPr>
        <w:fldChar w:fldCharType="separate"/>
      </w:r>
      <w:r>
        <w:rPr>
          <w:rFonts w:cs="Times New Roman"/>
        </w:rPr>
        <w:t>(Gomiero</w:t>
      </w:r>
      <w:r>
        <w:rPr>
          <w:rFonts w:cs="Times New Roman"/>
          <w:i/>
        </w:rPr>
        <w:t xml:space="preserve"> et al.</w:t>
      </w:r>
      <w:r>
        <w:rPr>
          <w:rFonts w:cs="Times New Roman"/>
        </w:rPr>
        <w:t>, 2011)</w:t>
      </w:r>
      <w:r>
        <w:rPr>
          <w:rFonts w:cs="Times New Roman"/>
        </w:rPr>
        <w:fldChar w:fldCharType="end"/>
      </w:r>
      <w:r>
        <w:rPr>
          <w:rFonts w:cs="Times New Roman"/>
        </w:rPr>
        <w:t xml:space="preserve">.  For example, the European Commission has announced its plan to reduce the use of chemical pesticides in European Union agricultural systems by 50% by 2030 </w:t>
      </w:r>
      <w:r>
        <w:rPr>
          <w:rFonts w:cs="Times New Roman"/>
        </w:rPr>
        <w:fldChar w:fldCharType="begin"/>
      </w:r>
      <w:r>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Pr>
          <w:rFonts w:cs="Times New Roman"/>
        </w:rPr>
        <w:fldChar w:fldCharType="separate"/>
      </w:r>
      <w:r>
        <w:rPr>
          <w:rFonts w:cs="Times New Roman"/>
        </w:rPr>
        <w:t>(European Commission, 2020)</w:t>
      </w:r>
      <w:r>
        <w:rPr>
          <w:rFonts w:cs="Times New Roman"/>
        </w:rPr>
        <w:fldChar w:fldCharType="end"/>
      </w:r>
      <w:r>
        <w:rPr>
          <w:rFonts w:cs="Times New Roman"/>
        </w:rPr>
        <w:t xml:space="preserve">.  To achieve this ambitious sustainability goal, biocontrol by natural enemies has been considered a key approach and has regained importance in modern agriculture. </w:t>
      </w:r>
    </w:p>
    <w:p>
      <w:pPr>
        <w:spacing w:after="0" w:line="480" w:lineRule="auto"/>
        <w:jc w:val="left"/>
        <w:rPr>
          <w:rFonts w:cs="Times New Roman"/>
          <w:color w:val="000000" w:themeColor="text1"/>
        </w:rPr>
      </w:pPr>
      <w:r>
        <w:rPr>
          <w:rFonts w:cs="Times New Roman"/>
          <w:color w:val="000000" w:themeColor="text1"/>
        </w:rPr>
        <w:tab/>
      </w:r>
      <w:r>
        <w:rPr>
          <w:rFonts w:cs="Times New Roman"/>
          <w:color w:val="000000" w:themeColor="text1"/>
        </w:rPr>
        <w:t xml:space="preserve">Natural enemies used for pest control can be classified into two major groups based on their prey range: specialist and generalist predators.  While specialist predators (e.g., parasitoid wasps) have been widely advocated in agriculture because they target specific pest species and produce less undesirable non-target effects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 xml:space="preserve">, generalist predators (e.g., spiders) have been increasingly appreciated for their conspicuous existence and consistent biocontrol effect on pests </w: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EN.CITE.DATA </w:instrText>
      </w:r>
      <w:r>
        <w:rPr>
          <w:rFonts w:cs="Times New Roman"/>
          <w:color w:val="000000" w:themeColor="text1"/>
        </w:rPr>
        <w:fldChar w:fldCharType="end"/>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 Stiling and Cornelissen, 2005; Michalko</w:t>
      </w:r>
      <w:r>
        <w:rPr>
          <w:rFonts w:cs="Times New Roman"/>
          <w:i/>
          <w:color w:val="000000" w:themeColor="text1"/>
        </w:rPr>
        <w:t xml:space="preserve"> et al.</w:t>
      </w:r>
      <w:r>
        <w:rPr>
          <w:rFonts w:cs="Times New Roman"/>
          <w:color w:val="000000" w:themeColor="text1"/>
        </w:rPr>
        <w:t>, 2019; Hsu</w:t>
      </w:r>
      <w:r>
        <w:rPr>
          <w:rFonts w:cs="Times New Roman"/>
          <w:i/>
          <w:color w:val="000000" w:themeColor="text1"/>
        </w:rPr>
        <w:t xml:space="preserve"> et al.</w:t>
      </w:r>
      <w:r>
        <w:rPr>
          <w:rFonts w:cs="Times New Roman"/>
          <w:color w:val="000000" w:themeColor="text1"/>
        </w:rPr>
        <w:t>, 2021; Gajski</w:t>
      </w:r>
      <w:r>
        <w:rPr>
          <w:rFonts w:cs="Times New Roman"/>
          <w:i/>
          <w:color w:val="000000" w:themeColor="text1"/>
        </w:rPr>
        <w:t xml:space="preserve"> et al.</w:t>
      </w:r>
      <w:r>
        <w:rPr>
          <w:rFonts w:cs="Times New Roman"/>
          <w:color w:val="000000" w:themeColor="text1"/>
        </w:rPr>
        <w:t>, 2023)</w:t>
      </w:r>
      <w:r>
        <w:rPr>
          <w:rFonts w:cs="Times New Roman"/>
          <w:color w:val="000000" w:themeColor="text1"/>
        </w:rPr>
        <w:fldChar w:fldCharType="end"/>
      </w:r>
      <w:r>
        <w:rPr>
          <w:rFonts w:cs="Times New Roman"/>
          <w:color w:val="000000" w:themeColor="text1"/>
        </w:rPr>
        <w:t xml:space="preserve">.  For example, generalist predators were commonly reported in various agro-ecosystems and significantly reduced pest abundance in approximately 75% of cases in 181 field manipulative studies </w:t>
      </w:r>
      <w:r>
        <w:rPr>
          <w:rFonts w:cs="Times New Roman"/>
          <w:color w:val="000000" w:themeColor="text1"/>
        </w:rPr>
        <w:fldChar w:fldCharType="begin"/>
      </w:r>
      <w:r>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w:t>
      </w:r>
      <w:r>
        <w:rPr>
          <w:rFonts w:cs="Times New Roman"/>
          <w:color w:val="000000" w:themeColor="text1"/>
        </w:rPr>
        <w:fldChar w:fldCharType="end"/>
      </w:r>
      <w:r>
        <w:rPr>
          <w:rFonts w:cs="Times New Roman"/>
          <w:color w:val="000000" w:themeColor="text1"/>
        </w:rPr>
        <w:t xml:space="preserve">.  Moreover, a meta-analysis suggests that generalist predators may exert stronger biocontrol effects on pest populations over time compared to specialists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w:t>
      </w:r>
    </w:p>
    <w:p>
      <w:pPr>
        <w:spacing w:after="0" w:line="480" w:lineRule="auto"/>
        <w:jc w:val="left"/>
        <w:rPr>
          <w:rFonts w:cs="Times New Roman"/>
        </w:rPr>
      </w:pPr>
      <w:r>
        <w:rPr>
          <w:rFonts w:cs="Times New Roman"/>
        </w:rPr>
        <w:tab/>
      </w:r>
      <w:r>
        <w:rPr>
          <w:rFonts w:cs="Times New Roman"/>
        </w:rPr>
        <w:t>While the value of generalist predators has been increasingly appreciated, a few fundamental knowledge gaps need to be filled to validate their biocontrol potential and the underlying mechanisms in agro-ecosystems.</w:t>
      </w:r>
      <w:r>
        <w:rPr>
          <w:rFonts w:cs="Times New Roman"/>
          <w:color w:val="FF0000"/>
        </w:rPr>
        <w:t xml:space="preserve">  </w:t>
      </w:r>
      <w:r>
        <w:rPr>
          <w:rFonts w:cs="Times New Roman"/>
        </w:rPr>
        <w:t xml:space="preserve">For example, while studies have qualitatively analyzed the diets of generalist predators (e.g., using molecular gut content analysis to identify prey species) </w: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 </w:instrTex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(Eitzinger and Traugott, 2011; Ingrao</w:t>
      </w:r>
      <w:r>
        <w:rPr>
          <w:rFonts w:cs="Times New Roman"/>
          <w:i/>
        </w:rPr>
        <w:t xml:space="preserve"> et al.</w:t>
      </w:r>
      <w:r>
        <w:rPr>
          <w:rFonts w:cs="Times New Roman"/>
        </w:rPr>
        <w:t>, 2017; Albertini</w:t>
      </w:r>
      <w:r>
        <w:rPr>
          <w:rFonts w:cs="Times New Roman"/>
          <w:i/>
        </w:rPr>
        <w:t xml:space="preserve"> et al.</w:t>
      </w:r>
      <w:r>
        <w:rPr>
          <w:rFonts w:cs="Times New Roman"/>
        </w:rPr>
        <w:t>, 2018)</w:t>
      </w:r>
      <w:r>
        <w:rPr>
          <w:rFonts w:cs="Times New Roman"/>
        </w:rPr>
        <w:fldChar w:fldCharType="end"/>
      </w:r>
      <w:r>
        <w:rPr>
          <w:rFonts w:cs="Times New Roman"/>
        </w:rPr>
        <w:t xml:space="preserve">, very few have quantified their diet composition over a growth season in the field (knowledge gap 1) </w: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 </w:instrTex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(Hsu</w:t>
      </w:r>
      <w:r>
        <w:rPr>
          <w:rFonts w:cs="Times New Roman"/>
          <w:i/>
        </w:rPr>
        <w:t xml:space="preserve"> et al.</w:t>
      </w:r>
      <w:r>
        <w:rPr>
          <w:rFonts w:cs="Times New Roman"/>
        </w:rPr>
        <w:t>, 2021; Otieno</w:t>
      </w:r>
      <w:r>
        <w:rPr>
          <w:rFonts w:cs="Times New Roman"/>
          <w:i/>
        </w:rPr>
        <w:t xml:space="preserve"> et al.</w:t>
      </w:r>
      <w:r>
        <w:rPr>
          <w:rFonts w:cs="Times New Roman"/>
        </w:rPr>
        <w:t>, 2023)</w:t>
      </w:r>
      <w:r>
        <w:rPr>
          <w:rFonts w:cs="Times New Roman"/>
        </w:rPr>
        <w:fldChar w:fldCharType="end"/>
      </w:r>
      <w:r>
        <w:rPr>
          <w:rFonts w:cs="Times New Roman"/>
        </w:rPr>
        <w:t xml:space="preserve">.  Quantifying their diet composition will help address the concern that generalist predators may switch their diet from pests to alternative prey and thus reduce their pest control effectiveness </w:t>
      </w:r>
      <w:r>
        <w:rPr>
          <w:rFonts w:cs="Times New Roman"/>
        </w:rPr>
        <w:fldChar w:fldCharType="begin"/>
      </w:r>
      <w:r>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rPr>
        <w:fldChar w:fldCharType="separate"/>
      </w:r>
      <w:r>
        <w:rPr>
          <w:rFonts w:cs="Times New Roman"/>
        </w:rPr>
        <w:t>(Michalko</w:t>
      </w:r>
      <w:r>
        <w:rPr>
          <w:rFonts w:cs="Times New Roman"/>
          <w:i/>
        </w:rPr>
        <w:t xml:space="preserve"> et al.</w:t>
      </w:r>
      <w:r>
        <w:rPr>
          <w:rFonts w:cs="Times New Roman"/>
        </w:rPr>
        <w:t>, 2019)</w:t>
      </w:r>
      <w:r>
        <w:rPr>
          <w:rFonts w:cs="Times New Roman"/>
        </w:rPr>
        <w:fldChar w:fldCharType="end"/>
      </w:r>
      <w:r>
        <w:rPr>
          <w:rFonts w:cs="Times New Roman"/>
        </w:rPr>
        <w:t xml:space="preserve">.  For instance, if generalist predators still consume a high proportion of pests in their diet with the presence of alternative prey in the field, this result would help end a long debate on whether generalist predators serve well as biocontrol agents </w: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(Symondson</w:t>
      </w:r>
      <w:r>
        <w:rPr>
          <w:rFonts w:cs="Times New Roman"/>
          <w:i/>
        </w:rPr>
        <w:t xml:space="preserve"> et al.</w:t>
      </w:r>
      <w:r>
        <w:rPr>
          <w:rFonts w:cs="Times New Roman"/>
        </w:rPr>
        <w:t>, 2002; Krey</w:t>
      </w:r>
      <w:r>
        <w:rPr>
          <w:rFonts w:cs="Times New Roman"/>
          <w:i/>
        </w:rPr>
        <w:t xml:space="preserve"> et al.</w:t>
      </w:r>
      <w:r>
        <w:rPr>
          <w:rFonts w:cs="Times New Roman"/>
        </w:rPr>
        <w:t>, 2017; Michalko</w:t>
      </w:r>
      <w:r>
        <w:rPr>
          <w:rFonts w:cs="Times New Roman"/>
          <w:i/>
        </w:rPr>
        <w:t xml:space="preserve"> et al.</w:t>
      </w:r>
      <w:r>
        <w:rPr>
          <w:rFonts w:cs="Times New Roman"/>
        </w:rPr>
        <w:t>, 2019)</w:t>
      </w:r>
      <w:r>
        <w:rPr>
          <w:rFonts w:cs="Times New Roman"/>
        </w:rPr>
        <w:fldChar w:fldCharType="end"/>
      </w:r>
      <w:r>
        <w:rPr>
          <w:rFonts w:cs="Times New Roman"/>
        </w:rPr>
        <w:t xml:space="preserve">.  Moreover, examining the consistency of generalist predators in pest consumption in the field over years is important to assess the reliability of these predators as biocontrol agents in agriculture, although this information is lacking (knowledge gap 2).  Given that temporal dynamics in population density or species composition commonly occur in agro-ecosystems </w:t>
      </w:r>
      <w:r>
        <w:rPr>
          <w:rFonts w:cs="Times New Roman"/>
        </w:rPr>
        <w:fldChar w:fldCharType="begin"/>
      </w:r>
      <w:r>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Pr>
          <w:rFonts w:cs="Times New Roman"/>
        </w:rPr>
        <w:fldChar w:fldCharType="separate"/>
      </w:r>
      <w:r>
        <w:rPr>
          <w:rFonts w:cs="Times New Roman"/>
        </w:rPr>
        <w:t>(Settle</w:t>
      </w:r>
      <w:r>
        <w:rPr>
          <w:rFonts w:cs="Times New Roman"/>
          <w:i/>
        </w:rPr>
        <w:t xml:space="preserve"> et al.</w:t>
      </w:r>
      <w:r>
        <w:rPr>
          <w:rFonts w:cs="Times New Roman"/>
        </w:rPr>
        <w:t>, 1996; Dominik</w:t>
      </w:r>
      <w:r>
        <w:rPr>
          <w:rFonts w:cs="Times New Roman"/>
          <w:i/>
        </w:rPr>
        <w:t xml:space="preserve"> et al.</w:t>
      </w:r>
      <w:r>
        <w:rPr>
          <w:rFonts w:cs="Times New Roman"/>
        </w:rPr>
        <w:t>, 2018)</w:t>
      </w:r>
      <w:r>
        <w:rPr>
          <w:rFonts w:cs="Times New Roman"/>
        </w:rPr>
        <w:fldChar w:fldCharType="end"/>
      </w:r>
      <w:r>
        <w:rPr>
          <w:rFonts w:cs="Times New Roman"/>
        </w:rPr>
        <w:t>, a consistently high pest consumption by generalist predators over years, if it occurs, will provide strong support for applying these predators in pest management programs.</w:t>
      </w:r>
    </w:p>
    <w:p>
      <w:pPr>
        <w:spacing w:after="0" w:line="480" w:lineRule="auto"/>
        <w:jc w:val="left"/>
        <w:rPr>
          <w:rFonts w:cs="Times New Roman"/>
        </w:rPr>
      </w:pPr>
      <w:r>
        <w:rPr>
          <w:rFonts w:cs="Times New Roman"/>
        </w:rPr>
        <w:tab/>
      </w:r>
      <w:r>
        <w:rPr>
          <w:rFonts w:cs="Times New Roman"/>
        </w:rPr>
        <w:t xml:space="preserve">To understand the underlying mechanisms for the biocontrol effect of generalist predators, we also need to examine how various abiotic and biotic factors affect the diet composition of generalist predators in agro-ecosystems (knowledge gap 3).  First, arthropod community composition (e.g., pest vs. alternative prey density) may vary with crop stages and affect predator-prey trophic interactions </w: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 </w:instrTex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(Roubinet</w:t>
      </w:r>
      <w:r>
        <w:rPr>
          <w:rFonts w:cs="Times New Roman"/>
          <w:i/>
        </w:rPr>
        <w:t xml:space="preserve"> et al.</w:t>
      </w:r>
      <w:r>
        <w:rPr>
          <w:rFonts w:cs="Times New Roman"/>
        </w:rPr>
        <w:t>, 2017)</w:t>
      </w:r>
      <w:r>
        <w:rPr>
          <w:rFonts w:cs="Times New Roman"/>
        </w:rPr>
        <w:fldChar w:fldCharType="end"/>
      </w:r>
      <w:r>
        <w:rPr>
          <w:rFonts w:cs="Times New Roman"/>
        </w:rPr>
        <w:t xml:space="preserve">.  Therefore, we should examine how crop stage affects the pest consumption by generalist predators within a growth season.  Second, we should examine whether farming practices (e.g., organic and conventional) influence the diet composition of predators (e.g., pest consumption) </w:t>
      </w:r>
      <w:r>
        <w:rPr>
          <w:rFonts w:cs="Times New Roman"/>
        </w:rPr>
        <w:fldChar w:fldCharType="begin"/>
      </w:r>
      <w:r>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Pr>
          <w:rFonts w:cs="Times New Roman"/>
        </w:rPr>
        <w:fldChar w:fldCharType="separate"/>
      </w:r>
      <w:r>
        <w:rPr>
          <w:rFonts w:cs="Times New Roman"/>
        </w:rPr>
        <w:t>(Birkhofer</w:t>
      </w:r>
      <w:r>
        <w:rPr>
          <w:rFonts w:cs="Times New Roman"/>
          <w:i/>
        </w:rPr>
        <w:t xml:space="preserve"> et al.</w:t>
      </w:r>
      <w:r>
        <w:rPr>
          <w:rFonts w:cs="Times New Roman"/>
        </w:rPr>
        <w:t>, 2011)</w:t>
      </w:r>
      <w:r>
        <w:rPr>
          <w:rFonts w:cs="Times New Roman"/>
        </w:rPr>
        <w:fldChar w:fldCharType="end"/>
      </w:r>
      <w:r>
        <w:rPr>
          <w:rFonts w:cs="Times New Roman"/>
        </w:rPr>
        <w:t xml:space="preserve">.  This will demonstrate whether generalist predators provide varying biocontrol values in specific farm types.  Third, we should investigate the relationship between the relative prey abundance and the diet composition of their predators.  This will clarify whether pest abundance or predator preference mainly explains the pest consumption by predators </w: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 </w:instrTex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(Wise</w:t>
      </w:r>
      <w:r>
        <w:rPr>
          <w:rFonts w:cs="Times New Roman"/>
          <w:i/>
        </w:rPr>
        <w:t xml:space="preserve"> et al.</w:t>
      </w:r>
      <w:r>
        <w:rPr>
          <w:rFonts w:cs="Times New Roman"/>
        </w:rPr>
        <w:t>, 2006; Kuusk and Ekbom, 2012; Roubinet</w:t>
      </w:r>
      <w:r>
        <w:rPr>
          <w:rFonts w:cs="Times New Roman"/>
          <w:i/>
        </w:rPr>
        <w:t xml:space="preserve"> et al.</w:t>
      </w:r>
      <w:r>
        <w:rPr>
          <w:rFonts w:cs="Times New Roman"/>
        </w:rPr>
        <w:t>, 2017; Eitzinger</w:t>
      </w:r>
      <w:r>
        <w:rPr>
          <w:rFonts w:cs="Times New Roman"/>
          <w:i/>
        </w:rPr>
        <w:t xml:space="preserve"> et al.</w:t>
      </w:r>
      <w:r>
        <w:rPr>
          <w:rFonts w:cs="Times New Roman"/>
        </w:rPr>
        <w:t>, 2019)</w:t>
      </w:r>
      <w:r>
        <w:rPr>
          <w:rFonts w:cs="Times New Roman"/>
        </w:rPr>
        <w:fldChar w:fldCharType="end"/>
      </w:r>
      <w:r>
        <w:rPr>
          <w:rFonts w:cs="Times New Roman"/>
        </w:rPr>
        <w:t xml:space="preserve">.  Lastly, we should examine how surrounding vegetation (e.g., forest cover) affects the diet composition of generalist predators.  While surrounding vegetation reportedly affected arthropod diversity and predator-prey interactions in agro-ecosystems </w: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(Altieri and Letourneau, 1982; Altieri, 1999; Barbosa and Castellanos, 2005; Diehl</w:t>
      </w:r>
      <w:r>
        <w:rPr>
          <w:rFonts w:cs="Times New Roman"/>
          <w:i/>
        </w:rPr>
        <w:t xml:space="preserve"> et al.</w:t>
      </w:r>
      <w:r>
        <w:rPr>
          <w:rFonts w:cs="Times New Roman"/>
        </w:rPr>
        <w:t>, 2013; Lichtenberg</w:t>
      </w:r>
      <w:r>
        <w:rPr>
          <w:rFonts w:cs="Times New Roman"/>
          <w:i/>
        </w:rPr>
        <w:t xml:space="preserve"> et al.</w:t>
      </w:r>
      <w:r>
        <w:rPr>
          <w:rFonts w:cs="Times New Roman"/>
        </w:rPr>
        <w:t>, 2017)</w:t>
      </w:r>
      <w:r>
        <w:rPr>
          <w:rFonts w:cs="Times New Roman"/>
        </w:rPr>
        <w:fldChar w:fldCharType="end"/>
      </w:r>
      <w:r>
        <w:rPr>
          <w:rFonts w:cs="Times New Roman"/>
        </w:rPr>
        <w:t>, its effect on predators’ diet composition is unclear.  Understanding this will provide insights for managing the agricultural landscape and promoting biocontrol services by generalist predators.</w:t>
      </w:r>
    </w:p>
    <w:p>
      <w:pPr>
        <w:spacing w:after="0" w:line="480" w:lineRule="auto"/>
        <w:jc w:val="left"/>
        <w:rPr>
          <w:rFonts w:cs="Times New Roman"/>
        </w:rPr>
      </w:pPr>
      <w:r>
        <w:rPr>
          <w:rFonts w:cs="Times New Roman"/>
        </w:rPr>
        <w:tab/>
      </w:r>
      <w:r>
        <w:rPr>
          <w:rFonts w:cs="Times New Roman"/>
        </w:rPr>
        <w:t>To address these three knowledge gaps, this study aimed to 1) quantify the diet composition of generalist predators, 2) examine the consistency of predators in pest consumption over years, and 3) investigate how abiotic and biotic factors may affect the diet composition of these predators.  Filling these gaps will provide insights for applying generalist predators in biocontrol programs.  Specifically, this study sampled arthropod prey and generalist arthropod predators (GAPs) in sub-tropical organic and conventional rice farms over the rice growth season (seedling, tillering, flowering, and ripening stages) in central Taiwan from 2017 to 2019, and quantified the diet composition of GAPs (ladybeetles and spiders) at each rice stage using stable isotope analysis (δ</w:t>
      </w:r>
      <w:r>
        <w:rPr>
          <w:rFonts w:cs="Times New Roman"/>
          <w:vertAlign w:val="superscript"/>
        </w:rPr>
        <w:t>13</w:t>
      </w:r>
      <w:r>
        <w:rPr>
          <w:rFonts w:cs="Times New Roman"/>
        </w:rPr>
        <w:t>C and δ</w:t>
      </w:r>
      <w:r>
        <w:rPr>
          <w:rFonts w:cs="Times New Roman"/>
          <w:vertAlign w:val="superscript"/>
        </w:rPr>
        <w:t>15</w:t>
      </w:r>
      <w:r>
        <w:rPr>
          <w:rFonts w:cs="Times New Roman"/>
        </w:rPr>
        <w:t xml:space="preserve">N).  Although GAPs may consume various prey items, we expected that GAPs would consistently consume a high proportion of pests in their diet at late crop stages (with high pest densities) regardless of years.  We also expected that the diet composition of GAPs would be affected by local abiotic and biotic factors (e.g., farm type, crop stage, percent forest cover, and the relative abundance of pests in the field).  Stable isotope analysis has been widely applied in ecology to infer predator-prey trophic interactions and estimate the proportional contribution of different prey sources to predators’ diets </w: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 </w:instrTex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(Post, 2002; Boecklen</w:t>
      </w:r>
      <w:r>
        <w:rPr>
          <w:rFonts w:cs="Times New Roman"/>
          <w:i/>
        </w:rPr>
        <w:t xml:space="preserve"> et al.</w:t>
      </w:r>
      <w:r>
        <w:rPr>
          <w:rFonts w:cs="Times New Roman"/>
        </w:rPr>
        <w:t>, 2011; Layman</w:t>
      </w:r>
      <w:r>
        <w:rPr>
          <w:rFonts w:cs="Times New Roman"/>
          <w:i/>
        </w:rPr>
        <w:t xml:space="preserve"> et al.</w:t>
      </w:r>
      <w:r>
        <w:rPr>
          <w:rFonts w:cs="Times New Roman"/>
        </w:rPr>
        <w:t>, 2012)</w:t>
      </w:r>
      <w:r>
        <w:rPr>
          <w:rFonts w:cs="Times New Roman"/>
        </w:rPr>
        <w:fldChar w:fldCharType="end"/>
      </w:r>
      <w:r>
        <w:rPr>
          <w:rFonts w:cs="Times New Roman"/>
        </w:rPr>
        <w:t xml:space="preserve">.  This quantification method reflects accumulated prey consumption in predators’ diets, which may not be achieved by some “snap-shot” techniques (e.g., field observations and molecular gut content analysis) </w:t>
      </w:r>
      <w:r>
        <w:rPr>
          <w:rFonts w:cs="Times New Roman"/>
        </w:rPr>
        <w:fldChar w:fldCharType="begin"/>
      </w:r>
      <w:r>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Times New Roman"/>
        </w:rPr>
        <w:fldChar w:fldCharType="separate"/>
      </w:r>
      <w:r>
        <w:rPr>
          <w:rFonts w:cs="Times New Roman"/>
        </w:rPr>
        <w:t>(Newton, 2016)</w:t>
      </w:r>
      <w:r>
        <w:rPr>
          <w:rFonts w:cs="Times New Roman"/>
        </w:rPr>
        <w:fldChar w:fldCharType="end"/>
      </w:r>
      <w:r>
        <w:rPr>
          <w:rFonts w:cs="Times New Roman"/>
        </w:rPr>
        <w:t>.</w:t>
      </w:r>
    </w:p>
    <w:p>
      <w:pPr>
        <w:spacing w:after="0" w:line="480" w:lineRule="auto"/>
        <w:jc w:val="left"/>
        <w:rPr>
          <w:rFonts w:cs="Times New Roman"/>
        </w:rPr>
      </w:pPr>
    </w:p>
    <w:p>
      <w:pPr>
        <w:spacing w:after="0" w:line="480" w:lineRule="auto"/>
        <w:jc w:val="left"/>
        <w:rPr>
          <w:rFonts w:cs="Times New Roman"/>
          <w:b/>
        </w:rPr>
      </w:pPr>
      <w:r>
        <w:rPr>
          <w:rFonts w:cs="Times New Roman"/>
          <w:b/>
        </w:rPr>
        <w:t>2.  Materials and Methods</w:t>
      </w:r>
    </w:p>
    <w:p>
      <w:pPr>
        <w:spacing w:after="0" w:line="480" w:lineRule="auto"/>
        <w:jc w:val="left"/>
        <w:rPr>
          <w:rFonts w:cs="Times New Roman"/>
          <w:i/>
        </w:rPr>
      </w:pPr>
      <w:r>
        <w:rPr>
          <w:rFonts w:cs="Times New Roman"/>
          <w:i/>
        </w:rPr>
        <w:t>2.1.  Study system and sample collection</w:t>
      </w:r>
    </w:p>
    <w:p>
      <w:pPr>
        <w:spacing w:after="0" w:line="480" w:lineRule="auto"/>
        <w:ind w:firstLine="720"/>
        <w:jc w:val="left"/>
        <w:rPr>
          <w:rFonts w:cs="Times New Roman"/>
          <w:i/>
        </w:rPr>
      </w:pPr>
      <w:r>
        <w:rPr>
          <w:rFonts w:cs="Times New Roman"/>
        </w:rPr>
        <w:t xml:space="preserve">We collected terrestrial arthropods in paired organic and conventional rice farms in subtropical Taiwan (120.656-120.721 °E; 24.364-24.489 °N) from 2017 to 2019 (three farm pairs in 2017 and seven farm pairs each in 2018 and 2019).  While farms in the same pair were relatively close to each other (e.g., within a few hundred meters in distance), different farm pairs were at least 1 km apart from each other to reduce confounding effects.  The study farms were 0.2 hectares on average and irrigated with surface water.  The organic farms were managed with organic fertilizers (manure; 2-3 applications/crop season) and natural pesticides (tea saponins; 1 application/crop season during the seedling or tillering stage).  The conventional farms were managed with synthetic nitrogen fertilizers (2-3 applications/crop season) and organophosphate pesticides (1 application/crop season during the tillering or flowering stage).  At each major rice crop stage (seedling, tillering, flowering, and ripening stages) during the growing season (April - July) in each study year, we collected arthropod samples by sweep-netting (36 cm in diameter with a mesh size of 0.2 × 0.2 mm) the crop canopy 30 times in each of two transects inside a rice field.  Each transect (ca 30 m long) was parallel to but 1.5m away from a randomly selected farm ridge.  Samples were sealed in bags without chemical preservatives, iced, and transferred to refrigerator (−20ºC) in the laboratory.  We identified and counted arthropods under a dissecting scope to the lowest possible taxonomic level (usually species, genus, or family).  Main orders, families, and genera have been documented in Hsu </w:t>
      </w:r>
      <w:r>
        <w:rPr>
          <w:rFonts w:cs="Times New Roman"/>
          <w:i/>
          <w:iCs/>
          <w:rPrChange w:id="54" w:author="genchanghsu" w:date="2023-11-11T19:28:02Z">
            <w:rPr>
              <w:rFonts w:cs="Times New Roman"/>
            </w:rPr>
          </w:rPrChange>
        </w:rPr>
        <w:t>et al</w:t>
      </w:r>
      <w:r>
        <w:rPr>
          <w:rFonts w:cs="Times New Roman"/>
        </w:rPr>
        <w:t xml:space="preserve">. </w:t>
      </w:r>
      <w:ins w:id="55" w:author="genchanghsu" w:date="2023-11-11T19:27:49Z">
        <w:r>
          <w:rPr>
            <w:rFonts w:hint="default" w:cs="Times New Roman"/>
            <w:lang w:val="en-US"/>
          </w:rPr>
          <w:t>(</w:t>
        </w:r>
      </w:ins>
      <w:ins w:id="56" w:author="genchanghsu" w:date="2023-11-11T19:27:50Z">
        <w:r>
          <w:rPr>
            <w:rFonts w:hint="default" w:cs="Times New Roman"/>
            <w:lang w:val="en-US"/>
          </w:rPr>
          <w:t>2021</w:t>
        </w:r>
      </w:ins>
      <w:ins w:id="57" w:author="genchanghsu" w:date="2023-11-11T19:27:49Z">
        <w:r>
          <w:rPr>
            <w:rFonts w:hint="default" w:cs="Times New Roman"/>
            <w:lang w:val="en-US"/>
          </w:rPr>
          <w:t>)</w:t>
        </w:r>
      </w:ins>
      <w:del w:id="58" w:author="genchanghsu" w:date="2023-11-11T19:27:54Z">
        <w:r>
          <w:rPr>
            <w:rFonts w:cs="Times New Roman"/>
          </w:rPr>
          <w:fldChar w:fldCharType="begin"/>
        </w:r>
      </w:del>
      <w:del w:id="59" w:author="genchanghsu" w:date="2023-11-11T19:27:54Z">
        <w:r>
          <w:rPr>
            <w:rFonts w:cs="Times New Roman"/>
          </w:rPr>
          <w:del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delInstrText>
        </w:r>
      </w:del>
      <w:del w:id="60" w:author="genchanghsu" w:date="2023-11-11T19:27:54Z">
        <w:r>
          <w:rPr>
            <w:rFonts w:cs="Times New Roman"/>
          </w:rPr>
          <w:fldChar w:fldCharType="separate"/>
        </w:r>
      </w:del>
      <w:del w:id="61" w:author="genchanghsu" w:date="2023-11-11T19:27:54Z">
        <w:r>
          <w:rPr>
            <w:rFonts w:cs="Times New Roman"/>
          </w:rPr>
          <w:delText>(Hsu</w:delText>
        </w:r>
      </w:del>
      <w:del w:id="62" w:author="genchanghsu" w:date="2023-11-11T19:27:54Z">
        <w:r>
          <w:rPr>
            <w:rFonts w:cs="Times New Roman"/>
            <w:i/>
          </w:rPr>
          <w:delText xml:space="preserve"> et al.</w:delText>
        </w:r>
      </w:del>
      <w:del w:id="63" w:author="genchanghsu" w:date="2023-11-11T19:27:54Z">
        <w:r>
          <w:rPr>
            <w:rFonts w:cs="Times New Roman"/>
          </w:rPr>
          <w:delText>, 2021)</w:delText>
        </w:r>
      </w:del>
      <w:del w:id="64" w:author="genchanghsu" w:date="2023-11-11T19:27:54Z">
        <w:r>
          <w:rPr>
            <w:rFonts w:cs="Times New Roman"/>
          </w:rPr>
          <w:fldChar w:fldCharType="end"/>
        </w:r>
      </w:del>
      <w:r>
        <w:rPr>
          <w:rFonts w:cs="Times New Roman"/>
        </w:rPr>
        <w:t>.</w:t>
      </w:r>
    </w:p>
    <w:p>
      <w:pPr>
        <w:pStyle w:val="16"/>
        <w:spacing w:after="0" w:line="480" w:lineRule="auto"/>
        <w:ind w:left="0"/>
        <w:contextualSpacing w:val="0"/>
        <w:jc w:val="left"/>
        <w:rPr>
          <w:rFonts w:cs="Times New Roman"/>
        </w:rPr>
      </w:pPr>
      <w:r>
        <w:rPr>
          <w:rFonts w:cs="Times New Roman"/>
        </w:rPr>
        <w:tab/>
      </w:r>
      <w:r>
        <w:rPr>
          <w:rFonts w:cs="Times New Roman"/>
        </w:rPr>
        <w:t xml:space="preserve"> </w:t>
      </w:r>
    </w:p>
    <w:p>
      <w:pPr>
        <w:pStyle w:val="16"/>
        <w:spacing w:after="0" w:line="480" w:lineRule="auto"/>
        <w:ind w:left="0"/>
        <w:contextualSpacing w:val="0"/>
        <w:jc w:val="left"/>
        <w:rPr>
          <w:rFonts w:cs="Times New Roman"/>
          <w:i/>
        </w:rPr>
      </w:pPr>
      <w:r>
        <w:rPr>
          <w:rFonts w:cs="Times New Roman"/>
          <w:i/>
        </w:rPr>
        <w:t>2.2.  Stable isotope analysis of arthropod samples</w:t>
      </w:r>
    </w:p>
    <w:p>
      <w:pPr>
        <w:spacing w:after="0" w:line="480" w:lineRule="auto"/>
        <w:ind w:firstLine="720"/>
        <w:jc w:val="left"/>
        <w:rPr>
          <w:rFonts w:cs="Times New Roman"/>
        </w:rPr>
      </w:pPr>
      <w:r>
        <w:rPr>
          <w:rFonts w:cs="Times New Roman"/>
        </w:rPr>
        <w:t>After identification, arthropod samples were prepared for stable isotope analysis.</w:t>
      </w:r>
      <w:del w:id="65" w:author="genchanghsu" w:date="2023-11-09T14:05:08Z">
        <w:r>
          <w:rPr>
            <w:rFonts w:cs="Times New Roman"/>
          </w:rPr>
          <w:delText xml:space="preserve"> </w:delText>
        </w:r>
      </w:del>
      <w:del w:id="66" w:author="genchanghsu" w:date="2023-11-09T14:05:06Z">
        <w:r>
          <w:rPr>
            <w:rFonts w:cs="Times New Roman"/>
          </w:rPr>
          <w:delText xml:space="preserve"> </w:delText>
        </w:r>
      </w:del>
      <w:ins w:id="67" w:author="genchanghsu" w:date="2023-11-09T13:45:31Z">
        <w:r>
          <w:rPr>
            <w:rFonts w:hint="default" w:cs="Arial" w:eastAsiaTheme="minorEastAsia"/>
            <w:color w:val="FF0000"/>
            <w:sz w:val="24"/>
            <w:szCs w:val="24"/>
            <w:lang w:val="en-US"/>
          </w:rPr>
          <w:t xml:space="preserve"> The</w:t>
        </w:r>
      </w:ins>
      <w:ins w:id="68" w:author="genchanghsu" w:date="2023-11-09T13:46:12Z">
        <w:r>
          <w:rPr>
            <w:rFonts w:hint="default" w:cs="Arial"/>
            <w:color w:val="FF0000"/>
            <w:sz w:val="24"/>
            <w:szCs w:val="24"/>
            <w:lang w:val="en-US"/>
          </w:rPr>
          <w:t xml:space="preserve"> numb</w:t>
        </w:r>
      </w:ins>
      <w:ins w:id="69" w:author="genchanghsu" w:date="2023-11-09T13:46:13Z">
        <w:r>
          <w:rPr>
            <w:rFonts w:hint="default" w:cs="Arial"/>
            <w:color w:val="FF0000"/>
            <w:sz w:val="24"/>
            <w:szCs w:val="24"/>
            <w:lang w:val="en-US"/>
          </w:rPr>
          <w:t>er of</w:t>
        </w:r>
      </w:ins>
      <w:ins w:id="70" w:author="genchanghsu" w:date="2023-11-09T13:45:31Z">
        <w:r>
          <w:rPr>
            <w:rFonts w:hint="default" w:cs="Arial" w:eastAsiaTheme="minorEastAsia"/>
            <w:color w:val="FF0000"/>
            <w:sz w:val="24"/>
            <w:szCs w:val="24"/>
            <w:lang w:val="en-US"/>
          </w:rPr>
          <w:t xml:space="preserve"> isotope </w:t>
        </w:r>
      </w:ins>
      <w:ins w:id="71" w:author="genchanghsu" w:date="2023-11-09T13:46:22Z">
        <w:r>
          <w:rPr>
            <w:rFonts w:hint="default" w:cs="Arial"/>
            <w:color w:val="FF0000"/>
            <w:sz w:val="24"/>
            <w:szCs w:val="24"/>
            <w:lang w:val="en-US"/>
          </w:rPr>
          <w:t>cap</w:t>
        </w:r>
      </w:ins>
      <w:ins w:id="72" w:author="genchanghsu" w:date="2023-11-09T13:46:23Z">
        <w:r>
          <w:rPr>
            <w:rFonts w:hint="default" w:cs="Arial"/>
            <w:color w:val="FF0000"/>
            <w:sz w:val="24"/>
            <w:szCs w:val="24"/>
            <w:lang w:val="en-US"/>
          </w:rPr>
          <w:t>sul</w:t>
        </w:r>
      </w:ins>
      <w:ins w:id="73" w:author="genchanghsu" w:date="2023-11-09T13:46:24Z">
        <w:r>
          <w:rPr>
            <w:rFonts w:hint="default" w:cs="Arial"/>
            <w:color w:val="FF0000"/>
            <w:sz w:val="24"/>
            <w:szCs w:val="24"/>
            <w:lang w:val="en-US"/>
          </w:rPr>
          <w:t>e</w:t>
        </w:r>
      </w:ins>
      <w:ins w:id="74" w:author="genchanghsu" w:date="2023-11-09T13:46:25Z">
        <w:r>
          <w:rPr>
            <w:rFonts w:hint="default" w:cs="Arial"/>
            <w:color w:val="FF0000"/>
            <w:sz w:val="24"/>
            <w:szCs w:val="24"/>
            <w:lang w:val="en-US"/>
          </w:rPr>
          <w:t>s</w:t>
        </w:r>
      </w:ins>
      <w:ins w:id="75" w:author="genchanghsu" w:date="2023-11-09T13:46:26Z">
        <w:r>
          <w:rPr>
            <w:rFonts w:hint="default" w:cs="Arial"/>
            <w:color w:val="FF0000"/>
            <w:sz w:val="24"/>
            <w:szCs w:val="24"/>
            <w:lang w:val="en-US"/>
          </w:rPr>
          <w:t xml:space="preserve"> </w:t>
        </w:r>
      </w:ins>
      <w:ins w:id="76" w:author="genchanghsu" w:date="2023-11-09T13:46:30Z">
        <w:r>
          <w:rPr>
            <w:rFonts w:hint="default" w:cs="Arial"/>
            <w:color w:val="FF0000"/>
            <w:sz w:val="24"/>
            <w:szCs w:val="24"/>
            <w:lang w:val="en-US"/>
          </w:rPr>
          <w:t>for e</w:t>
        </w:r>
      </w:ins>
      <w:ins w:id="77" w:author="genchanghsu" w:date="2023-11-09T13:46:31Z">
        <w:r>
          <w:rPr>
            <w:rFonts w:hint="default" w:cs="Arial"/>
            <w:color w:val="FF0000"/>
            <w:sz w:val="24"/>
            <w:szCs w:val="24"/>
            <w:lang w:val="en-US"/>
          </w:rPr>
          <w:t>ach</w:t>
        </w:r>
      </w:ins>
      <w:ins w:id="78" w:author="genchanghsu" w:date="2023-11-09T13:46:35Z">
        <w:r>
          <w:rPr>
            <w:rFonts w:hint="default" w:cs="Arial"/>
            <w:color w:val="FF0000"/>
            <w:sz w:val="24"/>
            <w:szCs w:val="24"/>
            <w:lang w:val="en-US"/>
          </w:rPr>
          <w:t xml:space="preserve"> spec</w:t>
        </w:r>
      </w:ins>
      <w:ins w:id="79" w:author="genchanghsu" w:date="2023-11-09T13:46:36Z">
        <w:r>
          <w:rPr>
            <w:rFonts w:hint="default" w:cs="Arial"/>
            <w:color w:val="FF0000"/>
            <w:sz w:val="24"/>
            <w:szCs w:val="24"/>
            <w:lang w:val="en-US"/>
          </w:rPr>
          <w:t>ies</w:t>
        </w:r>
      </w:ins>
      <w:ins w:id="80" w:author="genchanghsu" w:date="2023-11-09T13:45:31Z">
        <w:r>
          <w:rPr>
            <w:rFonts w:hint="default" w:cs="Arial" w:eastAsiaTheme="minorEastAsia"/>
            <w:color w:val="FF0000"/>
            <w:sz w:val="24"/>
            <w:szCs w:val="24"/>
            <w:lang w:val="en-US"/>
          </w:rPr>
          <w:t xml:space="preserve"> w</w:t>
        </w:r>
      </w:ins>
      <w:ins w:id="81" w:author="genchanghsu" w:date="2023-11-09T13:46:41Z">
        <w:r>
          <w:rPr>
            <w:rFonts w:hint="default" w:cs="Arial"/>
            <w:color w:val="FF0000"/>
            <w:sz w:val="24"/>
            <w:szCs w:val="24"/>
            <w:lang w:val="en-US"/>
          </w:rPr>
          <w:t>a</w:t>
        </w:r>
      </w:ins>
      <w:ins w:id="82" w:author="genchanghsu" w:date="2023-11-09T13:46:42Z">
        <w:r>
          <w:rPr>
            <w:rFonts w:hint="default" w:cs="Arial"/>
            <w:color w:val="FF0000"/>
            <w:sz w:val="24"/>
            <w:szCs w:val="24"/>
            <w:lang w:val="en-US"/>
          </w:rPr>
          <w:t>s dete</w:t>
        </w:r>
      </w:ins>
      <w:ins w:id="83" w:author="genchanghsu" w:date="2023-11-09T13:46:43Z">
        <w:r>
          <w:rPr>
            <w:rFonts w:hint="default" w:cs="Arial"/>
            <w:color w:val="FF0000"/>
            <w:sz w:val="24"/>
            <w:szCs w:val="24"/>
            <w:lang w:val="en-US"/>
          </w:rPr>
          <w:t xml:space="preserve">rmined </w:t>
        </w:r>
      </w:ins>
      <w:ins w:id="84" w:author="genchanghsu" w:date="2023-11-09T13:45:31Z">
        <w:r>
          <w:rPr>
            <w:rFonts w:hint="default" w:cs="Arial" w:eastAsiaTheme="minorEastAsia"/>
            <w:color w:val="FF0000"/>
            <w:sz w:val="24"/>
            <w:szCs w:val="24"/>
            <w:lang w:val="en-US"/>
          </w:rPr>
          <w:t>based on its relative abundance</w:t>
        </w:r>
      </w:ins>
      <w:ins w:id="85" w:author="genchanghsu" w:date="2023-11-09T13:46:54Z">
        <w:r>
          <w:rPr>
            <w:rFonts w:hint="default" w:cs="Arial"/>
            <w:color w:val="FF0000"/>
            <w:sz w:val="24"/>
            <w:szCs w:val="24"/>
            <w:lang w:val="en-US"/>
          </w:rPr>
          <w:t xml:space="preserve"> in the</w:t>
        </w:r>
      </w:ins>
      <w:ins w:id="86" w:author="genchanghsu" w:date="2023-11-09T13:46:55Z">
        <w:r>
          <w:rPr>
            <w:rFonts w:hint="default" w:cs="Arial"/>
            <w:color w:val="FF0000"/>
            <w:sz w:val="24"/>
            <w:szCs w:val="24"/>
            <w:lang w:val="en-US"/>
          </w:rPr>
          <w:t xml:space="preserve"> fie</w:t>
        </w:r>
      </w:ins>
      <w:ins w:id="87" w:author="genchanghsu" w:date="2023-11-09T13:46:56Z">
        <w:r>
          <w:rPr>
            <w:rFonts w:hint="default" w:cs="Arial"/>
            <w:color w:val="FF0000"/>
            <w:sz w:val="24"/>
            <w:szCs w:val="24"/>
            <w:lang w:val="en-US"/>
          </w:rPr>
          <w:t>ld sam</w:t>
        </w:r>
      </w:ins>
      <w:ins w:id="88" w:author="genchanghsu" w:date="2023-11-09T13:46:57Z">
        <w:r>
          <w:rPr>
            <w:rFonts w:hint="default" w:cs="Arial"/>
            <w:color w:val="FF0000"/>
            <w:sz w:val="24"/>
            <w:szCs w:val="24"/>
            <w:lang w:val="en-US"/>
          </w:rPr>
          <w:t>ple</w:t>
        </w:r>
      </w:ins>
      <w:ins w:id="89" w:author="genchanghsu" w:date="2023-11-09T13:47:03Z">
        <w:r>
          <w:rPr>
            <w:rFonts w:hint="default" w:cs="Arial"/>
            <w:color w:val="FF0000"/>
            <w:sz w:val="24"/>
            <w:szCs w:val="24"/>
            <w:lang w:val="en-US"/>
          </w:rPr>
          <w:t xml:space="preserve"> </w:t>
        </w:r>
      </w:ins>
      <w:ins w:id="90" w:author="genchanghsu" w:date="2023-11-09T13:47:17Z">
        <w:r>
          <w:rPr>
            <w:rFonts w:hint="default" w:cs="Arial"/>
            <w:color w:val="FF0000"/>
            <w:sz w:val="24"/>
            <w:szCs w:val="24"/>
            <w:lang w:val="en-US"/>
          </w:rPr>
          <w:t>(</w:t>
        </w:r>
      </w:ins>
      <w:ins w:id="91" w:author="genchanghsu" w:date="2023-11-09T13:49:34Z">
        <w:r>
          <w:rPr>
            <w:rFonts w:hint="default" w:cs="Arial"/>
            <w:color w:val="FF0000"/>
            <w:sz w:val="24"/>
            <w:szCs w:val="24"/>
            <w:lang w:val="en-US"/>
          </w:rPr>
          <w:t>i</w:t>
        </w:r>
      </w:ins>
      <w:ins w:id="92" w:author="genchanghsu" w:date="2023-11-09T13:49:30Z">
        <w:r>
          <w:rPr>
            <w:rFonts w:hint="default" w:cs="Arial"/>
            <w:color w:val="FF0000"/>
            <w:sz w:val="24"/>
            <w:szCs w:val="24"/>
            <w:lang w:val="en-US"/>
          </w:rPr>
          <w:t>.e.</w:t>
        </w:r>
      </w:ins>
      <w:ins w:id="93" w:author="genchanghsu" w:date="2023-11-09T13:49:31Z">
        <w:r>
          <w:rPr>
            <w:rFonts w:hint="default" w:cs="Arial"/>
            <w:color w:val="FF0000"/>
            <w:sz w:val="24"/>
            <w:szCs w:val="24"/>
            <w:lang w:val="en-US"/>
          </w:rPr>
          <w:t xml:space="preserve">, </w:t>
        </w:r>
      </w:ins>
      <w:ins w:id="94" w:author="genchanghsu" w:date="2023-11-09T13:47:26Z">
        <w:r>
          <w:rPr>
            <w:rFonts w:hint="default" w:cs="Arial"/>
            <w:color w:val="FF0000"/>
            <w:sz w:val="24"/>
            <w:szCs w:val="24"/>
            <w:lang w:val="en-US"/>
          </w:rPr>
          <w:t>arthro</w:t>
        </w:r>
      </w:ins>
      <w:ins w:id="95" w:author="genchanghsu" w:date="2023-11-09T13:47:27Z">
        <w:r>
          <w:rPr>
            <w:rFonts w:hint="default" w:cs="Arial"/>
            <w:color w:val="FF0000"/>
            <w:sz w:val="24"/>
            <w:szCs w:val="24"/>
            <w:lang w:val="en-US"/>
          </w:rPr>
          <w:t>p</w:t>
        </w:r>
      </w:ins>
      <w:ins w:id="96" w:author="genchanghsu" w:date="2023-11-09T13:47:34Z">
        <w:r>
          <w:rPr>
            <w:rFonts w:hint="default" w:cs="Arial"/>
            <w:color w:val="FF0000"/>
            <w:sz w:val="24"/>
            <w:szCs w:val="24"/>
            <w:lang w:val="en-US"/>
          </w:rPr>
          <w:t>od</w:t>
        </w:r>
      </w:ins>
      <w:ins w:id="97" w:author="genchanghsu" w:date="2023-11-09T13:47:40Z">
        <w:r>
          <w:rPr>
            <w:rFonts w:hint="default" w:cs="Arial"/>
            <w:color w:val="FF0000"/>
            <w:sz w:val="24"/>
            <w:szCs w:val="24"/>
            <w:lang w:val="en-US"/>
          </w:rPr>
          <w:t>s</w:t>
        </w:r>
      </w:ins>
      <w:ins w:id="98" w:author="genchanghsu" w:date="2023-11-09T13:47:22Z">
        <w:r>
          <w:rPr>
            <w:rFonts w:hint="default" w:cs="Arial"/>
            <w:color w:val="FF0000"/>
            <w:sz w:val="24"/>
            <w:szCs w:val="24"/>
            <w:lang w:val="en-US"/>
          </w:rPr>
          <w:t xml:space="preserve"> </w:t>
        </w:r>
      </w:ins>
      <w:ins w:id="99" w:author="genchanghsu" w:date="2023-11-09T13:47:23Z">
        <w:r>
          <w:rPr>
            <w:rFonts w:hint="default" w:cs="Arial"/>
            <w:color w:val="FF0000"/>
            <w:sz w:val="24"/>
            <w:szCs w:val="24"/>
            <w:lang w:val="en-US"/>
          </w:rPr>
          <w:t>collect</w:t>
        </w:r>
      </w:ins>
      <w:ins w:id="100" w:author="genchanghsu" w:date="2023-11-09T13:47:24Z">
        <w:r>
          <w:rPr>
            <w:rFonts w:hint="default" w:cs="Arial"/>
            <w:color w:val="FF0000"/>
            <w:sz w:val="24"/>
            <w:szCs w:val="24"/>
            <w:lang w:val="en-US"/>
          </w:rPr>
          <w:t xml:space="preserve">ed </w:t>
        </w:r>
      </w:ins>
      <w:ins w:id="101" w:author="genchanghsu" w:date="2023-11-09T13:47:03Z">
        <w:r>
          <w:rPr>
            <w:rFonts w:hint="default" w:cs="Arial"/>
            <w:color w:val="FF0000"/>
            <w:sz w:val="24"/>
            <w:szCs w:val="24"/>
            <w:lang w:val="en-US"/>
          </w:rPr>
          <w:t>at</w:t>
        </w:r>
      </w:ins>
      <w:ins w:id="102" w:author="genchanghsu" w:date="2023-11-09T13:47:04Z">
        <w:r>
          <w:rPr>
            <w:rFonts w:hint="default" w:cs="Arial"/>
            <w:color w:val="FF0000"/>
            <w:sz w:val="24"/>
            <w:szCs w:val="24"/>
            <w:lang w:val="en-US"/>
          </w:rPr>
          <w:t xml:space="preserve"> a </w:t>
        </w:r>
      </w:ins>
      <w:ins w:id="103" w:author="genchanghsu" w:date="2023-11-09T13:47:05Z">
        <w:r>
          <w:rPr>
            <w:rFonts w:hint="default" w:cs="Arial"/>
            <w:color w:val="FF0000"/>
            <w:sz w:val="24"/>
            <w:szCs w:val="24"/>
            <w:lang w:val="en-US"/>
          </w:rPr>
          <w:t>given</w:t>
        </w:r>
      </w:ins>
      <w:ins w:id="104" w:author="genchanghsu" w:date="2023-11-09T13:47:06Z">
        <w:r>
          <w:rPr>
            <w:rFonts w:hint="default" w:cs="Arial"/>
            <w:color w:val="FF0000"/>
            <w:sz w:val="24"/>
            <w:szCs w:val="24"/>
            <w:lang w:val="en-US"/>
          </w:rPr>
          <w:t xml:space="preserve"> </w:t>
        </w:r>
      </w:ins>
      <w:ins w:id="105" w:author="genchanghsu" w:date="2023-11-09T13:47:07Z">
        <w:r>
          <w:rPr>
            <w:rFonts w:hint="default" w:cs="Arial"/>
            <w:color w:val="FF0000"/>
            <w:sz w:val="24"/>
            <w:szCs w:val="24"/>
            <w:lang w:val="en-US"/>
          </w:rPr>
          <w:t>crop st</w:t>
        </w:r>
      </w:ins>
      <w:ins w:id="106" w:author="genchanghsu" w:date="2023-11-09T13:47:08Z">
        <w:r>
          <w:rPr>
            <w:rFonts w:hint="default" w:cs="Arial"/>
            <w:color w:val="FF0000"/>
            <w:sz w:val="24"/>
            <w:szCs w:val="24"/>
            <w:lang w:val="en-US"/>
          </w:rPr>
          <w:t>age</w:t>
        </w:r>
      </w:ins>
      <w:ins w:id="107" w:author="genchanghsu" w:date="2023-11-09T13:47:42Z">
        <w:r>
          <w:rPr>
            <w:rFonts w:hint="default" w:cs="Arial"/>
            <w:color w:val="FF0000"/>
            <w:sz w:val="24"/>
            <w:szCs w:val="24"/>
            <w:lang w:val="en-US"/>
          </w:rPr>
          <w:t xml:space="preserve"> in </w:t>
        </w:r>
      </w:ins>
      <w:ins w:id="108" w:author="genchanghsu" w:date="2023-11-09T13:47:43Z">
        <w:r>
          <w:rPr>
            <w:rFonts w:hint="default" w:cs="Arial"/>
            <w:color w:val="FF0000"/>
            <w:sz w:val="24"/>
            <w:szCs w:val="24"/>
            <w:lang w:val="en-US"/>
          </w:rPr>
          <w:t xml:space="preserve">a </w:t>
        </w:r>
      </w:ins>
      <w:ins w:id="109" w:author="genchanghsu" w:date="2023-11-09T13:47:44Z">
        <w:r>
          <w:rPr>
            <w:rFonts w:hint="default" w:cs="Arial"/>
            <w:color w:val="FF0000"/>
            <w:sz w:val="24"/>
            <w:szCs w:val="24"/>
            <w:lang w:val="en-US"/>
          </w:rPr>
          <w:t>sin</w:t>
        </w:r>
      </w:ins>
      <w:ins w:id="110" w:author="genchanghsu" w:date="2023-11-09T13:47:45Z">
        <w:r>
          <w:rPr>
            <w:rFonts w:hint="default" w:cs="Arial"/>
            <w:color w:val="FF0000"/>
            <w:sz w:val="24"/>
            <w:szCs w:val="24"/>
            <w:lang w:val="en-US"/>
          </w:rPr>
          <w:t>gle far</w:t>
        </w:r>
      </w:ins>
      <w:ins w:id="111" w:author="genchanghsu" w:date="2023-11-09T13:47:47Z">
        <w:r>
          <w:rPr>
            <w:rFonts w:hint="default" w:cs="Arial"/>
            <w:color w:val="FF0000"/>
            <w:sz w:val="24"/>
            <w:szCs w:val="24"/>
            <w:lang w:val="en-US"/>
          </w:rPr>
          <w:t>m</w:t>
        </w:r>
      </w:ins>
      <w:ins w:id="112" w:author="genchanghsu" w:date="2023-11-09T13:47:48Z">
        <w:r>
          <w:rPr>
            <w:rFonts w:hint="default" w:cs="Arial"/>
            <w:color w:val="FF0000"/>
            <w:sz w:val="24"/>
            <w:szCs w:val="24"/>
            <w:lang w:val="en-US"/>
          </w:rPr>
          <w:t>)</w:t>
        </w:r>
      </w:ins>
      <w:ins w:id="113" w:author="genchanghsu" w:date="2023-11-09T13:48:46Z">
        <w:r>
          <w:rPr>
            <w:rFonts w:hint="default" w:cs="Arial"/>
            <w:color w:val="FF0000"/>
            <w:sz w:val="24"/>
            <w:szCs w:val="24"/>
            <w:lang w:val="en-US"/>
          </w:rPr>
          <w:t xml:space="preserve"> t</w:t>
        </w:r>
      </w:ins>
      <w:ins w:id="114" w:author="genchanghsu" w:date="2023-11-09T13:48:47Z">
        <w:r>
          <w:rPr>
            <w:rFonts w:hint="default" w:cs="Arial"/>
            <w:color w:val="FF0000"/>
            <w:sz w:val="24"/>
            <w:szCs w:val="24"/>
            <w:lang w:val="en-US"/>
          </w:rPr>
          <w:t>o</w:t>
        </w:r>
      </w:ins>
      <w:ins w:id="115" w:author="genchanghsu" w:date="2023-11-09T13:45:31Z">
        <w:r>
          <w:rPr>
            <w:rFonts w:hint="default" w:cs="Arial"/>
            <w:color w:val="FF0000"/>
            <w:sz w:val="24"/>
            <w:szCs w:val="24"/>
            <w:lang w:val="en-US"/>
          </w:rPr>
          <w:t xml:space="preserve"> reflect the </w:t>
        </w:r>
      </w:ins>
      <w:ins w:id="116" w:author="genchanghsu" w:date="2023-11-09T13:48:57Z">
        <w:r>
          <w:rPr>
            <w:rFonts w:hint="default" w:cs="Arial"/>
            <w:color w:val="FF0000"/>
            <w:sz w:val="24"/>
            <w:szCs w:val="24"/>
            <w:lang w:val="en-US"/>
          </w:rPr>
          <w:t>arthro</w:t>
        </w:r>
      </w:ins>
      <w:ins w:id="117" w:author="genchanghsu" w:date="2023-11-09T13:48:58Z">
        <w:r>
          <w:rPr>
            <w:rFonts w:hint="default" w:cs="Arial"/>
            <w:color w:val="FF0000"/>
            <w:sz w:val="24"/>
            <w:szCs w:val="24"/>
            <w:lang w:val="en-US"/>
          </w:rPr>
          <w:t>pod co</w:t>
        </w:r>
      </w:ins>
      <w:ins w:id="118" w:author="genchanghsu" w:date="2023-11-09T13:48:59Z">
        <w:r>
          <w:rPr>
            <w:rFonts w:hint="default" w:cs="Arial"/>
            <w:color w:val="FF0000"/>
            <w:sz w:val="24"/>
            <w:szCs w:val="24"/>
            <w:lang w:val="en-US"/>
          </w:rPr>
          <w:t xml:space="preserve">mmunity </w:t>
        </w:r>
      </w:ins>
      <w:ins w:id="119" w:author="genchanghsu" w:date="2023-11-09T13:45:31Z">
        <w:r>
          <w:rPr>
            <w:rFonts w:hint="default" w:cs="Arial"/>
            <w:color w:val="FF0000"/>
            <w:sz w:val="24"/>
            <w:szCs w:val="24"/>
            <w:lang w:val="en-US"/>
          </w:rPr>
          <w:t>composition</w:t>
        </w:r>
      </w:ins>
      <w:ins w:id="120" w:author="genchanghsu" w:date="2023-11-09T13:48:55Z">
        <w:r>
          <w:rPr>
            <w:rFonts w:hint="default" w:cs="Arial"/>
            <w:color w:val="FF0000"/>
            <w:sz w:val="24"/>
            <w:szCs w:val="24"/>
            <w:lang w:val="en-US"/>
          </w:rPr>
          <w:t>.</w:t>
        </w:r>
      </w:ins>
      <w:ins w:id="121" w:author="genchanghsu" w:date="2023-11-09T14:05:10Z">
        <w:r>
          <w:rPr>
            <w:rFonts w:hint="default" w:cs="Arial"/>
            <w:color w:val="FF0000"/>
            <w:sz w:val="24"/>
            <w:szCs w:val="24"/>
            <w:lang w:val="en-US"/>
          </w:rPr>
          <w:t xml:space="preserve"> </w:t>
        </w:r>
      </w:ins>
      <w:del w:id="122" w:author="genchanghsu" w:date="2023-11-09T14:05:12Z">
        <w:r>
          <w:rPr>
            <w:rFonts w:cs="Times New Roman"/>
          </w:rPr>
          <w:delText>Fir</w:delText>
        </w:r>
      </w:del>
      <w:del w:id="123" w:author="genchanghsu" w:date="2023-11-09T14:05:13Z">
        <w:r>
          <w:rPr>
            <w:rFonts w:cs="Times New Roman"/>
          </w:rPr>
          <w:delText xml:space="preserve">st, </w:delText>
        </w:r>
      </w:del>
      <w:ins w:id="124" w:author="genchanghsu" w:date="2023-11-09T14:05:14Z">
        <w:r>
          <w:rPr>
            <w:rFonts w:hint="default" w:cs="Times New Roman"/>
            <w:lang w:val="en-US"/>
          </w:rPr>
          <w:t>F</w:t>
        </w:r>
      </w:ins>
      <w:ins w:id="125" w:author="genchanghsu" w:date="2023-11-09T13:45:20Z">
        <w:r>
          <w:rPr>
            <w:rFonts w:hint="default" w:cs="Times New Roman"/>
            <w:lang w:val="en-US"/>
          </w:rPr>
          <w:t xml:space="preserve">ield </w:t>
        </w:r>
      </w:ins>
      <w:r>
        <w:rPr>
          <w:rFonts w:cs="Times New Roman"/>
        </w:rPr>
        <w:t xml:space="preserve">samples were oven dried (50ºC) for one week, ground, and weighed into individual tin capsules (5 × 9 mm).  If necessary, several conspecifics </w:t>
      </w:r>
      <w:ins w:id="126" w:author="genchanghsu" w:date="2023-11-09T14:05:26Z">
        <w:r>
          <w:rPr>
            <w:rFonts w:hint="default" w:cs="Times New Roman"/>
            <w:lang w:val="en-US"/>
          </w:rPr>
          <w:t>wer</w:t>
        </w:r>
      </w:ins>
      <w:ins w:id="127" w:author="genchanghsu" w:date="2023-11-09T14:05:27Z">
        <w:r>
          <w:rPr>
            <w:rFonts w:hint="default" w:cs="Times New Roman"/>
            <w:lang w:val="en-US"/>
          </w:rPr>
          <w:t>e</w:t>
        </w:r>
      </w:ins>
      <w:del w:id="128" w:author="genchanghsu" w:date="2023-11-09T14:05:25Z">
        <w:r>
          <w:rPr>
            <w:rFonts w:cs="Times New Roman"/>
          </w:rPr>
          <w:delText>would b</w:delText>
        </w:r>
      </w:del>
      <w:del w:id="129" w:author="genchanghsu" w:date="2023-11-09T14:05:24Z">
        <w:r>
          <w:rPr>
            <w:rFonts w:cs="Times New Roman"/>
          </w:rPr>
          <w:delText>e</w:delText>
        </w:r>
      </w:del>
      <w:r>
        <w:rPr>
          <w:rFonts w:cs="Times New Roman"/>
        </w:rPr>
        <w:t xml:space="preserve"> pooled into a capsule to meet the minimum weight required for stable isotope analysis (i.e., 2 mg in this study). </w:t>
      </w:r>
      <w:del w:id="130" w:author="genchanghsu" w:date="2023-11-09T14:05:33Z">
        <w:r>
          <w:rPr>
            <w:rFonts w:cs="Times New Roman"/>
          </w:rPr>
          <w:delText xml:space="preserve"> </w:delText>
        </w:r>
      </w:del>
      <w:r>
        <w:rPr>
          <w:rFonts w:cs="Times New Roman"/>
        </w:rPr>
        <w:t>Stable isotope analysis (</w:t>
      </w:r>
      <w:r>
        <w:rPr>
          <w:rFonts w:cs="Times New Roman"/>
          <w:color w:val="000000" w:themeColor="text1"/>
        </w:rPr>
        <w:t>352 arthropod predator and 828 prey isotope samples)</w:t>
      </w:r>
      <w:r>
        <w:rPr>
          <w:rFonts w:cs="Times New Roman"/>
        </w:rPr>
        <w:t xml:space="preserve"> was conducted at the UC Davis Stable Isotope Facility using a PDZ Europa ANCA-GSL elemental analyzer interfaced to a PDZ Europa 20-20 isotope ratio mass spectrometer (Sercon Ltd., Cheshire, UK).  The standards for carbon and nitrogen stable isotope ratios were Vienna PeeDee Beleminte and atmospheric N</w:t>
      </w:r>
      <w:r>
        <w:rPr>
          <w:rFonts w:cs="Times New Roman"/>
          <w:vertAlign w:val="subscript"/>
        </w:rPr>
        <w:t>2</w:t>
      </w:r>
      <w:r>
        <w:rPr>
          <w:rFonts w:cs="Times New Roman"/>
        </w:rPr>
        <w:t>, respectively.  The results of our samples were expressed in per mil (‰) relative to the international standards (δ</w:t>
      </w:r>
      <w:r>
        <w:rPr>
          <w:rFonts w:cs="Times New Roman"/>
          <w:vertAlign w:val="superscript"/>
        </w:rPr>
        <w:t>13</w:t>
      </w:r>
      <w:r>
        <w:rPr>
          <w:rFonts w:cs="Times New Roman"/>
        </w:rPr>
        <w:t>C and δ</w:t>
      </w:r>
      <w:r>
        <w:rPr>
          <w:rFonts w:cs="Times New Roman"/>
          <w:vertAlign w:val="superscript"/>
        </w:rPr>
        <w:t>15</w:t>
      </w:r>
      <w:r>
        <w:rPr>
          <w:rFonts w:cs="Times New Roman"/>
        </w:rPr>
        <w:t>N).</w:t>
      </w:r>
    </w:p>
    <w:p>
      <w:pPr>
        <w:pStyle w:val="16"/>
        <w:spacing w:after="0" w:line="480" w:lineRule="auto"/>
        <w:ind w:left="0"/>
        <w:contextualSpacing w:val="0"/>
        <w:jc w:val="left"/>
        <w:rPr>
          <w:rFonts w:cs="Times New Roman"/>
          <w:color w:val="FF0000"/>
        </w:rPr>
      </w:pPr>
    </w:p>
    <w:p>
      <w:pPr>
        <w:spacing w:after="0" w:line="480" w:lineRule="auto"/>
        <w:jc w:val="left"/>
        <w:rPr>
          <w:rFonts w:cs="Times New Roman"/>
          <w:i/>
        </w:rPr>
      </w:pPr>
      <w:r>
        <w:rPr>
          <w:rFonts w:cs="Times New Roman"/>
          <w:i/>
        </w:rPr>
        <w:t>2.3.  Arthropod trophic guild assignment</w:t>
      </w:r>
    </w:p>
    <w:p>
      <w:pPr>
        <w:spacing w:after="0" w:line="480" w:lineRule="auto"/>
        <w:ind w:firstLine="720"/>
        <w:jc w:val="left"/>
        <w:rPr>
          <w:rFonts w:cs="Times New Roman"/>
        </w:rPr>
      </w:pPr>
      <w:r>
        <w:rPr>
          <w:rFonts w:cs="Times New Roman"/>
        </w:rPr>
        <w:t xml:space="preserve">A trophic guild represents a group of species using similar resources and forms a basic component of food webs.  The concept has been proved to be practical in current ecology because it condenses broad taxonomic information into distinct functional groups in communities </w:t>
      </w:r>
      <w:r>
        <w:rPr>
          <w:rFonts w:cs="Times New Roman"/>
        </w:rPr>
        <w:fldChar w:fldCharType="begin"/>
      </w:r>
      <w:r>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Pr>
          <w:rFonts w:cs="Times New Roman"/>
        </w:rPr>
        <w:fldChar w:fldCharType="separate"/>
      </w:r>
      <w:r>
        <w:rPr>
          <w:rFonts w:cs="Times New Roman"/>
        </w:rPr>
        <w:t>(Blondel, 2003)</w:t>
      </w:r>
      <w:r>
        <w:rPr>
          <w:rFonts w:cs="Times New Roman"/>
        </w:rPr>
        <w:fldChar w:fldCharType="end"/>
      </w:r>
      <w:r>
        <w:rPr>
          <w:rFonts w:cs="Times New Roman"/>
        </w:rPr>
        <w:t>.  In this study, we classified arthropod samples into four trophic guilds (one predator and three prey guilds)</w:t>
      </w:r>
      <w:r>
        <w:rPr>
          <w:rFonts w:cs="Times New Roman"/>
        </w:rPr>
        <w:fldChar w:fldCharType="begin"/>
      </w:r>
      <w:r>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end"/>
      </w:r>
      <w:r>
        <w:rPr>
          <w:rFonts w:cs="Times New Roman"/>
        </w:rPr>
        <w:t>: 1) “Predators” consisted of spiders and ladybeetles, which are the primary GAPs in rice farms.  2) “Rice herbivores” consisted of major rice pests, including planthoppers, leafhoppers, and stink bugs.  3) “Tourist herbivores” consisted of herbivorous species without direct trophic association with rice plants, including</w:t>
      </w:r>
      <w:del w:id="131" w:author="genchanghsu" w:date="2023-11-09T13:11:17Z">
        <w:r>
          <w:rPr>
            <w:rFonts w:cs="Times New Roman"/>
          </w:rPr>
          <w:delText xml:space="preserve"> some</w:delText>
        </w:r>
      </w:del>
      <w:r>
        <w:rPr>
          <w:rFonts w:cs="Times New Roman"/>
        </w:rPr>
        <w:t xml:space="preserve"> grasshoppers and leaf beetles.  4) “Detritivores” consisted of arthropods that feed on decaying organic material or plankton, including various midge and fly species.  The classification of prey guilds was </w:t>
      </w:r>
      <w:r>
        <w:rPr>
          <w:rFonts w:eastAsia="PMingLiU"/>
        </w:rPr>
        <w:t>based on a combination of literature surveys and k-means clustering of stable isotope signatures of arthropod samples</w:t>
      </w:r>
      <w:r>
        <w:rPr>
          <w:rFonts w:cs="Times New Roman"/>
        </w:rPr>
        <w:t xml:space="preserve"> (see Appendix A: </w:t>
      </w:r>
      <w:r>
        <w:t xml:space="preserve">Fig. </w:t>
      </w:r>
      <w:r>
        <w:rPr>
          <w:rFonts w:cs="Times New Roman"/>
        </w:rPr>
        <w:t>S1 for a stable isotope biplot for the three prey sources).  The</w:t>
      </w:r>
      <w:r>
        <w:rPr>
          <w:rFonts w:cs="Times New Roman"/>
          <w:bCs/>
        </w:rPr>
        <w:t xml:space="preserve"> arthropod families/genera in each trophic guild </w:t>
      </w:r>
      <w:r>
        <w:rPr>
          <w:rFonts w:cs="Times New Roman"/>
        </w:rPr>
        <w:t xml:space="preserve">are detailed in Appendix A: Table S1.  This study focused on the trophic interactions between generalist predators and their prey sources and therefore did not consider less abundant trophic guilds (e.g., parasitoids) in subsequent analyses. </w:t>
      </w:r>
    </w:p>
    <w:p>
      <w:pPr>
        <w:spacing w:after="0" w:line="480" w:lineRule="auto"/>
        <w:jc w:val="left"/>
        <w:rPr>
          <w:rFonts w:cs="Times New Roman"/>
          <w:i/>
          <w:color w:val="FF0000"/>
        </w:rPr>
      </w:pPr>
    </w:p>
    <w:p>
      <w:pPr>
        <w:pStyle w:val="16"/>
        <w:spacing w:after="0" w:line="480" w:lineRule="auto"/>
        <w:ind w:left="0"/>
        <w:contextualSpacing w:val="0"/>
        <w:jc w:val="left"/>
        <w:rPr>
          <w:rFonts w:cs="Times New Roman"/>
          <w:i/>
        </w:rPr>
      </w:pPr>
      <w:r>
        <w:rPr>
          <w:rFonts w:cs="Times New Roman"/>
          <w:i/>
        </w:rPr>
        <w:t>2.4.  Data analyses</w:t>
      </w:r>
    </w:p>
    <w:p>
      <w:pPr>
        <w:spacing w:after="0" w:line="480" w:lineRule="auto"/>
        <w:ind w:firstLine="720"/>
        <w:jc w:val="left"/>
        <w:rPr>
          <w:rFonts w:cs="Times New Roman"/>
        </w:rPr>
      </w:pPr>
      <w:r>
        <w:rPr>
          <w:rFonts w:cs="Times New Roman"/>
        </w:rPr>
        <w:t>To quantify the diet composition of predators, we constructed Bayesian stable isotope mixing models using the R MixSIAR package</w:t>
      </w:r>
      <w:ins w:id="132" w:author="genchanghsu" w:date="2023-11-11T19:37:44Z">
        <w:r>
          <w:rPr>
            <w:rFonts w:hint="default" w:cs="Times New Roman"/>
            <w:lang w:val="en-US"/>
          </w:rPr>
          <w:t xml:space="preserve"> (</w:t>
        </w:r>
      </w:ins>
      <w:ins w:id="133" w:author="genchanghsu" w:date="2023-11-11T19:37:45Z">
        <w:r>
          <w:rPr>
            <w:rFonts w:hint="default" w:cs="Times New Roman"/>
            <w:lang w:val="en-US"/>
          </w:rPr>
          <w:t>S</w:t>
        </w:r>
      </w:ins>
      <w:ins w:id="134" w:author="genchanghsu" w:date="2023-11-11T19:37:46Z">
        <w:r>
          <w:rPr>
            <w:rFonts w:hint="default" w:cs="Times New Roman"/>
            <w:lang w:val="en-US"/>
          </w:rPr>
          <w:t xml:space="preserve">tock </w:t>
        </w:r>
      </w:ins>
      <w:ins w:id="135" w:author="genchanghsu" w:date="2023-11-11T19:37:47Z">
        <w:r>
          <w:rPr>
            <w:rFonts w:hint="default" w:cs="Times New Roman"/>
            <w:i/>
            <w:iCs/>
            <w:lang w:val="en-US"/>
            <w:rPrChange w:id="136" w:author="genchanghsu" w:date="2023-11-11T19:37:57Z">
              <w:rPr>
                <w:rFonts w:hint="default" w:cs="Times New Roman"/>
                <w:lang w:val="en-US"/>
              </w:rPr>
            </w:rPrChange>
          </w:rPr>
          <w:t>e</w:t>
        </w:r>
      </w:ins>
      <w:ins w:id="138" w:author="genchanghsu" w:date="2023-11-11T19:37:48Z">
        <w:r>
          <w:rPr>
            <w:rFonts w:hint="default" w:cs="Times New Roman"/>
            <w:i/>
            <w:iCs/>
            <w:lang w:val="en-US"/>
            <w:rPrChange w:id="139" w:author="genchanghsu" w:date="2023-11-11T19:37:57Z">
              <w:rPr>
                <w:rFonts w:hint="default" w:cs="Times New Roman"/>
                <w:lang w:val="en-US"/>
              </w:rPr>
            </w:rPrChange>
          </w:rPr>
          <w:t>t a</w:t>
        </w:r>
      </w:ins>
      <w:ins w:id="141" w:author="genchanghsu" w:date="2023-11-11T19:37:49Z">
        <w:r>
          <w:rPr>
            <w:rFonts w:hint="default" w:cs="Times New Roman"/>
            <w:i/>
            <w:iCs/>
            <w:lang w:val="en-US"/>
            <w:rPrChange w:id="142" w:author="genchanghsu" w:date="2023-11-11T19:37:57Z">
              <w:rPr>
                <w:rFonts w:hint="default" w:cs="Times New Roman"/>
                <w:lang w:val="en-US"/>
              </w:rPr>
            </w:rPrChange>
          </w:rPr>
          <w:t>l</w:t>
        </w:r>
      </w:ins>
      <w:ins w:id="144" w:author="genchanghsu" w:date="2023-11-11T19:37:49Z">
        <w:r>
          <w:rPr>
            <w:rFonts w:hint="default" w:cs="Times New Roman"/>
            <w:lang w:val="en-US"/>
          </w:rPr>
          <w:t>.</w:t>
        </w:r>
      </w:ins>
      <w:ins w:id="145" w:author="genchanghsu" w:date="2023-11-11T19:37:50Z">
        <w:r>
          <w:rPr>
            <w:rFonts w:hint="default" w:cs="Times New Roman"/>
            <w:lang w:val="en-US"/>
          </w:rPr>
          <w:t xml:space="preserve"> 201</w:t>
        </w:r>
      </w:ins>
      <w:ins w:id="146" w:author="genchanghsu" w:date="2023-11-11T19:37:51Z">
        <w:r>
          <w:rPr>
            <w:rFonts w:hint="default" w:cs="Times New Roman"/>
            <w:lang w:val="en-US"/>
          </w:rPr>
          <w:t>8</w:t>
        </w:r>
      </w:ins>
      <w:ins w:id="147" w:author="genchanghsu" w:date="2023-11-11T19:37:44Z">
        <w:r>
          <w:rPr>
            <w:rFonts w:hint="default" w:cs="Times New Roman"/>
            <w:lang w:val="en-US"/>
          </w:rPr>
          <w:t>)</w:t>
        </w:r>
      </w:ins>
      <w:del w:id="148" w:author="genchanghsu" w:date="2023-11-11T19:37:43Z">
        <w:r>
          <w:rPr>
            <w:rFonts w:cs="Times New Roman"/>
          </w:rPr>
          <w:delText xml:space="preserve"> </w:delText>
        </w:r>
      </w:del>
      <w:del w:id="149" w:author="genchanghsu" w:date="2023-11-11T19:37:43Z">
        <w:r>
          <w:rPr>
            <w:rFonts w:cs="Times New Roman"/>
          </w:rPr>
          <w:fldChar w:fldCharType="begin"/>
        </w:r>
      </w:del>
      <w:del w:id="150" w:author="genchanghsu" w:date="2023-11-11T19:37:43Z">
        <w:r>
          <w:rPr>
            <w:rFonts w:cs="Times New Roman"/>
          </w:rPr>
          <w:del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delInstrText>
        </w:r>
      </w:del>
      <w:del w:id="151" w:author="genchanghsu" w:date="2023-11-11T19:37:43Z">
        <w:r>
          <w:rPr>
            <w:rFonts w:cs="Times New Roman"/>
          </w:rPr>
          <w:fldChar w:fldCharType="separate"/>
        </w:r>
      </w:del>
      <w:del w:id="152" w:author="genchanghsu" w:date="2023-11-11T19:37:43Z">
        <w:r>
          <w:rPr>
            <w:rFonts w:cs="Times New Roman"/>
          </w:rPr>
          <w:delText>(Stock and Semmens, 2016)</w:delText>
        </w:r>
      </w:del>
      <w:del w:id="153" w:author="genchanghsu" w:date="2023-11-11T19:37:43Z">
        <w:r>
          <w:rPr>
            <w:rFonts w:cs="Times New Roman"/>
          </w:rPr>
          <w:fldChar w:fldCharType="end"/>
        </w:r>
      </w:del>
      <w:r>
        <w:rPr>
          <w:rFonts w:cs="Times New Roman"/>
        </w:rPr>
        <w:t xml:space="preserve"> to estimate the proportions of different prey sources (i.e., the three prey guilds including rice herbivores, tourist herbivores, and detritivores) in predators’ diet.  In the mixing models, individual farm-year combination and crop stage were included as fixed effects for predator isotope data; isotope data for the three prey guilds were pooled respectively to generate fixed source values because of their high mobility across farms </w:t>
      </w:r>
      <w:r>
        <w:rPr>
          <w:rFonts w:cs="Times New Roman"/>
        </w:rPr>
        <w:fldChar w:fldCharType="begin"/>
      </w:r>
      <w:r>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Pr>
          <w:rFonts w:cs="Times New Roman"/>
        </w:rPr>
        <w:fldChar w:fldCharType="separate"/>
      </w:r>
      <w:r>
        <w:rPr>
          <w:rFonts w:cs="Times New Roman"/>
        </w:rPr>
        <w:t>(Mazzi and Dorn, 2012; Sun</w:t>
      </w:r>
      <w:r>
        <w:rPr>
          <w:rFonts w:cs="Times New Roman"/>
          <w:i/>
        </w:rPr>
        <w:t xml:space="preserve"> et al.</w:t>
      </w:r>
      <w:r>
        <w:rPr>
          <w:rFonts w:cs="Times New Roman"/>
        </w:rPr>
        <w:t>, 2015)</w:t>
      </w:r>
      <w:r>
        <w:rPr>
          <w:rFonts w:cs="Times New Roman"/>
        </w:rPr>
        <w:fldChar w:fldCharType="end"/>
      </w:r>
      <w:r>
        <w:rPr>
          <w:rFonts w:cs="Times New Roman"/>
        </w:rPr>
        <w:t xml:space="preserve">.  Isotope data at the seedling stage for the three study years were omitted from the analysis due to insufficient sample sizes for model estimation.  To improve our model estimates, carbon and nitrogen concentration dependencies as well as the residual/process errors were incorporated </w:t>
      </w:r>
      <w:r>
        <w:rPr>
          <w:rFonts w:cs="Times New Roman"/>
        </w:rPr>
        <w:fldChar w:fldCharType="begin"/>
      </w:r>
      <w:r>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Pr>
          <w:rFonts w:cs="Times New Roman"/>
        </w:rPr>
        <w:fldChar w:fldCharType="separate"/>
      </w:r>
      <w:r>
        <w:rPr>
          <w:rFonts w:cs="Times New Roman"/>
        </w:rPr>
        <w:t>(Phillips and Koch, 2002; Stock and Semmens, 2016)</w:t>
      </w:r>
      <w:r>
        <w:rPr>
          <w:rFonts w:cs="Times New Roman"/>
        </w:rPr>
        <w:fldChar w:fldCharType="end"/>
      </w:r>
      <w:r>
        <w:rPr>
          <w:rFonts w:cs="Times New Roman"/>
        </w:rPr>
        <w:t xml:space="preserve">.  Trophic discrimination factors (TDFs) were estimated from the diet-dependent discrimination equation proposed by </w:t>
      </w:r>
      <w:r>
        <w:rPr>
          <w:rFonts w:cs="Times New Roman"/>
        </w:rPr>
        <w:fldChar w:fldCharType="begin"/>
      </w:r>
      <w:r>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Times New Roman"/>
        </w:rPr>
        <w:fldChar w:fldCharType="separate"/>
      </w:r>
      <w:r>
        <w:rPr>
          <w:rFonts w:cs="Times New Roman"/>
        </w:rPr>
        <w:t>Caut</w:t>
      </w:r>
      <w:r>
        <w:rPr>
          <w:rFonts w:cs="Times New Roman"/>
          <w:i/>
        </w:rPr>
        <w:t xml:space="preserve"> et al.</w:t>
      </w:r>
      <w:r>
        <w:rPr>
          <w:rFonts w:cs="Times New Roman"/>
        </w:rPr>
        <w:t xml:space="preserve"> (2009)</w:t>
      </w:r>
      <w:r>
        <w:rPr>
          <w:rFonts w:cs="Times New Roman"/>
        </w:rPr>
        <w:fldChar w:fldCharType="end"/>
      </w:r>
      <w:r>
        <w:rPr>
          <w:rFonts w:cs="Times New Roman"/>
        </w:rPr>
        <w:t xml:space="preserve">.  We ran three Markov Chain Monte Carlo (MCMC) chains, each with 50,000 iterations and a burn-in number of 25,000, along with a non-informative Dirichlet prior.  Chain convergence was assessed via Gelman-Rubin and Geweke diagnostics.  Bayesian posterior median estimates of diet composition (for each </w:t>
      </w:r>
      <w:ins w:id="154" w:author="genchanghsu" w:date="2023-11-10T19:36:03Z">
        <w:r>
          <w:rPr>
            <w:rFonts w:hint="default" w:cs="Times New Roman"/>
            <w:lang w:val="en-US"/>
          </w:rPr>
          <w:t>year</w:t>
        </w:r>
      </w:ins>
      <w:ins w:id="155" w:author="genchanghsu" w:date="2023-11-10T19:36:04Z">
        <w:r>
          <w:rPr>
            <w:rFonts w:hint="default" w:cs="Times New Roman"/>
            <w:lang w:val="en-US"/>
          </w:rPr>
          <w:t>-</w:t>
        </w:r>
      </w:ins>
      <w:r>
        <w:rPr>
          <w:rFonts w:cs="Times New Roman"/>
        </w:rPr>
        <w:t>farm</w:t>
      </w:r>
      <w:del w:id="156" w:author="genchanghsu" w:date="2023-11-10T19:36:06Z">
        <w:r>
          <w:rPr>
            <w:rFonts w:cs="Times New Roman"/>
          </w:rPr>
          <w:delText>-year</w:delText>
        </w:r>
      </w:del>
      <w:r>
        <w:rPr>
          <w:rFonts w:cs="Times New Roman"/>
        </w:rPr>
        <w:t>-stage combination) were extracted for further analyses</w:t>
      </w:r>
      <w:ins w:id="157" w:author="genchanghsu" w:date="2023-11-10T19:35:22Z">
        <w:r>
          <w:rPr>
            <w:rFonts w:hint="default" w:cs="Times New Roman"/>
            <w:lang w:val="en-US"/>
          </w:rPr>
          <w:t>.</w:t>
        </w:r>
      </w:ins>
      <w:ins w:id="158" w:author="genchanghsu" w:date="2023-11-10T19:33:51Z">
        <w:r>
          <w:rPr>
            <w:rFonts w:hint="default" w:cs="Times New Roman"/>
            <w:lang w:val="en-US"/>
          </w:rPr>
          <w:t xml:space="preserve"> </w:t>
        </w:r>
      </w:ins>
      <w:ins w:id="159" w:author="genchanghsu" w:date="2023-11-10T19:35:37Z">
        <w:r>
          <w:rPr>
            <w:rFonts w:hint="default" w:cs="Times New Roman"/>
            <w:lang w:val="en-US"/>
          </w:rPr>
          <w:t xml:space="preserve"> </w:t>
        </w:r>
      </w:ins>
      <w:ins w:id="160" w:author="genchanghsu" w:date="2023-11-10T19:33:52Z">
        <w:r>
          <w:rPr>
            <w:rFonts w:hint="default" w:cs="Times New Roman"/>
            <w:lang w:val="en-US"/>
          </w:rPr>
          <w:t>(</w:t>
        </w:r>
      </w:ins>
      <w:ins w:id="161" w:author="genchanghsu" w:date="2023-11-10T19:34:18Z">
        <w:r>
          <w:rPr>
            <w:rFonts w:cs="Times New Roman"/>
          </w:rPr>
          <w:t>Bayesian posterior</w:t>
        </w:r>
      </w:ins>
      <w:ins w:id="162" w:author="genchanghsu" w:date="2023-11-10T19:34:37Z">
        <w:r>
          <w:rPr>
            <w:rFonts w:hint="default" w:cs="Times New Roman"/>
            <w:lang w:val="en-US"/>
          </w:rPr>
          <w:t xml:space="preserve"> m</w:t>
        </w:r>
      </w:ins>
      <w:ins w:id="163" w:author="genchanghsu" w:date="2023-11-10T19:34:38Z">
        <w:r>
          <w:rPr>
            <w:rFonts w:hint="default" w:cs="Times New Roman"/>
            <w:lang w:val="en-US"/>
          </w:rPr>
          <w:t xml:space="preserve">eans, </w:t>
        </w:r>
      </w:ins>
      <w:ins w:id="164" w:author="genchanghsu" w:date="2023-11-10T19:34:39Z">
        <w:r>
          <w:rPr>
            <w:rFonts w:hint="default" w:cs="Times New Roman"/>
            <w:lang w:val="en-US"/>
          </w:rPr>
          <w:t>S</w:t>
        </w:r>
      </w:ins>
      <w:ins w:id="165" w:author="genchanghsu" w:date="2023-11-10T19:34:40Z">
        <w:r>
          <w:rPr>
            <w:rFonts w:hint="default" w:cs="Times New Roman"/>
            <w:lang w:val="en-US"/>
          </w:rPr>
          <w:t>D</w:t>
        </w:r>
      </w:ins>
      <w:ins w:id="166" w:author="genchanghsu" w:date="2023-11-10T19:34:41Z">
        <w:r>
          <w:rPr>
            <w:rFonts w:hint="default" w:cs="Times New Roman"/>
            <w:lang w:val="en-US"/>
          </w:rPr>
          <w:t xml:space="preserve">s, </w:t>
        </w:r>
      </w:ins>
      <w:ins w:id="167" w:author="genchanghsu" w:date="2023-11-10T19:34:42Z">
        <w:r>
          <w:rPr>
            <w:rFonts w:hint="default" w:cs="Times New Roman"/>
            <w:lang w:val="en-US"/>
          </w:rPr>
          <w:t>me</w:t>
        </w:r>
      </w:ins>
      <w:ins w:id="168" w:author="genchanghsu" w:date="2023-11-10T19:34:43Z">
        <w:r>
          <w:rPr>
            <w:rFonts w:hint="default" w:cs="Times New Roman"/>
            <w:lang w:val="en-US"/>
          </w:rPr>
          <w:t>dians,</w:t>
        </w:r>
      </w:ins>
      <w:ins w:id="169" w:author="genchanghsu" w:date="2023-11-10T19:34:44Z">
        <w:r>
          <w:rPr>
            <w:rFonts w:hint="default" w:cs="Times New Roman"/>
            <w:lang w:val="en-US"/>
          </w:rPr>
          <w:t xml:space="preserve"> </w:t>
        </w:r>
      </w:ins>
      <w:ins w:id="170" w:author="genchanghsu" w:date="2023-11-10T19:34:45Z">
        <w:r>
          <w:rPr>
            <w:rFonts w:hint="default" w:cs="Times New Roman"/>
            <w:lang w:val="en-US"/>
          </w:rPr>
          <w:t>and</w:t>
        </w:r>
      </w:ins>
      <w:ins w:id="171" w:author="genchanghsu" w:date="2023-11-10T19:34:46Z">
        <w:r>
          <w:rPr>
            <w:rFonts w:hint="default" w:cs="Times New Roman"/>
            <w:lang w:val="en-US"/>
          </w:rPr>
          <w:t xml:space="preserve"> 9</w:t>
        </w:r>
      </w:ins>
      <w:ins w:id="172" w:author="genchanghsu" w:date="2023-11-10T19:34:47Z">
        <w:r>
          <w:rPr>
            <w:rFonts w:hint="default" w:cs="Times New Roman"/>
            <w:lang w:val="en-US"/>
          </w:rPr>
          <w:t>5</w:t>
        </w:r>
      </w:ins>
      <w:ins w:id="173" w:author="genchanghsu" w:date="2023-11-10T19:34:49Z">
        <w:r>
          <w:rPr>
            <w:rFonts w:hint="default" w:cs="Times New Roman"/>
            <w:lang w:val="en-US"/>
          </w:rPr>
          <w:t>% c</w:t>
        </w:r>
      </w:ins>
      <w:ins w:id="174" w:author="genchanghsu" w:date="2023-11-10T19:34:50Z">
        <w:r>
          <w:rPr>
            <w:rFonts w:hint="default" w:cs="Times New Roman"/>
            <w:lang w:val="en-US"/>
          </w:rPr>
          <w:t>redibl</w:t>
        </w:r>
      </w:ins>
      <w:ins w:id="175" w:author="genchanghsu" w:date="2023-11-10T19:34:51Z">
        <w:r>
          <w:rPr>
            <w:rFonts w:hint="default" w:cs="Times New Roman"/>
            <w:lang w:val="en-US"/>
          </w:rPr>
          <w:t>e inter</w:t>
        </w:r>
      </w:ins>
      <w:ins w:id="176" w:author="genchanghsu" w:date="2023-11-10T19:34:52Z">
        <w:r>
          <w:rPr>
            <w:rFonts w:hint="default" w:cs="Times New Roman"/>
            <w:lang w:val="en-US"/>
          </w:rPr>
          <w:t>vals</w:t>
        </w:r>
      </w:ins>
      <w:ins w:id="177" w:author="genchanghsu" w:date="2023-11-10T19:34:53Z">
        <w:r>
          <w:rPr>
            <w:rFonts w:hint="default" w:cs="Times New Roman"/>
            <w:lang w:val="en-US"/>
          </w:rPr>
          <w:t xml:space="preserve"> were</w:t>
        </w:r>
      </w:ins>
      <w:ins w:id="178" w:author="genchanghsu" w:date="2023-11-10T19:34:54Z">
        <w:r>
          <w:rPr>
            <w:rFonts w:hint="default" w:cs="Times New Roman"/>
            <w:lang w:val="en-US"/>
          </w:rPr>
          <w:t xml:space="preserve"> pro</w:t>
        </w:r>
      </w:ins>
      <w:ins w:id="179" w:author="genchanghsu" w:date="2023-11-10T19:34:55Z">
        <w:r>
          <w:rPr>
            <w:rFonts w:hint="default" w:cs="Times New Roman"/>
            <w:lang w:val="en-US"/>
          </w:rPr>
          <w:t>vided</w:t>
        </w:r>
      </w:ins>
      <w:ins w:id="180" w:author="genchanghsu" w:date="2023-11-10T19:34:56Z">
        <w:r>
          <w:rPr>
            <w:rFonts w:hint="default" w:cs="Times New Roman"/>
            <w:lang w:val="en-US"/>
          </w:rPr>
          <w:t xml:space="preserve"> in</w:t>
        </w:r>
      </w:ins>
      <w:ins w:id="181" w:author="genchanghsu" w:date="2023-11-10T19:34:57Z">
        <w:r>
          <w:rPr>
            <w:rFonts w:hint="default" w:cs="Times New Roman"/>
            <w:lang w:val="en-US"/>
          </w:rPr>
          <w:t xml:space="preserve"> </w:t>
        </w:r>
      </w:ins>
      <w:ins w:id="182" w:author="genchanghsu" w:date="2023-11-10T19:35:04Z">
        <w:r>
          <w:rPr>
            <w:rFonts w:hint="default" w:cs="Times New Roman"/>
            <w:lang w:val="en-US"/>
          </w:rPr>
          <w:t>App</w:t>
        </w:r>
      </w:ins>
      <w:ins w:id="183" w:author="genchanghsu" w:date="2023-11-10T19:35:06Z">
        <w:r>
          <w:rPr>
            <w:rFonts w:hint="default" w:cs="Times New Roman"/>
            <w:lang w:val="en-US"/>
          </w:rPr>
          <w:t>end</w:t>
        </w:r>
      </w:ins>
      <w:ins w:id="184" w:author="genchanghsu" w:date="2023-11-10T19:36:50Z">
        <w:r>
          <w:rPr>
            <w:rFonts w:hint="default" w:cs="Times New Roman"/>
            <w:lang w:val="en-US"/>
          </w:rPr>
          <w:t>i</w:t>
        </w:r>
      </w:ins>
      <w:ins w:id="185" w:author="genchanghsu" w:date="2023-11-10T19:35:07Z">
        <w:r>
          <w:rPr>
            <w:rFonts w:hint="default" w:cs="Times New Roman"/>
            <w:lang w:val="en-US"/>
          </w:rPr>
          <w:t>x</w:t>
        </w:r>
      </w:ins>
      <w:ins w:id="186" w:author="genchanghsu" w:date="2023-11-10T19:35:08Z">
        <w:r>
          <w:rPr>
            <w:rFonts w:hint="default" w:cs="Times New Roman"/>
            <w:lang w:val="en-US"/>
          </w:rPr>
          <w:t xml:space="preserve"> </w:t>
        </w:r>
      </w:ins>
      <w:ins w:id="187" w:author="genchanghsu" w:date="2023-11-10T19:35:09Z">
        <w:r>
          <w:rPr>
            <w:rFonts w:hint="default" w:cs="Times New Roman"/>
            <w:lang w:val="en-US"/>
          </w:rPr>
          <w:t>B</w:t>
        </w:r>
      </w:ins>
      <w:ins w:id="188" w:author="genchanghsu" w:date="2023-11-10T19:35:29Z">
        <w:r>
          <w:rPr>
            <w:rFonts w:hint="default" w:cs="Times New Roman"/>
            <w:lang w:val="en-US"/>
          </w:rPr>
          <w:t>.</w:t>
        </w:r>
      </w:ins>
      <w:ins w:id="189" w:author="genchanghsu" w:date="2023-11-10T19:33:52Z">
        <w:r>
          <w:rPr>
            <w:rFonts w:hint="default" w:cs="Times New Roman"/>
            <w:lang w:val="en-US"/>
          </w:rPr>
          <w:t>)</w:t>
        </w:r>
      </w:ins>
      <w:del w:id="190" w:author="genchanghsu" w:date="2023-11-10T19:35:27Z">
        <w:r>
          <w:rPr>
            <w:rFonts w:cs="Times New Roman"/>
          </w:rPr>
          <w:delText>.</w:delText>
        </w:r>
      </w:del>
    </w:p>
    <w:p>
      <w:pPr>
        <w:spacing w:after="0" w:line="480" w:lineRule="auto"/>
        <w:jc w:val="left"/>
        <w:rPr>
          <w:rFonts w:cs="Times New Roman"/>
        </w:rPr>
      </w:pPr>
      <w:r>
        <w:rPr>
          <w:rFonts w:cs="Times New Roman"/>
        </w:rPr>
        <w:tab/>
      </w:r>
      <w:r>
        <w:rPr>
          <w:rFonts w:cs="Times New Roman"/>
        </w:rPr>
        <w:t xml:space="preserve">To examine how </w:t>
      </w:r>
      <w:ins w:id="191" w:author="genchanghsu" w:date="2023-11-11T14:27:36Z">
        <w:r>
          <w:rPr>
            <w:rFonts w:hint="default" w:cs="Times New Roman"/>
            <w:lang w:val="en-US"/>
          </w:rPr>
          <w:t>vari</w:t>
        </w:r>
      </w:ins>
      <w:ins w:id="192" w:author="genchanghsu" w:date="2023-11-11T14:27:37Z">
        <w:r>
          <w:rPr>
            <w:rFonts w:hint="default" w:cs="Times New Roman"/>
            <w:lang w:val="en-US"/>
          </w:rPr>
          <w:t xml:space="preserve">ous </w:t>
        </w:r>
      </w:ins>
      <w:del w:id="193" w:author="genchanghsu" w:date="2023-11-11T14:27:35Z">
        <w:r>
          <w:rPr>
            <w:rFonts w:cs="Times New Roman"/>
          </w:rPr>
          <w:delText xml:space="preserve">local </w:delText>
        </w:r>
      </w:del>
      <w:r>
        <w:rPr>
          <w:rFonts w:cs="Times New Roman"/>
        </w:rPr>
        <w:t xml:space="preserve">abiotic and biotic factors may affect the pest consumption by GAPs, we fit </w:t>
      </w:r>
      <w:ins w:id="194" w:author="genchanghsu" w:date="2023-11-11T14:23:38Z">
        <w:r>
          <w:rPr>
            <w:rFonts w:hint="default" w:cs="Times New Roman"/>
            <w:lang w:val="en-US"/>
          </w:rPr>
          <w:t>wei</w:t>
        </w:r>
      </w:ins>
      <w:ins w:id="195" w:author="genchanghsu" w:date="2023-11-11T14:25:32Z">
        <w:r>
          <w:rPr>
            <w:rFonts w:hint="default" w:cs="Times New Roman"/>
            <w:lang w:val="en-US"/>
          </w:rPr>
          <w:t>ght</w:t>
        </w:r>
      </w:ins>
      <w:ins w:id="196" w:author="genchanghsu" w:date="2023-11-11T14:25:33Z">
        <w:r>
          <w:rPr>
            <w:rFonts w:hint="default" w:cs="Times New Roman"/>
            <w:lang w:val="en-US"/>
          </w:rPr>
          <w:t xml:space="preserve">ed </w:t>
        </w:r>
      </w:ins>
      <w:r>
        <w:rPr>
          <w:rFonts w:cs="Times New Roman"/>
        </w:rPr>
        <w:t xml:space="preserve">generalized linear </w:t>
      </w:r>
      <w:ins w:id="197" w:author="genchanghsu" w:date="2023-11-11T14:20:59Z">
        <w:r>
          <w:rPr>
            <w:rFonts w:hint="default" w:cs="Times New Roman"/>
            <w:lang w:val="en-US"/>
          </w:rPr>
          <w:t>m</w:t>
        </w:r>
      </w:ins>
      <w:ins w:id="198" w:author="genchanghsu" w:date="2023-11-11T14:21:00Z">
        <w:r>
          <w:rPr>
            <w:rFonts w:hint="default" w:cs="Times New Roman"/>
            <w:lang w:val="en-US"/>
          </w:rPr>
          <w:t xml:space="preserve">ixed </w:t>
        </w:r>
      </w:ins>
      <w:r>
        <w:rPr>
          <w:rFonts w:cs="Times New Roman"/>
        </w:rPr>
        <w:t>models (GL</w:t>
      </w:r>
      <w:ins w:id="199" w:author="genchanghsu" w:date="2023-11-11T14:21:05Z">
        <w:r>
          <w:rPr>
            <w:rFonts w:hint="default" w:cs="Times New Roman"/>
            <w:lang w:val="en-US"/>
          </w:rPr>
          <w:t>M</w:t>
        </w:r>
      </w:ins>
      <w:r>
        <w:rPr>
          <w:rFonts w:cs="Times New Roman"/>
        </w:rPr>
        <w:t xml:space="preserve">Ms) with a beta distribution and a logit link function using the R </w:t>
      </w:r>
      <w:ins w:id="200" w:author="genchanghsu" w:date="2023-11-11T14:21:14Z">
        <w:r>
          <w:rPr>
            <w:rFonts w:hint="default" w:cs="Times New Roman"/>
            <w:lang w:val="en-US"/>
          </w:rPr>
          <w:t>glmm</w:t>
        </w:r>
      </w:ins>
      <w:ins w:id="201" w:author="genchanghsu" w:date="2023-11-11T14:21:15Z">
        <w:r>
          <w:rPr>
            <w:rFonts w:hint="default" w:cs="Times New Roman"/>
            <w:lang w:val="en-US"/>
          </w:rPr>
          <w:t>TM</w:t>
        </w:r>
      </w:ins>
      <w:ins w:id="202" w:author="genchanghsu" w:date="2023-11-11T14:21:16Z">
        <w:r>
          <w:rPr>
            <w:rFonts w:hint="default" w:cs="Times New Roman"/>
            <w:lang w:val="en-US"/>
          </w:rPr>
          <w:t>B</w:t>
        </w:r>
      </w:ins>
      <w:del w:id="203" w:author="genchanghsu" w:date="2023-11-11T14:21:12Z">
        <w:r>
          <w:rPr>
            <w:rFonts w:cs="Times New Roman"/>
          </w:rPr>
          <w:delText>betare</w:delText>
        </w:r>
      </w:del>
      <w:del w:id="204" w:author="genchanghsu" w:date="2023-11-11T14:21:11Z">
        <w:r>
          <w:rPr>
            <w:rFonts w:cs="Times New Roman"/>
          </w:rPr>
          <w:delText>g</w:delText>
        </w:r>
      </w:del>
      <w:r>
        <w:rPr>
          <w:rFonts w:cs="Times New Roman"/>
        </w:rPr>
        <w:t xml:space="preserve"> package</w:t>
      </w:r>
      <w:del w:id="205" w:author="genchanghsu" w:date="2023-11-11T15:43:24Z">
        <w:r>
          <w:rPr>
            <w:rFonts w:cs="Times New Roman"/>
          </w:rPr>
          <w:delText xml:space="preserve"> </w:delText>
        </w:r>
      </w:del>
      <w:del w:id="206" w:author="genchanghsu" w:date="2023-11-11T15:43:23Z">
        <w:r>
          <w:rPr>
            <w:rFonts w:cs="Times New Roman"/>
          </w:rPr>
          <w:fldChar w:fldCharType="begin"/>
        </w:r>
      </w:del>
      <w:del w:id="207" w:author="genchanghsu" w:date="2023-11-11T15:43:23Z">
        <w:r>
          <w:rPr>
            <w:rFonts w:cs="Times New Roman"/>
          </w:rPr>
          <w:del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delInstrText>
        </w:r>
      </w:del>
      <w:del w:id="208" w:author="genchanghsu" w:date="2023-11-11T15:43:23Z">
        <w:r>
          <w:rPr>
            <w:rFonts w:cs="Times New Roman"/>
          </w:rPr>
          <w:fldChar w:fldCharType="separate"/>
        </w:r>
      </w:del>
      <w:del w:id="209" w:author="genchanghsu" w:date="2023-11-11T15:43:23Z">
        <w:r>
          <w:rPr>
            <w:rFonts w:cs="Times New Roman"/>
          </w:rPr>
          <w:delText>(Zeileis</w:delText>
        </w:r>
      </w:del>
      <w:del w:id="210" w:author="genchanghsu" w:date="2023-11-11T15:43:23Z">
        <w:r>
          <w:rPr>
            <w:rFonts w:cs="Times New Roman"/>
            <w:i/>
          </w:rPr>
          <w:delText xml:space="preserve"> et al.</w:delText>
        </w:r>
      </w:del>
      <w:del w:id="211" w:author="genchanghsu" w:date="2023-11-11T15:43:23Z">
        <w:r>
          <w:rPr>
            <w:rFonts w:cs="Times New Roman"/>
          </w:rPr>
          <w:delText>, 2016)</w:delText>
        </w:r>
      </w:del>
      <w:del w:id="212" w:author="genchanghsu" w:date="2023-11-11T15:43:23Z">
        <w:r>
          <w:rPr>
            <w:rFonts w:cs="Times New Roman"/>
          </w:rPr>
          <w:fldChar w:fldCharType="end"/>
        </w:r>
      </w:del>
      <w:ins w:id="213" w:author="genchanghsu" w:date="2023-11-11T16:37:21Z">
        <w:r>
          <w:rPr>
            <w:rFonts w:hint="default" w:cs="Times New Roman"/>
            <w:lang w:val="en-US"/>
          </w:rPr>
          <w:t xml:space="preserve"> </w:t>
        </w:r>
      </w:ins>
      <w:ins w:id="214" w:author="genchanghsu" w:date="2023-11-11T16:37:22Z">
        <w:r>
          <w:rPr>
            <w:rFonts w:hint="default" w:cs="Times New Roman"/>
            <w:lang w:val="en-US"/>
          </w:rPr>
          <w:t>(</w:t>
        </w:r>
      </w:ins>
      <w:ins w:id="215" w:author="genchanghsu" w:date="2023-11-11T16:37:23Z">
        <w:r>
          <w:rPr>
            <w:rFonts w:hint="default" w:cs="Times New Roman"/>
            <w:lang w:val="en-US"/>
          </w:rPr>
          <w:t>Broo</w:t>
        </w:r>
      </w:ins>
      <w:ins w:id="216" w:author="genchanghsu" w:date="2023-11-11T16:37:24Z">
        <w:r>
          <w:rPr>
            <w:rFonts w:hint="default" w:cs="Times New Roman"/>
            <w:lang w:val="en-US"/>
          </w:rPr>
          <w:t>ks</w:t>
        </w:r>
      </w:ins>
      <w:ins w:id="217" w:author="genchanghsu" w:date="2023-11-11T16:37:31Z">
        <w:r>
          <w:rPr>
            <w:rFonts w:hint="default" w:cs="Times New Roman"/>
            <w:lang w:val="en-US"/>
          </w:rPr>
          <w:t xml:space="preserve"> </w:t>
        </w:r>
      </w:ins>
      <w:ins w:id="218" w:author="genchanghsu" w:date="2023-11-11T16:37:31Z">
        <w:r>
          <w:rPr>
            <w:rFonts w:hint="default" w:cs="Times New Roman"/>
            <w:i/>
            <w:iCs/>
            <w:lang w:val="en-US"/>
            <w:rPrChange w:id="219" w:author="genchanghsu" w:date="2023-11-11T16:37:42Z">
              <w:rPr>
                <w:rFonts w:hint="default" w:cs="Times New Roman"/>
                <w:lang w:val="en-US"/>
              </w:rPr>
            </w:rPrChange>
          </w:rPr>
          <w:t>e</w:t>
        </w:r>
      </w:ins>
      <w:ins w:id="221" w:author="genchanghsu" w:date="2023-11-11T16:37:32Z">
        <w:r>
          <w:rPr>
            <w:rFonts w:hint="default" w:cs="Times New Roman"/>
            <w:i/>
            <w:iCs/>
            <w:lang w:val="en-US"/>
            <w:rPrChange w:id="222" w:author="genchanghsu" w:date="2023-11-11T16:37:42Z">
              <w:rPr>
                <w:rFonts w:hint="default" w:cs="Times New Roman"/>
                <w:lang w:val="en-US"/>
              </w:rPr>
            </w:rPrChange>
          </w:rPr>
          <w:t>t al</w:t>
        </w:r>
      </w:ins>
      <w:ins w:id="224" w:author="genchanghsu" w:date="2023-11-11T16:37:32Z">
        <w:r>
          <w:rPr>
            <w:rFonts w:hint="default" w:cs="Times New Roman"/>
            <w:lang w:val="en-US"/>
          </w:rPr>
          <w:t xml:space="preserve">. </w:t>
        </w:r>
      </w:ins>
      <w:ins w:id="225" w:author="genchanghsu" w:date="2023-11-11T16:37:36Z">
        <w:r>
          <w:rPr>
            <w:rFonts w:hint="default" w:cs="Times New Roman"/>
            <w:lang w:val="en-US"/>
          </w:rPr>
          <w:t>201</w:t>
        </w:r>
      </w:ins>
      <w:ins w:id="226" w:author="genchanghsu" w:date="2023-11-11T16:37:37Z">
        <w:r>
          <w:rPr>
            <w:rFonts w:hint="default" w:cs="Times New Roman"/>
            <w:lang w:val="en-US"/>
          </w:rPr>
          <w:t>7</w:t>
        </w:r>
      </w:ins>
      <w:ins w:id="227" w:author="genchanghsu" w:date="2023-11-11T16:37:22Z">
        <w:r>
          <w:rPr>
            <w:rFonts w:hint="default" w:cs="Times New Roman"/>
            <w:lang w:val="en-US"/>
          </w:rPr>
          <w:t>)</w:t>
        </w:r>
      </w:ins>
      <w:r>
        <w:rPr>
          <w:rFonts w:cs="Times New Roman"/>
        </w:rPr>
        <w:t>,</w:t>
      </w:r>
      <w:ins w:id="228" w:author="genchanghsu" w:date="2023-11-11T16:37:20Z">
        <w:r>
          <w:rPr>
            <w:rFonts w:hint="default" w:cs="Times New Roman"/>
            <w:lang w:val="en-US"/>
          </w:rPr>
          <w:t xml:space="preserve"> </w:t>
        </w:r>
      </w:ins>
      <w:del w:id="229" w:author="genchanghsu" w:date="2023-11-11T16:37:19Z">
        <w:r>
          <w:rPr>
            <w:rFonts w:cs="Times New Roman"/>
          </w:rPr>
          <w:delText xml:space="preserve"> </w:delText>
        </w:r>
      </w:del>
      <w:r>
        <w:rPr>
          <w:rFonts w:cs="Times New Roman"/>
        </w:rPr>
        <w:t>with year, farm type, crop stage, percent forest cover, and the relative abundance of rice herbivores as fixed effects</w:t>
      </w:r>
      <w:ins w:id="230" w:author="genchanghsu" w:date="2023-11-11T14:21:43Z">
        <w:r>
          <w:rPr>
            <w:rFonts w:hint="default" w:cs="Times New Roman"/>
            <w:lang w:val="en-US"/>
          </w:rPr>
          <w:t xml:space="preserve">, </w:t>
        </w:r>
      </w:ins>
      <w:ins w:id="231" w:author="genchanghsu" w:date="2023-11-11T14:21:44Z">
        <w:r>
          <w:rPr>
            <w:rFonts w:hint="default" w:cs="Times New Roman"/>
            <w:lang w:val="en-US"/>
          </w:rPr>
          <w:t>fa</w:t>
        </w:r>
      </w:ins>
      <w:ins w:id="232" w:author="genchanghsu" w:date="2023-11-11T14:21:45Z">
        <w:r>
          <w:rPr>
            <w:rFonts w:hint="default" w:cs="Times New Roman"/>
            <w:lang w:val="en-US"/>
          </w:rPr>
          <w:t>rm I</w:t>
        </w:r>
      </w:ins>
      <w:ins w:id="233" w:author="genchanghsu" w:date="2023-11-11T14:21:46Z">
        <w:r>
          <w:rPr>
            <w:rFonts w:hint="default" w:cs="Times New Roman"/>
            <w:lang w:val="en-US"/>
          </w:rPr>
          <w:t xml:space="preserve">D </w:t>
        </w:r>
      </w:ins>
      <w:ins w:id="234" w:author="genchanghsu" w:date="2023-11-11T14:21:47Z">
        <w:r>
          <w:rPr>
            <w:rFonts w:hint="default" w:cs="Times New Roman"/>
            <w:lang w:val="en-US"/>
          </w:rPr>
          <w:t>neste</w:t>
        </w:r>
      </w:ins>
      <w:ins w:id="235" w:author="genchanghsu" w:date="2023-11-11T14:21:48Z">
        <w:r>
          <w:rPr>
            <w:rFonts w:hint="default" w:cs="Times New Roman"/>
            <w:lang w:val="en-US"/>
          </w:rPr>
          <w:t>d with</w:t>
        </w:r>
      </w:ins>
      <w:ins w:id="236" w:author="genchanghsu" w:date="2023-11-11T14:21:49Z">
        <w:r>
          <w:rPr>
            <w:rFonts w:hint="default" w:cs="Times New Roman"/>
            <w:lang w:val="en-US"/>
          </w:rPr>
          <w:t xml:space="preserve">in </w:t>
        </w:r>
      </w:ins>
      <w:ins w:id="237" w:author="genchanghsu" w:date="2023-11-11T14:21:52Z">
        <w:r>
          <w:rPr>
            <w:rFonts w:hint="default" w:cs="Times New Roman"/>
            <w:lang w:val="en-US"/>
          </w:rPr>
          <w:t>pai</w:t>
        </w:r>
      </w:ins>
      <w:ins w:id="238" w:author="genchanghsu" w:date="2023-11-11T14:21:53Z">
        <w:r>
          <w:rPr>
            <w:rFonts w:hint="default" w:cs="Times New Roman"/>
            <w:lang w:val="en-US"/>
          </w:rPr>
          <w:t>r</w:t>
        </w:r>
      </w:ins>
      <w:ins w:id="239" w:author="genchanghsu" w:date="2023-11-11T14:21:54Z">
        <w:r>
          <w:rPr>
            <w:rFonts w:hint="default" w:cs="Times New Roman"/>
            <w:lang w:val="en-US"/>
          </w:rPr>
          <w:t xml:space="preserve"> ID</w:t>
        </w:r>
      </w:ins>
      <w:ins w:id="240" w:author="genchanghsu" w:date="2023-11-11T14:21:55Z">
        <w:r>
          <w:rPr>
            <w:rFonts w:hint="default" w:cs="Times New Roman"/>
            <w:lang w:val="en-US"/>
          </w:rPr>
          <w:t xml:space="preserve"> as</w:t>
        </w:r>
      </w:ins>
      <w:ins w:id="241" w:author="genchanghsu" w:date="2023-11-11T14:21:56Z">
        <w:r>
          <w:rPr>
            <w:rFonts w:hint="default" w:cs="Times New Roman"/>
            <w:lang w:val="en-US"/>
          </w:rPr>
          <w:t xml:space="preserve"> </w:t>
        </w:r>
      </w:ins>
      <w:ins w:id="242" w:author="genchanghsu" w:date="2023-11-11T14:21:59Z">
        <w:r>
          <w:rPr>
            <w:rFonts w:hint="default" w:cs="Times New Roman"/>
            <w:lang w:val="en-US"/>
          </w:rPr>
          <w:t>rando</w:t>
        </w:r>
      </w:ins>
      <w:ins w:id="243" w:author="genchanghsu" w:date="2023-11-11T14:22:00Z">
        <w:r>
          <w:rPr>
            <w:rFonts w:hint="default" w:cs="Times New Roman"/>
            <w:lang w:val="en-US"/>
          </w:rPr>
          <w:t>m ef</w:t>
        </w:r>
      </w:ins>
      <w:ins w:id="244" w:author="genchanghsu" w:date="2023-11-11T14:22:01Z">
        <w:r>
          <w:rPr>
            <w:rFonts w:hint="default" w:cs="Times New Roman"/>
            <w:lang w:val="en-US"/>
          </w:rPr>
          <w:t>fects</w:t>
        </w:r>
      </w:ins>
      <w:ins w:id="245" w:author="genchanghsu" w:date="2023-11-11T14:22:04Z">
        <w:r>
          <w:rPr>
            <w:rFonts w:hint="default" w:cs="Times New Roman"/>
            <w:lang w:val="en-US"/>
          </w:rPr>
          <w:t>,</w:t>
        </w:r>
      </w:ins>
      <w:r>
        <w:rPr>
          <w:rFonts w:cs="Times New Roman"/>
        </w:rPr>
        <w:t xml:space="preserve"> and the proportion of rice herbivores consumed in predators’ diet as the response </w:t>
      </w:r>
      <w:del w:id="246" w:author="genchanghsu" w:date="2023-11-11T14:28:04Z">
        <w:r>
          <w:rPr>
            <w:rFonts w:cs="Times New Roman"/>
          </w:rPr>
          <w:delText>var</w:delText>
        </w:r>
      </w:del>
      <w:del w:id="247" w:author="genchanghsu" w:date="2023-11-11T14:28:05Z">
        <w:r>
          <w:rPr>
            <w:rFonts w:cs="Times New Roman"/>
          </w:rPr>
          <w:delText>iable</w:delText>
        </w:r>
      </w:del>
      <w:del w:id="248" w:author="genchanghsu" w:date="2023-11-11T14:28:06Z">
        <w:r>
          <w:rPr>
            <w:rFonts w:cs="Times New Roman"/>
          </w:rPr>
          <w:delText xml:space="preserve"> </w:delText>
        </w:r>
      </w:del>
      <w:r>
        <w:rPr>
          <w:rFonts w:cs="Times New Roman"/>
        </w:rPr>
        <w:t>(i.e., posterior medians from the Bayesian stable isotope mixing models).</w:t>
      </w:r>
      <w:ins w:id="249" w:author="genchanghsu" w:date="2023-11-11T14:27:16Z">
        <w:r>
          <w:rPr>
            <w:rFonts w:hint="default" w:cs="Times New Roman"/>
            <w:lang w:val="en-US"/>
          </w:rPr>
          <w:t xml:space="preserve">  </w:t>
        </w:r>
      </w:ins>
      <w:del w:id="250" w:author="genchanghsu" w:date="2023-11-11T14:27:16Z">
        <w:r>
          <w:rPr>
            <w:rFonts w:cs="Times New Roman"/>
          </w:rPr>
          <w:delText xml:space="preserve"> </w:delText>
        </w:r>
      </w:del>
      <w:del w:id="251" w:author="genchanghsu" w:date="2023-11-11T14:27:15Z">
        <w:r>
          <w:rPr>
            <w:rFonts w:cs="Times New Roman"/>
          </w:rPr>
          <w:delText xml:space="preserve"> </w:delText>
        </w:r>
      </w:del>
      <w:ins w:id="252" w:author="genchanghsu" w:date="2023-11-11T14:25:51Z">
        <w:r>
          <w:rPr>
            <w:rFonts w:hint="default" w:cs="Times New Roman"/>
            <w:lang w:val="en-US"/>
          </w:rPr>
          <w:t>Weig</w:t>
        </w:r>
      </w:ins>
      <w:ins w:id="253" w:author="genchanghsu" w:date="2023-11-11T14:25:52Z">
        <w:r>
          <w:rPr>
            <w:rFonts w:hint="default" w:cs="Times New Roman"/>
            <w:lang w:val="en-US"/>
          </w:rPr>
          <w:t xml:space="preserve">hts </w:t>
        </w:r>
      </w:ins>
      <w:ins w:id="254" w:author="genchanghsu" w:date="2023-11-11T14:25:53Z">
        <w:r>
          <w:rPr>
            <w:rFonts w:hint="default" w:cs="Times New Roman"/>
            <w:lang w:val="en-US"/>
          </w:rPr>
          <w:t>w</w:t>
        </w:r>
      </w:ins>
      <w:ins w:id="255" w:author="genchanghsu" w:date="2023-11-11T14:25:54Z">
        <w:r>
          <w:rPr>
            <w:rFonts w:hint="default" w:cs="Times New Roman"/>
            <w:lang w:val="en-US"/>
          </w:rPr>
          <w:t>ere c</w:t>
        </w:r>
      </w:ins>
      <w:ins w:id="256" w:author="genchanghsu" w:date="2023-11-11T14:25:55Z">
        <w:r>
          <w:rPr>
            <w:rFonts w:hint="default" w:cs="Times New Roman"/>
            <w:lang w:val="en-US"/>
          </w:rPr>
          <w:t>omput</w:t>
        </w:r>
      </w:ins>
      <w:ins w:id="257" w:author="genchanghsu" w:date="2023-11-11T14:25:56Z">
        <w:r>
          <w:rPr>
            <w:rFonts w:hint="default" w:cs="Times New Roman"/>
            <w:lang w:val="en-US"/>
          </w:rPr>
          <w:t>ed b</w:t>
        </w:r>
      </w:ins>
      <w:ins w:id="258" w:author="genchanghsu" w:date="2023-11-11T14:25:57Z">
        <w:r>
          <w:rPr>
            <w:rFonts w:hint="default" w:cs="Times New Roman"/>
            <w:lang w:val="en-US"/>
          </w:rPr>
          <w:t>ased on</w:t>
        </w:r>
      </w:ins>
      <w:ins w:id="259" w:author="genchanghsu" w:date="2023-11-11T14:25:58Z">
        <w:r>
          <w:rPr>
            <w:rFonts w:hint="default" w:cs="Times New Roman"/>
            <w:lang w:val="en-US"/>
          </w:rPr>
          <w:t xml:space="preserve"> the</w:t>
        </w:r>
      </w:ins>
      <w:ins w:id="260" w:author="genchanghsu" w:date="2023-11-11T14:26:01Z">
        <w:r>
          <w:rPr>
            <w:rFonts w:hint="default" w:cs="Times New Roman"/>
            <w:lang w:val="en-US"/>
          </w:rPr>
          <w:t xml:space="preserve"> </w:t>
        </w:r>
      </w:ins>
      <w:ins w:id="261" w:author="genchanghsu" w:date="2023-11-11T14:26:02Z">
        <w:r>
          <w:rPr>
            <w:rFonts w:hint="default" w:cs="Times New Roman"/>
            <w:lang w:val="en-US"/>
          </w:rPr>
          <w:t xml:space="preserve">number </w:t>
        </w:r>
      </w:ins>
      <w:ins w:id="262" w:author="genchanghsu" w:date="2023-11-11T14:26:03Z">
        <w:r>
          <w:rPr>
            <w:rFonts w:hint="default" w:cs="Times New Roman"/>
            <w:lang w:val="en-US"/>
          </w:rPr>
          <w:t xml:space="preserve">of </w:t>
        </w:r>
      </w:ins>
      <w:ins w:id="263" w:author="genchanghsu" w:date="2023-11-11T14:26:51Z">
        <w:r>
          <w:rPr>
            <w:rFonts w:hint="default" w:cs="Times New Roman"/>
            <w:lang w:val="en-US"/>
          </w:rPr>
          <w:t>diet</w:t>
        </w:r>
      </w:ins>
      <w:ins w:id="264" w:author="genchanghsu" w:date="2023-11-11T14:26:52Z">
        <w:r>
          <w:rPr>
            <w:rFonts w:hint="default" w:cs="Times New Roman"/>
            <w:lang w:val="en-US"/>
          </w:rPr>
          <w:t xml:space="preserve"> es</w:t>
        </w:r>
      </w:ins>
      <w:ins w:id="265" w:author="genchanghsu" w:date="2023-11-11T14:26:53Z">
        <w:r>
          <w:rPr>
            <w:rFonts w:hint="default" w:cs="Times New Roman"/>
            <w:lang w:val="en-US"/>
          </w:rPr>
          <w:t>ti</w:t>
        </w:r>
      </w:ins>
      <w:ins w:id="266" w:author="genchanghsu" w:date="2023-11-11T14:26:54Z">
        <w:r>
          <w:rPr>
            <w:rFonts w:hint="default" w:cs="Times New Roman"/>
            <w:lang w:val="en-US"/>
          </w:rPr>
          <w:t>mate</w:t>
        </w:r>
      </w:ins>
      <w:ins w:id="267" w:author="genchanghsu" w:date="2023-11-11T14:26:55Z">
        <w:r>
          <w:rPr>
            <w:rFonts w:hint="default" w:cs="Times New Roman"/>
            <w:lang w:val="en-US"/>
          </w:rPr>
          <w:t>s</w:t>
        </w:r>
      </w:ins>
      <w:ins w:id="268" w:author="genchanghsu" w:date="2023-11-11T14:26:33Z">
        <w:r>
          <w:rPr>
            <w:rFonts w:hint="default" w:cs="Times New Roman"/>
            <w:lang w:val="en-US"/>
          </w:rPr>
          <w:t xml:space="preserve"> </w:t>
        </w:r>
      </w:ins>
      <w:ins w:id="269" w:author="genchanghsu" w:date="2023-11-11T14:26:07Z">
        <w:r>
          <w:rPr>
            <w:rFonts w:hint="default" w:cs="Times New Roman"/>
            <w:lang w:val="en-US"/>
          </w:rPr>
          <w:t>in e</w:t>
        </w:r>
      </w:ins>
      <w:ins w:id="270" w:author="genchanghsu" w:date="2023-11-11T14:26:08Z">
        <w:r>
          <w:rPr>
            <w:rFonts w:hint="default" w:cs="Times New Roman"/>
            <w:lang w:val="en-US"/>
          </w:rPr>
          <w:t>ach yea</w:t>
        </w:r>
      </w:ins>
      <w:ins w:id="271" w:author="genchanghsu" w:date="2023-11-11T14:26:09Z">
        <w:r>
          <w:rPr>
            <w:rFonts w:hint="default" w:cs="Times New Roman"/>
            <w:lang w:val="en-US"/>
          </w:rPr>
          <w:t xml:space="preserve">r. </w:t>
        </w:r>
      </w:ins>
      <w:ins w:id="272" w:author="genchanghsu" w:date="2023-11-11T14:27:11Z">
        <w:r>
          <w:rPr>
            <w:rFonts w:hint="default" w:cs="Times New Roman"/>
            <w:lang w:val="en-US"/>
          </w:rPr>
          <w:t xml:space="preserve"> </w:t>
        </w:r>
      </w:ins>
      <w:r>
        <w:rPr>
          <w:rFonts w:cs="Times New Roman"/>
        </w:rPr>
        <w:t>Model parameters were estimated using maximum likelihood, and their significance was analyzed via</w:t>
      </w:r>
      <w:ins w:id="273" w:author="genchanghsu" w:date="2023-11-11T14:32:02Z">
        <w:r>
          <w:rPr>
            <w:rFonts w:hint="default" w:cs="Times New Roman"/>
            <w:lang w:val="en-US"/>
          </w:rPr>
          <w:t xml:space="preserve"> </w:t>
        </w:r>
      </w:ins>
      <w:del w:id="274" w:author="genchanghsu" w:date="2023-11-11T14:32:01Z">
        <w:r>
          <w:rPr>
            <w:rFonts w:cs="Times New Roman"/>
          </w:rPr>
          <w:delText xml:space="preserve"> </w:delText>
        </w:r>
      </w:del>
      <w:ins w:id="275" w:author="genchanghsu" w:date="2023-11-11T14:31:56Z">
        <w:r>
          <w:rPr>
            <w:rFonts w:cs="Times New Roman"/>
          </w:rPr>
          <w:t>Wald</w:t>
        </w:r>
      </w:ins>
      <w:ins w:id="276" w:author="genchanghsu" w:date="2023-11-11T14:31:56Z">
        <w:r>
          <w:rPr>
            <w:rFonts w:hint="default" w:cs="Times New Roman"/>
          </w:rPr>
          <w:t> chi-square</w:t>
        </w:r>
      </w:ins>
      <w:ins w:id="277" w:author="genchanghsu" w:date="2023-11-11T14:31:59Z">
        <w:r>
          <w:rPr>
            <w:rFonts w:hint="default" w:cs="Times New Roman"/>
            <w:lang w:val="en-US"/>
          </w:rPr>
          <w:t xml:space="preserve"> </w:t>
        </w:r>
      </w:ins>
      <w:ins w:id="278" w:author="genchanghsu" w:date="2023-11-11T14:31:09Z">
        <w:r>
          <w:rPr>
            <w:rFonts w:hint="default" w:cs="Times New Roman"/>
            <w:lang w:val="en-US"/>
          </w:rPr>
          <w:t>test</w:t>
        </w:r>
      </w:ins>
      <w:del w:id="279" w:author="genchanghsu" w:date="2023-11-11T14:31:05Z">
        <w:r>
          <w:rPr>
            <w:rFonts w:cs="Times New Roman"/>
          </w:rPr>
          <w:delText>likelihood ratio test</w:delText>
        </w:r>
      </w:del>
      <w:r>
        <w:rPr>
          <w:rFonts w:cs="Times New Roman"/>
        </w:rPr>
        <w:t xml:space="preserve"> using the “Anova” function in the R car package </w:t>
      </w:r>
      <w:r>
        <w:rPr>
          <w:rFonts w:cs="Times New Roman"/>
        </w:rPr>
        <w:fldChar w:fldCharType="begin"/>
      </w:r>
      <w:r>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Pr>
          <w:rFonts w:cs="Times New Roman"/>
        </w:rPr>
        <w:fldChar w:fldCharType="separate"/>
      </w:r>
      <w:r>
        <w:rPr>
          <w:rFonts w:cs="Times New Roman"/>
        </w:rPr>
        <w:t>(Fox and Weisberg, 2018)</w:t>
      </w:r>
      <w:r>
        <w:rPr>
          <w:rFonts w:cs="Times New Roman"/>
        </w:rPr>
        <w:fldChar w:fldCharType="end"/>
      </w:r>
      <w:r>
        <w:rPr>
          <w:rFonts w:cs="Times New Roman"/>
        </w:rPr>
        <w:t>.  Tukey’s post-hoc tests</w:t>
      </w:r>
      <w:ins w:id="280" w:author="genchanghsu" w:date="2023-11-09T21:09:38Z">
        <w:r>
          <w:rPr>
            <w:rFonts w:hint="default" w:cs="Times New Roman"/>
            <w:lang w:val="en-US"/>
          </w:rPr>
          <w:t xml:space="preserve"> </w:t>
        </w:r>
      </w:ins>
      <w:ins w:id="281" w:author="genchanghsu" w:date="2023-11-09T21:09:58Z">
        <w:r>
          <w:rPr>
            <w:rFonts w:cs="Times New Roman"/>
          </w:rPr>
          <w:t>(α = 0.05)</w:t>
        </w:r>
      </w:ins>
      <w:r>
        <w:rPr>
          <w:rFonts w:cs="Times New Roman"/>
        </w:rPr>
        <w:t xml:space="preserve"> were performed for the significant factors using the “cld” function in the R emmeans package</w:t>
      </w:r>
      <w:ins w:id="282" w:author="genchanghsu" w:date="2023-11-11T16:47:42Z">
        <w:r>
          <w:rPr>
            <w:rFonts w:hint="default" w:cs="Times New Roman"/>
            <w:lang w:val="en-US"/>
          </w:rPr>
          <w:t xml:space="preserve"> </w:t>
        </w:r>
      </w:ins>
      <w:ins w:id="283" w:author="genchanghsu" w:date="2023-11-11T16:47:43Z">
        <w:r>
          <w:rPr>
            <w:rFonts w:hint="default" w:cs="Times New Roman"/>
            <w:lang w:val="en-US"/>
          </w:rPr>
          <w:t>(</w:t>
        </w:r>
      </w:ins>
      <w:ins w:id="284" w:author="genchanghsu" w:date="2023-11-11T16:47:44Z">
        <w:r>
          <w:rPr>
            <w:rFonts w:hint="default" w:cs="Times New Roman"/>
            <w:lang w:val="en-US"/>
          </w:rPr>
          <w:t>Length</w:t>
        </w:r>
      </w:ins>
      <w:ins w:id="285" w:author="genchanghsu" w:date="2023-11-11T16:47:45Z">
        <w:r>
          <w:rPr>
            <w:rFonts w:hint="default" w:cs="Times New Roman"/>
            <w:lang w:val="en-US"/>
          </w:rPr>
          <w:t xml:space="preserve"> 201</w:t>
        </w:r>
      </w:ins>
      <w:ins w:id="286" w:author="genchanghsu" w:date="2023-11-11T16:47:46Z">
        <w:r>
          <w:rPr>
            <w:rFonts w:hint="default" w:cs="Times New Roman"/>
            <w:lang w:val="en-US"/>
          </w:rPr>
          <w:t>8</w:t>
        </w:r>
      </w:ins>
      <w:ins w:id="287" w:author="genchanghsu" w:date="2023-11-11T16:47:43Z">
        <w:r>
          <w:rPr>
            <w:rFonts w:hint="default" w:cs="Times New Roman"/>
            <w:lang w:val="en-US"/>
          </w:rPr>
          <w:t>)</w:t>
        </w:r>
      </w:ins>
      <w:del w:id="288" w:author="genchanghsu" w:date="2023-11-11T16:47:41Z">
        <w:r>
          <w:rPr>
            <w:rFonts w:cs="Times New Roman"/>
          </w:rPr>
          <w:delText xml:space="preserve"> </w:delText>
        </w:r>
      </w:del>
      <w:del w:id="289" w:author="genchanghsu" w:date="2023-11-11T16:47:41Z">
        <w:r>
          <w:rPr>
            <w:rFonts w:cs="Times New Roman"/>
          </w:rPr>
          <w:fldChar w:fldCharType="begin"/>
        </w:r>
      </w:del>
      <w:del w:id="290" w:author="genchanghsu" w:date="2023-11-11T16:47:41Z">
        <w:r>
          <w:rPr>
            <w:rFonts w:cs="Times New Roman"/>
          </w:rPr>
          <w:del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delInstrText>
        </w:r>
      </w:del>
      <w:del w:id="291" w:author="genchanghsu" w:date="2023-11-11T16:47:41Z">
        <w:r>
          <w:rPr>
            <w:rFonts w:cs="Times New Roman"/>
          </w:rPr>
          <w:fldChar w:fldCharType="separate"/>
        </w:r>
      </w:del>
      <w:del w:id="292" w:author="genchanghsu" w:date="2023-11-11T16:47:41Z">
        <w:r>
          <w:rPr>
            <w:rFonts w:cs="Times New Roman"/>
          </w:rPr>
          <w:delText>(Lenth and Lenth, 2018)</w:delText>
        </w:r>
      </w:del>
      <w:del w:id="293" w:author="genchanghsu" w:date="2023-11-11T16:47:41Z">
        <w:r>
          <w:rPr>
            <w:rFonts w:cs="Times New Roman"/>
          </w:rPr>
          <w:fldChar w:fldCharType="end"/>
        </w:r>
      </w:del>
      <w:ins w:id="294" w:author="genchanghsu" w:date="2023-11-11T16:47:48Z">
        <w:r>
          <w:rPr>
            <w:rFonts w:hint="default" w:cs="Times New Roman"/>
            <w:lang w:val="en-US"/>
          </w:rPr>
          <w:t>.</w:t>
        </w:r>
      </w:ins>
      <w:del w:id="295" w:author="genchanghsu" w:date="2023-11-11T16:47:41Z">
        <w:r>
          <w:rPr>
            <w:rFonts w:cs="Times New Roman"/>
          </w:rPr>
          <w:delText>.</w:delText>
        </w:r>
      </w:del>
      <w:r>
        <w:rPr>
          <w:rFonts w:cs="Times New Roman"/>
        </w:rPr>
        <w:t xml:space="preserve">  The percent forest cover around each study farm was estimated from Google Earth images by manually delimiting the forested areas within a 1-km radius circular buffer surrounding the farm and computing the fraction of these areas in the buffer zone.  The 1-km radius was based on previous studies (Rusch et al., 2016</w:t>
      </w:r>
      <w:ins w:id="296" w:author="genchanghsu" w:date="2023-11-11T19:45:01Z">
        <w:r>
          <w:rPr>
            <w:rFonts w:hint="default" w:cs="Times New Roman"/>
            <w:lang w:val="en-US"/>
          </w:rPr>
          <w:t xml:space="preserve">; </w:t>
        </w:r>
      </w:ins>
      <w:ins w:id="297" w:author="genchanghsu" w:date="2023-11-11T19:45:02Z">
        <w:r>
          <w:rPr>
            <w:rFonts w:cs="Arial" w:eastAsiaTheme="minorEastAsia"/>
            <w:sz w:val="24"/>
            <w:szCs w:val="24"/>
          </w:rPr>
          <w:t>Karp</w:t>
        </w:r>
      </w:ins>
      <w:ins w:id="298" w:author="genchanghsu" w:date="2023-11-11T19:45:02Z">
        <w:r>
          <w:rPr>
            <w:rFonts w:hint="default" w:cs="Arial"/>
            <w:sz w:val="24"/>
            <w:szCs w:val="24"/>
            <w:lang w:val="en-US"/>
          </w:rPr>
          <w:t xml:space="preserve"> </w:t>
        </w:r>
      </w:ins>
      <w:ins w:id="299" w:author="genchanghsu" w:date="2023-11-11T19:45:02Z">
        <w:r>
          <w:rPr>
            <w:rFonts w:hint="default" w:cs="Arial"/>
            <w:i/>
            <w:iCs/>
            <w:sz w:val="24"/>
            <w:szCs w:val="24"/>
            <w:lang w:val="en-US"/>
            <w:rPrChange w:id="300" w:author="genchanghsu" w:date="2023-11-11T19:45:12Z">
              <w:rPr>
                <w:rFonts w:hint="default" w:cs="Arial"/>
                <w:sz w:val="24"/>
                <w:szCs w:val="24"/>
                <w:lang w:val="en-US"/>
              </w:rPr>
            </w:rPrChange>
          </w:rPr>
          <w:t>et al</w:t>
        </w:r>
      </w:ins>
      <w:ins w:id="302" w:author="genchanghsu" w:date="2023-11-11T19:45:02Z">
        <w:r>
          <w:rPr>
            <w:rFonts w:hint="default" w:cs="Arial"/>
            <w:sz w:val="24"/>
            <w:szCs w:val="24"/>
            <w:lang w:val="en-US"/>
          </w:rPr>
          <w:t>.</w:t>
        </w:r>
      </w:ins>
      <w:ins w:id="303" w:author="genchanghsu" w:date="2023-11-11T19:45:08Z">
        <w:r>
          <w:rPr>
            <w:rFonts w:hint="default" w:cs="Arial"/>
            <w:sz w:val="24"/>
            <w:szCs w:val="24"/>
            <w:lang w:val="en-US"/>
          </w:rPr>
          <w:t xml:space="preserve"> </w:t>
        </w:r>
      </w:ins>
      <w:ins w:id="304" w:author="genchanghsu" w:date="2023-11-11T19:45:02Z">
        <w:r>
          <w:rPr>
            <w:rFonts w:cs="Arial" w:eastAsiaTheme="minorEastAsia"/>
            <w:sz w:val="24"/>
            <w:szCs w:val="24"/>
          </w:rPr>
          <w:t>2018</w:t>
        </w:r>
      </w:ins>
      <w:r>
        <w:rPr>
          <w:rFonts w:cs="Times New Roman"/>
        </w:rPr>
        <w:t xml:space="preserve">).  Because spiders and ladybeetles exhibited distinct foraging behavior (e.g., sit-and-wait vs. active hunting), we also performed all the aforementioned analyses separately for each of the two predator groups.  All analyses were conducted in R version 4.0.3 </w:t>
      </w:r>
      <w:r>
        <w:rPr>
          <w:rFonts w:cs="Times New Roman"/>
        </w:rPr>
        <w:fldChar w:fldCharType="begin"/>
      </w:r>
      <w:r>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Pr>
          <w:rFonts w:cs="Times New Roman"/>
        </w:rPr>
        <w:fldChar w:fldCharType="separate"/>
      </w:r>
      <w:r>
        <w:rPr>
          <w:rFonts w:cs="Times New Roman"/>
        </w:rPr>
        <w:t>(R Core Team, 2021)</w:t>
      </w:r>
      <w:r>
        <w:rPr>
          <w:rFonts w:cs="Times New Roman"/>
        </w:rPr>
        <w:fldChar w:fldCharType="end"/>
      </w:r>
      <w:r>
        <w:rPr>
          <w:rFonts w:cs="Times New Roman"/>
        </w:rPr>
        <w:t>.</w:t>
      </w:r>
    </w:p>
    <w:p>
      <w:pPr>
        <w:spacing w:after="0" w:line="480" w:lineRule="auto"/>
        <w:jc w:val="left"/>
        <w:rPr>
          <w:rFonts w:cs="Times New Roman"/>
          <w:b/>
        </w:rPr>
      </w:pPr>
    </w:p>
    <w:p>
      <w:pPr>
        <w:spacing w:after="0" w:line="480" w:lineRule="auto"/>
        <w:jc w:val="left"/>
        <w:rPr>
          <w:rFonts w:cs="Times New Roman"/>
          <w:b/>
        </w:rPr>
      </w:pPr>
      <w:r>
        <w:rPr>
          <w:rFonts w:cs="Times New Roman"/>
          <w:b/>
        </w:rPr>
        <w:t>3.  Results</w:t>
      </w:r>
    </w:p>
    <w:p>
      <w:pPr>
        <w:spacing w:after="0" w:line="480" w:lineRule="auto"/>
        <w:jc w:val="left"/>
        <w:rPr>
          <w:rFonts w:cs="Times New Roman"/>
          <w:i/>
        </w:rPr>
      </w:pPr>
      <w:r>
        <w:rPr>
          <w:rFonts w:cs="Times New Roman"/>
          <w:i/>
        </w:rPr>
        <w:t>3.1.  Diet composition of predators in rice farms</w:t>
      </w:r>
    </w:p>
    <w:p>
      <w:pPr>
        <w:spacing w:after="0" w:line="480" w:lineRule="auto"/>
        <w:ind w:firstLine="720"/>
        <w:jc w:val="left"/>
        <w:rPr>
          <w:rFonts w:cs="Times New Roman"/>
        </w:rPr>
      </w:pPr>
      <w:r>
        <w:rPr>
          <w:rFonts w:cs="Times New Roman"/>
        </w:rPr>
        <w:t xml:space="preserve">Across organic and conventional </w:t>
      </w:r>
      <w:ins w:id="305" w:author="genchanghsu" w:date="2023-11-11T19:50:10Z">
        <w:r>
          <w:rPr>
            <w:rFonts w:hint="default" w:cs="Times New Roman"/>
            <w:lang w:val="en-US"/>
          </w:rPr>
          <w:t xml:space="preserve">rice </w:t>
        </w:r>
      </w:ins>
      <w:r>
        <w:rPr>
          <w:rFonts w:cs="Times New Roman"/>
        </w:rPr>
        <w:t>farms during 2017-2019, the proportion of rice herbivores in predators’ diet increased over the course of the crop season from 21-47% at the tillering stage to 80-97% at the ripening stage; the proportion of detritivores in predators’ diet decreased from 35-61% at the tillering stage to &lt;1% at the ripening stage; the proportion of tourist herbivores in predators’ diet also decreased from 13-20% at the tillering stage to 3-18% at the ripening stage (Fig. 1a; Appendix A: Table S2, Fig. S2).</w:t>
      </w:r>
    </w:p>
    <w:p>
      <w:pPr>
        <w:spacing w:after="0" w:line="480" w:lineRule="auto"/>
        <w:jc w:val="left"/>
        <w:rPr>
          <w:rFonts w:cs="Times New Roman"/>
        </w:rPr>
      </w:pPr>
      <w:r>
        <w:rPr>
          <w:rFonts w:cs="Times New Roman"/>
          <w:color w:val="FF0000"/>
        </w:rPr>
        <w:tab/>
      </w:r>
      <w:r>
        <w:rPr>
          <w:rFonts w:cs="Times New Roman"/>
        </w:rPr>
        <w:t>Regarding individual predator groups, spiders and ladybeetles showed a marked difference in their diet composition over crop stages during 2017-2019.  Across organic and conventional farms, spiders consumed a higher proportion of detritivores (31-55%) in their diet in the beginning of crop season (tillering stage) and substantially increased the consumption on rice herbivores to 78-95% in late crop season (ripening stage) (Fig. 1b; Appendix A: Table S2, Fig. S2).</w:t>
      </w:r>
      <w:r>
        <w:rPr>
          <w:rFonts w:cs="Times New Roman"/>
          <w:color w:val="FF0000"/>
        </w:rPr>
        <w:t xml:space="preserve"> </w:t>
      </w:r>
      <w:r>
        <w:rPr>
          <w:rFonts w:cs="Times New Roman"/>
          <w:color w:val="141823"/>
          <w:szCs w:val="28"/>
          <w:shd w:val="clear" w:color="auto" w:fill="FFFFFF"/>
        </w:rPr>
        <w:t>In contrast</w:t>
      </w:r>
      <w:r>
        <w:rPr>
          <w:rFonts w:cs="Times New Roman"/>
          <w:szCs w:val="28"/>
          <w:shd w:val="clear" w:color="auto" w:fill="FFFFFF"/>
        </w:rPr>
        <w:t>, l</w:t>
      </w:r>
      <w:r>
        <w:rPr>
          <w:rFonts w:cs="Times New Roman"/>
        </w:rPr>
        <w:t>adybeetles in both organic and conventional farms consumed a low proportion of detritivores (≤ 8%) and a steadily high proportion of rice herbivores (≥ 80%) in their diet throughout the crop season (Fig. 1c; Appendix A: Table S2, Fig. S2).  Tourist herbivores generally did not constitute an important prey source and contributed less than 33% to the diet of spiders and ladybeetles (Fig. 1b, 1c; Appendix A: Table S2, Fig. S2).</w:t>
      </w:r>
    </w:p>
    <w:p>
      <w:pPr>
        <w:spacing w:after="0" w:line="480" w:lineRule="auto"/>
        <w:jc w:val="left"/>
        <w:rPr>
          <w:rFonts w:cs="Times New Roman"/>
          <w:color w:val="FF0000"/>
        </w:rPr>
      </w:pPr>
    </w:p>
    <w:p>
      <w:pPr>
        <w:spacing w:after="0" w:line="480" w:lineRule="auto"/>
        <w:jc w:val="left"/>
        <w:rPr>
          <w:rFonts w:cs="Times New Roman"/>
          <w:i/>
        </w:rPr>
      </w:pPr>
      <w:r>
        <w:rPr>
          <w:rFonts w:cs="Times New Roman"/>
          <w:i/>
        </w:rPr>
        <w:t>3.2.  Patterns of rice herbivore consumption by predators</w:t>
      </w:r>
    </w:p>
    <w:p>
      <w:pPr>
        <w:spacing w:after="0" w:line="480" w:lineRule="auto"/>
        <w:ind w:firstLine="720"/>
        <w:jc w:val="left"/>
        <w:rPr>
          <w:del w:id="306" w:author="genchanghsu" w:date="2023-11-11T19:50:57Z"/>
          <w:rFonts w:cs="Times New Roman"/>
        </w:rPr>
      </w:pPr>
      <w:r>
        <w:rPr>
          <w:rFonts w:cs="Times New Roman"/>
        </w:rPr>
        <w:t>We further analyzed rice herbivore consumption by GAPs since these herbivores are the main pests of concern.  The patterns of rice herbivore consumption by both predators in organic and conventional rice farms were generally similar across the three study years, suggesting consistency in GAPs’ feeding habits (Fig. 2).</w:t>
      </w:r>
      <w:commentRangeStart w:id="1"/>
      <w:r>
        <w:rPr>
          <w:rFonts w:cs="Times New Roman"/>
        </w:rPr>
        <w:t xml:space="preserve">  </w:t>
      </w:r>
      <w:commentRangeEnd w:id="1"/>
      <w:r>
        <w:commentReference w:id="1"/>
      </w:r>
      <w:del w:id="307" w:author="genchanghsu" w:date="2023-11-11T19:50:57Z">
        <w:r>
          <w:rPr>
            <w:rFonts w:cs="Times New Roman"/>
          </w:rPr>
          <w:delText>The consistency in herbivore consumption over years was also revealed by our beta regression model, which indicated that the proportion of rice herbivores consumed in all predators’ diet did not vary across years (</w:delText>
        </w:r>
      </w:del>
      <w:del w:id="308" w:author="genchanghsu" w:date="2023-11-11T19:50:57Z">
        <w:r>
          <w:rPr>
            <w:rFonts w:cs="Times New Roman"/>
            <w:i/>
            <w:szCs w:val="28"/>
          </w:rPr>
          <w:delText>χ</w:delText>
        </w:r>
      </w:del>
      <w:del w:id="309" w:author="genchanghsu" w:date="2023-11-11T19:50:57Z">
        <w:r>
          <w:rPr>
            <w:rFonts w:cs="Times New Roman"/>
            <w:szCs w:val="28"/>
            <w:vertAlign w:val="superscript"/>
          </w:rPr>
          <w:delText>2</w:delText>
        </w:r>
      </w:del>
      <w:del w:id="310" w:author="genchanghsu" w:date="2023-11-11T19:50:57Z">
        <w:r>
          <w:rPr>
            <w:rFonts w:cs="Times New Roman"/>
            <w:szCs w:val="28"/>
          </w:rPr>
          <w:delText xml:space="preserve"> = 2.02</w:delText>
        </w:r>
      </w:del>
      <w:del w:id="311" w:author="genchanghsu" w:date="2023-11-11T19:50:57Z">
        <w:r>
          <w:rPr>
            <w:rFonts w:cs="Times New Roman"/>
          </w:rPr>
          <w:delText xml:space="preserve">, </w:delText>
        </w:r>
      </w:del>
      <w:del w:id="312" w:author="genchanghsu" w:date="2023-11-11T19:50:57Z">
        <w:r>
          <w:rPr>
            <w:rFonts w:cs="Times New Roman"/>
            <w:i/>
          </w:rPr>
          <w:delText>P</w:delText>
        </w:r>
      </w:del>
      <w:del w:id="313" w:author="genchanghsu" w:date="2023-11-11T19:50:57Z">
        <w:r>
          <w:rPr>
            <w:rFonts w:cs="Times New Roman"/>
          </w:rPr>
          <w:delText xml:space="preserve"> = 0.36; Table 1). </w:delText>
        </w:r>
      </w:del>
    </w:p>
    <w:p>
      <w:pPr>
        <w:spacing w:after="0" w:line="480" w:lineRule="auto"/>
        <w:jc w:val="left"/>
        <w:rPr>
          <w:rFonts w:cs="Times New Roman"/>
        </w:rPr>
      </w:pPr>
      <w:del w:id="314" w:author="genchanghsu" w:date="2023-11-11T19:50:57Z">
        <w:r>
          <w:rPr>
            <w:rFonts w:cs="Times New Roman"/>
          </w:rPr>
          <w:tab/>
        </w:r>
      </w:del>
      <w:r>
        <w:rPr>
          <w:rFonts w:cs="Times New Roman"/>
        </w:rPr>
        <w:t xml:space="preserve">Interestingly, spiders and ladybeetles exhibited distinct within-season patterns of rice herbivore consumption.  For spiders in organic and conventional farms, the proportion of rice herbivores in their diet increased toward later crop season, ranging from 17-48% (tillering) to 78-95% (ripening) (Fig. 2b; Appendix A: Table S2, Fig. S2), whereas for ladybeetles in organic and conventional farms, the proportion of rice herbivores in their diet remained relatively stable throughout the season, ranging from 80-93% (tilling) to 97-98% (ripening) (Fig. 2c; Appendix A: Table S2, Fig. S2). </w:t>
      </w:r>
    </w:p>
    <w:p>
      <w:pPr>
        <w:spacing w:after="0" w:line="480" w:lineRule="auto"/>
        <w:jc w:val="left"/>
        <w:rPr>
          <w:rFonts w:cs="Times New Roman"/>
        </w:rPr>
      </w:pPr>
    </w:p>
    <w:p>
      <w:pPr>
        <w:spacing w:after="0" w:line="480" w:lineRule="auto"/>
        <w:jc w:val="left"/>
        <w:rPr>
          <w:rFonts w:cs="Times New Roman"/>
          <w:i/>
        </w:rPr>
      </w:pPr>
      <w:r>
        <w:rPr>
          <w:rFonts w:cs="Times New Roman"/>
          <w:i/>
        </w:rPr>
        <w:t>3.3.  Factors associated with rice herbivore consumption by predators</w:t>
      </w:r>
    </w:p>
    <w:p>
      <w:pPr>
        <w:spacing w:after="0" w:line="480" w:lineRule="auto"/>
        <w:ind w:firstLine="720"/>
        <w:jc w:val="left"/>
        <w:rPr>
          <w:rFonts w:cs="Times New Roman"/>
        </w:rPr>
      </w:pPr>
      <w:r>
        <w:rPr>
          <w:rFonts w:cs="Times New Roman"/>
        </w:rPr>
        <w:t>The proportion of rice herbivores in GAPs’ diet differed between organic and conventional farms for both predators (</w:t>
      </w:r>
      <w:r>
        <w:rPr>
          <w:rFonts w:cs="Times New Roman"/>
          <w:i/>
          <w:szCs w:val="28"/>
        </w:rPr>
        <w:t>χ</w:t>
      </w:r>
      <w:r>
        <w:rPr>
          <w:rFonts w:cs="Times New Roman"/>
          <w:szCs w:val="28"/>
          <w:vertAlign w:val="superscript"/>
        </w:rPr>
        <w:t>2</w:t>
      </w:r>
      <w:r>
        <w:rPr>
          <w:rFonts w:cs="Times New Roman"/>
          <w:szCs w:val="28"/>
        </w:rPr>
        <w:t xml:space="preserve"> = </w:t>
      </w:r>
      <w:ins w:id="315" w:author="genchanghsu" w:date="2023-11-11T19:59:12Z">
        <w:r>
          <w:rPr>
            <w:rFonts w:hint="default" w:cs="Times New Roman"/>
            <w:szCs w:val="28"/>
            <w:lang w:val="en-US"/>
          </w:rPr>
          <w:t>7.9</w:t>
        </w:r>
      </w:ins>
      <w:ins w:id="316" w:author="genchanghsu" w:date="2023-11-11T19:59:13Z">
        <w:r>
          <w:rPr>
            <w:rFonts w:hint="default" w:cs="Times New Roman"/>
            <w:szCs w:val="28"/>
            <w:lang w:val="en-US"/>
          </w:rPr>
          <w:t>2</w:t>
        </w:r>
      </w:ins>
      <w:del w:id="317" w:author="genchanghsu" w:date="2023-11-11T19:59:11Z">
        <w:r>
          <w:rPr>
            <w:rFonts w:cs="Times New Roman"/>
            <w:szCs w:val="28"/>
          </w:rPr>
          <w:delText>20.</w:delText>
        </w:r>
      </w:del>
      <w:del w:id="318" w:author="genchanghsu" w:date="2023-11-11T19:59:10Z">
        <w:r>
          <w:rPr>
            <w:rFonts w:cs="Times New Roman"/>
            <w:szCs w:val="28"/>
          </w:rPr>
          <w:delText>18</w:delText>
        </w:r>
      </w:del>
      <w:r>
        <w:rPr>
          <w:rFonts w:cs="Times New Roman"/>
          <w:szCs w:val="28"/>
        </w:rPr>
        <w:t xml:space="preserve">, </w:t>
      </w:r>
      <w:r>
        <w:rPr>
          <w:rFonts w:cs="Times New Roman"/>
          <w:i/>
          <w:szCs w:val="28"/>
        </w:rPr>
        <w:t>P</w:t>
      </w:r>
      <w:r>
        <w:rPr>
          <w:rFonts w:cs="Times New Roman"/>
          <w:szCs w:val="28"/>
        </w:rPr>
        <w:t xml:space="preserve"> </w:t>
      </w:r>
      <w:ins w:id="319" w:author="genchanghsu" w:date="2023-11-11T19:59:01Z">
        <w:r>
          <w:rPr>
            <w:rFonts w:hint="default" w:cs="Times New Roman"/>
            <w:szCs w:val="28"/>
            <w:lang w:val="en-US"/>
          </w:rPr>
          <w:t>=</w:t>
        </w:r>
      </w:ins>
      <w:del w:id="320" w:author="genchanghsu" w:date="2023-11-11T19:59:00Z">
        <w:r>
          <w:rPr>
            <w:rFonts w:cs="Times New Roman"/>
            <w:szCs w:val="28"/>
          </w:rPr>
          <w:delText>&lt;</w:delText>
        </w:r>
      </w:del>
      <w:r>
        <w:rPr>
          <w:rFonts w:cs="Times New Roman"/>
        </w:rPr>
        <w:t xml:space="preserve"> 0.0</w:t>
      </w:r>
      <w:del w:id="321" w:author="genchanghsu" w:date="2023-11-11T19:59:03Z">
        <w:r>
          <w:rPr>
            <w:rFonts w:cs="Times New Roman"/>
          </w:rPr>
          <w:delText>0</w:delText>
        </w:r>
      </w:del>
      <w:r>
        <w:rPr>
          <w:rFonts w:cs="Times New Roman"/>
        </w:rPr>
        <w:t>1) and spiders</w:t>
      </w:r>
      <w:r>
        <w:rPr>
          <w:rFonts w:cs="Times New Roman"/>
          <w:i/>
          <w:szCs w:val="28"/>
        </w:rPr>
        <w:t xml:space="preserve"> </w:t>
      </w:r>
      <w:r>
        <w:rPr>
          <w:rFonts w:cs="Times New Roman"/>
          <w:szCs w:val="28"/>
        </w:rPr>
        <w:t>(</w:t>
      </w:r>
      <w:r>
        <w:rPr>
          <w:rFonts w:cs="Times New Roman"/>
          <w:i/>
          <w:szCs w:val="28"/>
        </w:rPr>
        <w:t>χ</w:t>
      </w:r>
      <w:r>
        <w:rPr>
          <w:rFonts w:cs="Times New Roman"/>
          <w:szCs w:val="28"/>
          <w:vertAlign w:val="superscript"/>
        </w:rPr>
        <w:t>2</w:t>
      </w:r>
      <w:r>
        <w:rPr>
          <w:rFonts w:cs="Times New Roman"/>
          <w:szCs w:val="28"/>
        </w:rPr>
        <w:t xml:space="preserve"> = </w:t>
      </w:r>
      <w:ins w:id="322" w:author="genchanghsu" w:date="2023-11-11T19:59:27Z">
        <w:r>
          <w:rPr>
            <w:rFonts w:hint="default" w:cs="Times New Roman"/>
            <w:szCs w:val="28"/>
            <w:lang w:val="en-US"/>
          </w:rPr>
          <w:t>4.93</w:t>
        </w:r>
      </w:ins>
      <w:del w:id="323" w:author="genchanghsu" w:date="2023-11-11T19:59:26Z">
        <w:r>
          <w:rPr>
            <w:rFonts w:cs="Times New Roman"/>
            <w:szCs w:val="28"/>
          </w:rPr>
          <w:delText>11.</w:delText>
        </w:r>
      </w:del>
      <w:del w:id="324" w:author="genchanghsu" w:date="2023-11-11T19:59:25Z">
        <w:r>
          <w:rPr>
            <w:rFonts w:cs="Times New Roman"/>
            <w:szCs w:val="28"/>
          </w:rPr>
          <w:delText>58</w:delText>
        </w:r>
      </w:del>
      <w:r>
        <w:rPr>
          <w:rFonts w:cs="Times New Roman"/>
          <w:szCs w:val="28"/>
        </w:rPr>
        <w:t>,</w:t>
      </w:r>
      <w:r>
        <w:rPr>
          <w:rFonts w:cs="Times New Roman"/>
        </w:rPr>
        <w:t xml:space="preserve"> </w:t>
      </w:r>
      <w:r>
        <w:rPr>
          <w:rFonts w:cs="Times New Roman"/>
          <w:i/>
        </w:rPr>
        <w:t>P</w:t>
      </w:r>
      <w:r>
        <w:rPr>
          <w:rFonts w:cs="Times New Roman"/>
        </w:rPr>
        <w:t xml:space="preserve"> </w:t>
      </w:r>
      <w:ins w:id="325" w:author="genchanghsu" w:date="2023-11-11T19:59:33Z">
        <w:r>
          <w:rPr>
            <w:rFonts w:hint="default" w:cs="Times New Roman"/>
            <w:lang w:val="en-US"/>
          </w:rPr>
          <w:t>=</w:t>
        </w:r>
      </w:ins>
      <w:del w:id="326" w:author="genchanghsu" w:date="2023-11-11T19:59:32Z">
        <w:r>
          <w:rPr>
            <w:rFonts w:cs="Times New Roman"/>
          </w:rPr>
          <w:delText>&lt;</w:delText>
        </w:r>
      </w:del>
      <w:r>
        <w:rPr>
          <w:rFonts w:cs="Times New Roman"/>
        </w:rPr>
        <w:t xml:space="preserve"> 0.0</w:t>
      </w:r>
      <w:ins w:id="327" w:author="genchanghsu" w:date="2023-11-11T19:59:30Z">
        <w:r>
          <w:rPr>
            <w:rFonts w:hint="default" w:cs="Times New Roman"/>
            <w:lang w:val="en-US"/>
          </w:rPr>
          <w:t>3</w:t>
        </w:r>
      </w:ins>
      <w:del w:id="328" w:author="genchanghsu" w:date="2023-11-11T19:59:30Z">
        <w:r>
          <w:rPr>
            <w:rFonts w:cs="Times New Roman"/>
          </w:rPr>
          <w:delText>01</w:delText>
        </w:r>
      </w:del>
      <w:r>
        <w:rPr>
          <w:rFonts w:cs="Times New Roman"/>
        </w:rPr>
        <w:t>), but not ladybeetles (</w:t>
      </w:r>
      <w:r>
        <w:rPr>
          <w:rFonts w:cs="Times New Roman"/>
          <w:i/>
          <w:szCs w:val="28"/>
        </w:rPr>
        <w:t>χ</w:t>
      </w:r>
      <w:r>
        <w:rPr>
          <w:rFonts w:cs="Times New Roman"/>
          <w:szCs w:val="28"/>
          <w:vertAlign w:val="superscript"/>
        </w:rPr>
        <w:t>2</w:t>
      </w:r>
      <w:r>
        <w:rPr>
          <w:rFonts w:cs="Times New Roman"/>
          <w:szCs w:val="28"/>
        </w:rPr>
        <w:t xml:space="preserve"> = </w:t>
      </w:r>
      <w:ins w:id="329" w:author="genchanghsu" w:date="2023-11-11T19:59:44Z">
        <w:r>
          <w:rPr>
            <w:rFonts w:hint="default" w:cs="Times New Roman"/>
            <w:szCs w:val="28"/>
            <w:lang w:val="en-US"/>
          </w:rPr>
          <w:t>0.</w:t>
        </w:r>
      </w:ins>
      <w:ins w:id="330" w:author="genchanghsu" w:date="2023-11-11T19:59:45Z">
        <w:r>
          <w:rPr>
            <w:rFonts w:hint="default" w:cs="Times New Roman"/>
            <w:szCs w:val="28"/>
            <w:lang w:val="en-US"/>
          </w:rPr>
          <w:t>47</w:t>
        </w:r>
      </w:ins>
      <w:del w:id="331" w:author="genchanghsu" w:date="2023-11-11T19:59:44Z">
        <w:r>
          <w:rPr>
            <w:rFonts w:cs="Times New Roman"/>
            <w:szCs w:val="28"/>
          </w:rPr>
          <w:delText>1</w:delText>
        </w:r>
      </w:del>
      <w:del w:id="332" w:author="genchanghsu" w:date="2023-11-11T19:59:43Z">
        <w:r>
          <w:rPr>
            <w:rFonts w:cs="Times New Roman"/>
            <w:szCs w:val="28"/>
          </w:rPr>
          <w:delText>.35</w:delText>
        </w:r>
      </w:del>
      <w:r>
        <w:rPr>
          <w:rFonts w:cs="Times New Roman"/>
          <w:szCs w:val="28"/>
        </w:rPr>
        <w:t>,</w:t>
      </w:r>
      <w:r>
        <w:rPr>
          <w:rFonts w:cs="Times New Roman"/>
        </w:rPr>
        <w:t xml:space="preserve"> </w:t>
      </w:r>
      <w:r>
        <w:rPr>
          <w:rFonts w:cs="Times New Roman"/>
          <w:i/>
        </w:rPr>
        <w:t>P</w:t>
      </w:r>
      <w:r>
        <w:rPr>
          <w:rFonts w:cs="Times New Roman"/>
        </w:rPr>
        <w:t xml:space="preserve"> = 0.</w:t>
      </w:r>
      <w:del w:id="333" w:author="genchanghsu" w:date="2023-11-11T19:59:50Z">
        <w:r>
          <w:rPr>
            <w:rFonts w:cs="Times New Roman"/>
          </w:rPr>
          <w:delText>2</w:delText>
        </w:r>
      </w:del>
      <w:del w:id="334" w:author="genchanghsu" w:date="2023-11-11T19:59:51Z">
        <w:r>
          <w:rPr>
            <w:rFonts w:cs="Times New Roman"/>
          </w:rPr>
          <w:delText>5</w:delText>
        </w:r>
      </w:del>
      <w:ins w:id="335" w:author="genchanghsu" w:date="2023-11-11T19:59:51Z">
        <w:r>
          <w:rPr>
            <w:rFonts w:hint="default" w:cs="Times New Roman"/>
            <w:lang w:val="en-US"/>
          </w:rPr>
          <w:t>49</w:t>
        </w:r>
      </w:ins>
      <w:r>
        <w:rPr>
          <w:rFonts w:cs="Times New Roman"/>
        </w:rPr>
        <w:t>; Table 1).  Specifically, both predators consumed a higher proportion of rice herbivores in their diet in conventional vs. organic farms (</w:t>
      </w:r>
      <w:del w:id="336" w:author="genchanghsu" w:date="2023-11-11T20:07:18Z">
        <w:r>
          <w:rPr>
            <w:rFonts w:cs="Times New Roman"/>
          </w:rPr>
          <w:delText xml:space="preserve">Tukey’s post-hoc test, </w:delText>
        </w:r>
      </w:del>
      <w:del w:id="337" w:author="genchanghsu" w:date="2023-11-11T20:07:18Z">
        <w:r>
          <w:rPr>
            <w:rFonts w:cs="Times New Roman"/>
            <w:i/>
          </w:rPr>
          <w:delText>P</w:delText>
        </w:r>
      </w:del>
      <w:del w:id="338" w:author="genchanghsu" w:date="2023-11-11T20:07:18Z">
        <w:r>
          <w:rPr>
            <w:rFonts w:cs="Times New Roman"/>
          </w:rPr>
          <w:delText xml:space="preserve"> &lt; 0.05</w:delText>
        </w:r>
      </w:del>
      <w:del w:id="339" w:author="genchanghsu" w:date="2023-11-11T20:07:19Z">
        <w:r>
          <w:rPr>
            <w:rFonts w:cs="Times New Roman"/>
          </w:rPr>
          <w:delText xml:space="preserve">; </w:delText>
        </w:r>
      </w:del>
      <w:r>
        <w:rPr>
          <w:rFonts w:cs="Times New Roman"/>
        </w:rPr>
        <w:t xml:space="preserve">Table 2).  The proportion of rice herbivores in GAPs’ diet also differed among crop stages (both predators: </w:t>
      </w:r>
      <w:r>
        <w:rPr>
          <w:rFonts w:cs="Times New Roman"/>
          <w:i/>
          <w:szCs w:val="28"/>
        </w:rPr>
        <w:t>χ</w:t>
      </w:r>
      <w:r>
        <w:rPr>
          <w:rFonts w:cs="Times New Roman"/>
          <w:szCs w:val="28"/>
          <w:vertAlign w:val="superscript"/>
        </w:rPr>
        <w:t>2</w:t>
      </w:r>
      <w:r>
        <w:rPr>
          <w:rFonts w:cs="Times New Roman"/>
          <w:szCs w:val="28"/>
        </w:rPr>
        <w:t xml:space="preserve"> = 2</w:t>
      </w:r>
      <w:ins w:id="340" w:author="genchanghsu" w:date="2023-11-11T20:08:09Z">
        <w:r>
          <w:rPr>
            <w:rFonts w:hint="default" w:cs="Times New Roman"/>
            <w:szCs w:val="28"/>
            <w:lang w:val="en-US"/>
          </w:rPr>
          <w:t>4</w:t>
        </w:r>
      </w:ins>
      <w:ins w:id="341" w:author="genchanghsu" w:date="2023-11-11T20:08:10Z">
        <w:r>
          <w:rPr>
            <w:rFonts w:hint="default" w:cs="Times New Roman"/>
            <w:szCs w:val="28"/>
            <w:lang w:val="en-US"/>
          </w:rPr>
          <w:t>9.8</w:t>
        </w:r>
      </w:ins>
      <w:ins w:id="342" w:author="genchanghsu" w:date="2023-11-11T20:08:11Z">
        <w:r>
          <w:rPr>
            <w:rFonts w:hint="default" w:cs="Times New Roman"/>
            <w:szCs w:val="28"/>
            <w:lang w:val="en-US"/>
          </w:rPr>
          <w:t>4</w:t>
        </w:r>
      </w:ins>
      <w:del w:id="343" w:author="genchanghsu" w:date="2023-11-11T20:08:09Z">
        <w:r>
          <w:rPr>
            <w:rFonts w:cs="Times New Roman"/>
            <w:szCs w:val="28"/>
          </w:rPr>
          <w:delText>25</w:delText>
        </w:r>
      </w:del>
      <w:del w:id="344" w:author="genchanghsu" w:date="2023-11-11T20:08:08Z">
        <w:r>
          <w:rPr>
            <w:rFonts w:cs="Times New Roman"/>
            <w:szCs w:val="28"/>
          </w:rPr>
          <w:delText>.48</w:delText>
        </w:r>
      </w:del>
      <w:r>
        <w:rPr>
          <w:rFonts w:cs="Times New Roman"/>
          <w:szCs w:val="28"/>
        </w:rPr>
        <w:t xml:space="preserve">,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w:t>
      </w:r>
      <w:del w:id="345" w:author="genchanghsu" w:date="2023-11-11T20:08:22Z">
        <w:r>
          <w:rPr>
            <w:rFonts w:cs="Times New Roman"/>
            <w:szCs w:val="28"/>
          </w:rPr>
          <w:delText>95.9</w:delText>
        </w:r>
      </w:del>
      <w:del w:id="346" w:author="genchanghsu" w:date="2023-11-11T20:08:23Z">
        <w:r>
          <w:rPr>
            <w:rFonts w:cs="Times New Roman"/>
            <w:szCs w:val="28"/>
          </w:rPr>
          <w:delText>3</w:delText>
        </w:r>
      </w:del>
      <w:ins w:id="347" w:author="genchanghsu" w:date="2023-11-11T20:08:23Z">
        <w:r>
          <w:rPr>
            <w:rFonts w:hint="default" w:cs="Times New Roman"/>
            <w:szCs w:val="28"/>
            <w:lang w:val="en-US"/>
          </w:rPr>
          <w:t>119</w:t>
        </w:r>
      </w:ins>
      <w:ins w:id="348" w:author="genchanghsu" w:date="2023-11-11T20:08:24Z">
        <w:r>
          <w:rPr>
            <w:rFonts w:hint="default" w:cs="Times New Roman"/>
            <w:szCs w:val="28"/>
            <w:lang w:val="en-US"/>
          </w:rPr>
          <w:t>.01</w:t>
        </w:r>
      </w:ins>
      <w:r>
        <w:rPr>
          <w:rFonts w:cs="Times New Roman"/>
          <w:szCs w:val="28"/>
        </w:rPr>
        <w:t>,</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w:t>
      </w:r>
      <w:ins w:id="349" w:author="genchanghsu" w:date="2023-11-11T20:08:33Z">
        <w:r>
          <w:rPr>
            <w:rFonts w:hint="default" w:cs="Times New Roman"/>
            <w:szCs w:val="28"/>
            <w:lang w:val="en-US"/>
          </w:rPr>
          <w:t>18</w:t>
        </w:r>
      </w:ins>
      <w:ins w:id="350" w:author="genchanghsu" w:date="2023-11-11T20:08:34Z">
        <w:r>
          <w:rPr>
            <w:rFonts w:hint="default" w:cs="Times New Roman"/>
            <w:szCs w:val="28"/>
            <w:lang w:val="en-US"/>
          </w:rPr>
          <w:t>4.3</w:t>
        </w:r>
      </w:ins>
      <w:ins w:id="351" w:author="genchanghsu" w:date="2023-11-11T20:08:35Z">
        <w:r>
          <w:rPr>
            <w:rFonts w:hint="default" w:cs="Times New Roman"/>
            <w:szCs w:val="28"/>
            <w:lang w:val="en-US"/>
          </w:rPr>
          <w:t>2</w:t>
        </w:r>
      </w:ins>
      <w:del w:id="352" w:author="genchanghsu" w:date="2023-11-11T20:08:32Z">
        <w:r>
          <w:rPr>
            <w:rFonts w:cs="Times New Roman"/>
            <w:szCs w:val="28"/>
          </w:rPr>
          <w:delText>90.94</w:delText>
        </w:r>
      </w:del>
      <w:r>
        <w:rPr>
          <w:rFonts w:cs="Times New Roman"/>
          <w:szCs w:val="28"/>
        </w:rPr>
        <w:t>,</w:t>
      </w:r>
      <w:r>
        <w:rPr>
          <w:rFonts w:cs="Times New Roman"/>
        </w:rPr>
        <w:t xml:space="preserve"> </w:t>
      </w:r>
      <w:r>
        <w:rPr>
          <w:rFonts w:cs="Times New Roman"/>
          <w:i/>
        </w:rPr>
        <w:t>P</w:t>
      </w:r>
      <w:r>
        <w:rPr>
          <w:rFonts w:cs="Times New Roman"/>
        </w:rPr>
        <w:t xml:space="preserve"> &lt; 0.001; Table 1).  Specifically, GAPs consumed higher proportions of rice herbivores in their diet at the flowering and/or ripening stage vs. the tillering stage (</w:t>
      </w:r>
      <w:del w:id="353" w:author="genchanghsu" w:date="2023-11-11T20:07:40Z">
        <w:r>
          <w:rPr>
            <w:rFonts w:cs="Times New Roman"/>
          </w:rPr>
          <w:delText xml:space="preserve">Tukey’s post-hoc test, </w:delText>
        </w:r>
      </w:del>
      <w:del w:id="354" w:author="genchanghsu" w:date="2023-11-11T20:07:40Z">
        <w:r>
          <w:rPr>
            <w:rFonts w:cs="Times New Roman"/>
            <w:i/>
          </w:rPr>
          <w:delText>P</w:delText>
        </w:r>
      </w:del>
      <w:del w:id="355" w:author="genchanghsu" w:date="2023-11-11T20:07:40Z">
        <w:r>
          <w:rPr>
            <w:rFonts w:cs="Times New Roman"/>
          </w:rPr>
          <w:delText xml:space="preserve"> &lt; 0.05; </w:delText>
        </w:r>
      </w:del>
      <w:r>
        <w:rPr>
          <w:rFonts w:cs="Times New Roman"/>
        </w:rPr>
        <w:t>Table 3).</w:t>
      </w:r>
    </w:p>
    <w:p>
      <w:pPr>
        <w:spacing w:after="0" w:line="480" w:lineRule="auto"/>
        <w:jc w:val="left"/>
        <w:rPr>
          <w:rFonts w:cs="Times New Roman"/>
        </w:rPr>
      </w:pPr>
      <w:r>
        <w:rPr>
          <w:rFonts w:cs="Times New Roman"/>
        </w:rPr>
        <w:tab/>
      </w:r>
      <w:r>
        <w:rPr>
          <w:rFonts w:cs="Times New Roman"/>
        </w:rPr>
        <w:t xml:space="preserve">The proportion of rice herbivores consumed in GAPs’ diet was not associated with the percent forest cover within a 1-km radius buffer surrounding the study farms (both predators: </w:t>
      </w:r>
      <w:r>
        <w:rPr>
          <w:rFonts w:cs="Times New Roman"/>
          <w:i/>
          <w:szCs w:val="28"/>
        </w:rPr>
        <w:t>χ</w:t>
      </w:r>
      <w:r>
        <w:rPr>
          <w:rFonts w:cs="Times New Roman"/>
          <w:szCs w:val="28"/>
          <w:vertAlign w:val="superscript"/>
        </w:rPr>
        <w:t>2</w:t>
      </w:r>
      <w:r>
        <w:rPr>
          <w:rFonts w:cs="Times New Roman"/>
          <w:szCs w:val="28"/>
        </w:rPr>
        <w:t xml:space="preserve"> = 0.</w:t>
      </w:r>
      <w:ins w:id="356" w:author="genchanghsu" w:date="2023-11-11T20:09:02Z">
        <w:r>
          <w:rPr>
            <w:rFonts w:hint="default" w:cs="Times New Roman"/>
            <w:szCs w:val="28"/>
            <w:lang w:val="en-US"/>
          </w:rPr>
          <w:t>0</w:t>
        </w:r>
      </w:ins>
      <w:ins w:id="357" w:author="genchanghsu" w:date="2023-11-11T20:09:03Z">
        <w:r>
          <w:rPr>
            <w:rFonts w:hint="default" w:cs="Times New Roman"/>
            <w:szCs w:val="28"/>
            <w:lang w:val="en-US"/>
          </w:rPr>
          <w:t>6</w:t>
        </w:r>
      </w:ins>
      <w:del w:id="358" w:author="genchanghsu" w:date="2023-11-11T20:09:00Z">
        <w:r>
          <w:rPr>
            <w:rFonts w:cs="Times New Roman"/>
            <w:szCs w:val="28"/>
          </w:rPr>
          <w:delText>6</w:delText>
        </w:r>
      </w:del>
      <w:del w:id="359" w:author="genchanghsu" w:date="2023-11-11T20:08:59Z">
        <w:r>
          <w:rPr>
            <w:rFonts w:cs="Times New Roman"/>
            <w:szCs w:val="28"/>
          </w:rPr>
          <w:delText>1</w:delText>
        </w:r>
      </w:del>
      <w:r>
        <w:rPr>
          <w:rFonts w:cs="Times New Roman"/>
          <w:szCs w:val="28"/>
        </w:rPr>
        <w:t xml:space="preserve">, </w:t>
      </w:r>
      <w:r>
        <w:rPr>
          <w:rFonts w:cs="Times New Roman"/>
          <w:i/>
          <w:szCs w:val="28"/>
        </w:rPr>
        <w:t>P</w:t>
      </w:r>
      <w:r>
        <w:rPr>
          <w:rFonts w:cs="Times New Roman"/>
          <w:szCs w:val="28"/>
        </w:rPr>
        <w:t xml:space="preserve"> = 0.</w:t>
      </w:r>
      <w:ins w:id="360" w:author="genchanghsu" w:date="2023-11-11T20:09:07Z">
        <w:r>
          <w:rPr>
            <w:rFonts w:hint="default" w:cs="Times New Roman"/>
            <w:szCs w:val="28"/>
            <w:lang w:val="en-US"/>
          </w:rPr>
          <w:t>8</w:t>
        </w:r>
      </w:ins>
      <w:ins w:id="361" w:author="genchanghsu" w:date="2023-11-11T20:09:50Z">
        <w:r>
          <w:rPr>
            <w:rFonts w:hint="default" w:cs="Times New Roman"/>
            <w:szCs w:val="28"/>
            <w:lang w:val="en-US"/>
          </w:rPr>
          <w:t>0</w:t>
        </w:r>
      </w:ins>
      <w:del w:id="362" w:author="genchanghsu" w:date="2023-11-11T20:09:05Z">
        <w:r>
          <w:rPr>
            <w:rFonts w:cs="Times New Roman"/>
            <w:szCs w:val="28"/>
          </w:rPr>
          <w:delText>43</w:delText>
        </w:r>
      </w:del>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0.</w:t>
      </w:r>
      <w:ins w:id="363" w:author="genchanghsu" w:date="2023-11-11T20:09:24Z">
        <w:r>
          <w:rPr>
            <w:rFonts w:hint="default" w:cs="Times New Roman"/>
            <w:szCs w:val="28"/>
            <w:lang w:val="en-US"/>
          </w:rPr>
          <w:t>12</w:t>
        </w:r>
      </w:ins>
      <w:del w:id="364" w:author="genchanghsu" w:date="2023-11-11T20:09:23Z">
        <w:r>
          <w:rPr>
            <w:rFonts w:cs="Times New Roman"/>
            <w:szCs w:val="28"/>
          </w:rPr>
          <w:delText>95</w:delText>
        </w:r>
      </w:del>
      <w:r>
        <w:rPr>
          <w:rFonts w:cs="Times New Roman"/>
          <w:szCs w:val="28"/>
        </w:rPr>
        <w:t>,</w:t>
      </w:r>
      <w:r>
        <w:rPr>
          <w:rFonts w:cs="Times New Roman"/>
        </w:rPr>
        <w:t xml:space="preserve"> </w:t>
      </w:r>
      <w:r>
        <w:rPr>
          <w:rFonts w:cs="Times New Roman"/>
          <w:i/>
        </w:rPr>
        <w:t>P</w:t>
      </w:r>
      <w:r>
        <w:rPr>
          <w:rFonts w:cs="Times New Roman"/>
        </w:rPr>
        <w:t xml:space="preserve"> = 0.</w:t>
      </w:r>
      <w:ins w:id="365" w:author="genchanghsu" w:date="2023-11-11T20:09:20Z">
        <w:r>
          <w:rPr>
            <w:rFonts w:hint="default" w:cs="Times New Roman"/>
            <w:lang w:val="en-US"/>
          </w:rPr>
          <w:t>7</w:t>
        </w:r>
      </w:ins>
      <w:del w:id="366" w:author="genchanghsu" w:date="2023-11-11T20:09:19Z">
        <w:r>
          <w:rPr>
            <w:rFonts w:cs="Times New Roman"/>
          </w:rPr>
          <w:delText>3</w:delText>
        </w:r>
      </w:del>
      <w:r>
        <w:rPr>
          <w:rFonts w:cs="Times New Roman"/>
        </w:rPr>
        <w:t xml:space="preserve">3; ladybeetles: </w:t>
      </w:r>
      <w:r>
        <w:rPr>
          <w:rFonts w:cs="Times New Roman"/>
          <w:i/>
          <w:szCs w:val="28"/>
        </w:rPr>
        <w:t>χ</w:t>
      </w:r>
      <w:r>
        <w:rPr>
          <w:rFonts w:cs="Times New Roman"/>
          <w:szCs w:val="28"/>
          <w:vertAlign w:val="superscript"/>
        </w:rPr>
        <w:t>2</w:t>
      </w:r>
      <w:r>
        <w:rPr>
          <w:rFonts w:cs="Times New Roman"/>
          <w:szCs w:val="28"/>
        </w:rPr>
        <w:t xml:space="preserve"> = 0.</w:t>
      </w:r>
      <w:ins w:id="367" w:author="genchanghsu" w:date="2023-11-11T20:09:32Z">
        <w:r>
          <w:rPr>
            <w:rFonts w:hint="default" w:cs="Times New Roman"/>
            <w:szCs w:val="28"/>
            <w:lang w:val="en-US"/>
          </w:rPr>
          <w:t>34</w:t>
        </w:r>
      </w:ins>
      <w:del w:id="368" w:author="genchanghsu" w:date="2023-11-11T20:09:32Z">
        <w:r>
          <w:rPr>
            <w:rFonts w:cs="Times New Roman"/>
            <w:szCs w:val="28"/>
          </w:rPr>
          <w:delText>76</w:delText>
        </w:r>
      </w:del>
      <w:r>
        <w:rPr>
          <w:rFonts w:cs="Times New Roman"/>
          <w:szCs w:val="28"/>
        </w:rPr>
        <w:t>,</w:t>
      </w:r>
      <w:r>
        <w:rPr>
          <w:rFonts w:cs="Times New Roman"/>
        </w:rPr>
        <w:t xml:space="preserve"> </w:t>
      </w:r>
      <w:r>
        <w:rPr>
          <w:rFonts w:cs="Times New Roman"/>
          <w:i/>
        </w:rPr>
        <w:t>P</w:t>
      </w:r>
      <w:r>
        <w:rPr>
          <w:rFonts w:cs="Times New Roman"/>
        </w:rPr>
        <w:t xml:space="preserve"> = 0.</w:t>
      </w:r>
      <w:ins w:id="369" w:author="genchanghsu" w:date="2023-11-11T20:09:35Z">
        <w:r>
          <w:rPr>
            <w:rFonts w:hint="default" w:cs="Times New Roman"/>
            <w:lang w:val="en-US"/>
          </w:rPr>
          <w:t>56</w:t>
        </w:r>
      </w:ins>
      <w:del w:id="370" w:author="genchanghsu" w:date="2023-11-11T20:09:34Z">
        <w:r>
          <w:rPr>
            <w:rFonts w:cs="Times New Roman"/>
          </w:rPr>
          <w:delText>38</w:delText>
        </w:r>
      </w:del>
      <w:r>
        <w:rPr>
          <w:rFonts w:cs="Times New Roman"/>
        </w:rPr>
        <w:t xml:space="preserve">; Table 1).  Furthermore, the proportion of rice herbivores consumed was not associated with the relative abundance of rice herbivores in the field (both predators: </w:t>
      </w:r>
      <w:r>
        <w:rPr>
          <w:rFonts w:cs="Times New Roman"/>
          <w:i/>
          <w:szCs w:val="28"/>
        </w:rPr>
        <w:t>χ</w:t>
      </w:r>
      <w:r>
        <w:rPr>
          <w:rFonts w:cs="Times New Roman"/>
          <w:szCs w:val="28"/>
          <w:vertAlign w:val="superscript"/>
        </w:rPr>
        <w:t>2</w:t>
      </w:r>
      <w:r>
        <w:rPr>
          <w:rFonts w:cs="Times New Roman"/>
          <w:szCs w:val="28"/>
        </w:rPr>
        <w:t xml:space="preserve"> = 0.</w:t>
      </w:r>
      <w:del w:id="371" w:author="genchanghsu" w:date="2023-11-11T20:11:23Z">
        <w:r>
          <w:rPr>
            <w:rFonts w:cs="Times New Roman"/>
            <w:szCs w:val="28"/>
          </w:rPr>
          <w:delText>08</w:delText>
        </w:r>
      </w:del>
      <w:ins w:id="372" w:author="genchanghsu" w:date="2023-11-11T20:11:27Z">
        <w:r>
          <w:rPr>
            <w:rFonts w:hint="default" w:cs="Times New Roman"/>
            <w:szCs w:val="28"/>
            <w:lang w:val="en-US"/>
          </w:rPr>
          <w:t>56</w:t>
        </w:r>
      </w:ins>
      <w:r>
        <w:rPr>
          <w:rFonts w:cs="Times New Roman"/>
          <w:szCs w:val="28"/>
        </w:rPr>
        <w:t xml:space="preserve">, </w:t>
      </w:r>
      <w:r>
        <w:rPr>
          <w:rFonts w:cs="Times New Roman"/>
          <w:i/>
          <w:szCs w:val="28"/>
        </w:rPr>
        <w:t>P</w:t>
      </w:r>
      <w:r>
        <w:rPr>
          <w:rFonts w:cs="Times New Roman"/>
          <w:szCs w:val="28"/>
        </w:rPr>
        <w:t xml:space="preserve"> = 0.</w:t>
      </w:r>
      <w:ins w:id="373" w:author="genchanghsu" w:date="2023-11-11T20:11:33Z">
        <w:r>
          <w:rPr>
            <w:rFonts w:hint="default" w:cs="Times New Roman"/>
            <w:szCs w:val="28"/>
            <w:lang w:val="en-US"/>
          </w:rPr>
          <w:t>46</w:t>
        </w:r>
      </w:ins>
      <w:del w:id="374" w:author="genchanghsu" w:date="2023-11-11T20:11:32Z">
        <w:r>
          <w:rPr>
            <w:rFonts w:cs="Times New Roman"/>
            <w:szCs w:val="28"/>
          </w:rPr>
          <w:delText>77</w:delText>
        </w:r>
      </w:del>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0.</w:t>
      </w:r>
      <w:ins w:id="375" w:author="genchanghsu" w:date="2023-11-11T20:11:42Z">
        <w:r>
          <w:rPr>
            <w:rFonts w:hint="default" w:cs="Times New Roman"/>
            <w:szCs w:val="28"/>
            <w:lang w:val="en-US"/>
          </w:rPr>
          <w:t>5</w:t>
        </w:r>
      </w:ins>
      <w:ins w:id="376" w:author="genchanghsu" w:date="2023-11-11T20:11:43Z">
        <w:r>
          <w:rPr>
            <w:rFonts w:hint="default" w:cs="Times New Roman"/>
            <w:szCs w:val="28"/>
            <w:lang w:val="en-US"/>
          </w:rPr>
          <w:t>8</w:t>
        </w:r>
      </w:ins>
      <w:del w:id="377" w:author="genchanghsu" w:date="2023-11-11T20:11:42Z">
        <w:r>
          <w:rPr>
            <w:rFonts w:cs="Times New Roman"/>
            <w:szCs w:val="28"/>
          </w:rPr>
          <w:delText>92</w:delText>
        </w:r>
      </w:del>
      <w:r>
        <w:rPr>
          <w:rFonts w:cs="Times New Roman"/>
          <w:szCs w:val="28"/>
        </w:rPr>
        <w:t>,</w:t>
      </w:r>
      <w:r>
        <w:rPr>
          <w:rFonts w:cs="Times New Roman"/>
        </w:rPr>
        <w:t xml:space="preserve"> </w:t>
      </w:r>
      <w:r>
        <w:rPr>
          <w:rFonts w:cs="Times New Roman"/>
          <w:i/>
        </w:rPr>
        <w:t>P</w:t>
      </w:r>
      <w:r>
        <w:rPr>
          <w:rFonts w:cs="Times New Roman"/>
        </w:rPr>
        <w:t xml:space="preserve"> = 0.</w:t>
      </w:r>
      <w:ins w:id="378" w:author="genchanghsu" w:date="2023-11-11T20:11:47Z">
        <w:r>
          <w:rPr>
            <w:rFonts w:hint="default" w:cs="Times New Roman"/>
            <w:lang w:val="en-US"/>
          </w:rPr>
          <w:t>45</w:t>
        </w:r>
      </w:ins>
      <w:del w:id="379" w:author="genchanghsu" w:date="2023-11-11T20:11:45Z">
        <w:r>
          <w:rPr>
            <w:rFonts w:cs="Times New Roman"/>
          </w:rPr>
          <w:delText>34</w:delText>
        </w:r>
      </w:del>
      <w:r>
        <w:rPr>
          <w:rFonts w:cs="Times New Roman"/>
        </w:rPr>
        <w:t xml:space="preserve">; ladybeetles: </w:t>
      </w:r>
      <w:r>
        <w:rPr>
          <w:rFonts w:cs="Times New Roman"/>
          <w:i/>
          <w:szCs w:val="28"/>
        </w:rPr>
        <w:t>χ</w:t>
      </w:r>
      <w:r>
        <w:rPr>
          <w:rFonts w:cs="Times New Roman"/>
          <w:szCs w:val="28"/>
          <w:vertAlign w:val="superscript"/>
        </w:rPr>
        <w:t>2</w:t>
      </w:r>
      <w:r>
        <w:rPr>
          <w:rFonts w:cs="Times New Roman"/>
          <w:szCs w:val="28"/>
        </w:rPr>
        <w:t xml:space="preserve"> = </w:t>
      </w:r>
      <w:ins w:id="380" w:author="genchanghsu" w:date="2023-11-11T20:11:56Z">
        <w:r>
          <w:rPr>
            <w:rFonts w:hint="default" w:cs="Times New Roman"/>
            <w:szCs w:val="28"/>
            <w:lang w:val="en-US"/>
          </w:rPr>
          <w:t>0.3</w:t>
        </w:r>
      </w:ins>
      <w:ins w:id="381" w:author="genchanghsu" w:date="2023-11-11T20:11:57Z">
        <w:r>
          <w:rPr>
            <w:rFonts w:hint="default" w:cs="Times New Roman"/>
            <w:szCs w:val="28"/>
            <w:lang w:val="en-US"/>
          </w:rPr>
          <w:t>8</w:t>
        </w:r>
      </w:ins>
      <w:del w:id="382" w:author="genchanghsu" w:date="2023-11-11T20:11:55Z">
        <w:r>
          <w:rPr>
            <w:rFonts w:cs="Times New Roman"/>
            <w:szCs w:val="28"/>
          </w:rPr>
          <w:delText>1.1</w:delText>
        </w:r>
      </w:del>
      <w:del w:id="383" w:author="genchanghsu" w:date="2023-11-11T20:11:54Z">
        <w:r>
          <w:rPr>
            <w:rFonts w:cs="Times New Roman"/>
            <w:szCs w:val="28"/>
          </w:rPr>
          <w:delText>5</w:delText>
        </w:r>
      </w:del>
      <w:r>
        <w:rPr>
          <w:rFonts w:cs="Times New Roman"/>
          <w:szCs w:val="28"/>
        </w:rPr>
        <w:t>,</w:t>
      </w:r>
      <w:r>
        <w:rPr>
          <w:rFonts w:cs="Times New Roman"/>
        </w:rPr>
        <w:t xml:space="preserve"> </w:t>
      </w:r>
      <w:r>
        <w:rPr>
          <w:rFonts w:cs="Times New Roman"/>
          <w:i/>
        </w:rPr>
        <w:t>P</w:t>
      </w:r>
      <w:r>
        <w:rPr>
          <w:rFonts w:cs="Times New Roman"/>
        </w:rPr>
        <w:t xml:space="preserve"> = 0.</w:t>
      </w:r>
      <w:ins w:id="384" w:author="genchanghsu" w:date="2023-11-11T20:11:59Z">
        <w:r>
          <w:rPr>
            <w:rFonts w:hint="default" w:cs="Times New Roman"/>
            <w:lang w:val="en-US"/>
          </w:rPr>
          <w:t>54</w:t>
        </w:r>
      </w:ins>
      <w:del w:id="385" w:author="genchanghsu" w:date="2023-11-11T20:11:59Z">
        <w:r>
          <w:rPr>
            <w:rFonts w:cs="Times New Roman"/>
          </w:rPr>
          <w:delText>2</w:delText>
        </w:r>
      </w:del>
      <w:del w:id="386" w:author="genchanghsu" w:date="2023-11-11T20:11:58Z">
        <w:r>
          <w:rPr>
            <w:rFonts w:cs="Times New Roman"/>
          </w:rPr>
          <w:delText>8</w:delText>
        </w:r>
      </w:del>
      <w:r>
        <w:rPr>
          <w:rFonts w:cs="Times New Roman"/>
        </w:rPr>
        <w:t xml:space="preserve">; Table 1). </w:t>
      </w:r>
    </w:p>
    <w:p>
      <w:pPr>
        <w:spacing w:after="0" w:line="480" w:lineRule="auto"/>
        <w:jc w:val="left"/>
        <w:rPr>
          <w:rFonts w:cs="Times New Roman"/>
          <w:b/>
          <w:szCs w:val="28"/>
        </w:rPr>
      </w:pPr>
    </w:p>
    <w:p>
      <w:pPr>
        <w:spacing w:after="0" w:line="480" w:lineRule="auto"/>
        <w:rPr>
          <w:rFonts w:cs="Times New Roman"/>
          <w:b/>
          <w:szCs w:val="28"/>
        </w:rPr>
      </w:pPr>
      <w:r>
        <w:rPr>
          <w:rFonts w:cs="Times New Roman"/>
          <w:b/>
          <w:szCs w:val="28"/>
        </w:rPr>
        <w:t>4.  Discussion</w:t>
      </w:r>
    </w:p>
    <w:p>
      <w:pPr>
        <w:spacing w:after="0" w:line="480" w:lineRule="auto"/>
        <w:ind w:firstLine="720"/>
        <w:jc w:val="left"/>
        <w:rPr>
          <w:rFonts w:cs="Times New Roman"/>
          <w:szCs w:val="28"/>
        </w:rPr>
      </w:pPr>
      <w:r>
        <w:rPr>
          <w:rFonts w:cs="Times New Roman"/>
          <w:szCs w:val="28"/>
        </w:rPr>
        <w:t xml:space="preserve">Because the worldwide demand for environmentally friendly practices in agriculture has increased, we investigated the potential of GAPs (ubiquitous in nature) as biocontrol agents in </w:t>
      </w:r>
      <w:ins w:id="387" w:author="genchanghsu" w:date="2023-11-07T22:49:04Z">
        <w:r>
          <w:rPr>
            <w:rFonts w:hint="default" w:cs="Times New Roman"/>
            <w:szCs w:val="28"/>
            <w:lang w:val="en-US"/>
          </w:rPr>
          <w:t>r</w:t>
        </w:r>
      </w:ins>
      <w:ins w:id="388" w:author="genchanghsu" w:date="2023-11-07T22:49:05Z">
        <w:r>
          <w:rPr>
            <w:rFonts w:hint="default" w:cs="Times New Roman"/>
            <w:szCs w:val="28"/>
            <w:lang w:val="en-US"/>
          </w:rPr>
          <w:t xml:space="preserve">ice </w:t>
        </w:r>
      </w:ins>
      <w:r>
        <w:rPr>
          <w:rFonts w:cs="Times New Roman"/>
          <w:szCs w:val="28"/>
        </w:rPr>
        <w:t xml:space="preserve">agro-ecosystems.  Specifically, we used stable isotopes to quantify the diet composition of GAPs in organic and conventional rice farms </w:t>
      </w:r>
      <w:del w:id="389" w:author="genchanghsu" w:date="2023-11-11T20:12:57Z">
        <w:r>
          <w:rPr>
            <w:rFonts w:hint="default" w:cs="Times New Roman"/>
            <w:szCs w:val="28"/>
            <w:lang w:val="en-US"/>
          </w:rPr>
          <w:delText>during</w:delText>
        </w:r>
      </w:del>
      <w:ins w:id="390" w:author="genchanghsu" w:date="2023-11-11T20:12:58Z">
        <w:r>
          <w:rPr>
            <w:rFonts w:hint="default" w:cs="Times New Roman"/>
            <w:szCs w:val="28"/>
            <w:lang w:val="en-US"/>
          </w:rPr>
          <w:t>over</w:t>
        </w:r>
      </w:ins>
      <w:r>
        <w:rPr>
          <w:rFonts w:cs="Times New Roman"/>
          <w:szCs w:val="28"/>
        </w:rPr>
        <w:t xml:space="preserve"> the crop season in three consecutive years.  Our main results include the following: 1) Across the three study years, the rice herbivore consumption by GAPs increased in both organic and conventional farms over the crop season, from 20-47% at the tillering stage to 80-97% at the ripening stage</w:t>
      </w:r>
      <w:del w:id="391" w:author="genchanghsu" w:date="2023-11-09T21:16:49Z">
        <w:r>
          <w:rPr>
            <w:rFonts w:cs="Times New Roman"/>
            <w:szCs w:val="28"/>
          </w:rPr>
          <w:delText xml:space="preserve"> (Fig. 1a)</w:delText>
        </w:r>
      </w:del>
      <w:r>
        <w:rPr>
          <w:rFonts w:cs="Times New Roman"/>
          <w:szCs w:val="28"/>
        </w:rPr>
        <w:t xml:space="preserve">.  The high percentage at the ripening stage indicates that GAPs could function as </w:t>
      </w:r>
      <w:ins w:id="392" w:author="genchanghsu" w:date="2023-11-11T20:13:28Z">
        <w:r>
          <w:rPr>
            <w:rFonts w:hint="default" w:cs="Times New Roman"/>
            <w:szCs w:val="28"/>
            <w:lang w:val="en-US"/>
          </w:rPr>
          <w:t>pest</w:t>
        </w:r>
      </w:ins>
      <w:ins w:id="393" w:author="genchanghsu" w:date="2023-11-11T20:13:29Z">
        <w:r>
          <w:rPr>
            <w:rFonts w:hint="default" w:cs="Times New Roman"/>
            <w:szCs w:val="28"/>
            <w:lang w:val="en-US"/>
          </w:rPr>
          <w:t xml:space="preserve"> </w:t>
        </w:r>
      </w:ins>
      <w:r>
        <w:rPr>
          <w:rFonts w:cs="Times New Roman"/>
          <w:szCs w:val="28"/>
        </w:rPr>
        <w:t xml:space="preserve">specialists </w:t>
      </w:r>
      <w:del w:id="394" w:author="genchanghsu" w:date="2023-11-11T20:13:32Z">
        <w:r>
          <w:rPr>
            <w:rFonts w:cs="Times New Roman"/>
            <w:szCs w:val="28"/>
          </w:rPr>
          <w:delText xml:space="preserve">in pest management </w:delText>
        </w:r>
      </w:del>
      <w:r>
        <w:rPr>
          <w:rFonts w:cs="Times New Roman"/>
          <w:szCs w:val="28"/>
        </w:rPr>
        <w:t>during critical growth (late crop) stages.  Notably, rice herbivore consumption by spiders increased gradually toward the later crop season</w:t>
      </w:r>
      <w:del w:id="395" w:author="genchanghsu" w:date="2023-11-09T21:16:55Z">
        <w:r>
          <w:rPr>
            <w:rFonts w:cs="Times New Roman"/>
            <w:szCs w:val="28"/>
          </w:rPr>
          <w:delText xml:space="preserve"> (Fig. 2b)</w:delText>
        </w:r>
      </w:del>
      <w:r>
        <w:rPr>
          <w:rFonts w:cs="Times New Roman"/>
          <w:szCs w:val="28"/>
        </w:rPr>
        <w:t>, whereas the consumption by ladybeetles remained stable throughout the season</w:t>
      </w:r>
      <w:del w:id="396" w:author="genchanghsu" w:date="2023-11-09T21:17:02Z">
        <w:r>
          <w:rPr>
            <w:rFonts w:cs="Times New Roman"/>
            <w:szCs w:val="28"/>
          </w:rPr>
          <w:delText xml:space="preserve"> (Fig. 2c)</w:delText>
        </w:r>
      </w:del>
      <w:r>
        <w:rPr>
          <w:rFonts w:cs="Times New Roman"/>
          <w:szCs w:val="28"/>
        </w:rPr>
        <w:t>.  2) Our results revealed similar among-year patterns in rice herbivore consumption by GAPs in organic and conventional rice farms, suggesting a consistency in GAPs’ feeding habits and biocontrol value</w:t>
      </w:r>
      <w:del w:id="397" w:author="genchanghsu" w:date="2023-11-09T21:17:08Z">
        <w:r>
          <w:rPr>
            <w:rFonts w:cs="Times New Roman"/>
            <w:szCs w:val="28"/>
          </w:rPr>
          <w:delText xml:space="preserve"> (Fig. 2, Table 1)</w:delText>
        </w:r>
      </w:del>
      <w:r>
        <w:rPr>
          <w:rFonts w:cs="Times New Roman"/>
          <w:szCs w:val="28"/>
        </w:rPr>
        <w:t xml:space="preserve">.  3) The proportion of rice herbivores in GAPs’ diets varied with farm type and crop stage (e.g., higher in conventional farms and during flowering/ripening stages).  However, contrary to results from previous studies, pest consumption by GAPs was not associated with </w:t>
      </w:r>
      <w:ins w:id="398" w:author="genchanghsu" w:date="2023-11-11T20:14:24Z">
        <w:r>
          <w:rPr>
            <w:rFonts w:hint="default" w:cs="Times New Roman"/>
            <w:szCs w:val="28"/>
            <w:lang w:val="en-US"/>
          </w:rPr>
          <w:t>p</w:t>
        </w:r>
      </w:ins>
      <w:ins w:id="399" w:author="genchanghsu" w:date="2023-11-11T20:14:25Z">
        <w:r>
          <w:rPr>
            <w:rFonts w:hint="default" w:cs="Times New Roman"/>
            <w:szCs w:val="28"/>
            <w:lang w:val="en-US"/>
          </w:rPr>
          <w:t>ercent</w:t>
        </w:r>
      </w:ins>
      <w:ins w:id="400" w:author="genchanghsu" w:date="2023-11-11T20:14:26Z">
        <w:r>
          <w:rPr>
            <w:rFonts w:hint="default" w:cs="Times New Roman"/>
            <w:szCs w:val="28"/>
            <w:lang w:val="en-US"/>
          </w:rPr>
          <w:t xml:space="preserve"> </w:t>
        </w:r>
      </w:ins>
      <w:ins w:id="401" w:author="genchanghsu" w:date="2023-11-07T22:51:25Z">
        <w:r>
          <w:rPr>
            <w:rFonts w:hint="default" w:cs="Times New Roman"/>
            <w:szCs w:val="28"/>
            <w:lang w:val="en-US"/>
          </w:rPr>
          <w:t>fore</w:t>
        </w:r>
      </w:ins>
      <w:ins w:id="402" w:author="genchanghsu" w:date="2023-11-07T22:51:26Z">
        <w:r>
          <w:rPr>
            <w:rFonts w:hint="default" w:cs="Times New Roman"/>
            <w:szCs w:val="28"/>
            <w:lang w:val="en-US"/>
          </w:rPr>
          <w:t>st</w:t>
        </w:r>
      </w:ins>
      <w:ins w:id="403" w:author="genchanghsu" w:date="2023-11-07T22:51:47Z">
        <w:r>
          <w:rPr>
            <w:rFonts w:hint="default" w:cs="Times New Roman"/>
            <w:szCs w:val="28"/>
            <w:lang w:val="en-US"/>
          </w:rPr>
          <w:t xml:space="preserve"> </w:t>
        </w:r>
      </w:ins>
      <w:ins w:id="404" w:author="genchanghsu" w:date="2023-11-07T22:52:11Z">
        <w:r>
          <w:rPr>
            <w:rFonts w:hint="default" w:cs="Times New Roman"/>
            <w:szCs w:val="28"/>
            <w:lang w:val="en-US"/>
          </w:rPr>
          <w:t>cove</w:t>
        </w:r>
      </w:ins>
      <w:ins w:id="405" w:author="genchanghsu" w:date="2023-11-07T22:52:12Z">
        <w:r>
          <w:rPr>
            <w:rFonts w:hint="default" w:cs="Times New Roman"/>
            <w:szCs w:val="28"/>
            <w:lang w:val="en-US"/>
          </w:rPr>
          <w:t>r</w:t>
        </w:r>
      </w:ins>
      <w:del w:id="406" w:author="genchanghsu" w:date="2023-11-07T22:51:21Z">
        <w:r>
          <w:rPr>
            <w:rFonts w:cs="Times New Roman"/>
            <w:szCs w:val="28"/>
          </w:rPr>
          <w:delText>surrounding landscape (e.g., percent forest cover)</w:delText>
        </w:r>
      </w:del>
      <w:r>
        <w:rPr>
          <w:rFonts w:cs="Times New Roman"/>
          <w:szCs w:val="28"/>
        </w:rPr>
        <w:t xml:space="preserve"> or the relative abundance of rice herbivores in the field</w:t>
      </w:r>
      <w:del w:id="407" w:author="genchanghsu" w:date="2023-11-09T21:18:59Z">
        <w:r>
          <w:rPr>
            <w:rFonts w:cs="Times New Roman"/>
            <w:szCs w:val="28"/>
          </w:rPr>
          <w:delText xml:space="preserve"> </w:delText>
        </w:r>
      </w:del>
      <w:del w:id="408" w:author="genchanghsu" w:date="2023-11-09T21:18:58Z">
        <w:r>
          <w:rPr>
            <w:rFonts w:cs="Times New Roman"/>
            <w:szCs w:val="28"/>
          </w:rPr>
          <w:delText>(Table 1)</w:delText>
        </w:r>
      </w:del>
      <w:r>
        <w:rPr>
          <w:rFonts w:cs="Times New Roman"/>
          <w:szCs w:val="28"/>
        </w:rPr>
        <w:t>.  We discuss in the following: 1) GAPs function as pest specialists at late crop stages, 2) GAPs exhibit consistent pest consumption patterns over years, 3) factors associated with pest consumption by GAPs, and 4) the potential caveats of this study (e.g., pest suppression and intraguild predation).  We finish by highlighting the implications of our results for agricultural management.</w:t>
      </w:r>
    </w:p>
    <w:p>
      <w:pPr>
        <w:spacing w:after="0" w:line="480" w:lineRule="auto"/>
        <w:rPr>
          <w:rFonts w:cs="Times New Roman"/>
          <w:szCs w:val="28"/>
        </w:rPr>
      </w:pPr>
    </w:p>
    <w:p>
      <w:pPr>
        <w:spacing w:after="0" w:line="480" w:lineRule="auto"/>
        <w:jc w:val="left"/>
        <w:rPr>
          <w:rFonts w:cs="Times New Roman"/>
          <w:i/>
          <w:szCs w:val="28"/>
        </w:rPr>
      </w:pPr>
      <w:r>
        <w:rPr>
          <w:rFonts w:cs="Times New Roman"/>
          <w:i/>
          <w:szCs w:val="28"/>
        </w:rPr>
        <w:t>4.1.  Generalist predators function as pest specialists at late crop stages</w:t>
      </w:r>
    </w:p>
    <w:p>
      <w:pPr>
        <w:spacing w:after="0" w:line="480" w:lineRule="auto"/>
        <w:ind w:firstLine="720"/>
        <w:jc w:val="left"/>
        <w:rPr>
          <w:rFonts w:cs="Times New Roman"/>
          <w:szCs w:val="28"/>
        </w:rPr>
      </w:pPr>
      <w:r>
        <w:rPr>
          <w:rFonts w:cs="Times New Roman"/>
          <w:szCs w:val="28"/>
        </w:rPr>
        <w:t xml:space="preserve">While biocontrol, a farming practice with a long history, offers a promising solution for sustainable agriculture, the use of GAPs as biocontrol agents remains a concern because GAPs may switch diets between pests and alternative prey </w: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 </w:instrTex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(Albajes and Alomar, 1999; Prasad and Snyder, 2006; Roubinet</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This study addressed this concern and revealed a consistency in high pest consumption by GAPs at late crop stages over years.  The results provide not only strong support for using GAPs in sustainable pest management, but also a novel aspect in biocontrol—generalist predators may function as guild-level specialist predators of pests during the late crop season.  Specifically, across the three study years, GAPs in both organic and conventional farms consumed an increasing proportion of rice herbivores over the crop season, reaching 80-97% in predators’ diet at the ripening stage, whereas the proportions of alternative prey (detritivores and tourist herbivores) in their diet gradually decreased below 18% at the ripening stage (</w:t>
      </w:r>
      <w:del w:id="409" w:author="genchanghsu" w:date="2023-11-09T21:17:16Z">
        <w:r>
          <w:rPr>
            <w:rFonts w:cs="Times New Roman"/>
            <w:szCs w:val="28"/>
          </w:rPr>
          <w:delText>Fig. 1;</w:delText>
        </w:r>
      </w:del>
      <w:del w:id="410" w:author="genchanghsu" w:date="2023-11-09T21:17:17Z">
        <w:r>
          <w:rPr>
            <w:rFonts w:cs="Times New Roman"/>
            <w:szCs w:val="28"/>
          </w:rPr>
          <w:delText xml:space="preserve"> </w:delText>
        </w:r>
      </w:del>
      <w:r>
        <w:rPr>
          <w:rFonts w:cs="Times New Roman"/>
          <w:szCs w:val="28"/>
        </w:rPr>
        <w:t xml:space="preserve">Appendix A: Table S2, </w:t>
      </w:r>
      <w:r>
        <w:rPr>
          <w:rFonts w:cs="Times New Roman"/>
        </w:rPr>
        <w:t>Fig. S2</w:t>
      </w:r>
      <w:r>
        <w:rPr>
          <w:rFonts w:cs="Times New Roman"/>
          <w:szCs w:val="28"/>
        </w:rPr>
        <w:t xml:space="preserve">).  The increase in rice herbivore consumption over time suggests that the biocontrol potential of predators increases toward late crop stages and peaks at the critical stage of crop production.  This could be </w:t>
      </w:r>
      <w:del w:id="411" w:author="genchanghsu" w:date="2023-11-11T20:16:25Z">
        <w:r>
          <w:rPr>
            <w:rFonts w:hint="default" w:cs="Times New Roman"/>
            <w:szCs w:val="28"/>
            <w:lang w:val="en-US"/>
          </w:rPr>
          <w:delText>because of</w:delText>
        </w:r>
      </w:del>
      <w:ins w:id="412" w:author="genchanghsu" w:date="2023-11-11T20:16:25Z">
        <w:r>
          <w:rPr>
            <w:rFonts w:hint="default" w:cs="Times New Roman"/>
            <w:szCs w:val="28"/>
            <w:lang w:val="en-US"/>
          </w:rPr>
          <w:t>du</w:t>
        </w:r>
      </w:ins>
      <w:ins w:id="413" w:author="genchanghsu" w:date="2023-11-11T20:16:26Z">
        <w:r>
          <w:rPr>
            <w:rFonts w:hint="default" w:cs="Times New Roman"/>
            <w:szCs w:val="28"/>
            <w:lang w:val="en-US"/>
          </w:rPr>
          <w:t>e to</w:t>
        </w:r>
      </w:ins>
      <w:r>
        <w:rPr>
          <w:rFonts w:cs="Times New Roman"/>
          <w:szCs w:val="28"/>
        </w:rPr>
        <w:t xml:space="preserve"> a higher herbivore (pest) density at late crop stages, suggested by a correlation between rice herbivore consumption and crop stage (see </w:t>
      </w:r>
      <w:r>
        <w:rPr>
          <w:rFonts w:cs="Times New Roman"/>
          <w:i/>
          <w:iCs/>
          <w:szCs w:val="28"/>
        </w:rPr>
        <w:t>F</w:t>
      </w:r>
      <w:r>
        <w:rPr>
          <w:rFonts w:cs="Times New Roman"/>
          <w:i/>
          <w:szCs w:val="28"/>
        </w:rPr>
        <w:t>actors associated with pest consumption by predators</w:t>
      </w:r>
      <w:r>
        <w:rPr>
          <w:rFonts w:cs="Times New Roman"/>
          <w:szCs w:val="28"/>
        </w:rPr>
        <w:t xml:space="preserve">).   </w:t>
      </w:r>
    </w:p>
    <w:p>
      <w:pPr>
        <w:spacing w:after="0" w:line="480" w:lineRule="auto"/>
        <w:ind w:firstLine="720"/>
        <w:jc w:val="left"/>
        <w:rPr>
          <w:rFonts w:cs="Times New Roman"/>
          <w:szCs w:val="28"/>
        </w:rPr>
      </w:pPr>
      <w:r>
        <w:rPr>
          <w:rFonts w:cs="Times New Roman"/>
          <w:szCs w:val="28"/>
        </w:rPr>
        <w:t xml:space="preserve">While GAPs consumed a high proportion of pests at late crop stages, the two </w:t>
      </w:r>
      <w:ins w:id="414" w:author="genchanghsu" w:date="2023-11-11T20:16:42Z">
        <w:r>
          <w:rPr>
            <w:rFonts w:hint="default" w:cs="Times New Roman"/>
            <w:szCs w:val="28"/>
            <w:lang w:val="en-US"/>
          </w:rPr>
          <w:t>ma</w:t>
        </w:r>
      </w:ins>
      <w:ins w:id="415" w:author="genchanghsu" w:date="2023-11-11T20:16:43Z">
        <w:r>
          <w:rPr>
            <w:rFonts w:hint="default" w:cs="Times New Roman"/>
            <w:szCs w:val="28"/>
            <w:lang w:val="en-US"/>
          </w:rPr>
          <w:t>j</w:t>
        </w:r>
      </w:ins>
      <w:ins w:id="416" w:author="genchanghsu" w:date="2023-11-11T20:16:44Z">
        <w:r>
          <w:rPr>
            <w:rFonts w:hint="default" w:cs="Times New Roman"/>
            <w:szCs w:val="28"/>
            <w:lang w:val="en-US"/>
          </w:rPr>
          <w:t xml:space="preserve">or </w:t>
        </w:r>
      </w:ins>
      <w:r>
        <w:rPr>
          <w:rFonts w:cs="Times New Roman"/>
          <w:szCs w:val="28"/>
        </w:rPr>
        <w:t>predator groups in our study system, spiders and ladybeetles (Table S1), exhibited distinct dietary patterns over the crop season</w:t>
      </w:r>
      <w:del w:id="417" w:author="genchanghsu" w:date="2023-11-09T21:17:25Z">
        <w:r>
          <w:rPr>
            <w:rFonts w:cs="Times New Roman"/>
            <w:szCs w:val="28"/>
          </w:rPr>
          <w:delText xml:space="preserve"> (Fig. 1, Fig. 2)</w:delText>
        </w:r>
      </w:del>
      <w:r>
        <w:rPr>
          <w:rFonts w:cs="Times New Roman"/>
          <w:szCs w:val="28"/>
        </w:rPr>
        <w:t>.   Specifically, pest consumption by spiders increased substantially, but pest consumption by ladybeetles remained stable over the season</w:t>
      </w:r>
      <w:del w:id="418" w:author="genchanghsu" w:date="2023-11-09T21:17:32Z">
        <w:r>
          <w:rPr>
            <w:rFonts w:cs="Times New Roman"/>
            <w:szCs w:val="28"/>
          </w:rPr>
          <w:delText xml:space="preserve"> (Fig. 2b vs. 2c)</w:delText>
        </w:r>
      </w:del>
      <w:r>
        <w:rPr>
          <w:rFonts w:cs="Times New Roman"/>
          <w:szCs w:val="28"/>
        </w:rPr>
        <w:t xml:space="preserve">.  This may be because different foraging modes—sit-and-wait (spiders) or actively hunting (ladybeetles)—can lead to different prey capture and thus diet composition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Pr>
          <w:rFonts w:cs="Times New Roman"/>
          <w:szCs w:val="28"/>
        </w:rPr>
        <w:fldChar w:fldCharType="separate"/>
      </w:r>
      <w:r>
        <w:rPr>
          <w:rFonts w:cs="Times New Roman"/>
          <w:szCs w:val="28"/>
        </w:rPr>
        <w:t>(Nyffeler, 1999; Klecka and Boukal, 2013)</w:t>
      </w:r>
      <w:r>
        <w:rPr>
          <w:rFonts w:cs="Times New Roman"/>
          <w:szCs w:val="28"/>
        </w:rPr>
        <w:fldChar w:fldCharType="end"/>
      </w:r>
      <w:r>
        <w:rPr>
          <w:rFonts w:cs="Times New Roman"/>
          <w:szCs w:val="28"/>
        </w:rPr>
        <w:t>.  For example, long-jawed orb-weavers (</w:t>
      </w:r>
      <w:r>
        <w:rPr>
          <w:rFonts w:cs="Times New Roman"/>
          <w:i/>
          <w:szCs w:val="28"/>
        </w:rPr>
        <w:t>Tetragnatha</w:t>
      </w:r>
      <w:r>
        <w:rPr>
          <w:rFonts w:cs="Times New Roman"/>
          <w:szCs w:val="28"/>
        </w:rPr>
        <w:t xml:space="preserve">), the most abundant genus in our spider samples, are sit-and-wait predators.  The diet composition of these predators generally reflects prey availability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Pr>
          <w:rFonts w:cs="Times New Roman"/>
          <w:szCs w:val="28"/>
        </w:rPr>
        <w:fldChar w:fldCharType="separate"/>
      </w:r>
      <w:r>
        <w:rPr>
          <w:rFonts w:cs="Times New Roman"/>
          <w:szCs w:val="28"/>
        </w:rPr>
        <w:t>(Nyffeler, 1999)</w:t>
      </w:r>
      <w:r>
        <w:rPr>
          <w:rFonts w:cs="Times New Roman"/>
          <w:szCs w:val="28"/>
        </w:rPr>
        <w:fldChar w:fldCharType="end"/>
      </w:r>
      <w:r>
        <w:rPr>
          <w:rFonts w:cs="Times New Roman"/>
          <w:szCs w:val="28"/>
        </w:rPr>
        <w:t>.  In contrast, ladybeetles are actively hunting predators and may preferentially feed on rice herbivores, resulting in stable pest consumption over time</w:t>
      </w:r>
      <w:del w:id="419" w:author="genchanghsu" w:date="2023-11-09T21:17:38Z">
        <w:r>
          <w:rPr>
            <w:rFonts w:cs="Times New Roman"/>
            <w:szCs w:val="28"/>
          </w:rPr>
          <w:delText xml:space="preserve"> (Fig. 1c, Fig. 2c, Fig. 3)</w:delText>
        </w:r>
      </w:del>
      <w:r>
        <w:rPr>
          <w:rFonts w:cs="Times New Roman"/>
          <w:szCs w:val="28"/>
        </w:rPr>
        <w:t xml:space="preserve">.  Because predator foraging modes shape predator-prey-plant interactions </w:t>
      </w:r>
      <w:r>
        <w:rPr>
          <w:rFonts w:cs="Times New Roman"/>
          <w:szCs w:val="28"/>
        </w:rPr>
        <w:fldChar w:fldCharType="begin"/>
      </w:r>
      <w:r>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Pr>
          <w:rFonts w:cs="Times New Roman"/>
          <w:szCs w:val="28"/>
        </w:rPr>
        <w:fldChar w:fldCharType="separate"/>
      </w:r>
      <w:r>
        <w:rPr>
          <w:rFonts w:cs="Times New Roman"/>
          <w:szCs w:val="28"/>
        </w:rPr>
        <w:t>(Schmitz, 2008)</w:t>
      </w:r>
      <w:r>
        <w:rPr>
          <w:rFonts w:cs="Times New Roman"/>
          <w:szCs w:val="28"/>
        </w:rPr>
        <w:fldChar w:fldCharType="end"/>
      </w:r>
      <w:r>
        <w:rPr>
          <w:rFonts w:cs="Times New Roman"/>
          <w:szCs w:val="28"/>
        </w:rPr>
        <w:t xml:space="preserve">, we encourage future studies to examine different assemblages of sit-and-wait vs. actively hunting  predators in field conditions to reveal the most efficient biocontrol practice over the entire crop season.  </w:t>
      </w:r>
    </w:p>
    <w:p>
      <w:pPr>
        <w:spacing w:after="0" w:line="480" w:lineRule="auto"/>
        <w:rPr>
          <w:rFonts w:cs="Times New Roman"/>
          <w:b/>
          <w:color w:val="0070C0"/>
          <w:szCs w:val="28"/>
        </w:rPr>
      </w:pPr>
    </w:p>
    <w:p>
      <w:pPr>
        <w:spacing w:after="0" w:line="480" w:lineRule="auto"/>
        <w:jc w:val="left"/>
        <w:rPr>
          <w:rFonts w:cs="Times New Roman"/>
          <w:i/>
          <w:szCs w:val="28"/>
        </w:rPr>
      </w:pPr>
      <w:r>
        <w:rPr>
          <w:rFonts w:cs="Times New Roman"/>
          <w:i/>
          <w:szCs w:val="28"/>
        </w:rPr>
        <w:t>4.2.  Generalists exhibit consistent pest consumption patterns over years</w:t>
      </w:r>
    </w:p>
    <w:p>
      <w:pPr>
        <w:spacing w:after="0" w:line="480" w:lineRule="auto"/>
        <w:ind w:firstLine="720"/>
        <w:jc w:val="left"/>
        <w:rPr>
          <w:rFonts w:cs="Times New Roman"/>
          <w:i/>
          <w:szCs w:val="28"/>
        </w:rPr>
      </w:pPr>
      <w:r>
        <w:rPr>
          <w:rFonts w:cs="Times New Roman"/>
          <w:szCs w:val="28"/>
        </w:rPr>
        <w:t>Ideal biocontrol agents provide a consistent, predictable effect on pests under various environmental conditions.  Accordingly, GAPs in this study showed consistent pest consumption across years</w:t>
      </w:r>
      <w:del w:id="420" w:author="genchanghsu" w:date="2023-11-09T21:17:45Z">
        <w:r>
          <w:rPr>
            <w:rFonts w:cs="Times New Roman"/>
            <w:szCs w:val="28"/>
          </w:rPr>
          <w:delText xml:space="preserve"> (Fig. 2)</w:delText>
        </w:r>
      </w:del>
      <w:r>
        <w:rPr>
          <w:rFonts w:cs="Times New Roman"/>
          <w:szCs w:val="28"/>
        </w:rPr>
        <w:t>, despite var</w:t>
      </w:r>
      <w:ins w:id="421" w:author="genchanghsu" w:date="2023-11-11T12:54:12Z">
        <w:r>
          <w:rPr>
            <w:rFonts w:hint="default" w:cs="Times New Roman"/>
            <w:szCs w:val="28"/>
            <w:lang w:val="en-US"/>
          </w:rPr>
          <w:t>i</w:t>
        </w:r>
      </w:ins>
      <w:ins w:id="422" w:author="genchanghsu" w:date="2023-11-11T12:54:13Z">
        <w:r>
          <w:rPr>
            <w:rFonts w:hint="default" w:cs="Times New Roman"/>
            <w:szCs w:val="28"/>
            <w:lang w:val="en-US"/>
          </w:rPr>
          <w:t>able</w:t>
        </w:r>
      </w:ins>
      <w:del w:id="423" w:author="genchanghsu" w:date="2023-11-11T12:54:12Z">
        <w:r>
          <w:rPr>
            <w:rFonts w:cs="Times New Roman"/>
            <w:szCs w:val="28"/>
          </w:rPr>
          <w:delText>i</w:delText>
        </w:r>
      </w:del>
      <w:del w:id="424" w:author="genchanghsu" w:date="2023-11-11T12:54:11Z">
        <w:r>
          <w:rPr>
            <w:rFonts w:cs="Times New Roman"/>
            <w:szCs w:val="28"/>
          </w:rPr>
          <w:delText>ous</w:delText>
        </w:r>
      </w:del>
      <w:r>
        <w:rPr>
          <w:rFonts w:cs="Times New Roman"/>
          <w:szCs w:val="28"/>
        </w:rPr>
        <w:t xml:space="preserve"> abiotic and biotic environmental conditions.  Specifically, regarding the abiotic factors, the daily mean temperature, particularly from April to June, varied substantially among years (Appendix A: Fig. S3). </w:t>
      </w:r>
      <w:r>
        <w:rPr>
          <w:rFonts w:cs="Times New Roman"/>
          <w:color w:val="FF0000"/>
          <w:szCs w:val="28"/>
        </w:rPr>
        <w:t xml:space="preserve"> </w:t>
      </w:r>
      <w:r>
        <w:rPr>
          <w:rFonts w:cs="Times New Roman"/>
          <w:szCs w:val="28"/>
        </w:rPr>
        <w:t>The daily precipitation also fluctuated over the three study years, with multiple high precipitation events in 2017, overall low precipitation in 2018, and relatively uniform precipitation in 2019 (Appendix A: Fig. S3).  Regarding the biotic factors, the composition of rice herbivores at the flowering and ripening stages differed substantially among the three years, in particular the two most dominant groups: leafhoppers (Cicadellidae/</w:t>
      </w:r>
      <w:r>
        <w:rPr>
          <w:rFonts w:cs="Times New Roman"/>
          <w:i/>
          <w:szCs w:val="28"/>
        </w:rPr>
        <w:t>Nephotettix</w:t>
      </w:r>
      <w:r>
        <w:rPr>
          <w:rFonts w:cs="Times New Roman"/>
          <w:szCs w:val="28"/>
        </w:rPr>
        <w:t>) and planthoppers (Delphacidae/</w:t>
      </w:r>
      <w:r>
        <w:rPr>
          <w:rFonts w:cs="Times New Roman"/>
          <w:i/>
          <w:szCs w:val="28"/>
        </w:rPr>
        <w:t>Nilaparvata</w:t>
      </w:r>
      <w:r>
        <w:rPr>
          <w:rFonts w:cs="Times New Roman"/>
          <w:szCs w:val="28"/>
        </w:rPr>
        <w:t>) (Appendix A: Table S3).  Although both abiotic and biotic factors varied substantially over the years of our study</w:t>
      </w:r>
      <w:ins w:id="425" w:author="genchanghsu" w:date="2023-11-11T20:18:38Z">
        <w:r>
          <w:rPr>
            <w:rFonts w:hint="default" w:cs="Times New Roman"/>
            <w:szCs w:val="28"/>
            <w:lang w:val="en-US"/>
          </w:rPr>
          <w:t xml:space="preserve"> pe</w:t>
        </w:r>
      </w:ins>
      <w:ins w:id="426" w:author="genchanghsu" w:date="2023-11-11T20:18:41Z">
        <w:r>
          <w:rPr>
            <w:rFonts w:hint="default" w:cs="Times New Roman"/>
            <w:szCs w:val="28"/>
            <w:lang w:val="en-US"/>
          </w:rPr>
          <w:t>riod</w:t>
        </w:r>
      </w:ins>
      <w:r>
        <w:rPr>
          <w:rFonts w:cs="Times New Roman"/>
          <w:szCs w:val="28"/>
        </w:rPr>
        <w:t xml:space="preserve">, pest consumption by GAPs generally remained stable, suggesting that GAPs can be a predictable, valuable tool for pest control in sustainable agriculture </w:t>
      </w:r>
      <w:r>
        <w:rPr>
          <w:rFonts w:cs="Times New Roman"/>
          <w:szCs w:val="28"/>
        </w:rPr>
        <w:fldChar w:fldCharType="begin"/>
      </w:r>
      <w:r>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Pr>
          <w:rFonts w:cs="Times New Roman"/>
          <w:szCs w:val="28"/>
        </w:rPr>
        <w:fldChar w:fldCharType="separate"/>
      </w:r>
      <w:r>
        <w:rPr>
          <w:rFonts w:cs="Times New Roman"/>
          <w:szCs w:val="28"/>
        </w:rPr>
        <w:t>(but see Eitzinger</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w:t>
      </w:r>
    </w:p>
    <w:p>
      <w:pPr>
        <w:spacing w:after="0" w:line="480" w:lineRule="auto"/>
        <w:rPr>
          <w:rFonts w:cs="Times New Roman"/>
          <w:szCs w:val="28"/>
        </w:rPr>
      </w:pPr>
      <w:r>
        <w:rPr>
          <w:rFonts w:cs="Times New Roman"/>
          <w:szCs w:val="28"/>
        </w:rPr>
        <w:tab/>
      </w:r>
    </w:p>
    <w:p>
      <w:pPr>
        <w:spacing w:after="0" w:line="480" w:lineRule="auto"/>
        <w:jc w:val="left"/>
        <w:rPr>
          <w:rFonts w:cs="Times New Roman"/>
          <w:i/>
          <w:szCs w:val="28"/>
        </w:rPr>
      </w:pPr>
      <w:r>
        <w:rPr>
          <w:rFonts w:cs="Times New Roman"/>
          <w:i/>
          <w:szCs w:val="28"/>
        </w:rPr>
        <w:t>4.3.  Factors associated with pest consumption by predators</w:t>
      </w:r>
    </w:p>
    <w:p>
      <w:pPr>
        <w:spacing w:after="0" w:line="480" w:lineRule="auto"/>
        <w:ind w:firstLine="720"/>
        <w:jc w:val="left"/>
        <w:rPr>
          <w:rFonts w:cs="Times New Roman"/>
          <w:szCs w:val="28"/>
        </w:rPr>
      </w:pPr>
      <w:r>
        <w:rPr>
          <w:rFonts w:cs="Times New Roman"/>
          <w:szCs w:val="28"/>
        </w:rPr>
        <w:t>The proportion of rice pests in GAPs’ diets differed between farm types and among crop stages but was not associated with the percent forest cover surrounding the farms or the relative abundance of rice herbivores in the field</w:t>
      </w:r>
      <w:del w:id="427" w:author="genchanghsu" w:date="2023-11-09T21:19:20Z">
        <w:r>
          <w:rPr>
            <w:rFonts w:cs="Times New Roman"/>
            <w:szCs w:val="28"/>
          </w:rPr>
          <w:delText xml:space="preserve"> (Table 1)</w:delText>
        </w:r>
      </w:del>
      <w:r>
        <w:rPr>
          <w:rFonts w:cs="Times New Roman"/>
          <w:szCs w:val="28"/>
        </w:rPr>
        <w:t>.  Overall, GAPs in conventional farms consumed a higher proportion of rice pests in their diet compared to those in organic farms</w:t>
      </w:r>
      <w:del w:id="428" w:author="genchanghsu" w:date="2023-11-09T21:19:27Z">
        <w:r>
          <w:rPr>
            <w:rFonts w:cs="Times New Roman"/>
            <w:szCs w:val="28"/>
          </w:rPr>
          <w:delText xml:space="preserve"> </w:delText>
        </w:r>
      </w:del>
      <w:del w:id="429" w:author="genchanghsu" w:date="2023-11-09T21:19:26Z">
        <w:r>
          <w:rPr>
            <w:rFonts w:cs="Times New Roman"/>
            <w:szCs w:val="28"/>
          </w:rPr>
          <w:delText>(Table 2)</w:delText>
        </w:r>
      </w:del>
      <w:r>
        <w:rPr>
          <w:rFonts w:cs="Times New Roman"/>
          <w:szCs w:val="28"/>
        </w:rPr>
        <w:t xml:space="preserve">.  There are two explanations for this: 1) Organic farming may promote arthropod diversity and therefore distract predators from feeding on target pests </w: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bGljIj4gZXQgYWwuPC9zdHlsZT4sIDIwMDg7IExpY2h0ZW5iZXJnPHN0eWxlIGZhY2U9Iml0YWxp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</w:fldData>
        </w:fldChar>
      </w:r>
      <w:r>
        <w:rPr>
          <w:rFonts w:cs="Times New Roman"/>
          <w:szCs w:val="28"/>
        </w:rPr>
        <w:instrText xml:space="preserve"> ADDIN EN.CITE </w:instrTex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bGljIj4gZXQgYWwuPC9zdHlsZT4sIDIwMDg7IExpY2h0ZW5iZXJnPHN0eWxlIGZhY2U9Iml0YWxp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(Bengtsson</w:t>
      </w:r>
      <w:r>
        <w:rPr>
          <w:rFonts w:cs="Times New Roman"/>
          <w:i/>
          <w:szCs w:val="28"/>
        </w:rPr>
        <w:t xml:space="preserve"> et al.</w:t>
      </w:r>
      <w:r>
        <w:rPr>
          <w:rFonts w:cs="Times New Roman"/>
          <w:szCs w:val="28"/>
        </w:rPr>
        <w:t>, 2005; Birkhofer</w:t>
      </w:r>
      <w:r>
        <w:rPr>
          <w:rFonts w:cs="Times New Roman"/>
          <w:i/>
          <w:szCs w:val="28"/>
        </w:rPr>
        <w:t xml:space="preserve"> et al.</w:t>
      </w:r>
      <w:r>
        <w:rPr>
          <w:rFonts w:cs="Times New Roman"/>
          <w:szCs w:val="28"/>
        </w:rPr>
        <w:t>, 2008;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2) Pest densities may be higher in conventional farms </w:t>
      </w:r>
      <w:r>
        <w:rPr>
          <w:rFonts w:cs="Times New Roman"/>
          <w:szCs w:val="28"/>
        </w:rPr>
        <w:fldChar w:fldCharType="begin"/>
      </w:r>
      <w:r>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Pr>
          <w:rFonts w:cs="Times New Roman"/>
          <w:szCs w:val="28"/>
        </w:rPr>
        <w:fldChar w:fldCharType="separate"/>
      </w:r>
      <w:r>
        <w:rPr>
          <w:rFonts w:cs="Times New Roman"/>
          <w:szCs w:val="28"/>
        </w:rPr>
        <w:t>(Porcel</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leading to higher predator-prey encounter rates and thus pest consumption by GAPs.  Regardless of the potential mechanisms, our results highlight the important but overlooked biocontrol value of GAPs in conventional farming systems. </w:t>
      </w:r>
    </w:p>
    <w:p>
      <w:pPr>
        <w:spacing w:after="0" w:line="480" w:lineRule="auto"/>
        <w:ind w:firstLine="720"/>
        <w:jc w:val="left"/>
        <w:rPr>
          <w:rFonts w:cs="Times New Roman"/>
          <w:szCs w:val="28"/>
        </w:rPr>
      </w:pPr>
      <w:r>
        <w:rPr>
          <w:rFonts w:cs="Times New Roman"/>
          <w:szCs w:val="28"/>
        </w:rPr>
        <w:t>Besides farming practices, crop stages also affected pest consumption.  Overall, pest consumption by GAPs increased from early (tillering) to late (ripening) stages</w:t>
      </w:r>
      <w:del w:id="430" w:author="genchanghsu" w:date="2023-11-09T21:17:54Z">
        <w:r>
          <w:rPr>
            <w:rFonts w:cs="Times New Roman"/>
            <w:szCs w:val="28"/>
          </w:rPr>
          <w:delText xml:space="preserve"> (Fig. 2, Table 3)</w:delText>
        </w:r>
      </w:del>
      <w:r>
        <w:rPr>
          <w:rFonts w:cs="Times New Roman"/>
          <w:szCs w:val="28"/>
        </w:rPr>
        <w:t xml:space="preserve">, consistent with previous studies where predators consumed more pests in the late crop season </w: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(Roubinet</w:t>
      </w:r>
      <w:r>
        <w:rPr>
          <w:rFonts w:cs="Times New Roman"/>
          <w:i/>
          <w:szCs w:val="28"/>
        </w:rPr>
        <w:t xml:space="preserve"> et al.</w:t>
      </w:r>
      <w:r>
        <w:rPr>
          <w:rFonts w:cs="Times New Roman"/>
          <w:szCs w:val="28"/>
        </w:rPr>
        <w:t>, 2017;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This may be because pest populations increased with rice development and eventually predominated, leading to high pest consumption by GAPs at the flowering and ripening stages</w:t>
      </w:r>
      <w:del w:id="431" w:author="genchanghsu" w:date="2023-11-09T21:18:10Z">
        <w:r>
          <w:rPr>
            <w:rFonts w:cs="Times New Roman"/>
            <w:szCs w:val="28"/>
          </w:rPr>
          <w:delText xml:space="preserve"> (</w:delText>
        </w:r>
      </w:del>
      <w:del w:id="432" w:author="genchanghsu" w:date="2023-11-09T21:18:09Z">
        <w:r>
          <w:rPr>
            <w:rFonts w:cs="Times New Roman"/>
            <w:szCs w:val="28"/>
          </w:rPr>
          <w:delText>Fig. 2 and 3</w:delText>
        </w:r>
      </w:del>
      <w:del w:id="433" w:author="genchanghsu" w:date="2023-11-09T21:18:08Z">
        <w:r>
          <w:rPr>
            <w:rFonts w:cs="Times New Roman"/>
            <w:szCs w:val="28"/>
          </w:rPr>
          <w:delText>)</w:delText>
        </w:r>
      </w:del>
      <w:r>
        <w:rPr>
          <w:rFonts w:cs="Times New Roman"/>
          <w:szCs w:val="28"/>
        </w:rPr>
        <w:t>.  These findings indicate a higher biocontrol value of predators when the crop production is most vulnerable to pest damage.  Therefore, farming practitioners may want to avoid practices that harm predators (e.g., chemical applications) during this period to maintain healthy predator populations and associated ecosystem services.</w:t>
      </w:r>
    </w:p>
    <w:p>
      <w:pPr>
        <w:spacing w:after="0" w:line="480" w:lineRule="auto"/>
        <w:jc w:val="left"/>
        <w:rPr>
          <w:rFonts w:cs="Times New Roman"/>
          <w:color w:val="FF0000"/>
          <w:szCs w:val="28"/>
        </w:rPr>
      </w:pPr>
      <w:r>
        <w:rPr>
          <w:rFonts w:cs="Times New Roman"/>
          <w:szCs w:val="28"/>
        </w:rPr>
        <w:tab/>
      </w:r>
      <w:r>
        <w:rPr>
          <w:rFonts w:cs="Times New Roman"/>
          <w:szCs w:val="28"/>
        </w:rPr>
        <w:t xml:space="preserve">Complex habitat structure (e.g., surrounding vegetation) has been suggested to promote predator abundance and diversity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Pr>
          <w:rFonts w:cs="Times New Roman"/>
          <w:szCs w:val="28"/>
        </w:rPr>
        <w:fldChar w:fldCharType="separate"/>
      </w:r>
      <w:r>
        <w:rPr>
          <w:rFonts w:cs="Times New Roman"/>
          <w:szCs w:val="28"/>
        </w:rPr>
        <w:t>(Langellotto and Denno, 2004; Diehl</w:t>
      </w:r>
      <w:r>
        <w:rPr>
          <w:rFonts w:cs="Times New Roman"/>
          <w:i/>
          <w:szCs w:val="28"/>
        </w:rPr>
        <w:t xml:space="preserve"> et al.</w:t>
      </w:r>
      <w:r>
        <w:rPr>
          <w:rFonts w:cs="Times New Roman"/>
          <w:szCs w:val="28"/>
        </w:rPr>
        <w:t>, 2013)</w:t>
      </w:r>
      <w:r>
        <w:rPr>
          <w:rFonts w:cs="Times New Roman"/>
          <w:szCs w:val="28"/>
        </w:rPr>
        <w:fldChar w:fldCharType="end"/>
      </w:r>
      <w:r>
        <w:rPr>
          <w:rFonts w:cs="Times New Roman"/>
          <w:szCs w:val="28"/>
        </w:rPr>
        <w:t>, but such higher complexity did not affect predators’ diet composition in our study</w:t>
      </w:r>
      <w:del w:id="434" w:author="genchanghsu" w:date="2023-11-09T21:19:32Z">
        <w:r>
          <w:rPr>
            <w:rFonts w:cs="Times New Roman"/>
            <w:szCs w:val="28"/>
          </w:rPr>
          <w:delText xml:space="preserve"> (Table 1)</w:delText>
        </w:r>
      </w:del>
      <w:r>
        <w:rPr>
          <w:rFonts w:cs="Times New Roman"/>
          <w:szCs w:val="28"/>
        </w:rPr>
        <w:t xml:space="preserve">.  This might be because the prey species in our study system were mostly associated with rice plants but not the surrounding vegetation, consistent with a meta-analysis where habitat complexity had no effect on crop herbivore densities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Pr>
          <w:rFonts w:cs="Times New Roman"/>
          <w:szCs w:val="28"/>
        </w:rPr>
        <w:fldChar w:fldCharType="separate"/>
      </w:r>
      <w:r>
        <w:rPr>
          <w:rFonts w:cs="Times New Roman"/>
          <w:szCs w:val="28"/>
        </w:rPr>
        <w:t>(Langellotto and Denno, 2004)</w:t>
      </w:r>
      <w:r>
        <w:rPr>
          <w:rFonts w:cs="Times New Roman"/>
          <w:szCs w:val="28"/>
        </w:rPr>
        <w:fldChar w:fldCharType="end"/>
      </w:r>
      <w:r>
        <w:rPr>
          <w:rFonts w:cs="Times New Roman"/>
          <w:szCs w:val="28"/>
        </w:rPr>
        <w:t xml:space="preserve">.  Furthermore, although the diet composition of generalist predators may correlate with prey availability in the field </w: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(Wise</w:t>
      </w:r>
      <w:r>
        <w:rPr>
          <w:rFonts w:cs="Times New Roman"/>
          <w:i/>
          <w:szCs w:val="28"/>
        </w:rPr>
        <w:t xml:space="preserve"> et al.</w:t>
      </w:r>
      <w:r>
        <w:rPr>
          <w:rFonts w:cs="Times New Roman"/>
          <w:szCs w:val="28"/>
        </w:rPr>
        <w:t>, 2006;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our beta regression models suggest no such correlation between rice herbivores and GAPs</w:t>
      </w:r>
      <w:del w:id="435" w:author="genchanghsu" w:date="2023-11-09T21:19:39Z">
        <w:r>
          <w:rPr>
            <w:rFonts w:cs="Times New Roman"/>
            <w:szCs w:val="28"/>
          </w:rPr>
          <w:delText xml:space="preserve"> </w:delText>
        </w:r>
      </w:del>
      <w:del w:id="436" w:author="genchanghsu" w:date="2023-11-09T21:19:38Z">
        <w:r>
          <w:rPr>
            <w:rFonts w:cs="Times New Roman"/>
            <w:szCs w:val="28"/>
          </w:rPr>
          <w:delText>(Table 1)</w:delText>
        </w:r>
      </w:del>
      <w:r>
        <w:rPr>
          <w:rFonts w:cs="Times New Roman"/>
          <w:szCs w:val="28"/>
        </w:rPr>
        <w:t>.  An explanation is that the relative abundance of rice herbivores was highly correlated with crop stage, a significant factor likely associat</w:t>
      </w:r>
      <w:del w:id="437" w:author="genchanghsu" w:date="2023-11-10T19:53:13Z">
        <w:r>
          <w:rPr>
            <w:rFonts w:hint="default" w:cs="Times New Roman"/>
            <w:szCs w:val="28"/>
            <w:lang w:val="en-US"/>
          </w:rPr>
          <w:delText>ing</w:delText>
        </w:r>
      </w:del>
      <w:ins w:id="438" w:author="genchanghsu" w:date="2023-11-10T19:53:13Z">
        <w:r>
          <w:rPr>
            <w:rFonts w:hint="default" w:cs="Times New Roman"/>
            <w:szCs w:val="28"/>
            <w:lang w:val="en-US"/>
          </w:rPr>
          <w:t>ed</w:t>
        </w:r>
      </w:ins>
      <w:r>
        <w:rPr>
          <w:rFonts w:cs="Times New Roman"/>
          <w:szCs w:val="28"/>
        </w:rPr>
        <w:t xml:space="preserve"> with various covariates (e.g., rice plant height) and explaining most variations in pest consumption by GAPs</w:t>
      </w:r>
      <w:del w:id="439" w:author="genchanghsu" w:date="2023-11-09T21:18:17Z">
        <w:r>
          <w:rPr>
            <w:rFonts w:cs="Times New Roman"/>
            <w:szCs w:val="28"/>
          </w:rPr>
          <w:delText xml:space="preserve"> </w:delText>
        </w:r>
      </w:del>
      <w:del w:id="440" w:author="genchanghsu" w:date="2023-11-09T21:18:16Z">
        <w:r>
          <w:rPr>
            <w:rFonts w:cs="Times New Roman"/>
            <w:szCs w:val="28"/>
          </w:rPr>
          <w:delText>(Fig. 3, Table 1)</w:delText>
        </w:r>
      </w:del>
      <w:r>
        <w:rPr>
          <w:rFonts w:cs="Times New Roman"/>
          <w:szCs w:val="28"/>
        </w:rPr>
        <w:t>.  We encourage further experiments, both observational and manipulative, to clarify the link between prey availability and generalist predators’ diet composition in the field.</w:t>
      </w:r>
    </w:p>
    <w:p>
      <w:pPr>
        <w:spacing w:after="0" w:line="480" w:lineRule="auto"/>
        <w:jc w:val="left"/>
        <w:rPr>
          <w:rFonts w:cs="Times New Roman"/>
          <w:szCs w:val="28"/>
        </w:rPr>
      </w:pPr>
    </w:p>
    <w:p>
      <w:pPr>
        <w:spacing w:after="0" w:line="480" w:lineRule="auto"/>
        <w:jc w:val="left"/>
        <w:rPr>
          <w:rFonts w:cs="Times New Roman"/>
          <w:i/>
          <w:szCs w:val="28"/>
        </w:rPr>
      </w:pPr>
      <w:r>
        <w:rPr>
          <w:rFonts w:cs="Times New Roman"/>
          <w:i/>
          <w:szCs w:val="28"/>
        </w:rPr>
        <w:t>4.4.  Potential caveats of this study</w:t>
      </w:r>
    </w:p>
    <w:p>
      <w:pPr>
        <w:spacing w:after="0" w:line="480" w:lineRule="auto"/>
        <w:ind w:firstLine="720"/>
        <w:jc w:val="left"/>
        <w:rPr>
          <w:rFonts w:hint="default" w:cs="Times New Roman"/>
          <w:szCs w:val="28"/>
          <w:lang w:val="en-US"/>
        </w:rPr>
      </w:pPr>
      <w:r>
        <w:rPr>
          <w:rFonts w:cs="Times New Roman"/>
          <w:szCs w:val="28"/>
        </w:rPr>
        <w:t>Our study demonstrates high pest consumption by GAPs in rice fields over three years and examines the factors influencing GAPs’ diet composition.  While our study provides evidence for GAPs’ biocontrol potential, some caveats may exist.</w:t>
      </w:r>
      <w:del w:id="441" w:author="genchanghsu" w:date="2023-11-09T13:20:42Z">
        <w:r>
          <w:rPr>
            <w:rFonts w:cs="Times New Roman"/>
            <w:szCs w:val="28"/>
          </w:rPr>
          <w:delText xml:space="preserve"> </w:delText>
        </w:r>
      </w:del>
      <w:r>
        <w:rPr>
          <w:rFonts w:cs="Times New Roman"/>
          <w:szCs w:val="28"/>
        </w:rPr>
        <w:t xml:space="preserve"> </w:t>
      </w:r>
      <w:ins w:id="442" w:author="genchanghsu" w:date="2023-11-09T13:20:26Z">
        <w:commentRangeStart w:id="2"/>
        <w:r>
          <w:rPr>
            <w:rFonts w:hint="default" w:cs="Times New Roman"/>
            <w:szCs w:val="28"/>
            <w:lang w:val="en-US"/>
          </w:rPr>
          <w:t>F</w:t>
        </w:r>
      </w:ins>
      <w:ins w:id="443" w:author="genchanghsu" w:date="2023-11-09T13:20:38Z">
        <w:r>
          <w:rPr>
            <w:rFonts w:hint="default" w:cs="Times New Roman"/>
            <w:szCs w:val="28"/>
            <w:lang w:val="en-US"/>
          </w:rPr>
          <w:t>i</w:t>
        </w:r>
      </w:ins>
      <w:ins w:id="444" w:author="genchanghsu" w:date="2023-11-09T13:20:40Z">
        <w:r>
          <w:rPr>
            <w:rFonts w:hint="default" w:cs="Times New Roman"/>
            <w:szCs w:val="28"/>
            <w:lang w:val="en-US"/>
          </w:rPr>
          <w:t>rst</w:t>
        </w:r>
      </w:ins>
      <w:ins w:id="445" w:author="genchanghsu" w:date="2023-11-09T13:20:26Z">
        <w:r>
          <w:rPr>
            <w:rFonts w:hint="default" w:cs="Times New Roman"/>
            <w:szCs w:val="28"/>
            <w:lang w:val="en-US"/>
          </w:rPr>
          <w:t xml:space="preserve">, the </w:t>
        </w:r>
      </w:ins>
      <w:ins w:id="446" w:author="genchanghsu" w:date="2023-11-09T13:20:26Z">
        <w:r>
          <w:rPr>
            <w:rFonts w:cs="Times New Roman"/>
          </w:rPr>
          <w:t>sweep-netting</w:t>
        </w:r>
      </w:ins>
      <w:ins w:id="447" w:author="genchanghsu" w:date="2023-11-09T13:20:26Z">
        <w:r>
          <w:rPr>
            <w:rFonts w:hint="default" w:cs="Times New Roman"/>
            <w:lang w:val="en-US"/>
          </w:rPr>
          <w:t xml:space="preserve"> </w:t>
        </w:r>
      </w:ins>
      <w:ins w:id="448" w:author="genchanghsu" w:date="2023-11-11T20:23:23Z">
        <w:r>
          <w:rPr>
            <w:rFonts w:hint="default" w:cs="Times New Roman"/>
            <w:lang w:val="en-US"/>
          </w:rPr>
          <w:t>m</w:t>
        </w:r>
      </w:ins>
      <w:ins w:id="449" w:author="genchanghsu" w:date="2023-11-11T20:23:24Z">
        <w:r>
          <w:rPr>
            <w:rFonts w:hint="default" w:cs="Times New Roman"/>
            <w:lang w:val="en-US"/>
          </w:rPr>
          <w:t>ethod</w:t>
        </w:r>
      </w:ins>
      <w:ins w:id="450" w:author="genchanghsu" w:date="2023-11-09T13:20:26Z">
        <w:r>
          <w:rPr>
            <w:rFonts w:hint="default" w:cs="Times New Roman"/>
            <w:lang w:val="en-US"/>
          </w:rPr>
          <w:t xml:space="preserve"> used in this study </w:t>
        </w:r>
      </w:ins>
      <w:ins w:id="451" w:author="genchanghsu" w:date="2023-11-11T20:23:15Z">
        <w:r>
          <w:rPr>
            <w:rFonts w:hint="default" w:cs="Times New Roman"/>
            <w:lang w:val="en-US"/>
          </w:rPr>
          <w:t xml:space="preserve">may </w:t>
        </w:r>
      </w:ins>
      <w:ins w:id="452" w:author="genchanghsu" w:date="2023-11-11T20:23:16Z">
        <w:r>
          <w:rPr>
            <w:rFonts w:hint="default" w:cs="Times New Roman"/>
            <w:lang w:val="en-US"/>
          </w:rPr>
          <w:t xml:space="preserve">lead </w:t>
        </w:r>
      </w:ins>
      <w:ins w:id="453" w:author="genchanghsu" w:date="2023-11-11T20:23:17Z">
        <w:r>
          <w:rPr>
            <w:rFonts w:hint="default" w:cs="Times New Roman"/>
            <w:lang w:val="en-US"/>
          </w:rPr>
          <w:t>to un</w:t>
        </w:r>
      </w:ins>
      <w:ins w:id="454" w:author="genchanghsu" w:date="2023-11-11T20:23:18Z">
        <w:r>
          <w:rPr>
            <w:rFonts w:hint="default" w:cs="Times New Roman"/>
            <w:lang w:val="en-US"/>
          </w:rPr>
          <w:t>der</w:t>
        </w:r>
      </w:ins>
      <w:ins w:id="455" w:author="genchanghsu" w:date="2023-11-11T20:23:28Z">
        <w:r>
          <w:rPr>
            <w:rFonts w:hint="default" w:cs="Times New Roman"/>
            <w:lang w:val="en-US"/>
          </w:rPr>
          <w:t>sa</w:t>
        </w:r>
      </w:ins>
      <w:ins w:id="456" w:author="genchanghsu" w:date="2023-11-11T20:23:29Z">
        <w:r>
          <w:rPr>
            <w:rFonts w:hint="default" w:cs="Times New Roman"/>
            <w:lang w:val="en-US"/>
          </w:rPr>
          <w:t>mpling</w:t>
        </w:r>
      </w:ins>
      <w:ins w:id="457" w:author="genchanghsu" w:date="2023-11-09T13:26:39Z">
        <w:r>
          <w:rPr>
            <w:rFonts w:hint="default" w:cs="Times New Roman"/>
            <w:lang w:val="en-US"/>
          </w:rPr>
          <w:t xml:space="preserve"> </w:t>
        </w:r>
      </w:ins>
      <w:ins w:id="458" w:author="genchanghsu" w:date="2023-11-11T20:23:30Z">
        <w:r>
          <w:rPr>
            <w:rFonts w:hint="default" w:cs="Times New Roman"/>
            <w:lang w:val="en-US"/>
          </w:rPr>
          <w:t>o</w:t>
        </w:r>
      </w:ins>
      <w:ins w:id="459" w:author="genchanghsu" w:date="2023-11-11T20:23:31Z">
        <w:r>
          <w:rPr>
            <w:rFonts w:hint="default" w:cs="Times New Roman"/>
            <w:lang w:val="en-US"/>
          </w:rPr>
          <w:t xml:space="preserve">f </w:t>
        </w:r>
      </w:ins>
      <w:ins w:id="460" w:author="genchanghsu" w:date="2023-11-09T13:20:26Z">
        <w:r>
          <w:rPr>
            <w:rFonts w:hint="default" w:cs="Times New Roman"/>
            <w:lang w:val="en-US"/>
          </w:rPr>
          <w:t xml:space="preserve">ground-dwelling arthropods such as crickets and ants, which </w:t>
        </w:r>
      </w:ins>
      <w:ins w:id="461" w:author="genchanghsu" w:date="2023-11-09T13:30:16Z">
        <w:r>
          <w:rPr>
            <w:rFonts w:hint="default" w:cs="Times New Roman"/>
            <w:lang w:val="en-US"/>
          </w:rPr>
          <w:t>ma</w:t>
        </w:r>
      </w:ins>
      <w:ins w:id="462" w:author="genchanghsu" w:date="2023-11-09T13:30:17Z">
        <w:r>
          <w:rPr>
            <w:rFonts w:hint="default" w:cs="Times New Roman"/>
            <w:lang w:val="en-US"/>
          </w:rPr>
          <w:t xml:space="preserve">y </w:t>
        </w:r>
      </w:ins>
      <w:ins w:id="463" w:author="genchanghsu" w:date="2023-11-09T13:20:26Z">
        <w:r>
          <w:rPr>
            <w:rFonts w:hint="default" w:cs="Times New Roman"/>
            <w:lang w:val="en-US"/>
          </w:rPr>
          <w:t xml:space="preserve">also </w:t>
        </w:r>
      </w:ins>
      <w:ins w:id="464" w:author="genchanghsu" w:date="2023-11-09T13:24:30Z">
        <w:r>
          <w:rPr>
            <w:rFonts w:hint="default" w:cs="Times New Roman"/>
            <w:lang w:val="en-US"/>
          </w:rPr>
          <w:t>play</w:t>
        </w:r>
      </w:ins>
      <w:ins w:id="465" w:author="genchanghsu" w:date="2023-11-09T13:24:31Z">
        <w:r>
          <w:rPr>
            <w:rFonts w:hint="default" w:cs="Times New Roman"/>
            <w:lang w:val="en-US"/>
          </w:rPr>
          <w:t xml:space="preserve"> a cr</w:t>
        </w:r>
      </w:ins>
      <w:ins w:id="466" w:author="genchanghsu" w:date="2023-11-09T13:24:32Z">
        <w:r>
          <w:rPr>
            <w:rFonts w:hint="default" w:cs="Times New Roman"/>
            <w:lang w:val="en-US"/>
          </w:rPr>
          <w:t>itical</w:t>
        </w:r>
      </w:ins>
      <w:ins w:id="467" w:author="genchanghsu" w:date="2023-11-09T13:24:33Z">
        <w:r>
          <w:rPr>
            <w:rFonts w:hint="default" w:cs="Times New Roman"/>
            <w:lang w:val="en-US"/>
          </w:rPr>
          <w:t xml:space="preserve"> role </w:t>
        </w:r>
      </w:ins>
      <w:ins w:id="468" w:author="genchanghsu" w:date="2023-11-09T13:24:34Z">
        <w:r>
          <w:rPr>
            <w:rFonts w:hint="default" w:cs="Times New Roman"/>
            <w:lang w:val="en-US"/>
          </w:rPr>
          <w:t>in</w:t>
        </w:r>
      </w:ins>
      <w:ins w:id="469" w:author="genchanghsu" w:date="2023-11-09T13:24:44Z">
        <w:r>
          <w:rPr>
            <w:rFonts w:hint="default" w:cs="Times New Roman"/>
            <w:lang w:val="en-US"/>
          </w:rPr>
          <w:t xml:space="preserve"> the</w:t>
        </w:r>
      </w:ins>
      <w:ins w:id="470" w:author="genchanghsu" w:date="2023-11-09T13:24:36Z">
        <w:r>
          <w:rPr>
            <w:rFonts w:hint="default" w:cs="Times New Roman"/>
            <w:lang w:val="en-US"/>
          </w:rPr>
          <w:t xml:space="preserve"> </w:t>
        </w:r>
      </w:ins>
      <w:ins w:id="471" w:author="genchanghsu" w:date="2023-11-09T13:20:26Z">
        <w:r>
          <w:rPr>
            <w:rFonts w:hint="default" w:cs="Times New Roman"/>
            <w:lang w:val="en-US"/>
          </w:rPr>
          <w:t>trophic interactions in rice farms</w:t>
        </w:r>
      </w:ins>
      <w:ins w:id="472" w:author="genchanghsu" w:date="2023-11-09T13:20:31Z">
        <w:r>
          <w:rPr>
            <w:rFonts w:hint="default" w:cs="Times New Roman"/>
            <w:lang w:val="en-US"/>
          </w:rPr>
          <w:t>.</w:t>
        </w:r>
        <w:commentRangeEnd w:id="2"/>
      </w:ins>
      <w:r>
        <w:commentReference w:id="2"/>
      </w:r>
      <w:ins w:id="473" w:author="genchanghsu" w:date="2023-11-09T13:20:31Z">
        <w:r>
          <w:rPr>
            <w:rFonts w:hint="default" w:cs="Times New Roman"/>
            <w:lang w:val="en-US"/>
          </w:rPr>
          <w:t xml:space="preserve"> </w:t>
        </w:r>
      </w:ins>
      <w:ins w:id="474" w:author="genchanghsu" w:date="2023-11-09T13:20:33Z">
        <w:r>
          <w:rPr>
            <w:rFonts w:hint="default" w:cs="Times New Roman"/>
            <w:lang w:val="en-US"/>
          </w:rPr>
          <w:t>Se</w:t>
        </w:r>
      </w:ins>
      <w:ins w:id="475" w:author="genchanghsu" w:date="2023-11-09T13:20:34Z">
        <w:r>
          <w:rPr>
            <w:rFonts w:hint="default" w:cs="Times New Roman"/>
            <w:lang w:val="en-US"/>
          </w:rPr>
          <w:t>cond</w:t>
        </w:r>
      </w:ins>
      <w:del w:id="476" w:author="genchanghsu" w:date="2023-11-09T13:20:33Z">
        <w:r>
          <w:rPr>
            <w:rFonts w:cs="Times New Roman"/>
            <w:szCs w:val="28"/>
          </w:rPr>
          <w:delText>Firs</w:delText>
        </w:r>
      </w:del>
      <w:del w:id="477" w:author="genchanghsu" w:date="2023-11-09T13:20:32Z">
        <w:r>
          <w:rPr>
            <w:rFonts w:cs="Times New Roman"/>
            <w:szCs w:val="28"/>
          </w:rPr>
          <w:delText>t</w:delText>
        </w:r>
      </w:del>
      <w:r>
        <w:rPr>
          <w:rFonts w:cs="Times New Roman"/>
          <w:szCs w:val="28"/>
        </w:rPr>
        <w:t xml:space="preserve">, high pest consumption in GAPs’ diets does not necessarily imply a strong suppression of pest populations in the field, since pest population dynamics depend not only on the per capita effect of predators but also predator density and diversity </w: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(Letourneau</w:t>
      </w:r>
      <w:r>
        <w:rPr>
          <w:rFonts w:cs="Times New Roman"/>
          <w:i/>
          <w:szCs w:val="28"/>
        </w:rPr>
        <w:t xml:space="preserve"> et al.</w:t>
      </w:r>
      <w:r>
        <w:rPr>
          <w:rFonts w:cs="Times New Roman"/>
          <w:szCs w:val="28"/>
        </w:rPr>
        <w:t>, 2009; Rusch</w:t>
      </w:r>
      <w:r>
        <w:rPr>
          <w:rFonts w:cs="Times New Roman"/>
          <w:i/>
          <w:szCs w:val="28"/>
        </w:rPr>
        <w:t xml:space="preserve"> et al.</w:t>
      </w:r>
      <w:r>
        <w:rPr>
          <w:rFonts w:cs="Times New Roman"/>
          <w:szCs w:val="28"/>
        </w:rPr>
        <w:t>, 2016)</w:t>
      </w:r>
      <w:r>
        <w:rPr>
          <w:rFonts w:cs="Times New Roman"/>
          <w:szCs w:val="28"/>
        </w:rPr>
        <w:fldChar w:fldCharType="end"/>
      </w:r>
      <w:r>
        <w:rPr>
          <w:rFonts w:cs="Times New Roman"/>
          <w:szCs w:val="28"/>
        </w:rPr>
        <w:t xml:space="preserve">.  To unveil the connection between per capita pest consumption and overall pest dynamics, future work may require complementing stable isotope analysis with field observations of predator and pest populations.  Furthermore, future work may examine crop damage and production to reveal the effect of GAPs on pest control and crop performance.  </w:t>
      </w:r>
      <w:del w:id="478" w:author="genchanghsu" w:date="2023-11-09T13:20:49Z">
        <w:r>
          <w:rPr>
            <w:rFonts w:hint="default" w:cs="Times New Roman"/>
            <w:szCs w:val="28"/>
            <w:lang w:val="en-US"/>
          </w:rPr>
          <w:delText>Second</w:delText>
        </w:r>
      </w:del>
      <w:ins w:id="479" w:author="genchanghsu" w:date="2023-11-09T13:20:49Z">
        <w:r>
          <w:rPr>
            <w:rFonts w:hint="default" w:cs="Times New Roman"/>
            <w:szCs w:val="28"/>
            <w:lang w:val="en-US"/>
          </w:rPr>
          <w:t>Thi</w:t>
        </w:r>
      </w:ins>
      <w:ins w:id="480" w:author="genchanghsu" w:date="2023-11-09T13:20:50Z">
        <w:r>
          <w:rPr>
            <w:rFonts w:hint="default" w:cs="Times New Roman"/>
            <w:szCs w:val="28"/>
            <w:lang w:val="en-US"/>
          </w:rPr>
          <w:t>rd</w:t>
        </w:r>
      </w:ins>
      <w:r>
        <w:rPr>
          <w:rFonts w:cs="Times New Roman"/>
          <w:szCs w:val="28"/>
        </w:rPr>
        <w:t xml:space="preserve">, while intra-guild predation potentially influences the pest control by GAPs </w:t>
      </w:r>
      <w:r>
        <w:rPr>
          <w:rFonts w:cs="Times New Roman"/>
          <w:szCs w:val="28"/>
        </w:rPr>
        <w:fldChar w:fldCharType="begin"/>
      </w:r>
      <w:r>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szCs w:val="28"/>
        </w:rPr>
        <w:fldChar w:fldCharType="separate"/>
      </w:r>
      <w:r>
        <w:rPr>
          <w:rFonts w:cs="Times New Roman"/>
          <w:szCs w:val="28"/>
        </w:rPr>
        <w:t>(Straub</w:t>
      </w:r>
      <w:r>
        <w:rPr>
          <w:rFonts w:cs="Times New Roman"/>
          <w:i/>
          <w:szCs w:val="28"/>
        </w:rPr>
        <w:t xml:space="preserve"> et al.</w:t>
      </w:r>
      <w:r>
        <w:rPr>
          <w:rFonts w:cs="Times New Roman"/>
          <w:szCs w:val="28"/>
        </w:rPr>
        <w:t>, 2008; Michalko</w:t>
      </w:r>
      <w:r>
        <w:rPr>
          <w:rFonts w:cs="Times New Roman"/>
          <w:i/>
          <w:szCs w:val="28"/>
        </w:rPr>
        <w:t xml:space="preserve"> et al.</w:t>
      </w:r>
      <w:r>
        <w:rPr>
          <w:rFonts w:cs="Times New Roman"/>
          <w:szCs w:val="28"/>
        </w:rPr>
        <w:t>, 2019)</w:t>
      </w:r>
      <w:r>
        <w:rPr>
          <w:rFonts w:cs="Times New Roman"/>
          <w:szCs w:val="28"/>
        </w:rPr>
        <w:fldChar w:fldCharType="end"/>
      </w:r>
      <w:r>
        <w:rPr>
          <w:rFonts w:cs="Times New Roman"/>
          <w:szCs w:val="28"/>
        </w:rPr>
        <w:t xml:space="preserve">, it was not quantified in our diet composition analysis due to the limitation of  stable isotope mixing models </w:t>
      </w:r>
      <w:r>
        <w:rPr>
          <w:rFonts w:cs="Times New Roman"/>
          <w:szCs w:val="28"/>
        </w:rPr>
        <w:fldChar w:fldCharType="begin"/>
      </w:r>
      <w:r>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szCs w:val="28"/>
        </w:rPr>
        <w:fldChar w:fldCharType="separate"/>
      </w:r>
      <w:r>
        <w:rPr>
          <w:rFonts w:cs="Times New Roman"/>
          <w:szCs w:val="28"/>
        </w:rPr>
        <w:t>(Hsu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However, this may not be a major concern in our study because rice plants grow in dense clumps and form a complex structure that could substantially relax intra-guild predation pressure </w:t>
      </w:r>
      <w:r>
        <w:rPr>
          <w:rFonts w:cs="Times New Roman"/>
          <w:szCs w:val="28"/>
        </w:rPr>
        <w:fldChar w:fldCharType="begin"/>
      </w:r>
      <w:r>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Pr>
          <w:rFonts w:cs="Times New Roman"/>
          <w:szCs w:val="28"/>
        </w:rPr>
        <w:fldChar w:fldCharType="separate"/>
      </w:r>
      <w:r>
        <w:rPr>
          <w:rFonts w:cs="Times New Roman"/>
          <w:szCs w:val="28"/>
        </w:rPr>
        <w:t>(Finke and Denno, 2006; Janssen</w:t>
      </w:r>
      <w:r>
        <w:rPr>
          <w:rFonts w:cs="Times New Roman"/>
          <w:i/>
          <w:szCs w:val="28"/>
        </w:rPr>
        <w:t xml:space="preserve"> et al.</w:t>
      </w:r>
      <w:r>
        <w:rPr>
          <w:rFonts w:cs="Times New Roman"/>
          <w:szCs w:val="28"/>
        </w:rPr>
        <w:t>, 2007)</w:t>
      </w:r>
      <w:r>
        <w:rPr>
          <w:rFonts w:cs="Times New Roman"/>
          <w:szCs w:val="28"/>
        </w:rPr>
        <w:fldChar w:fldCharType="end"/>
      </w:r>
      <w:r>
        <w:rPr>
          <w:rFonts w:cs="Times New Roman"/>
          <w:szCs w:val="28"/>
        </w:rPr>
        <w:t>.  Regardless, we caution that our diet estimates of predators (without predator-predator interference) might not apply to systems where intra-guild predation prevails.</w:t>
      </w:r>
    </w:p>
    <w:p>
      <w:pPr>
        <w:spacing w:after="0" w:line="480" w:lineRule="auto"/>
        <w:rPr>
          <w:rFonts w:cs="Times New Roman"/>
          <w:color w:val="FF0000"/>
          <w:szCs w:val="28"/>
        </w:rPr>
      </w:pPr>
    </w:p>
    <w:p>
      <w:pPr>
        <w:spacing w:after="0" w:line="480" w:lineRule="auto"/>
        <w:jc w:val="left"/>
        <w:rPr>
          <w:rFonts w:cs="Times New Roman"/>
          <w:i/>
          <w:szCs w:val="28"/>
        </w:rPr>
      </w:pPr>
      <w:r>
        <w:rPr>
          <w:rFonts w:cs="Times New Roman"/>
          <w:b/>
          <w:szCs w:val="28"/>
        </w:rPr>
        <w:t>5.  Conclusions</w:t>
      </w:r>
    </w:p>
    <w:p>
      <w:pPr>
        <w:spacing w:after="0" w:line="480" w:lineRule="auto"/>
        <w:ind w:firstLine="720"/>
        <w:jc w:val="left"/>
        <w:rPr>
          <w:rFonts w:cs="Times New Roman"/>
          <w:b/>
        </w:rPr>
      </w:pPr>
      <w:r>
        <w:rPr>
          <w:rFonts w:cs="Times New Roman"/>
        </w:rPr>
        <w:t xml:space="preserve">While biocontrol has been recognized as a valuable tool for sustainable agriculture, whether generalist predators can serve as effective biocontrol agents in pest management remains unclear.  </w:t>
      </w:r>
      <w:r>
        <w:rPr>
          <w:rFonts w:cs="Times New Roman"/>
          <w:szCs w:val="28"/>
        </w:rPr>
        <w:t>Our study helps solve this long-standing puzzle by using stable isotope analysis to quantify the diet composition of GAPs</w:t>
      </w:r>
      <w:ins w:id="481" w:author="genchanghsu" w:date="2023-11-10T19:54:39Z">
        <w:r>
          <w:rPr>
            <w:rFonts w:hint="default" w:cs="Times New Roman"/>
            <w:szCs w:val="28"/>
            <w:lang w:val="en-US"/>
          </w:rPr>
          <w:t xml:space="preserve"> </w:t>
        </w:r>
      </w:ins>
      <w:ins w:id="482" w:author="genchanghsu" w:date="2023-11-10T19:54:40Z">
        <w:r>
          <w:rPr>
            <w:rFonts w:hint="default" w:cs="Times New Roman"/>
            <w:szCs w:val="28"/>
            <w:lang w:val="en-US"/>
          </w:rPr>
          <w:t>(</w:t>
        </w:r>
      </w:ins>
      <w:ins w:id="483" w:author="genchanghsu" w:date="2023-11-10T19:54:41Z">
        <w:r>
          <w:rPr>
            <w:rFonts w:hint="default" w:cs="Times New Roman"/>
            <w:szCs w:val="28"/>
            <w:lang w:val="en-US"/>
          </w:rPr>
          <w:t>spide</w:t>
        </w:r>
      </w:ins>
      <w:ins w:id="484" w:author="genchanghsu" w:date="2023-11-10T19:54:42Z">
        <w:r>
          <w:rPr>
            <w:rFonts w:hint="default" w:cs="Times New Roman"/>
            <w:szCs w:val="28"/>
            <w:lang w:val="en-US"/>
          </w:rPr>
          <w:t xml:space="preserve">rs and </w:t>
        </w:r>
      </w:ins>
      <w:ins w:id="485" w:author="genchanghsu" w:date="2023-11-10T19:54:43Z">
        <w:r>
          <w:rPr>
            <w:rFonts w:hint="default" w:cs="Times New Roman"/>
            <w:szCs w:val="28"/>
            <w:lang w:val="en-US"/>
          </w:rPr>
          <w:t>la</w:t>
        </w:r>
      </w:ins>
      <w:ins w:id="486" w:author="genchanghsu" w:date="2023-11-10T19:54:44Z">
        <w:r>
          <w:rPr>
            <w:rFonts w:hint="default" w:cs="Times New Roman"/>
            <w:szCs w:val="28"/>
            <w:lang w:val="en-US"/>
          </w:rPr>
          <w:t>dyb</w:t>
        </w:r>
      </w:ins>
      <w:ins w:id="487" w:author="genchanghsu" w:date="2023-11-10T19:54:45Z">
        <w:r>
          <w:rPr>
            <w:rFonts w:hint="default" w:cs="Times New Roman"/>
            <w:szCs w:val="28"/>
            <w:lang w:val="en-US"/>
          </w:rPr>
          <w:t>eetle</w:t>
        </w:r>
      </w:ins>
      <w:ins w:id="488" w:author="genchanghsu" w:date="2023-11-10T19:54:46Z">
        <w:r>
          <w:rPr>
            <w:rFonts w:hint="default" w:cs="Times New Roman"/>
            <w:szCs w:val="28"/>
            <w:lang w:val="en-US"/>
          </w:rPr>
          <w:t>s</w:t>
        </w:r>
      </w:ins>
      <w:ins w:id="489" w:author="genchanghsu" w:date="2023-11-10T19:54:40Z">
        <w:r>
          <w:rPr>
            <w:rFonts w:hint="default" w:cs="Times New Roman"/>
            <w:szCs w:val="28"/>
            <w:lang w:val="en-US"/>
          </w:rPr>
          <w:t>)</w:t>
        </w:r>
      </w:ins>
      <w:r>
        <w:rPr>
          <w:rFonts w:cs="Times New Roman"/>
          <w:szCs w:val="28"/>
        </w:rPr>
        <w:t xml:space="preserve"> </w:t>
      </w:r>
      <w:ins w:id="490" w:author="genchanghsu" w:date="2023-11-10T19:58:38Z">
        <w:r>
          <w:rPr>
            <w:rFonts w:hint="default" w:cs="Times New Roman"/>
            <w:szCs w:val="28"/>
            <w:lang w:val="en-US"/>
          </w:rPr>
          <w:t>over</w:t>
        </w:r>
      </w:ins>
      <w:ins w:id="491" w:author="genchanghsu" w:date="2023-11-10T19:58:39Z">
        <w:r>
          <w:rPr>
            <w:rFonts w:hint="default" w:cs="Times New Roman"/>
            <w:szCs w:val="28"/>
            <w:lang w:val="en-US"/>
          </w:rPr>
          <w:t xml:space="preserve"> th</w:t>
        </w:r>
      </w:ins>
      <w:ins w:id="492" w:author="genchanghsu" w:date="2023-11-10T19:58:40Z">
        <w:r>
          <w:rPr>
            <w:rFonts w:hint="default" w:cs="Times New Roman"/>
            <w:szCs w:val="28"/>
            <w:lang w:val="en-US"/>
          </w:rPr>
          <w:t xml:space="preserve">e </w:t>
        </w:r>
      </w:ins>
      <w:ins w:id="493" w:author="genchanghsu" w:date="2023-11-10T19:58:43Z">
        <w:r>
          <w:rPr>
            <w:rFonts w:hint="default" w:cs="Times New Roman"/>
            <w:szCs w:val="28"/>
            <w:lang w:val="en-US"/>
          </w:rPr>
          <w:t>rice</w:t>
        </w:r>
      </w:ins>
      <w:ins w:id="494" w:author="genchanghsu" w:date="2023-11-10T19:58:44Z">
        <w:r>
          <w:rPr>
            <w:rFonts w:hint="default" w:cs="Times New Roman"/>
            <w:szCs w:val="28"/>
            <w:lang w:val="en-US"/>
          </w:rPr>
          <w:t xml:space="preserve"> </w:t>
        </w:r>
      </w:ins>
      <w:ins w:id="495" w:author="genchanghsu" w:date="2023-11-10T19:58:48Z">
        <w:r>
          <w:rPr>
            <w:rFonts w:hint="default" w:cs="Times New Roman"/>
            <w:szCs w:val="28"/>
            <w:lang w:val="en-US"/>
          </w:rPr>
          <w:t>growth s</w:t>
        </w:r>
      </w:ins>
      <w:ins w:id="496" w:author="genchanghsu" w:date="2023-11-10T19:58:51Z">
        <w:r>
          <w:rPr>
            <w:rFonts w:hint="default" w:cs="Times New Roman"/>
            <w:szCs w:val="28"/>
            <w:lang w:val="en-US"/>
          </w:rPr>
          <w:t>easo</w:t>
        </w:r>
      </w:ins>
      <w:ins w:id="497" w:author="genchanghsu" w:date="2023-11-10T19:58:52Z">
        <w:r>
          <w:rPr>
            <w:rFonts w:hint="default" w:cs="Times New Roman"/>
            <w:szCs w:val="28"/>
            <w:lang w:val="en-US"/>
          </w:rPr>
          <w:t xml:space="preserve">n </w:t>
        </w:r>
      </w:ins>
      <w:r>
        <w:rPr>
          <w:rFonts w:cs="Times New Roman"/>
          <w:szCs w:val="28"/>
        </w:rPr>
        <w:t xml:space="preserve">and identifying the underlying mechanisms for enemy-pest interactions in rice farms over three consecutive years.  The results show a high proportion of rice pests in </w:t>
      </w:r>
      <w:r>
        <w:rPr>
          <w:rFonts w:hint="default" w:cs="Times New Roman"/>
          <w:szCs w:val="28"/>
          <w:lang w:val="en-US"/>
        </w:rPr>
        <w:t>GAPs’</w:t>
      </w:r>
      <w:r>
        <w:rPr>
          <w:rFonts w:cs="Times New Roman"/>
          <w:szCs w:val="28"/>
        </w:rPr>
        <w:t xml:space="preserve"> diets in both organic and conventional</w:t>
      </w:r>
      <w:ins w:id="498" w:author="genchanghsu" w:date="2023-11-11T20:24:59Z">
        <w:r>
          <w:rPr>
            <w:rFonts w:hint="default" w:cs="Times New Roman"/>
            <w:szCs w:val="28"/>
            <w:lang w:val="en-US"/>
          </w:rPr>
          <w:t xml:space="preserve"> </w:t>
        </w:r>
      </w:ins>
      <w:ins w:id="499" w:author="genchanghsu" w:date="2023-11-11T20:25:00Z">
        <w:r>
          <w:rPr>
            <w:rFonts w:hint="default" w:cs="Times New Roman"/>
            <w:szCs w:val="28"/>
            <w:lang w:val="en-US"/>
          </w:rPr>
          <w:t>rice</w:t>
        </w:r>
      </w:ins>
      <w:r>
        <w:rPr>
          <w:rFonts w:cs="Times New Roman"/>
          <w:szCs w:val="28"/>
        </w:rPr>
        <w:t xml:space="preserve"> farms (e.g., 80-97% at the ripening stage), suggesting that these generalist predators </w:t>
      </w:r>
      <w:r>
        <w:rPr>
          <w:rFonts w:cs="Times New Roman"/>
        </w:rPr>
        <w:t xml:space="preserve">function as “pest specialists” at late crop stages (when rice plants are fruiting and pests are abundant).  </w:t>
      </w:r>
      <w:r>
        <w:rPr>
          <w:rFonts w:cs="Times New Roman"/>
          <w:szCs w:val="28"/>
        </w:rPr>
        <w:t xml:space="preserve">The high pest consumption remained consistent across years regardless of </w:t>
      </w:r>
      <w:del w:id="500" w:author="genchanghsu" w:date="2023-11-10T19:56:03Z">
        <w:r>
          <w:rPr>
            <w:rFonts w:hint="default" w:cs="Times New Roman"/>
            <w:szCs w:val="28"/>
            <w:lang w:val="en-US"/>
          </w:rPr>
          <w:delText>climatic</w:delText>
        </w:r>
      </w:del>
      <w:ins w:id="501" w:author="genchanghsu" w:date="2023-11-10T19:56:03Z">
        <w:r>
          <w:rPr>
            <w:rFonts w:hint="default" w:cs="Times New Roman"/>
            <w:szCs w:val="28"/>
            <w:lang w:val="en-US"/>
          </w:rPr>
          <w:t>abo</w:t>
        </w:r>
      </w:ins>
      <w:ins w:id="502" w:author="genchanghsu" w:date="2023-11-10T19:56:04Z">
        <w:r>
          <w:rPr>
            <w:rFonts w:hint="default" w:cs="Times New Roman"/>
            <w:szCs w:val="28"/>
            <w:lang w:val="en-US"/>
          </w:rPr>
          <w:t>tic</w:t>
        </w:r>
      </w:ins>
      <w:ins w:id="503" w:author="genchanghsu" w:date="2023-11-10T19:56:05Z">
        <w:r>
          <w:rPr>
            <w:rFonts w:hint="default" w:cs="Times New Roman"/>
            <w:szCs w:val="28"/>
            <w:lang w:val="en-US"/>
          </w:rPr>
          <w:t xml:space="preserve"> and b</w:t>
        </w:r>
      </w:ins>
      <w:ins w:id="504" w:author="genchanghsu" w:date="2023-11-10T19:56:06Z">
        <w:r>
          <w:rPr>
            <w:rFonts w:hint="default" w:cs="Times New Roman"/>
            <w:szCs w:val="28"/>
            <w:lang w:val="en-US"/>
          </w:rPr>
          <w:t>iotic</w:t>
        </w:r>
      </w:ins>
      <w:r>
        <w:rPr>
          <w:rFonts w:cs="Times New Roman"/>
          <w:szCs w:val="28"/>
        </w:rPr>
        <w:t xml:space="preserve"> conditions, demonstrating the potential that generalist predators may produce a stable, predictable top-down effect on pests.  Overall, our study lends support to applying generalist predators as biocontrol agents in both organic and conventional </w:t>
      </w:r>
      <w:ins w:id="505" w:author="genchanghsu" w:date="2023-11-10T19:56:19Z">
        <w:r>
          <w:rPr>
            <w:rFonts w:hint="default" w:cs="Times New Roman"/>
            <w:szCs w:val="28"/>
            <w:lang w:val="en-US"/>
          </w:rPr>
          <w:t>r</w:t>
        </w:r>
      </w:ins>
      <w:ins w:id="506" w:author="genchanghsu" w:date="2023-11-10T19:56:20Z">
        <w:r>
          <w:rPr>
            <w:rFonts w:hint="default" w:cs="Times New Roman"/>
            <w:szCs w:val="28"/>
            <w:lang w:val="en-US"/>
          </w:rPr>
          <w:t xml:space="preserve">ice </w:t>
        </w:r>
      </w:ins>
      <w:r>
        <w:rPr>
          <w:rFonts w:cs="Times New Roman"/>
          <w:szCs w:val="28"/>
        </w:rPr>
        <w:t xml:space="preserve">farms.  As sustainable agriculture has become more important than ever in human history, </w:t>
      </w:r>
      <w:r>
        <w:rPr>
          <w:rFonts w:cs="Times New Roman"/>
        </w:rPr>
        <w:t>incorporating</w:t>
      </w:r>
      <w:r>
        <w:rPr>
          <w:rFonts w:cs="Times New Roman"/>
          <w:szCs w:val="28"/>
        </w:rPr>
        <w:t xml:space="preserve"> </w:t>
      </w:r>
      <w:r>
        <w:rPr>
          <w:rFonts w:cs="Times New Roman"/>
        </w:rPr>
        <w:t xml:space="preserve">the ubiquitous generalist predators into pest management, such as </w:t>
      </w:r>
      <w:r>
        <w:rPr>
          <w:rFonts w:cs="Times New Roman"/>
          <w:szCs w:val="28"/>
        </w:rPr>
        <w:t xml:space="preserve">maintaining healthy populations of these predators, </w:t>
      </w:r>
      <w:r>
        <w:rPr>
          <w:rFonts w:cs="Times New Roman"/>
        </w:rPr>
        <w:t>will likely open a promising avenue towards this goal.</w:t>
      </w:r>
      <w:r>
        <w:rPr>
          <w:rFonts w:cs="Times New Roman"/>
          <w:szCs w:val="28"/>
        </w:rPr>
        <w:t xml:space="preserve"> </w:t>
      </w:r>
      <w:r>
        <w:rPr>
          <w:rFonts w:cs="Times New Roman"/>
          <w:b/>
        </w:rPr>
        <w:br w:type="page"/>
      </w:r>
    </w:p>
    <w:p>
      <w:pPr>
        <w:spacing w:after="0" w:line="480" w:lineRule="auto"/>
        <w:jc w:val="left"/>
        <w:rPr>
          <w:rFonts w:cs="Times New Roman"/>
          <w:b/>
        </w:rPr>
      </w:pPr>
      <w:r>
        <w:rPr>
          <w:rFonts w:cs="Times New Roman"/>
          <w:b/>
        </w:rPr>
        <w:t>Funding</w:t>
      </w:r>
    </w:p>
    <w:p>
      <w:pPr>
        <w:spacing w:after="0" w:line="480" w:lineRule="auto"/>
        <w:jc w:val="left"/>
        <w:rPr>
          <w:rFonts w:cs="Times New Roman"/>
        </w:rPr>
      </w:pPr>
      <w:r>
        <w:rPr>
          <w:rFonts w:cs="Times New Roman"/>
          <w:b/>
        </w:rPr>
        <w:tab/>
      </w:r>
      <w:r>
        <w:rPr>
          <w:rFonts w:cs="Times New Roman"/>
        </w:rPr>
        <w:t>This work was supported by the Council of Agriculture, Executive Yuan, Taiwan (106AS-4.2.5-ST-a1, 107AS-4.2.3-ST-a1, 108AS-4.2.2-ST-a1, 109AS-4.2.2-ST-a1) and the National Science and Technology Council (108-2621-B-002-003-MY3, 111-2621-B-002-003-MY3).</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eclaration of competing interest</w:t>
      </w:r>
    </w:p>
    <w:p>
      <w:pPr>
        <w:spacing w:after="0" w:line="480" w:lineRule="auto"/>
        <w:jc w:val="left"/>
        <w:rPr>
          <w:rFonts w:cs="Times New Roman"/>
        </w:rPr>
      </w:pPr>
      <w:r>
        <w:rPr>
          <w:rFonts w:cs="Times New Roman"/>
          <w:b/>
        </w:rPr>
        <w:tab/>
      </w:r>
      <w:r>
        <w:rPr>
          <w:rFonts w:cs="Times New Roman"/>
        </w:rPr>
        <w:t>The authors declare that they have no known competing financial interests or personal relationships that could have appeared to influence the work reported in this paper.</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ata availability</w:t>
      </w:r>
    </w:p>
    <w:p>
      <w:pPr>
        <w:spacing w:after="0" w:line="480" w:lineRule="auto"/>
        <w:jc w:val="left"/>
        <w:rPr>
          <w:rFonts w:cs="Times New Roman"/>
        </w:rPr>
      </w:pPr>
      <w:r>
        <w:rPr>
          <w:rFonts w:cs="Times New Roman"/>
          <w:b/>
        </w:rPr>
        <w:tab/>
      </w:r>
      <w:r>
        <w:rPr>
          <w:rFonts w:cs="Times New Roman"/>
        </w:rPr>
        <w:t>Data will be made available on request.</w:t>
      </w:r>
    </w:p>
    <w:p>
      <w:pPr>
        <w:spacing w:after="0" w:line="480" w:lineRule="auto"/>
        <w:jc w:val="left"/>
        <w:rPr>
          <w:rFonts w:cs="Times New Roman"/>
        </w:rPr>
      </w:pPr>
    </w:p>
    <w:p>
      <w:pPr>
        <w:spacing w:after="0" w:line="480" w:lineRule="auto"/>
        <w:rPr>
          <w:rFonts w:cs="Times New Roman"/>
          <w:b/>
        </w:rPr>
      </w:pPr>
      <w:r>
        <w:rPr>
          <w:rFonts w:cs="Times New Roman"/>
          <w:b/>
        </w:rPr>
        <w:t>Acknowledgements</w:t>
      </w:r>
    </w:p>
    <w:p>
      <w:pPr>
        <w:spacing w:after="0" w:line="480" w:lineRule="auto"/>
        <w:ind w:right="-6" w:firstLine="720"/>
        <w:jc w:val="left"/>
        <w:rPr>
          <w:rFonts w:cs="Times New Roman"/>
        </w:rPr>
      </w:pPr>
      <w:r>
        <w:rPr>
          <w:rFonts w:cs="Times New Roman"/>
        </w:rPr>
        <w:t xml:space="preserve">We thank Steven C. Pennings for constructive comments, and Yu-Pin Lin, Chih-Wei Tsai, Chi-Lun Huang, Su-Chen Chang, Hung-Ju Chen, </w:t>
      </w:r>
      <w:r>
        <w:rPr>
          <w:color w:val="000000" w:themeColor="text1"/>
          <w:szCs w:val="20"/>
        </w:rPr>
        <w:t>C.-Y. Ho, F.-J. Sha, Y.-C. Chung, K.-C. Ho, and H.-C. Ho</w:t>
      </w:r>
      <w:r>
        <w:rPr>
          <w:rFonts w:cs="Times New Roman"/>
        </w:rPr>
        <w:t xml:space="preserve"> for logistic supports.  We appreciate the Miaoli District Agricultural Research and Extension Station for field assistance.  </w:t>
      </w:r>
    </w:p>
    <w:p>
      <w:pPr>
        <w:spacing w:after="0" w:line="480" w:lineRule="auto"/>
        <w:ind w:right="-6"/>
        <w:jc w:val="left"/>
        <w:rPr>
          <w:rFonts w:cs="Times New Roman"/>
        </w:rPr>
      </w:pPr>
    </w:p>
    <w:p>
      <w:pPr>
        <w:spacing w:after="0" w:line="480" w:lineRule="auto"/>
        <w:ind w:right="-6"/>
        <w:jc w:val="left"/>
        <w:rPr>
          <w:rFonts w:cs="Times New Roman"/>
          <w:b/>
        </w:rPr>
      </w:pPr>
      <w:r>
        <w:rPr>
          <w:rFonts w:cs="Times New Roman"/>
          <w:b/>
        </w:rPr>
        <w:t>Author contributions</w:t>
      </w:r>
    </w:p>
    <w:p>
      <w:pPr>
        <w:spacing w:after="0" w:line="480" w:lineRule="auto"/>
        <w:ind w:right="-6" w:firstLine="720"/>
        <w:jc w:val="left"/>
        <w:rPr>
          <w:rFonts w:cs="Times New Roman"/>
        </w:rPr>
      </w:pPr>
      <w:r>
        <w:rPr>
          <w:rFonts w:cs="Times New Roman"/>
        </w:rPr>
        <w:t xml:space="preserve">All authors conducted the experiments; </w:t>
      </w:r>
      <w:r>
        <w:rPr>
          <w:rFonts w:hint="eastAsia" w:cs="Times New Roman"/>
        </w:rPr>
        <w:t>G.-</w:t>
      </w:r>
      <w:r>
        <w:rPr>
          <w:rFonts w:cs="Times New Roman"/>
        </w:rPr>
        <w:t xml:space="preserve">C. Hsu and C.-K. Ho designed and wrote the manuscript; </w:t>
      </w:r>
      <w:r>
        <w:rPr>
          <w:rFonts w:hint="eastAsia" w:cs="Times New Roman"/>
        </w:rPr>
        <w:t>G.-</w:t>
      </w:r>
      <w:r>
        <w:rPr>
          <w:rFonts w:cs="Times New Roman"/>
        </w:rPr>
        <w:t>C. Hsu and J.-A. Ou performed the statistical analyses.</w:t>
      </w:r>
    </w:p>
    <w:p>
      <w:pPr>
        <w:spacing w:after="0" w:line="480" w:lineRule="auto"/>
        <w:ind w:right="-6"/>
        <w:jc w:val="left"/>
        <w:rPr>
          <w:rFonts w:cs="Times New Roman"/>
          <w:b/>
        </w:rPr>
      </w:pPr>
    </w:p>
    <w:p>
      <w:pPr>
        <w:spacing w:after="0" w:line="480" w:lineRule="auto"/>
        <w:ind w:right="-6"/>
        <w:jc w:val="left"/>
        <w:rPr>
          <w:rFonts w:cs="Times New Roman"/>
          <w:b/>
        </w:rPr>
      </w:pPr>
      <w:r>
        <w:rPr>
          <w:rFonts w:cs="Times New Roman"/>
          <w:b/>
        </w:rPr>
        <w:t>Appendix A</w:t>
      </w:r>
      <w:ins w:id="507" w:author="genchanghsu" w:date="2023-11-11T20:02:41Z">
        <w:r>
          <w:rPr>
            <w:rFonts w:hint="default" w:cs="Times New Roman"/>
            <w:b/>
            <w:lang w:val="en-US"/>
          </w:rPr>
          <w:t xml:space="preserve"> and</w:t>
        </w:r>
      </w:ins>
      <w:ins w:id="508" w:author="genchanghsu" w:date="2023-11-11T20:02:42Z">
        <w:r>
          <w:rPr>
            <w:rFonts w:hint="default" w:cs="Times New Roman"/>
            <w:b/>
            <w:lang w:val="en-US"/>
          </w:rPr>
          <w:t xml:space="preserve"> B</w:t>
        </w:r>
      </w:ins>
      <w:r>
        <w:rPr>
          <w:rFonts w:cs="Times New Roman"/>
          <w:b/>
        </w:rPr>
        <w:t>.  Supporting information</w:t>
      </w:r>
    </w:p>
    <w:p>
      <w:pPr>
        <w:spacing w:after="0" w:line="480" w:lineRule="auto"/>
        <w:ind w:right="-6" w:firstLine="720"/>
        <w:jc w:val="left"/>
        <w:rPr>
          <w:rFonts w:cs="Times New Roman"/>
        </w:rPr>
      </w:pPr>
      <w:r>
        <w:rPr>
          <w:rFonts w:cs="Times New Roman"/>
        </w:rPr>
        <w:t>Supplementary information associated with this article can be found in the online version at doi:xxx.</w:t>
      </w:r>
    </w:p>
    <w:p>
      <w:pPr>
        <w:spacing w:after="0" w:line="480" w:lineRule="auto"/>
        <w:ind w:right="-6" w:firstLine="480"/>
        <w:jc w:val="left"/>
        <w:rPr>
          <w:rFonts w:cs="Times New Roman"/>
          <w:b/>
        </w:rPr>
      </w:pPr>
    </w:p>
    <w:p>
      <w:pPr>
        <w:pStyle w:val="21"/>
        <w:ind w:left="567" w:hanging="567"/>
        <w:jc w:val="left"/>
        <w:rPr>
          <w:rFonts w:ascii="Times New Roman" w:hAnsi="Times New Roman" w:cs="Times New Roman"/>
          <w:b/>
          <w:sz w:val="24"/>
          <w:szCs w:val="24"/>
        </w:rPr>
        <w:pPrChange w:id="509" w:author="genchanghsu" w:date="2023-11-11T20:27:08Z">
          <w:pPr>
            <w:pStyle w:val="19"/>
            <w:ind w:left="567" w:hanging="567"/>
            <w:jc w:val="left"/>
          </w:pPr>
        </w:pPrChange>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Pr>
          <w:rFonts w:ascii="Times New Roman" w:hAnsi="Times New Roman" w:cs="Times New Roman"/>
          <w:b/>
          <w:sz w:val="24"/>
          <w:szCs w:val="24"/>
        </w:rPr>
        <w:t>Reference</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Albajes, R., Alomar, Ò., 1999. Current and potential use of polyphagous predators. Integrated pest and disease management in greenhouse crops. Springer, pp. 265-275.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Albertini, A., Marchi, S., Ratti, C., Burgio, G., Petacchi, R., Magagnoli, S., 2018. Bactrocera oleae pupae predation by Ocypus olens detected by molecular gut content analysis. BioControl 63, 227-239.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Altieri, M.A., 1999. The ecological role of biodiversity in agroecosystems. Invertebrate biodiversity as bioindicators of sustainable landscapes. Elsevier, pp. 19-31.</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Altieri, M.A., Letourneau, D.K., 1982. Vegetation management and biological control in agroecosystems. Crop protection 1, 405-430.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Barbosa, P., Castellanos, I., 2005. Ecology of predator-prey interactions. Oxford University Press.</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Bengtsson, J., Ahnström, J., WEIBULL, A.C., 2005. The effects of organic agriculture on biodiversity and abundance: a meta</w:t>
      </w:r>
      <w:r>
        <w:rPr>
          <w:rFonts w:ascii="Times New Roman" w:hAnsi="Times New Roman" w:eastAsia="Microsoft JhengHei" w:cs="Times New Roman"/>
          <w:sz w:val="24"/>
          <w:szCs w:val="24"/>
        </w:rPr>
        <w:t>‐</w:t>
      </w:r>
      <w:r>
        <w:rPr>
          <w:rFonts w:ascii="Times New Roman" w:hAnsi="Times New Roman" w:cs="Times New Roman"/>
          <w:sz w:val="24"/>
          <w:szCs w:val="24"/>
        </w:rPr>
        <w:t>analysis. Journal of applied ecology 42, 261-269.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Birkhofer, K., Fließbach, A., Wise, D.H., Scheu, S., 2011. Arthropod food webs in organic and conventional wheat farming systems of an agricultural long</w:t>
      </w:r>
      <w:r>
        <w:rPr>
          <w:rFonts w:ascii="Times New Roman" w:hAnsi="Times New Roman" w:eastAsia="Microsoft JhengHei" w:cs="Times New Roman"/>
          <w:sz w:val="24"/>
          <w:szCs w:val="24"/>
        </w:rPr>
        <w:t>‐</w:t>
      </w:r>
      <w:r>
        <w:rPr>
          <w:rFonts w:ascii="Times New Roman" w:hAnsi="Times New Roman" w:cs="Times New Roman"/>
          <w:sz w:val="24"/>
          <w:szCs w:val="24"/>
        </w:rPr>
        <w:t>term experiment: a stable isotope approach. Agricultural and Forest Entomology 13, 197-204.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Birkhofer, K., Wise, D.H., Scheu, S., 2008. Subsidy from the detrital food web, but not microhabitat complexity, affects the role of generalist predators in an aboveground herbivore food web. Oikos 117, 494-500.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Blondel, J., 2003. Guilds or functional groups: does it matter? Oikos 100, 223-231.</w:t>
      </w:r>
    </w:p>
    <w:p>
      <w:pPr>
        <w:pStyle w:val="21"/>
        <w:spacing w:after="0"/>
        <w:ind w:left="567" w:hanging="567"/>
        <w:rPr>
          <w:ins w:id="510" w:author="genchanghsu" w:date="2023-11-11T16:38:10Z"/>
          <w:rFonts w:ascii="Times New Roman" w:hAnsi="Times New Roman" w:cs="Times New Roman"/>
          <w:sz w:val="24"/>
          <w:szCs w:val="24"/>
        </w:rPr>
      </w:pPr>
      <w:r>
        <w:rPr>
          <w:rFonts w:ascii="Times New Roman" w:hAnsi="Times New Roman" w:cs="Times New Roman"/>
          <w:sz w:val="24"/>
          <w:szCs w:val="24"/>
        </w:rPr>
        <w:t>Boecklen, W.J., Yarnes, C.T., Cook, B.A., James, A.C., 2011. On the use of stable isotopes in trophic ecology. Annual review of ecology, evolution, and systematics 42, 411-440.</w:t>
      </w:r>
    </w:p>
    <w:p>
      <w:pPr>
        <w:pStyle w:val="21"/>
        <w:spacing w:after="0"/>
        <w:ind w:left="567" w:hanging="567"/>
        <w:rPr>
          <w:rFonts w:ascii="Times New Roman" w:hAnsi="Times New Roman" w:cs="Times New Roman"/>
          <w:sz w:val="24"/>
          <w:szCs w:val="24"/>
        </w:rPr>
      </w:pPr>
      <w:ins w:id="511" w:author="genchanghsu" w:date="2023-11-11T16:40:21Z">
        <w:r>
          <w:rPr>
            <w:rFonts w:hint="default" w:ascii="Times New Roman" w:hAnsi="Times New Roman" w:cs="Times New Roman"/>
            <w:sz w:val="24"/>
            <w:szCs w:val="24"/>
            <w:lang w:val="en-US" w:eastAsia="zh-CN"/>
          </w:rPr>
          <w:t>Brooks, M.E., Kristensen, K., Van Benthem, K.J., Magnusson, A., Berg, C.W., Nielsen, A., Skaug, H.J., Machler, M., Bolker, B.M., 2017. glmmTMB balances speed and flexibility among packages for zero-inflated generalized linear mixed modeling. The R journal 9, 378-400.</w:t>
        </w:r>
      </w:ins>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Campbell, B.M., Beare, D.J., Bennett, E.M., Hall-Spencer, J.M., Ingram, J.S., Jaramillo, F., Ortiz, R., Ramankutty, N., Sayer, J.A., Shindell, D., 2017. Agriculture production as a major driver of the Earth system exceeding planetary boundaries. Ecology and Society 22.</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Caut, S., Angulo, E., Courchamp, F., 2009. Variation in discrimination factors (Δ15N and Δ13C): the effect of diet isotopic values and applications for diet reconstruction. Journal of Applied Ecology 46, 443-453.</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Diehl, E., Mader, V.L., Wolters, V., Birkhofer, K., 2013. Management intensity and vegetation complexity affect web-building spiders and their prey. Oecologia 173, 579-589.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Dominik, C., Seppelt, R., Horgan, F.G., Settele, J., Václavík, T., 2018. Landscape composition, configuration, and trophic interactions shape arthropod communities in rice agroecosystems. Journal of applied ecology 55, 2461-2472.</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Eitzinger, B., Abrego, N., Gravel, D., Huotari, T., Vesterinen, E.J., Roslin, T., 2019. Assessing changes in arthropod predator–prey interactions through DNA</w:t>
      </w:r>
      <w:r>
        <w:rPr>
          <w:rFonts w:ascii="Times New Roman" w:hAnsi="Times New Roman" w:eastAsia="Microsoft JhengHei" w:cs="Times New Roman"/>
          <w:sz w:val="24"/>
          <w:szCs w:val="24"/>
        </w:rPr>
        <w:t>‐</w:t>
      </w:r>
      <w:r>
        <w:rPr>
          <w:rFonts w:ascii="Times New Roman" w:hAnsi="Times New Roman" w:cs="Times New Roman"/>
          <w:sz w:val="24"/>
          <w:szCs w:val="24"/>
        </w:rPr>
        <w:t>based gut content analysis—variable environment, stable diet. Molecular Ecology 28, 266-280.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Eitzinger, B., Roslin, T., Vesterinen, E.J., Robinson, S.I., O'Gorman, E.J., 2021. Temperature affects both the Grinnellian and Eltonian dimensions of ecological niches–A tale of two Arctic wolf spiders. Basic and Applied Ecology 50, 132-143.</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Eitzinger, B., Traugott, M., 2011. Which prey sustains cold</w:t>
      </w:r>
      <w:r>
        <w:rPr>
          <w:rFonts w:ascii="Times New Roman" w:hAnsi="Times New Roman" w:eastAsia="Microsoft JhengHei" w:cs="Times New Roman"/>
          <w:sz w:val="24"/>
          <w:szCs w:val="24"/>
        </w:rPr>
        <w:t>‐</w:t>
      </w:r>
      <w:r>
        <w:rPr>
          <w:rFonts w:ascii="Times New Roman" w:hAnsi="Times New Roman" w:cs="Times New Roman"/>
          <w:sz w:val="24"/>
          <w:szCs w:val="24"/>
        </w:rPr>
        <w:t>adapted invertebrate generalist predators in arable land? Examining prey choices by molecular gut</w:t>
      </w:r>
      <w:r>
        <w:rPr>
          <w:rFonts w:ascii="Times New Roman" w:hAnsi="Times New Roman" w:eastAsia="Microsoft JhengHei" w:cs="Times New Roman"/>
          <w:sz w:val="24"/>
          <w:szCs w:val="24"/>
        </w:rPr>
        <w:t>‐</w:t>
      </w:r>
      <w:r>
        <w:rPr>
          <w:rFonts w:ascii="Times New Roman" w:hAnsi="Times New Roman" w:cs="Times New Roman"/>
          <w:sz w:val="24"/>
          <w:szCs w:val="24"/>
        </w:rPr>
        <w:t>content analysis. Journal of Applied Ecology 48, 591-599.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Finke, D.L., Denno, R.F., 2006. Spatial refuge from intraguild predation: implications for prey suppression and trophic cascades. Oecologia 149, 265-275.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Fox, J., Weisberg, S., 2018. An R companion to applied regression. Sage publications.</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Gajski, D., Mifková, T., Košulič, O., Michálek, O., Serbina, L.Š., Michalko, R., Pekár, S., 2023. Brace yourselves, winter is coming: the winter activity, natural diet, and prey preference of winter-active spiders on pear trees. J Pest Sci 1-14.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Gomiero, T., Pimentel, D., Paoletti, M.G., 2011. Is there a need for a more sustainable agriculture? Critical reviews in plant sciences 30, 6-23.</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Hsu, G.-C., Ou, J.-A., Ho, C.-K., 2021. Pest consumption by generalist arthropod predators increases with crop stage in both organic and conventional farms. Ecosphere 12, e03625.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Huang, H.T., Yang, P., 1987. The ancient cultured citrus ant. Bioscience 37, 665-671.</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Ingrao, A.J., Schmidt, J., Jubenville, J., Grode, A., Komondy, L., VanderZee, D., Szendrei, Z., 2017. Biocontrol on the edge: Field margin habitats in asparagus fields influence natural enemy-pest interactions. Agriculture, Ecosystems &amp; Environment 243, 47-54.</w:t>
      </w:r>
    </w:p>
    <w:p>
      <w:pPr>
        <w:pStyle w:val="21"/>
        <w:spacing w:after="0"/>
        <w:ind w:left="567" w:hanging="567"/>
        <w:rPr>
          <w:ins w:id="512" w:author="genchanghsu" w:date="2023-11-11T19:48:28Z"/>
          <w:rFonts w:ascii="Times New Roman" w:hAnsi="Times New Roman" w:cs="Times New Roman"/>
          <w:sz w:val="24"/>
          <w:szCs w:val="24"/>
        </w:rPr>
      </w:pPr>
      <w:r>
        <w:rPr>
          <w:rFonts w:ascii="Times New Roman" w:hAnsi="Times New Roman" w:cs="Times New Roman"/>
          <w:sz w:val="24"/>
          <w:szCs w:val="24"/>
        </w:rPr>
        <w:t>Janssen, A., Sabelis, M.W., Magalhães, S., Montserrat, M., Van der Hammen, T., 2007. Habitat structure affects intraguild predation. Ecology 88, 2713-2719.</w:t>
      </w:r>
    </w:p>
    <w:p>
      <w:pPr>
        <w:pStyle w:val="21"/>
        <w:spacing w:after="0"/>
        <w:ind w:left="567" w:hanging="567"/>
        <w:rPr>
          <w:ins w:id="513" w:author="genchanghsu" w:date="2023-11-11T19:48:31Z"/>
          <w:rFonts w:ascii="Times New Roman" w:hAnsi="Times New Roman" w:cs="Times New Roman"/>
          <w:sz w:val="24"/>
          <w:szCs w:val="24"/>
          <w:lang w:val="en-US"/>
        </w:rPr>
      </w:pPr>
      <w:ins w:id="514" w:author="genchanghsu" w:date="2023-11-11T19:48:31Z">
        <w:r>
          <w:rPr>
            <w:rFonts w:hint="default" w:ascii="Times New Roman" w:hAnsi="Times New Roman" w:cs="Times New Roman"/>
            <w:sz w:val="24"/>
            <w:szCs w:val="24"/>
            <w:lang w:val="en-US" w:eastAsia="zh-CN"/>
          </w:rPr>
          <w:t>Karp, D.S., Chaplin-Kramer, R., Meehan, T.D., Martin, E.A., DeClerck, F., Grab, H., Gratton, C., Hunt, L., Larsen, A.E., Martínez-Salinas, A., 2018. Crop pests and predators exhibit inconsistent responses to surrounding landscape composition. Proceedings of the National Academy of Sciences 115, E7863-E7870.</w:t>
        </w:r>
      </w:ins>
    </w:p>
    <w:p>
      <w:pPr>
        <w:pStyle w:val="21"/>
        <w:spacing w:after="0"/>
        <w:ind w:left="567" w:hanging="567"/>
        <w:rPr>
          <w:del w:id="515" w:author="genchanghsu" w:date="2023-11-11T19:48:33Z"/>
          <w:rFonts w:ascii="Times New Roman" w:hAnsi="Times New Roman" w:cs="Times New Roman"/>
          <w:sz w:val="24"/>
          <w:szCs w:val="24"/>
        </w:rPr>
      </w:pP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Kehoe, L., Romero-Muñoz, A., Polaina, E., Estes, L., Kreft, H., Kuemmerle, T., 2017. Biodiversity at risk under future cropland expansion and intensification. Nature Ecology &amp; Evolution 1, 1129-1135.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Klecka, J., Boukal, D.S., 2013. Foraging and vulnerability traits modify predator–prey body mass allometry: freshwater macroinvertebrates as a case study. Journal of Animal Ecology 82, 1031-1041.</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Krey, K.L., Blubaugh, C.K., Chapman, E.G., Lynch, C.A., Snyder, G.B., Jensen, A.S., Fu, Z., Prischmann-Voldseth, D.A., Harwood, J.D., Snyder, W.E., 2017. Generalist predators consume spider mites despite the presence of alternative prey. Biological Control 115, 157-164.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Kuusk, A.-K., Ekbom, B., 2012. Feeding habits of lycosid spiders in field habitats. Journal of Pest Science 85, 253-260.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Langellotto, G.A., Denno, R.F., 2004. Responses of invertebrate natural enemies to complex-structured habitats: a meta-analytical synthesis. Oecologia 139, 1-10.</w:t>
      </w:r>
    </w:p>
    <w:p>
      <w:pPr>
        <w:pStyle w:val="21"/>
        <w:spacing w:after="0"/>
        <w:ind w:left="567" w:hanging="567"/>
        <w:rPr>
          <w:ins w:id="516" w:author="genchanghsu" w:date="2023-11-11T16:47:09Z"/>
          <w:rFonts w:ascii="Times New Roman" w:hAnsi="Times New Roman" w:cs="Times New Roman"/>
          <w:sz w:val="24"/>
          <w:szCs w:val="24"/>
        </w:rPr>
      </w:pPr>
      <w:r>
        <w:rPr>
          <w:rFonts w:ascii="Times New Roman" w:hAnsi="Times New Roman" w:cs="Times New Roman"/>
          <w:sz w:val="24"/>
          <w:szCs w:val="24"/>
        </w:rPr>
        <w:t>Layman, C.A., Araujo, M.S., Boucek, R., Hammerschlag</w:t>
      </w:r>
      <w:r>
        <w:rPr>
          <w:rFonts w:ascii="Times New Roman" w:hAnsi="Times New Roman" w:eastAsia="Microsoft JhengHei" w:cs="Times New Roman"/>
          <w:sz w:val="24"/>
          <w:szCs w:val="24"/>
        </w:rPr>
        <w:t>‐</w:t>
      </w:r>
      <w:r>
        <w:rPr>
          <w:rFonts w:ascii="Times New Roman" w:hAnsi="Times New Roman" w:cs="Times New Roman"/>
          <w:sz w:val="24"/>
          <w:szCs w:val="24"/>
        </w:rPr>
        <w:t>Peyer, C.M., Harrison, E., Jud, Z.R., Matich, P., Rosenblatt, A.E., Vaudo, J.J., Yeager, L.A., 2012. Applying stable isotopes to examine food</w:t>
      </w:r>
      <w:r>
        <w:rPr>
          <w:rFonts w:ascii="Times New Roman" w:hAnsi="Times New Roman" w:eastAsia="Microsoft JhengHei" w:cs="Times New Roman"/>
          <w:sz w:val="24"/>
          <w:szCs w:val="24"/>
        </w:rPr>
        <w:t>‐</w:t>
      </w:r>
      <w:r>
        <w:rPr>
          <w:rFonts w:ascii="Times New Roman" w:hAnsi="Times New Roman" w:cs="Times New Roman"/>
          <w:sz w:val="24"/>
          <w:szCs w:val="24"/>
        </w:rPr>
        <w:t>web structure: an overview of analytical tools. Biological Reviews 87, 545-562.</w:t>
      </w:r>
    </w:p>
    <w:p>
      <w:pPr>
        <w:pStyle w:val="21"/>
        <w:spacing w:after="0"/>
        <w:ind w:left="567" w:hanging="567"/>
        <w:rPr>
          <w:rFonts w:ascii="Times New Roman" w:hAnsi="Times New Roman" w:cs="Times New Roman"/>
          <w:sz w:val="24"/>
          <w:szCs w:val="24"/>
        </w:rPr>
      </w:pPr>
      <w:ins w:id="517" w:author="genchanghsu" w:date="2023-11-11T16:47:12Z">
        <w:r>
          <w:rPr>
            <w:rFonts w:ascii="Times New Roman" w:hAnsi="Times New Roman" w:cs="Times New Roman"/>
            <w:sz w:val="24"/>
            <w:szCs w:val="24"/>
          </w:rPr>
          <w:t>Lenth, R.</w:t>
        </w:r>
      </w:ins>
      <w:ins w:id="518" w:author="genchanghsu" w:date="2023-11-11T16:47:12Z">
        <w:r>
          <w:rPr>
            <w:rFonts w:hint="default" w:ascii="Times New Roman" w:hAnsi="Times New Roman" w:cs="Times New Roman"/>
            <w:sz w:val="24"/>
            <w:szCs w:val="24"/>
          </w:rPr>
          <w:t> 2018. emmeans: Estimated marginal means, aka least-squares means. R package version 1.3.0.</w:t>
        </w:r>
      </w:ins>
    </w:p>
    <w:p>
      <w:pPr>
        <w:pStyle w:val="21"/>
        <w:spacing w:after="0"/>
        <w:ind w:left="567" w:hanging="567"/>
        <w:rPr>
          <w:del w:id="519" w:author="genchanghsu" w:date="2023-11-11T16:47:06Z"/>
          <w:rFonts w:ascii="Times New Roman" w:hAnsi="Times New Roman" w:cs="Times New Roman"/>
          <w:sz w:val="24"/>
          <w:szCs w:val="24"/>
        </w:rPr>
      </w:pPr>
      <w:del w:id="520" w:author="genchanghsu" w:date="2023-11-11T16:47:06Z">
        <w:r>
          <w:rPr>
            <w:rFonts w:ascii="Times New Roman" w:hAnsi="Times New Roman" w:cs="Times New Roman"/>
            <w:sz w:val="24"/>
            <w:szCs w:val="24"/>
          </w:rPr>
          <w:delText>Lenth, R., Lenth, M.R., 2018. Package ‘lsmeans’. The American Statistician 34, 216-221.</w:delText>
        </w:r>
      </w:del>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Letourneau, D.K., Jedlicka, J.A., Bothwell, S.G., Moreno, C.R., 2009. Effects of natural enemy biodiversity on the suppression of arthropod herbivores in terrestrial ecosystems. Annu Rev Ecol Evol S 40, 573-592.</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Lichtenberg, E.M., Kennedy, C.M., Kremen, C., Batary, P., Berendse, F., Bommarco, R., Bosque</w:t>
      </w:r>
      <w:r>
        <w:rPr>
          <w:rFonts w:ascii="Times New Roman" w:hAnsi="Times New Roman" w:eastAsia="Microsoft JhengHei" w:cs="Times New Roman"/>
          <w:sz w:val="24"/>
          <w:szCs w:val="24"/>
        </w:rPr>
        <w:t>‐</w:t>
      </w:r>
      <w:r>
        <w:rPr>
          <w:rFonts w:ascii="Times New Roman" w:hAnsi="Times New Roman" w:cs="Times New Roman"/>
          <w:sz w:val="24"/>
          <w:szCs w:val="24"/>
        </w:rPr>
        <w:t>Pérez, N.A., Carvalheiro, L.G., Snyder, W.E., Williams, N.M., 2017. A global synthesis of the effects of diversified farming systems on arthropod diversity within fields and across agricultural landscapes. Global change biology 23, 4946-4957.</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Mazzi, D., Dorn, S., 2012. Movement of insect pests in agricultural landscapes. Annals of Applied Biology 160, 97-113.</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Michalko, R., Pekár, S., Entling, M.H., 2019. An updated perspective on spiders as generalist predators in biological control. Oecologia 189, 21-36.</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Newton, J., 2016. Stable isotopes as tools in ecological research. eLS, 1-8.</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Nyffeler, M., 1999. Prey selection of spiders in the field. Journal of Arachnology, 317-324.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Phillips, D.L., Koch, P.L., 2002. Incorporating concentration dependence in stable isotope mixing models. Oecologia 130, 114-125.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Porcel, M., Andersson, G.K., Pålsson, J., Tasin, M., 2018. Organic management in apple orchards: higher impacts on biological control than on pollination. Journal of Applied Ecology 55, 2779-2789.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Post, D.M., 2002. Using stable isotopes to estimate trophic position: models, methods, and assumptions. Ecology 83, 703-718.</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Prasad, R., Snyder, W., 2006. Polyphagy complicates conservation biological control that targets generalist predators. Journal of Applied Ecology 43, 343-352.</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 computing. R Foundation for Statistical Computing, Vienna, Austria.</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Roubinet, E., Birkhofer, K., Malsher, G., Staudacher, K., Ekbom, B., Traugott, M., Jonsson, M., 2017. Diet of generalist predators reflects effects of cropping period and farming system on extra- and intraguild prey. Ecol Appl 27, 1167-1177.</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Roubinet, E., Jonsson, T., Malsher, G., Staudacher, K., Traugott, M., Ekbom, B., Jonsson, M., 2018. High redundancy as well as complementary prey choice characterize generalist predator food webs in agroecosystems. Scientific reports 8, 1-10.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Schmitz, O.J., 2008. Effects of predator hunting mode on grassland ecosystem function. Science 319, 952-954.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Settle, W.H., Ariawan, H., Astuti, E.T., Cahyana, W., Hakim, A.L., Hindayana, D., Lestari, A.S., 1996. Managing tropical rice pests through conservation of generalist natural enemies and alternative prey. Ecology 77, 1975-1988.</w:t>
      </w:r>
    </w:p>
    <w:p>
      <w:pPr>
        <w:pStyle w:val="21"/>
        <w:spacing w:after="0"/>
        <w:ind w:left="567" w:hanging="567"/>
        <w:rPr>
          <w:ins w:id="521" w:author="genchanghsu" w:date="2023-11-11T19:38:48Z"/>
          <w:rFonts w:ascii="Times New Roman" w:hAnsi="Times New Roman" w:cs="Times New Roman"/>
          <w:sz w:val="24"/>
          <w:szCs w:val="24"/>
        </w:rPr>
      </w:pPr>
      <w:r>
        <w:rPr>
          <w:rFonts w:ascii="Times New Roman" w:hAnsi="Times New Roman" w:cs="Times New Roman"/>
          <w:sz w:val="24"/>
          <w:szCs w:val="24"/>
        </w:rPr>
        <w:t>Stiling, P., Cornelissen, T., 2005. What makes a successful biocontrol agent? A meta-analysis of biological control agent performance. Biological control 34, 236-246.</w:t>
      </w:r>
    </w:p>
    <w:p>
      <w:pPr>
        <w:pStyle w:val="21"/>
        <w:spacing w:after="0"/>
        <w:ind w:left="567" w:hanging="567"/>
        <w:rPr>
          <w:ins w:id="522" w:author="genchanghsu" w:date="2023-11-11T19:39:16Z"/>
          <w:rFonts w:ascii="Times New Roman" w:hAnsi="Times New Roman" w:cs="Times New Roman"/>
          <w:sz w:val="24"/>
          <w:szCs w:val="24"/>
          <w:lang w:val="en-US"/>
        </w:rPr>
      </w:pPr>
      <w:ins w:id="523" w:author="genchanghsu" w:date="2023-11-11T19:39:16Z">
        <w:r>
          <w:rPr>
            <w:rFonts w:hint="default" w:ascii="Times New Roman" w:hAnsi="Times New Roman" w:cs="Times New Roman"/>
            <w:sz w:val="24"/>
            <w:szCs w:val="24"/>
            <w:lang w:val="en-US" w:eastAsia="zh-CN"/>
          </w:rPr>
          <w:t>Stock, B.C., Jackson, A.L., Ward, E.J., Parnell, A.C., Phillips, D.L., Semmens, B.X., 2018. Analyzing mixing systems using a new generation of Bayesian tracer mixing models. PeerJ 6, e5096.</w:t>
        </w:r>
      </w:ins>
    </w:p>
    <w:p>
      <w:pPr>
        <w:pStyle w:val="21"/>
        <w:spacing w:after="0"/>
        <w:ind w:left="567" w:hanging="567"/>
        <w:rPr>
          <w:del w:id="524" w:author="genchanghsu" w:date="2023-11-11T19:39:17Z"/>
          <w:rFonts w:ascii="Times New Roman" w:hAnsi="Times New Roman" w:cs="Times New Roman"/>
          <w:sz w:val="24"/>
          <w:szCs w:val="24"/>
        </w:rPr>
      </w:pP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Stock, B.C., Semmens, B.X., 2016. Unifying error structures in commonly used biotracer mixing models. Ecology 97, 2562-2569.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Straub, C.S., Finke, D.L., Snyder, W.E., 2008. Are the conservation of natural enemy biodiversity and biological control compatible goals? Biological control 45, 225-237.</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Sun, J.-T., Wang, M.-M., Zhang, Y.-K., Chapuis, M.-P., Jiang, X.-Y., Hu, G., Yang, X.-M., Ge, C., Xue, X.-F., Hong, X.-Y., 2015. Evidence for high dispersal ability and mito-nuclear discordance in the small brown planthopper, Laodelphax striatellus. Scientific Reports 5, 1-10.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Symondson, W., Sunderland, K., Greenstone, M., 2002. Can generalist predators be effective biocontrol agents? Annual review of entomology 47, 561-594.</w:t>
      </w:r>
    </w:p>
    <w:p>
      <w:pPr>
        <w:pStyle w:val="21"/>
        <w:spacing w:after="0"/>
        <w:ind w:left="567" w:hanging="567"/>
        <w:rPr>
          <w:del w:id="525" w:author="genchanghsu" w:date="2023-11-11T20:27:08Z"/>
          <w:rFonts w:ascii="Times New Roman" w:hAnsi="Times New Roman" w:cs="Times New Roman"/>
          <w:sz w:val="24"/>
          <w:szCs w:val="24"/>
        </w:rPr>
      </w:pPr>
      <w:r>
        <w:rPr>
          <w:rFonts w:ascii="Times New Roman" w:hAnsi="Times New Roman" w:cs="Times New Roman"/>
          <w:sz w:val="24"/>
          <w:szCs w:val="24"/>
        </w:rPr>
        <w:t>Wise, D.H., Moldenhauer, D.M., Halaj, J., 2006. Using stable isotopes to reveal shifts in prey consumption by generalist predators. Ecol. Appl. 16, 865-876.</w:t>
      </w:r>
      <w:bookmarkStart w:id="0" w:name="_GoBack"/>
      <w:bookmarkEnd w:id="0"/>
    </w:p>
    <w:p>
      <w:pPr>
        <w:pStyle w:val="21"/>
        <w:spacing w:after="0"/>
        <w:ind w:left="567" w:hanging="567"/>
        <w:rPr>
          <w:del w:id="527" w:author="genchanghsu" w:date="2023-11-11T20:27:06Z"/>
        </w:rPr>
        <w:pPrChange w:id="526" w:author="genchanghsu" w:date="2023-11-11T20:27:08Z">
          <w:pPr>
            <w:pStyle w:val="21"/>
            <w:ind w:left="567" w:hanging="567"/>
          </w:pPr>
        </w:pPrChange>
      </w:pPr>
      <w:del w:id="528" w:author="genchanghsu" w:date="2023-11-11T20:27:06Z">
        <w:r>
          <w:rPr>
            <w:rFonts w:ascii="Times New Roman" w:hAnsi="Times New Roman" w:cs="Times New Roman"/>
            <w:sz w:val="24"/>
            <w:szCs w:val="24"/>
          </w:rPr>
          <w:delText>Zeileis, A., Cribari-Neto, F., Gruen, B., Kosmidis, I., Simas, A.B., Rocha, A.V., Zeileis, M.A., 2016. Package ‘betareg’. R package 3, 2.</w:delText>
        </w:r>
      </w:del>
    </w:p>
    <w:p>
      <w:pPr>
        <w:pStyle w:val="21"/>
        <w:spacing w:after="0"/>
        <w:ind w:left="567" w:hanging="567"/>
        <w:rPr>
          <w:rFonts w:ascii="Times New Roman" w:hAnsi="Times New Roman" w:cs="Times New Roman"/>
          <w:sz w:val="24"/>
          <w:szCs w:val="24"/>
        </w:rPr>
        <w:pPrChange w:id="529" w:author="genchanghsu" w:date="2023-11-11T20:27:08Z">
          <w:pPr>
            <w:pStyle w:val="21"/>
            <w:ind w:left="567" w:hanging="567"/>
          </w:pPr>
        </w:pPrChange>
      </w:pPr>
      <w:r>
        <w:rPr>
          <w:rFonts w:ascii="Times New Roman" w:hAnsi="Times New Roman" w:cs="Times New Roman"/>
          <w:color w:val="FF0000"/>
          <w:sz w:val="24"/>
          <w:szCs w:val="24"/>
        </w:rPr>
        <w:fldChar w:fldCharType="end"/>
      </w:r>
      <w:r>
        <w:rPr>
          <w:rFonts w:ascii="Times New Roman" w:hAnsi="Times New Roman" w:cs="Times New Roman"/>
          <w:sz w:val="24"/>
          <w:szCs w:val="24"/>
        </w:rPr>
        <w:br w:type="page"/>
      </w:r>
    </w:p>
    <w:p>
      <w:pPr>
        <w:jc w:val="left"/>
        <w:rPr>
          <w:rFonts w:cs="Times New Roman"/>
        </w:rPr>
      </w:pPr>
      <w:r>
        <w:rPr>
          <w:rFonts w:cs="Times New Roman"/>
          <w:b/>
        </w:rPr>
        <w:t>Table 1.</w:t>
      </w:r>
      <w:r>
        <w:rPr>
          <w:rFonts w:cs="Times New Roman"/>
        </w:rPr>
        <w:t xml:space="preserve">  Statistical results from GLM beta regression models for examining the effects of abiotic and biotic factors on pest consumption by spiders, ladybeetles, and both predators  </w:t>
      </w:r>
    </w:p>
    <w:tbl>
      <w:tblPr>
        <w:tblStyle w:val="28"/>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5"/>
        <w:gridCol w:w="2761"/>
        <w:gridCol w:w="1207"/>
        <w:gridCol w:w="1417"/>
        <w:gridCol w:w="1417"/>
        <w:tblGridChange w:id="530">
          <w:tblGrid>
            <w:gridCol w:w="1845"/>
            <w:gridCol w:w="2761"/>
            <w:gridCol w:w="1207"/>
            <w:gridCol w:w="1417"/>
            <w:gridCol w:w="1417"/>
          </w:tblGrid>
        </w:tblGridChange>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color w:val="366091" w:themeColor="accent1" w:themeShade="BF"/>
                <w:sz w:val="22"/>
                <w:szCs w:val="28"/>
              </w:rPr>
            </w:pPr>
            <w:r>
              <w:rPr>
                <w:rFonts w:cs="Times New Roman"/>
                <w:b w:val="0"/>
                <w:bCs/>
                <w:color w:val="000000" w:themeColor="text1" w:themeShade="BF"/>
                <w:sz w:val="22"/>
              </w:rPr>
              <w:t>Model</w:t>
            </w:r>
          </w:p>
        </w:tc>
        <w:tc>
          <w:tcPr>
            <w:tcW w:w="2761"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color w:val="auto"/>
                <w:sz w:val="22"/>
                <w:szCs w:val="28"/>
              </w:rPr>
            </w:pPr>
            <w:r>
              <w:rPr>
                <w:rFonts w:cs="Times New Roman"/>
                <w:b w:val="0"/>
                <w:bCs/>
                <w:color w:val="auto"/>
                <w:sz w:val="22"/>
              </w:rPr>
              <w:t>Factor</w:t>
            </w:r>
          </w:p>
        </w:tc>
        <w:tc>
          <w:tcPr>
            <w:tcW w:w="120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i/>
                <w:color w:val="auto"/>
                <w:sz w:val="22"/>
                <w:szCs w:val="28"/>
              </w:rPr>
            </w:pPr>
            <w:r>
              <w:rPr>
                <w:rFonts w:cs="Times New Roman"/>
                <w:b w:val="0"/>
                <w:bCs/>
                <w:i/>
                <w:color w:val="auto"/>
                <w:sz w:val="22"/>
              </w:rPr>
              <w:t>d.f.</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color w:val="auto"/>
                <w:sz w:val="22"/>
                <w:szCs w:val="28"/>
              </w:rPr>
            </w:pPr>
            <w:r>
              <w:rPr>
                <w:rFonts w:cs="Times New Roman"/>
                <w:b w:val="0"/>
                <w:bCs/>
                <w:i/>
                <w:color w:val="auto"/>
                <w:sz w:val="22"/>
              </w:rPr>
              <w:t xml:space="preserve">    χ</w:t>
            </w:r>
            <w:r>
              <w:rPr>
                <w:rFonts w:cs="Times New Roman"/>
                <w:b w:val="0"/>
                <w:bCs/>
                <w:color w:val="auto"/>
                <w:sz w:val="22"/>
                <w:vertAlign w:val="superscript"/>
              </w:rPr>
              <w:t>2</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i/>
                <w:color w:val="auto"/>
                <w:sz w:val="22"/>
                <w:szCs w:val="28"/>
              </w:rPr>
            </w:pPr>
            <w:r>
              <w:rPr>
                <w:rFonts w:cs="Times New Roman"/>
                <w:b w:val="0"/>
                <w:bCs/>
                <w:i/>
                <w:color w:val="auto"/>
                <w:sz w:val="22"/>
              </w:rPr>
              <w:t xml:space="preserve">    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31"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531" w:author="genchanghsu" w:date="2023-11-11T20:01:33Z">
            <w:trPr>
              <w:trHeight w:val="425" w:hRule="atLeast"/>
              <w:jc w:val="center"/>
            </w:trPr>
          </w:trPrChange>
        </w:trPr>
        <w:tc>
          <w:tcPr>
            <w:tcW w:w="1845" w:type="dxa"/>
            <w:tcBorders>
              <w:left w:val="nil"/>
              <w:right w:val="nil"/>
            </w:tcBorders>
            <w:shd w:val="clear" w:color="auto" w:fill="auto"/>
            <w:vAlign w:val="center"/>
            <w:tcPrChange w:id="532" w:author="genchanghsu" w:date="2023-11-11T20:01:33Z">
              <w:tcPr>
                <w:tcW w:w="1845" w:type="dxa"/>
                <w:tcBorders>
                  <w:left w:val="nil"/>
                  <w:right w:val="nil"/>
                </w:tcBorders>
                <w:shd w:val="clear" w:color="auto" w:fill="auto"/>
                <w:vAlign w:val="center"/>
              </w:tcPr>
            </w:tcPrChange>
          </w:tcPr>
          <w:p>
            <w:pPr>
              <w:spacing w:after="0" w:line="240" w:lineRule="auto"/>
              <w:rPr>
                <w:rFonts w:cs="Times New Roman" w:eastAsiaTheme="majorEastAsia"/>
                <w:b/>
                <w:bCs w:val="0"/>
                <w:color w:val="366091" w:themeColor="accent1" w:themeShade="BF"/>
                <w:sz w:val="22"/>
                <w:szCs w:val="28"/>
              </w:rPr>
            </w:pPr>
            <w:r>
              <w:rPr>
                <w:rFonts w:cs="Times New Roman"/>
                <w:b w:val="0"/>
                <w:bCs/>
                <w:color w:val="000000" w:themeColor="text1" w:themeShade="BF"/>
                <w:sz w:val="22"/>
              </w:rPr>
              <w:t>Both predators</w:t>
            </w:r>
          </w:p>
        </w:tc>
        <w:tc>
          <w:tcPr>
            <w:tcW w:w="2761" w:type="dxa"/>
            <w:tcBorders>
              <w:right w:val="nil"/>
            </w:tcBorders>
            <w:shd w:val="clear" w:color="auto" w:fill="auto"/>
            <w:vAlign w:val="center"/>
            <w:tcPrChange w:id="533" w:author="genchanghsu" w:date="2023-11-11T20:01:33Z">
              <w:tcPr>
                <w:tcW w:w="2761" w:type="dxa"/>
                <w:tcBorders>
                  <w:right w:val="nil"/>
                </w:tcBorders>
                <w:shd w:val="clear" w:color="auto" w:fill="auto"/>
                <w:vAlign w:val="center"/>
              </w:tcPr>
            </w:tcPrChange>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Change w:id="534" w:author="genchanghsu" w:date="2023-11-11T20:01:33Z">
              <w:tcPr>
                <w:tcW w:w="1207" w:type="dxa"/>
                <w:tcBorders>
                  <w:right w:val="nil"/>
                </w:tcBorders>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Change w:id="535"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536"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37" w:author="genchanghsu" w:date="2023-11-11T14:12:19Z">
                  <w:rPr>
                    <w:rFonts w:hint="default" w:ascii="Arial" w:hAnsi="Arial" w:eastAsia="SimSun" w:cs="Arial"/>
                    <w:i w:val="0"/>
                    <w:iCs w:val="0"/>
                    <w:color w:val="000000"/>
                    <w:kern w:val="0"/>
                    <w:sz w:val="28"/>
                    <w:szCs w:val="28"/>
                    <w:u w:val="none"/>
                    <w:lang w:val="en-US" w:eastAsia="zh-CN" w:bidi="ar"/>
                  </w:rPr>
                </w:rPrChange>
              </w:rPr>
              <w:t>8</w:t>
            </w:r>
            <w:ins w:id="538" w:author="genchanghsu" w:date="2023-11-11T14:12:26Z">
              <w:r>
                <w:rPr>
                  <w:rFonts w:hint="default" w:ascii="Times New Roman" w:hAnsi="Times New Roman" w:eastAsia="SimSun" w:cs="Times New Roman"/>
                  <w:i w:val="0"/>
                  <w:iCs w:val="0"/>
                  <w:color w:val="000000"/>
                  <w:kern w:val="0"/>
                  <w:sz w:val="22"/>
                  <w:szCs w:val="22"/>
                  <w:u w:val="none"/>
                  <w:lang w:val="en-US" w:eastAsia="zh-CN" w:bidi="ar"/>
                </w:rPr>
                <w:t>.</w:t>
              </w:r>
            </w:ins>
            <w:ins w:id="539" w:author="genchanghsu" w:date="2023-11-11T14:12:27Z">
              <w:r>
                <w:rPr>
                  <w:rFonts w:hint="default" w:ascii="Times New Roman" w:hAnsi="Times New Roman" w:eastAsia="SimSun" w:cs="Times New Roman"/>
                  <w:i w:val="0"/>
                  <w:iCs w:val="0"/>
                  <w:color w:val="000000"/>
                  <w:kern w:val="0"/>
                  <w:sz w:val="22"/>
                  <w:szCs w:val="22"/>
                  <w:u w:val="none"/>
                  <w:lang w:val="en-US" w:eastAsia="zh-CN" w:bidi="ar"/>
                </w:rPr>
                <w:t>00</w:t>
              </w:r>
            </w:ins>
          </w:p>
        </w:tc>
        <w:tc>
          <w:tcPr>
            <w:tcW w:w="1417" w:type="dxa"/>
            <w:tcBorders>
              <w:right w:val="nil"/>
            </w:tcBorders>
            <w:shd w:val="clear" w:color="auto" w:fill="auto"/>
            <w:vAlign w:val="center"/>
            <w:tcPrChange w:id="540"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541"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42" w:author="genchanghsu" w:date="2023-11-11T14:13:13Z">
                  <w:rPr>
                    <w:rFonts w:hint="default" w:ascii="Arial" w:hAnsi="Arial" w:eastAsia="SimSun" w:cs="Arial"/>
                    <w:i w:val="0"/>
                    <w:iCs w:val="0"/>
                    <w:color w:val="000000"/>
                    <w:kern w:val="0"/>
                    <w:sz w:val="28"/>
                    <w:szCs w:val="28"/>
                    <w:u w:val="none"/>
                    <w:lang w:val="en-US" w:eastAsia="zh-CN" w:bidi="ar"/>
                  </w:rPr>
                </w:rPrChange>
              </w:rPr>
              <w:t>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43"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543" w:author="genchanghsu" w:date="2023-11-11T20:01:33Z">
            <w:trPr>
              <w:trHeight w:val="425" w:hRule="atLeast"/>
              <w:jc w:val="center"/>
            </w:trPr>
          </w:trPrChange>
        </w:trPr>
        <w:tc>
          <w:tcPr>
            <w:tcW w:w="1845" w:type="dxa"/>
            <w:shd w:val="clear" w:color="auto" w:fill="auto"/>
            <w:vAlign w:val="center"/>
            <w:tcPrChange w:id="544" w:author="genchanghsu" w:date="2023-11-11T20:01:33Z">
              <w:tcPr>
                <w:tcW w:w="1845" w:type="dxa"/>
                <w:shd w:val="clear" w:color="auto" w:fill="auto"/>
                <w:vAlign w:val="center"/>
              </w:tcPr>
            </w:tcPrChange>
          </w:tcPr>
          <w:p>
            <w:pPr>
              <w:spacing w:after="0" w:line="240" w:lineRule="auto"/>
              <w:rPr>
                <w:rFonts w:cs="Times New Roman"/>
                <w:b/>
                <w:bCs/>
                <w:color w:val="auto"/>
                <w:sz w:val="22"/>
              </w:rPr>
            </w:pPr>
          </w:p>
        </w:tc>
        <w:tc>
          <w:tcPr>
            <w:tcW w:w="2761" w:type="dxa"/>
            <w:shd w:val="clear" w:color="auto" w:fill="auto"/>
            <w:vAlign w:val="center"/>
            <w:tcPrChange w:id="545" w:author="genchanghsu" w:date="2023-11-11T20:01:33Z">
              <w:tcPr>
                <w:tcW w:w="2761" w:type="dxa"/>
                <w:shd w:val="clear" w:color="auto" w:fill="auto"/>
                <w:vAlign w:val="center"/>
              </w:tcPr>
            </w:tcPrChange>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Change w:id="546" w:author="genchanghsu" w:date="2023-11-11T20:01:33Z">
              <w:tcPr>
                <w:tcW w:w="1207" w:type="dxa"/>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Change w:id="547"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548"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49" w:author="genchanghsu" w:date="2023-11-11T14:12:20Z">
                  <w:rPr>
                    <w:rFonts w:hint="default" w:ascii="Arial" w:hAnsi="Arial" w:eastAsia="SimSun" w:cs="Arial"/>
                    <w:i w:val="0"/>
                    <w:iCs w:val="0"/>
                    <w:color w:val="000000"/>
                    <w:kern w:val="0"/>
                    <w:sz w:val="28"/>
                    <w:szCs w:val="28"/>
                    <w:u w:val="none"/>
                    <w:lang w:val="en-US" w:eastAsia="zh-CN" w:bidi="ar"/>
                  </w:rPr>
                </w:rPrChange>
              </w:rPr>
              <w:t>7.29</w:t>
            </w:r>
          </w:p>
        </w:tc>
        <w:tc>
          <w:tcPr>
            <w:tcW w:w="1417" w:type="dxa"/>
            <w:shd w:val="clear" w:color="auto" w:fill="auto"/>
            <w:vAlign w:val="center"/>
            <w:tcPrChange w:id="550"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551"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52" w:author="genchanghsu" w:date="2023-11-11T14:13:13Z">
                  <w:rPr>
                    <w:rFonts w:hint="default" w:ascii="Arial" w:hAnsi="Arial" w:eastAsia="SimSun" w:cs="Arial"/>
                    <w:i w:val="0"/>
                    <w:iCs w:val="0"/>
                    <w:color w:val="000000"/>
                    <w:kern w:val="0"/>
                    <w:sz w:val="28"/>
                    <w:szCs w:val="28"/>
                    <w:u w:val="none"/>
                    <w:lang w:val="en-US" w:eastAsia="zh-CN" w:bidi="ar"/>
                  </w:rPr>
                </w:rPrChange>
              </w:rPr>
              <w:t>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53"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553" w:author="genchanghsu" w:date="2023-11-11T20:01:33Z">
            <w:trPr>
              <w:trHeight w:val="425" w:hRule="atLeast"/>
              <w:jc w:val="center"/>
            </w:trPr>
          </w:trPrChange>
        </w:trPr>
        <w:tc>
          <w:tcPr>
            <w:tcW w:w="1845" w:type="dxa"/>
            <w:tcBorders>
              <w:left w:val="nil"/>
              <w:right w:val="nil"/>
            </w:tcBorders>
            <w:shd w:val="clear" w:color="auto" w:fill="auto"/>
            <w:vAlign w:val="center"/>
            <w:tcPrChange w:id="554" w:author="genchanghsu" w:date="2023-11-11T20:01:33Z">
              <w:tcPr>
                <w:tcW w:w="1845" w:type="dxa"/>
                <w:tcBorders>
                  <w:left w:val="nil"/>
                  <w:right w:val="nil"/>
                </w:tcBorders>
                <w:shd w:val="clear" w:color="auto" w:fill="auto"/>
                <w:vAlign w:val="center"/>
              </w:tcPr>
            </w:tcPrChange>
          </w:tcPr>
          <w:p>
            <w:pPr>
              <w:spacing w:after="0" w:line="240" w:lineRule="auto"/>
              <w:rPr>
                <w:rFonts w:cs="Times New Roman"/>
                <w:b/>
                <w:bCs/>
                <w:color w:val="auto"/>
                <w:sz w:val="22"/>
              </w:rPr>
            </w:pPr>
          </w:p>
        </w:tc>
        <w:tc>
          <w:tcPr>
            <w:tcW w:w="2761" w:type="dxa"/>
            <w:tcBorders>
              <w:right w:val="nil"/>
            </w:tcBorders>
            <w:shd w:val="clear" w:color="auto" w:fill="auto"/>
            <w:vAlign w:val="center"/>
            <w:tcPrChange w:id="555" w:author="genchanghsu" w:date="2023-11-11T20:01:33Z">
              <w:tcPr>
                <w:tcW w:w="2761" w:type="dxa"/>
                <w:tcBorders>
                  <w:right w:val="nil"/>
                </w:tcBorders>
                <w:shd w:val="clear" w:color="auto" w:fill="auto"/>
                <w:vAlign w:val="center"/>
              </w:tcPr>
            </w:tcPrChange>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Change w:id="556" w:author="genchanghsu" w:date="2023-11-11T20:01:33Z">
              <w:tcPr>
                <w:tcW w:w="1207" w:type="dxa"/>
                <w:tcBorders>
                  <w:right w:val="nil"/>
                </w:tcBorders>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Change w:id="557"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558"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59" w:author="genchanghsu" w:date="2023-11-11T14:12:20Z">
                  <w:rPr>
                    <w:rFonts w:hint="default" w:ascii="Arial" w:hAnsi="Arial" w:eastAsia="SimSun" w:cs="Arial"/>
                    <w:i w:val="0"/>
                    <w:iCs w:val="0"/>
                    <w:color w:val="000000"/>
                    <w:kern w:val="0"/>
                    <w:sz w:val="28"/>
                    <w:szCs w:val="28"/>
                    <w:u w:val="none"/>
                    <w:lang w:val="en-US" w:eastAsia="zh-CN" w:bidi="ar"/>
                  </w:rPr>
                </w:rPrChange>
              </w:rPr>
              <w:t>249.84</w:t>
            </w:r>
          </w:p>
        </w:tc>
        <w:tc>
          <w:tcPr>
            <w:tcW w:w="1417" w:type="dxa"/>
            <w:tcBorders>
              <w:right w:val="nil"/>
            </w:tcBorders>
            <w:shd w:val="clear" w:color="auto" w:fill="auto"/>
            <w:vAlign w:val="center"/>
            <w:tcPrChange w:id="560"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561" w:author="genchanghsu" w:date="2023-11-11T20:01:45Z">
                <w:pPr>
                  <w:keepNext w:val="0"/>
                  <w:keepLines w:val="0"/>
                  <w:widowControl/>
                  <w:suppressLineNumbers w:val="0"/>
                  <w:jc w:val="right"/>
                  <w:textAlignment w:val="center"/>
                </w:pPr>
              </w:pPrChange>
            </w:pPr>
            <w:ins w:id="562" w:author="genchanghsu" w:date="2023-11-11T14:13:19Z">
              <w:r>
                <w:rPr>
                  <w:rFonts w:hint="default" w:ascii="Times New Roman" w:hAnsi="Times New Roman" w:eastAsia="SimSun" w:cs="Times New Roman"/>
                  <w:i w:val="0"/>
                  <w:iCs w:val="0"/>
                  <w:color w:val="000000"/>
                  <w:kern w:val="0"/>
                  <w:sz w:val="22"/>
                  <w:szCs w:val="22"/>
                  <w:u w:val="none"/>
                  <w:lang w:val="en-US" w:eastAsia="zh-CN" w:bidi="ar"/>
                </w:rPr>
                <w:t>&lt; 0.</w:t>
              </w:r>
            </w:ins>
            <w:ins w:id="563" w:author="genchanghsu" w:date="2023-11-11T14:13:20Z">
              <w:r>
                <w:rPr>
                  <w:rFonts w:hint="default" w:ascii="Times New Roman" w:hAnsi="Times New Roman" w:eastAsia="SimSun" w:cs="Times New Roman"/>
                  <w:i w:val="0"/>
                  <w:iCs w:val="0"/>
                  <w:color w:val="000000"/>
                  <w:kern w:val="0"/>
                  <w:sz w:val="22"/>
                  <w:szCs w:val="22"/>
                  <w:u w:val="none"/>
                  <w:lang w:val="en-US" w:eastAsia="zh-CN" w:bidi="ar"/>
                </w:rPr>
                <w:t>001</w:t>
              </w:r>
            </w:ins>
            <w:del w:id="564" w:author="genchanghsu" w:date="2023-11-11T14:13:18Z">
              <w:r>
                <w:rPr>
                  <w:rFonts w:hint="default" w:ascii="Times New Roman" w:hAnsi="Times New Roman" w:eastAsia="SimSun" w:cs="Times New Roman"/>
                  <w:i w:val="0"/>
                  <w:iCs w:val="0"/>
                  <w:color w:val="000000"/>
                  <w:kern w:val="0"/>
                  <w:sz w:val="22"/>
                  <w:szCs w:val="22"/>
                  <w:u w:val="none"/>
                  <w:lang w:val="en-US" w:eastAsia="zh-CN" w:bidi="ar"/>
                  <w:rPrChange w:id="565"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566" w:author="genchanghsu" w:date="2023-11-11T14:13:18Z">
              <w:r>
                <w:rPr>
                  <w:rFonts w:hint="default" w:ascii="Times New Roman" w:hAnsi="Times New Roman" w:eastAsia="SimSun" w:cs="Times New Roman"/>
                  <w:i w:val="0"/>
                  <w:iCs w:val="0"/>
                  <w:color w:val="000000"/>
                  <w:kern w:val="0"/>
                  <w:sz w:val="22"/>
                  <w:szCs w:val="22"/>
                  <w:u w:val="none"/>
                  <w:lang w:val="en-US" w:eastAsia="zh-CN" w:bidi="ar"/>
                  <w:rPrChange w:id="567" w:author="genchanghsu" w:date="2023-11-11T14:13:13Z">
                    <w:rPr>
                      <w:rFonts w:hint="default" w:ascii="Arial" w:hAnsi="Arial" w:eastAsia="SimSun" w:cs="Arial"/>
                      <w:i w:val="0"/>
                      <w:iCs w:val="0"/>
                      <w:color w:val="000000"/>
                      <w:kern w:val="0"/>
                      <w:sz w:val="28"/>
                      <w:szCs w:val="28"/>
                      <w:u w:val="none"/>
                      <w:lang w:val="en-US" w:eastAsia="zh-CN" w:bidi="ar"/>
                    </w:rPr>
                  </w:rPrChange>
                </w:rPr>
                <w:delText>.</w:delText>
              </w:r>
            </w:del>
            <w:del w:id="568" w:author="genchanghsu" w:date="2023-11-11T14:13:17Z">
              <w:r>
                <w:rPr>
                  <w:rFonts w:hint="default" w:ascii="Times New Roman" w:hAnsi="Times New Roman" w:eastAsia="SimSun" w:cs="Times New Roman"/>
                  <w:i w:val="0"/>
                  <w:iCs w:val="0"/>
                  <w:color w:val="000000"/>
                  <w:kern w:val="0"/>
                  <w:sz w:val="22"/>
                  <w:szCs w:val="22"/>
                  <w:u w:val="none"/>
                  <w:lang w:val="en-US" w:eastAsia="zh-CN" w:bidi="ar"/>
                  <w:rPrChange w:id="569"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570" w:author="genchanghsu" w:date="2023-11-11T14:13:17Z">
              <w:r>
                <w:rPr>
                  <w:rFonts w:hint="default" w:ascii="Times New Roman" w:hAnsi="Times New Roman" w:eastAsia="SimSun" w:cs="Times New Roman"/>
                  <w:i w:val="0"/>
                  <w:iCs w:val="0"/>
                  <w:color w:val="000000"/>
                  <w:kern w:val="0"/>
                  <w:sz w:val="22"/>
                  <w:szCs w:val="22"/>
                  <w:u w:val="none"/>
                  <w:lang w:val="en-US" w:eastAsia="zh-CN" w:bidi="ar"/>
                  <w:rPrChange w:id="571"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72"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572" w:author="genchanghsu" w:date="2023-11-11T20:01:33Z">
            <w:trPr>
              <w:trHeight w:val="425" w:hRule="atLeast"/>
              <w:jc w:val="center"/>
            </w:trPr>
          </w:trPrChange>
        </w:trPr>
        <w:tc>
          <w:tcPr>
            <w:tcW w:w="1845" w:type="dxa"/>
            <w:shd w:val="clear" w:color="auto" w:fill="auto"/>
            <w:vAlign w:val="center"/>
            <w:tcPrChange w:id="573" w:author="genchanghsu" w:date="2023-11-11T20:01:33Z">
              <w:tcPr>
                <w:tcW w:w="1845" w:type="dxa"/>
                <w:shd w:val="clear" w:color="auto" w:fill="auto"/>
                <w:vAlign w:val="center"/>
              </w:tcPr>
            </w:tcPrChange>
          </w:tcPr>
          <w:p>
            <w:pPr>
              <w:spacing w:after="0" w:line="240" w:lineRule="auto"/>
              <w:rPr>
                <w:rFonts w:cs="Times New Roman"/>
                <w:b/>
                <w:bCs/>
                <w:color w:val="auto"/>
                <w:sz w:val="22"/>
              </w:rPr>
            </w:pPr>
          </w:p>
        </w:tc>
        <w:tc>
          <w:tcPr>
            <w:tcW w:w="2761" w:type="dxa"/>
            <w:shd w:val="clear" w:color="auto" w:fill="auto"/>
            <w:vAlign w:val="center"/>
            <w:tcPrChange w:id="574" w:author="genchanghsu" w:date="2023-11-11T20:01:33Z">
              <w:tcPr>
                <w:tcW w:w="2761" w:type="dxa"/>
                <w:shd w:val="clear" w:color="auto" w:fill="auto"/>
                <w:vAlign w:val="center"/>
              </w:tcPr>
            </w:tcPrChange>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Change w:id="575" w:author="genchanghsu" w:date="2023-11-11T20:01:33Z">
              <w:tcPr>
                <w:tcW w:w="1207" w:type="dxa"/>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Change w:id="576"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577"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78" w:author="genchanghsu" w:date="2023-11-11T14:12:20Z">
                  <w:rPr>
                    <w:rFonts w:hint="default" w:ascii="Arial" w:hAnsi="Arial" w:eastAsia="SimSun" w:cs="Arial"/>
                    <w:i w:val="0"/>
                    <w:iCs w:val="0"/>
                    <w:color w:val="000000"/>
                    <w:kern w:val="0"/>
                    <w:sz w:val="28"/>
                    <w:szCs w:val="28"/>
                    <w:u w:val="none"/>
                    <w:lang w:val="en-US" w:eastAsia="zh-CN" w:bidi="ar"/>
                  </w:rPr>
                </w:rPrChange>
              </w:rPr>
              <w:t>0.06</w:t>
            </w:r>
          </w:p>
        </w:tc>
        <w:tc>
          <w:tcPr>
            <w:tcW w:w="1417" w:type="dxa"/>
            <w:shd w:val="clear" w:color="auto" w:fill="auto"/>
            <w:vAlign w:val="center"/>
            <w:tcPrChange w:id="579"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580"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81" w:author="genchanghsu" w:date="2023-11-11T14:13:13Z">
                  <w:rPr>
                    <w:rFonts w:hint="default" w:ascii="Arial" w:hAnsi="Arial" w:eastAsia="SimSun" w:cs="Arial"/>
                    <w:i w:val="0"/>
                    <w:iCs w:val="0"/>
                    <w:color w:val="000000"/>
                    <w:kern w:val="0"/>
                    <w:sz w:val="28"/>
                    <w:szCs w:val="28"/>
                    <w:u w:val="none"/>
                    <w:lang w:val="en-US" w:eastAsia="zh-CN" w:bidi="ar"/>
                  </w:rPr>
                </w:rPrChange>
              </w:rPr>
              <w:t>0.80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82"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582" w:author="genchanghsu" w:date="2023-11-11T20:01:33Z">
            <w:trPr>
              <w:trHeight w:val="425" w:hRule="atLeast"/>
              <w:jc w:val="center"/>
            </w:trPr>
          </w:trPrChange>
        </w:trPr>
        <w:tc>
          <w:tcPr>
            <w:tcW w:w="1845" w:type="dxa"/>
            <w:tcBorders>
              <w:left w:val="nil"/>
              <w:right w:val="nil"/>
            </w:tcBorders>
            <w:shd w:val="clear" w:color="auto" w:fill="auto"/>
            <w:vAlign w:val="center"/>
            <w:tcPrChange w:id="583" w:author="genchanghsu" w:date="2023-11-11T20:01:33Z">
              <w:tcPr>
                <w:tcW w:w="1845" w:type="dxa"/>
                <w:tcBorders>
                  <w:left w:val="nil"/>
                  <w:right w:val="nil"/>
                </w:tcBorders>
                <w:shd w:val="clear" w:color="auto" w:fill="auto"/>
                <w:vAlign w:val="center"/>
              </w:tcPr>
            </w:tcPrChange>
          </w:tcPr>
          <w:p>
            <w:pPr>
              <w:spacing w:after="0" w:line="240" w:lineRule="auto"/>
              <w:rPr>
                <w:rFonts w:cs="Times New Roman"/>
                <w:b/>
                <w:bCs/>
                <w:color w:val="auto"/>
                <w:sz w:val="22"/>
              </w:rPr>
            </w:pPr>
          </w:p>
        </w:tc>
        <w:tc>
          <w:tcPr>
            <w:tcW w:w="2761" w:type="dxa"/>
            <w:tcBorders>
              <w:right w:val="nil"/>
            </w:tcBorders>
            <w:shd w:val="clear" w:color="auto" w:fill="auto"/>
            <w:vAlign w:val="center"/>
            <w:tcPrChange w:id="584" w:author="genchanghsu" w:date="2023-11-11T20:01:33Z">
              <w:tcPr>
                <w:tcW w:w="2761" w:type="dxa"/>
                <w:tcBorders>
                  <w:right w:val="nil"/>
                </w:tcBorders>
                <w:shd w:val="clear" w:color="auto" w:fill="auto"/>
                <w:vAlign w:val="center"/>
              </w:tcPr>
            </w:tcPrChange>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Change w:id="585" w:author="genchanghsu" w:date="2023-11-11T20:01:33Z">
              <w:tcPr>
                <w:tcW w:w="1207" w:type="dxa"/>
                <w:tcBorders>
                  <w:right w:val="nil"/>
                </w:tcBorders>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Change w:id="586"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587"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88" w:author="genchanghsu" w:date="2023-11-11T14:12:20Z">
                  <w:rPr>
                    <w:rFonts w:hint="default" w:ascii="Arial" w:hAnsi="Arial" w:eastAsia="SimSun" w:cs="Arial"/>
                    <w:i w:val="0"/>
                    <w:iCs w:val="0"/>
                    <w:color w:val="000000"/>
                    <w:kern w:val="0"/>
                    <w:sz w:val="28"/>
                    <w:szCs w:val="28"/>
                    <w:u w:val="none"/>
                    <w:lang w:val="en-US" w:eastAsia="zh-CN" w:bidi="ar"/>
                  </w:rPr>
                </w:rPrChange>
              </w:rPr>
              <w:t>0.56</w:t>
            </w:r>
          </w:p>
        </w:tc>
        <w:tc>
          <w:tcPr>
            <w:tcW w:w="1417" w:type="dxa"/>
            <w:tcBorders>
              <w:right w:val="nil"/>
            </w:tcBorders>
            <w:shd w:val="clear" w:color="auto" w:fill="auto"/>
            <w:vAlign w:val="center"/>
            <w:tcPrChange w:id="589"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590"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91" w:author="genchanghsu" w:date="2023-11-11T14:13:13Z">
                  <w:rPr>
                    <w:rFonts w:hint="default" w:ascii="Arial" w:hAnsi="Arial" w:eastAsia="SimSun" w:cs="Arial"/>
                    <w:i w:val="0"/>
                    <w:iCs w:val="0"/>
                    <w:color w:val="000000"/>
                    <w:kern w:val="0"/>
                    <w:sz w:val="28"/>
                    <w:szCs w:val="28"/>
                    <w:u w:val="none"/>
                    <w:lang w:val="en-US" w:eastAsia="zh-CN" w:bidi="ar"/>
                  </w:rPr>
                </w:rPrChange>
              </w:rPr>
              <w:t>0.46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92"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592" w:author="genchanghsu" w:date="2023-11-11T20:01:33Z">
            <w:trPr>
              <w:trHeight w:val="425" w:hRule="atLeast"/>
              <w:jc w:val="center"/>
            </w:trPr>
          </w:trPrChange>
        </w:trPr>
        <w:tc>
          <w:tcPr>
            <w:tcW w:w="1845" w:type="dxa"/>
            <w:tcBorders>
              <w:left w:val="nil"/>
              <w:right w:val="nil"/>
            </w:tcBorders>
            <w:shd w:val="clear" w:color="auto" w:fill="auto"/>
            <w:vAlign w:val="center"/>
            <w:tcPrChange w:id="593" w:author="genchanghsu" w:date="2023-11-11T20:01:33Z">
              <w:tcPr>
                <w:tcW w:w="1845" w:type="dxa"/>
                <w:tcBorders>
                  <w:left w:val="nil"/>
                  <w:right w:val="nil"/>
                </w:tcBorders>
                <w:shd w:val="clear" w:color="auto" w:fill="auto"/>
                <w:vAlign w:val="center"/>
              </w:tcPr>
            </w:tcPrChange>
          </w:tcPr>
          <w:p>
            <w:pPr>
              <w:spacing w:after="0" w:line="240" w:lineRule="auto"/>
              <w:rPr>
                <w:rFonts w:cs="Times New Roman"/>
                <w:b/>
                <w:bCs/>
                <w:color w:val="auto"/>
                <w:sz w:val="22"/>
              </w:rPr>
            </w:pPr>
            <w:r>
              <w:rPr>
                <w:rFonts w:cs="Times New Roman"/>
                <w:b w:val="0"/>
                <w:bCs/>
                <w:color w:val="000000" w:themeColor="text1" w:themeShade="BF"/>
                <w:sz w:val="22"/>
              </w:rPr>
              <w:t>Spiders</w:t>
            </w:r>
          </w:p>
        </w:tc>
        <w:tc>
          <w:tcPr>
            <w:tcW w:w="2761" w:type="dxa"/>
            <w:tcBorders>
              <w:right w:val="nil"/>
            </w:tcBorders>
            <w:shd w:val="clear" w:color="auto" w:fill="auto"/>
            <w:vAlign w:val="center"/>
            <w:tcPrChange w:id="594" w:author="genchanghsu" w:date="2023-11-11T20:01:33Z">
              <w:tcPr>
                <w:tcW w:w="2761" w:type="dxa"/>
                <w:tcBorders>
                  <w:right w:val="nil"/>
                </w:tcBorders>
                <w:shd w:val="clear" w:color="auto" w:fill="auto"/>
                <w:vAlign w:val="center"/>
              </w:tcPr>
            </w:tcPrChange>
          </w:tcPr>
          <w:p>
            <w:pPr>
              <w:spacing w:after="0" w:line="240" w:lineRule="auto"/>
              <w:rPr>
                <w:rFonts w:cs="Times New Roman"/>
                <w:color w:val="000000" w:themeColor="text1" w:themeShade="BF"/>
                <w:sz w:val="22"/>
              </w:rPr>
            </w:pPr>
            <w:r>
              <w:rPr>
                <w:rFonts w:cs="Times New Roman"/>
                <w:color w:val="auto"/>
                <w:sz w:val="22"/>
              </w:rPr>
              <w:t>Year</w:t>
            </w:r>
          </w:p>
        </w:tc>
        <w:tc>
          <w:tcPr>
            <w:tcW w:w="1207" w:type="dxa"/>
            <w:tcBorders>
              <w:right w:val="nil"/>
            </w:tcBorders>
            <w:shd w:val="clear" w:color="auto" w:fill="auto"/>
            <w:vAlign w:val="center"/>
            <w:tcPrChange w:id="595" w:author="genchanghsu" w:date="2023-11-11T20:01:33Z">
              <w:tcPr>
                <w:tcW w:w="1207" w:type="dxa"/>
                <w:tcBorders>
                  <w:right w:val="nil"/>
                </w:tcBorders>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Change w:id="596"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597"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98" w:author="genchanghsu" w:date="2023-11-11T14:12:20Z">
                  <w:rPr>
                    <w:rFonts w:hint="default" w:ascii="Arial" w:hAnsi="Arial" w:eastAsia="SimSun" w:cs="Arial"/>
                    <w:i w:val="0"/>
                    <w:iCs w:val="0"/>
                    <w:color w:val="000000"/>
                    <w:kern w:val="0"/>
                    <w:sz w:val="28"/>
                    <w:szCs w:val="28"/>
                    <w:u w:val="none"/>
                    <w:lang w:val="en-US" w:eastAsia="zh-CN" w:bidi="ar"/>
                  </w:rPr>
                </w:rPrChange>
              </w:rPr>
              <w:t>9.3</w:t>
            </w:r>
            <w:ins w:id="599" w:author="genchanghsu" w:date="2023-11-11T14:12:30Z">
              <w:r>
                <w:rPr>
                  <w:rFonts w:hint="default" w:ascii="Times New Roman" w:hAnsi="Times New Roman" w:eastAsia="SimSun" w:cs="Times New Roman"/>
                  <w:i w:val="0"/>
                  <w:iCs w:val="0"/>
                  <w:color w:val="000000"/>
                  <w:kern w:val="0"/>
                  <w:sz w:val="22"/>
                  <w:szCs w:val="22"/>
                  <w:u w:val="none"/>
                  <w:lang w:val="en-US" w:eastAsia="zh-CN" w:bidi="ar"/>
                </w:rPr>
                <w:t>0</w:t>
              </w:r>
            </w:ins>
          </w:p>
        </w:tc>
        <w:tc>
          <w:tcPr>
            <w:tcW w:w="1417" w:type="dxa"/>
            <w:tcBorders>
              <w:right w:val="nil"/>
            </w:tcBorders>
            <w:shd w:val="clear" w:color="auto" w:fill="auto"/>
            <w:vAlign w:val="center"/>
            <w:tcPrChange w:id="600"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01"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02" w:author="genchanghsu" w:date="2023-11-11T14:13:13Z">
                  <w:rPr>
                    <w:rFonts w:hint="default" w:ascii="Arial" w:hAnsi="Arial" w:eastAsia="SimSun" w:cs="Arial"/>
                    <w:i w:val="0"/>
                    <w:iCs w:val="0"/>
                    <w:color w:val="000000"/>
                    <w:kern w:val="0"/>
                    <w:sz w:val="28"/>
                    <w:szCs w:val="28"/>
                    <w:u w:val="none"/>
                    <w:lang w:val="en-US" w:eastAsia="zh-CN" w:bidi="ar"/>
                  </w:rPr>
                </w:rPrChange>
              </w:rPr>
              <w:t>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03"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603" w:author="genchanghsu" w:date="2023-11-11T20:01:33Z">
            <w:trPr>
              <w:trHeight w:val="425" w:hRule="atLeast"/>
              <w:jc w:val="center"/>
            </w:trPr>
          </w:trPrChange>
        </w:trPr>
        <w:tc>
          <w:tcPr>
            <w:tcW w:w="1845" w:type="dxa"/>
            <w:shd w:val="clear" w:color="auto" w:fill="auto"/>
            <w:vAlign w:val="center"/>
            <w:tcPrChange w:id="604" w:author="genchanghsu" w:date="2023-11-11T20:01:33Z">
              <w:tcPr>
                <w:tcW w:w="1845" w:type="dxa"/>
                <w:shd w:val="clear" w:color="auto" w:fill="auto"/>
                <w:vAlign w:val="center"/>
              </w:tcPr>
            </w:tcPrChange>
          </w:tcPr>
          <w:p>
            <w:pPr>
              <w:spacing w:after="0" w:line="240" w:lineRule="auto"/>
              <w:rPr>
                <w:rFonts w:cs="Times New Roman"/>
                <w:b/>
                <w:bCs/>
                <w:color w:val="auto"/>
                <w:sz w:val="22"/>
              </w:rPr>
            </w:pPr>
          </w:p>
        </w:tc>
        <w:tc>
          <w:tcPr>
            <w:tcW w:w="2761" w:type="dxa"/>
            <w:shd w:val="clear" w:color="auto" w:fill="auto"/>
            <w:vAlign w:val="center"/>
            <w:tcPrChange w:id="605" w:author="genchanghsu" w:date="2023-11-11T20:01:33Z">
              <w:tcPr>
                <w:tcW w:w="2761" w:type="dxa"/>
                <w:shd w:val="clear" w:color="auto" w:fill="auto"/>
                <w:vAlign w:val="center"/>
              </w:tcPr>
            </w:tcPrChange>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Change w:id="606" w:author="genchanghsu" w:date="2023-11-11T20:01:33Z">
              <w:tcPr>
                <w:tcW w:w="1207" w:type="dxa"/>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Change w:id="607"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08"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09" w:author="genchanghsu" w:date="2023-11-11T14:12:20Z">
                  <w:rPr>
                    <w:rFonts w:hint="default" w:ascii="Arial" w:hAnsi="Arial" w:eastAsia="SimSun" w:cs="Arial"/>
                    <w:i w:val="0"/>
                    <w:iCs w:val="0"/>
                    <w:color w:val="000000"/>
                    <w:kern w:val="0"/>
                    <w:sz w:val="28"/>
                    <w:szCs w:val="28"/>
                    <w:u w:val="none"/>
                    <w:lang w:val="en-US" w:eastAsia="zh-CN" w:bidi="ar"/>
                  </w:rPr>
                </w:rPrChange>
              </w:rPr>
              <w:t>4.93</w:t>
            </w:r>
          </w:p>
        </w:tc>
        <w:tc>
          <w:tcPr>
            <w:tcW w:w="1417" w:type="dxa"/>
            <w:shd w:val="clear" w:color="auto" w:fill="auto"/>
            <w:vAlign w:val="center"/>
            <w:tcPrChange w:id="610"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11"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12" w:author="genchanghsu" w:date="2023-11-11T14:13:13Z">
                  <w:rPr>
                    <w:rFonts w:hint="default" w:ascii="Arial" w:hAnsi="Arial" w:eastAsia="SimSun" w:cs="Arial"/>
                    <w:i w:val="0"/>
                    <w:iCs w:val="0"/>
                    <w:color w:val="000000"/>
                    <w:kern w:val="0"/>
                    <w:sz w:val="28"/>
                    <w:szCs w:val="28"/>
                    <w:u w:val="none"/>
                    <w:lang w:val="en-US" w:eastAsia="zh-CN" w:bidi="ar"/>
                  </w:rPr>
                </w:rPrChange>
              </w:rPr>
              <w:t>0.03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13"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613" w:author="genchanghsu" w:date="2023-11-11T20:01:33Z">
            <w:trPr>
              <w:trHeight w:val="425" w:hRule="atLeast"/>
              <w:jc w:val="center"/>
            </w:trPr>
          </w:trPrChange>
        </w:trPr>
        <w:tc>
          <w:tcPr>
            <w:tcW w:w="1845" w:type="dxa"/>
            <w:tcBorders>
              <w:left w:val="nil"/>
              <w:right w:val="nil"/>
            </w:tcBorders>
            <w:shd w:val="clear" w:color="auto" w:fill="auto"/>
            <w:vAlign w:val="center"/>
            <w:tcPrChange w:id="614" w:author="genchanghsu" w:date="2023-11-11T20:01:33Z">
              <w:tcPr>
                <w:tcW w:w="1845" w:type="dxa"/>
                <w:tcBorders>
                  <w:left w:val="nil"/>
                  <w:right w:val="nil"/>
                </w:tcBorders>
                <w:shd w:val="clear" w:color="auto" w:fill="auto"/>
                <w:vAlign w:val="center"/>
              </w:tcPr>
            </w:tcPrChange>
          </w:tcPr>
          <w:p>
            <w:pPr>
              <w:spacing w:after="0" w:line="240" w:lineRule="auto"/>
              <w:rPr>
                <w:rFonts w:cs="Times New Roman"/>
                <w:b/>
                <w:bCs/>
                <w:color w:val="auto"/>
                <w:sz w:val="22"/>
              </w:rPr>
            </w:pPr>
          </w:p>
        </w:tc>
        <w:tc>
          <w:tcPr>
            <w:tcW w:w="2761" w:type="dxa"/>
            <w:tcBorders>
              <w:right w:val="nil"/>
            </w:tcBorders>
            <w:shd w:val="clear" w:color="auto" w:fill="auto"/>
            <w:vAlign w:val="center"/>
            <w:tcPrChange w:id="615" w:author="genchanghsu" w:date="2023-11-11T20:01:33Z">
              <w:tcPr>
                <w:tcW w:w="2761" w:type="dxa"/>
                <w:tcBorders>
                  <w:right w:val="nil"/>
                </w:tcBorders>
                <w:shd w:val="clear" w:color="auto" w:fill="auto"/>
                <w:vAlign w:val="center"/>
              </w:tcPr>
            </w:tcPrChange>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Change w:id="616" w:author="genchanghsu" w:date="2023-11-11T20:01:33Z">
              <w:tcPr>
                <w:tcW w:w="1207" w:type="dxa"/>
                <w:tcBorders>
                  <w:right w:val="nil"/>
                </w:tcBorders>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Change w:id="617"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18"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19" w:author="genchanghsu" w:date="2023-11-11T14:12:20Z">
                  <w:rPr>
                    <w:rFonts w:hint="default" w:ascii="Arial" w:hAnsi="Arial" w:eastAsia="SimSun" w:cs="Arial"/>
                    <w:i w:val="0"/>
                    <w:iCs w:val="0"/>
                    <w:color w:val="000000"/>
                    <w:kern w:val="0"/>
                    <w:sz w:val="28"/>
                    <w:szCs w:val="28"/>
                    <w:u w:val="none"/>
                    <w:lang w:val="en-US" w:eastAsia="zh-CN" w:bidi="ar"/>
                  </w:rPr>
                </w:rPrChange>
              </w:rPr>
              <w:t>119.01</w:t>
            </w:r>
          </w:p>
        </w:tc>
        <w:tc>
          <w:tcPr>
            <w:tcW w:w="1417" w:type="dxa"/>
            <w:tcBorders>
              <w:right w:val="nil"/>
            </w:tcBorders>
            <w:shd w:val="clear" w:color="auto" w:fill="auto"/>
            <w:vAlign w:val="center"/>
            <w:tcPrChange w:id="620"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21" w:author="genchanghsu" w:date="2023-11-11T20:01:45Z">
                <w:pPr>
                  <w:keepNext w:val="0"/>
                  <w:keepLines w:val="0"/>
                  <w:widowControl/>
                  <w:suppressLineNumbers w:val="0"/>
                  <w:jc w:val="right"/>
                  <w:textAlignment w:val="center"/>
                </w:pPr>
              </w:pPrChange>
            </w:pPr>
            <w:ins w:id="622" w:author="genchanghsu" w:date="2023-11-11T14:13:26Z">
              <w:r>
                <w:rPr>
                  <w:rFonts w:hint="default" w:ascii="Times New Roman" w:hAnsi="Times New Roman" w:eastAsia="SimSun" w:cs="Times New Roman"/>
                  <w:i w:val="0"/>
                  <w:iCs w:val="0"/>
                  <w:color w:val="000000"/>
                  <w:kern w:val="0"/>
                  <w:sz w:val="22"/>
                  <w:szCs w:val="22"/>
                  <w:u w:val="none"/>
                  <w:lang w:val="en-US" w:eastAsia="zh-CN" w:bidi="ar"/>
                </w:rPr>
                <w:t xml:space="preserve">&lt; </w:t>
              </w:r>
            </w:ins>
            <w:ins w:id="623" w:author="genchanghsu" w:date="2023-11-11T14:13:35Z">
              <w:r>
                <w:rPr>
                  <w:rFonts w:hint="default" w:ascii="Times New Roman" w:hAnsi="Times New Roman" w:eastAsia="SimSun" w:cs="Times New Roman"/>
                  <w:i w:val="0"/>
                  <w:iCs w:val="0"/>
                  <w:color w:val="000000"/>
                  <w:kern w:val="0"/>
                  <w:sz w:val="22"/>
                  <w:szCs w:val="22"/>
                  <w:u w:val="none"/>
                  <w:lang w:val="en-US" w:eastAsia="zh-CN" w:bidi="ar"/>
                </w:rPr>
                <w:t>0.0</w:t>
              </w:r>
            </w:ins>
            <w:ins w:id="624" w:author="genchanghsu" w:date="2023-11-11T14:13:36Z">
              <w:r>
                <w:rPr>
                  <w:rFonts w:hint="default" w:ascii="Times New Roman" w:hAnsi="Times New Roman" w:eastAsia="SimSun" w:cs="Times New Roman"/>
                  <w:i w:val="0"/>
                  <w:iCs w:val="0"/>
                  <w:color w:val="000000"/>
                  <w:kern w:val="0"/>
                  <w:sz w:val="22"/>
                  <w:szCs w:val="22"/>
                  <w:u w:val="none"/>
                  <w:lang w:val="en-US" w:eastAsia="zh-CN" w:bidi="ar"/>
                </w:rPr>
                <w:t>01</w:t>
              </w:r>
            </w:ins>
            <w:del w:id="625" w:author="genchanghsu" w:date="2023-11-11T14:13:25Z">
              <w:r>
                <w:rPr>
                  <w:rFonts w:hint="default" w:ascii="Times New Roman" w:hAnsi="Times New Roman" w:eastAsia="SimSun" w:cs="Times New Roman"/>
                  <w:i w:val="0"/>
                  <w:iCs w:val="0"/>
                  <w:color w:val="000000"/>
                  <w:kern w:val="0"/>
                  <w:sz w:val="22"/>
                  <w:szCs w:val="22"/>
                  <w:u w:val="none"/>
                  <w:lang w:val="en-US" w:eastAsia="zh-CN" w:bidi="ar"/>
                  <w:rPrChange w:id="626"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627" w:author="genchanghsu" w:date="2023-11-11T14:13:25Z">
              <w:r>
                <w:rPr>
                  <w:rFonts w:hint="default" w:ascii="Times New Roman" w:hAnsi="Times New Roman" w:eastAsia="SimSun" w:cs="Times New Roman"/>
                  <w:i w:val="0"/>
                  <w:iCs w:val="0"/>
                  <w:color w:val="000000"/>
                  <w:kern w:val="0"/>
                  <w:sz w:val="22"/>
                  <w:szCs w:val="22"/>
                  <w:u w:val="none"/>
                  <w:lang w:val="en-US" w:eastAsia="zh-CN" w:bidi="ar"/>
                  <w:rPrChange w:id="628" w:author="genchanghsu" w:date="2023-11-11T14:13:13Z">
                    <w:rPr>
                      <w:rFonts w:hint="default" w:ascii="Arial" w:hAnsi="Arial" w:eastAsia="SimSun" w:cs="Arial"/>
                      <w:i w:val="0"/>
                      <w:iCs w:val="0"/>
                      <w:color w:val="000000"/>
                      <w:kern w:val="0"/>
                      <w:sz w:val="28"/>
                      <w:szCs w:val="28"/>
                      <w:u w:val="none"/>
                      <w:lang w:val="en-US" w:eastAsia="zh-CN" w:bidi="ar"/>
                    </w:rPr>
                  </w:rPrChange>
                </w:rPr>
                <w:delText>.</w:delText>
              </w:r>
            </w:del>
            <w:del w:id="629" w:author="genchanghsu" w:date="2023-11-11T14:13:25Z">
              <w:r>
                <w:rPr>
                  <w:rFonts w:hint="default" w:ascii="Times New Roman" w:hAnsi="Times New Roman" w:eastAsia="SimSun" w:cs="Times New Roman"/>
                  <w:i w:val="0"/>
                  <w:iCs w:val="0"/>
                  <w:color w:val="000000"/>
                  <w:kern w:val="0"/>
                  <w:sz w:val="22"/>
                  <w:szCs w:val="22"/>
                  <w:u w:val="none"/>
                  <w:lang w:val="en-US" w:eastAsia="zh-CN" w:bidi="ar"/>
                  <w:rPrChange w:id="630"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631" w:author="genchanghsu" w:date="2023-11-11T14:13:25Z">
              <w:r>
                <w:rPr>
                  <w:rFonts w:hint="default" w:ascii="Times New Roman" w:hAnsi="Times New Roman" w:eastAsia="SimSun" w:cs="Times New Roman"/>
                  <w:i w:val="0"/>
                  <w:iCs w:val="0"/>
                  <w:color w:val="000000"/>
                  <w:kern w:val="0"/>
                  <w:sz w:val="22"/>
                  <w:szCs w:val="22"/>
                  <w:u w:val="none"/>
                  <w:lang w:val="en-US" w:eastAsia="zh-CN" w:bidi="ar"/>
                  <w:rPrChange w:id="632"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33"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633" w:author="genchanghsu" w:date="2023-11-11T20:01:33Z">
            <w:trPr>
              <w:trHeight w:val="425" w:hRule="atLeast"/>
              <w:jc w:val="center"/>
            </w:trPr>
          </w:trPrChange>
        </w:trPr>
        <w:tc>
          <w:tcPr>
            <w:tcW w:w="1845" w:type="dxa"/>
            <w:shd w:val="clear" w:color="auto" w:fill="auto"/>
            <w:vAlign w:val="center"/>
            <w:tcPrChange w:id="634" w:author="genchanghsu" w:date="2023-11-11T20:01:33Z">
              <w:tcPr>
                <w:tcW w:w="1845" w:type="dxa"/>
                <w:shd w:val="clear" w:color="auto" w:fill="auto"/>
                <w:vAlign w:val="center"/>
              </w:tcPr>
            </w:tcPrChange>
          </w:tcPr>
          <w:p>
            <w:pPr>
              <w:spacing w:after="0" w:line="240" w:lineRule="auto"/>
              <w:rPr>
                <w:rFonts w:cs="Times New Roman"/>
                <w:b/>
                <w:bCs/>
                <w:color w:val="auto"/>
                <w:sz w:val="22"/>
              </w:rPr>
            </w:pPr>
          </w:p>
        </w:tc>
        <w:tc>
          <w:tcPr>
            <w:tcW w:w="2761" w:type="dxa"/>
            <w:shd w:val="clear" w:color="auto" w:fill="auto"/>
            <w:vAlign w:val="center"/>
            <w:tcPrChange w:id="635" w:author="genchanghsu" w:date="2023-11-11T20:01:33Z">
              <w:tcPr>
                <w:tcW w:w="2761" w:type="dxa"/>
                <w:shd w:val="clear" w:color="auto" w:fill="auto"/>
                <w:vAlign w:val="center"/>
              </w:tcPr>
            </w:tcPrChange>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Change w:id="636" w:author="genchanghsu" w:date="2023-11-11T20:01:33Z">
              <w:tcPr>
                <w:tcW w:w="1207" w:type="dxa"/>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Change w:id="637"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38"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39" w:author="genchanghsu" w:date="2023-11-11T14:12:20Z">
                  <w:rPr>
                    <w:rFonts w:hint="default" w:ascii="Arial" w:hAnsi="Arial" w:eastAsia="SimSun" w:cs="Arial"/>
                    <w:i w:val="0"/>
                    <w:iCs w:val="0"/>
                    <w:color w:val="000000"/>
                    <w:kern w:val="0"/>
                    <w:sz w:val="28"/>
                    <w:szCs w:val="28"/>
                    <w:u w:val="none"/>
                    <w:lang w:val="en-US" w:eastAsia="zh-CN" w:bidi="ar"/>
                  </w:rPr>
                </w:rPrChange>
              </w:rPr>
              <w:t>0.12</w:t>
            </w:r>
          </w:p>
        </w:tc>
        <w:tc>
          <w:tcPr>
            <w:tcW w:w="1417" w:type="dxa"/>
            <w:shd w:val="clear" w:color="auto" w:fill="auto"/>
            <w:vAlign w:val="center"/>
            <w:tcPrChange w:id="640"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41"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42" w:author="genchanghsu" w:date="2023-11-11T14:13:13Z">
                  <w:rPr>
                    <w:rFonts w:hint="default" w:ascii="Arial" w:hAnsi="Arial" w:eastAsia="SimSun" w:cs="Arial"/>
                    <w:i w:val="0"/>
                    <w:iCs w:val="0"/>
                    <w:color w:val="000000"/>
                    <w:kern w:val="0"/>
                    <w:sz w:val="28"/>
                    <w:szCs w:val="28"/>
                    <w:u w:val="none"/>
                    <w:lang w:val="en-US" w:eastAsia="zh-CN" w:bidi="ar"/>
                  </w:rPr>
                </w:rPrChange>
              </w:rPr>
              <w:t>0.73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43"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643" w:author="genchanghsu" w:date="2023-11-11T20:01:33Z">
            <w:trPr>
              <w:trHeight w:val="425" w:hRule="atLeast"/>
              <w:jc w:val="center"/>
            </w:trPr>
          </w:trPrChange>
        </w:trPr>
        <w:tc>
          <w:tcPr>
            <w:tcW w:w="1845" w:type="dxa"/>
            <w:tcBorders>
              <w:left w:val="nil"/>
              <w:right w:val="nil"/>
            </w:tcBorders>
            <w:shd w:val="clear" w:color="auto" w:fill="auto"/>
            <w:vAlign w:val="center"/>
            <w:tcPrChange w:id="644" w:author="genchanghsu" w:date="2023-11-11T20:01:33Z">
              <w:tcPr>
                <w:tcW w:w="1845" w:type="dxa"/>
                <w:tcBorders>
                  <w:left w:val="nil"/>
                  <w:right w:val="nil"/>
                </w:tcBorders>
                <w:shd w:val="clear" w:color="auto" w:fill="auto"/>
                <w:vAlign w:val="center"/>
              </w:tcPr>
            </w:tcPrChange>
          </w:tcPr>
          <w:p>
            <w:pPr>
              <w:spacing w:after="0" w:line="240" w:lineRule="auto"/>
              <w:rPr>
                <w:rFonts w:cs="Times New Roman"/>
                <w:b/>
                <w:bCs/>
                <w:color w:val="auto"/>
                <w:sz w:val="22"/>
              </w:rPr>
            </w:pPr>
          </w:p>
        </w:tc>
        <w:tc>
          <w:tcPr>
            <w:tcW w:w="2761" w:type="dxa"/>
            <w:tcBorders>
              <w:right w:val="nil"/>
            </w:tcBorders>
            <w:shd w:val="clear" w:color="auto" w:fill="auto"/>
            <w:vAlign w:val="center"/>
            <w:tcPrChange w:id="645" w:author="genchanghsu" w:date="2023-11-11T20:01:33Z">
              <w:tcPr>
                <w:tcW w:w="2761" w:type="dxa"/>
                <w:tcBorders>
                  <w:right w:val="nil"/>
                </w:tcBorders>
                <w:shd w:val="clear" w:color="auto" w:fill="auto"/>
                <w:vAlign w:val="center"/>
              </w:tcPr>
            </w:tcPrChange>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Change w:id="646" w:author="genchanghsu" w:date="2023-11-11T20:01:33Z">
              <w:tcPr>
                <w:tcW w:w="1207" w:type="dxa"/>
                <w:tcBorders>
                  <w:right w:val="nil"/>
                </w:tcBorders>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Change w:id="647"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48"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49" w:author="genchanghsu" w:date="2023-11-11T14:12:20Z">
                  <w:rPr>
                    <w:rFonts w:hint="default" w:ascii="Arial" w:hAnsi="Arial" w:eastAsia="SimSun" w:cs="Arial"/>
                    <w:i w:val="0"/>
                    <w:iCs w:val="0"/>
                    <w:color w:val="000000"/>
                    <w:kern w:val="0"/>
                    <w:sz w:val="28"/>
                    <w:szCs w:val="28"/>
                    <w:u w:val="none"/>
                    <w:lang w:val="en-US" w:eastAsia="zh-CN" w:bidi="ar"/>
                  </w:rPr>
                </w:rPrChange>
              </w:rPr>
              <w:t>0.58</w:t>
            </w:r>
          </w:p>
        </w:tc>
        <w:tc>
          <w:tcPr>
            <w:tcW w:w="1417" w:type="dxa"/>
            <w:tcBorders>
              <w:right w:val="nil"/>
            </w:tcBorders>
            <w:shd w:val="clear" w:color="auto" w:fill="auto"/>
            <w:vAlign w:val="center"/>
            <w:tcPrChange w:id="650"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51"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52" w:author="genchanghsu" w:date="2023-11-11T14:13:13Z">
                  <w:rPr>
                    <w:rFonts w:hint="default" w:ascii="Arial" w:hAnsi="Arial" w:eastAsia="SimSun" w:cs="Arial"/>
                    <w:i w:val="0"/>
                    <w:iCs w:val="0"/>
                    <w:color w:val="000000"/>
                    <w:kern w:val="0"/>
                    <w:sz w:val="28"/>
                    <w:szCs w:val="28"/>
                    <w:u w:val="none"/>
                    <w:lang w:val="en-US" w:eastAsia="zh-CN" w:bidi="ar"/>
                  </w:rPr>
                </w:rPrChange>
              </w:rPr>
              <w:t>0.45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53"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653" w:author="genchanghsu" w:date="2023-11-11T20:01:33Z">
            <w:trPr>
              <w:trHeight w:val="425" w:hRule="atLeast"/>
              <w:jc w:val="center"/>
            </w:trPr>
          </w:trPrChange>
        </w:trPr>
        <w:tc>
          <w:tcPr>
            <w:tcW w:w="1845" w:type="dxa"/>
            <w:shd w:val="clear" w:color="auto" w:fill="auto"/>
            <w:vAlign w:val="center"/>
            <w:tcPrChange w:id="654" w:author="genchanghsu" w:date="2023-11-11T20:01:33Z">
              <w:tcPr>
                <w:tcW w:w="1845" w:type="dxa"/>
                <w:shd w:val="clear" w:color="auto" w:fill="auto"/>
                <w:vAlign w:val="center"/>
              </w:tcPr>
            </w:tcPrChange>
          </w:tcPr>
          <w:p>
            <w:pPr>
              <w:spacing w:after="0" w:line="240" w:lineRule="auto"/>
              <w:rPr>
                <w:rFonts w:cs="Times New Roman"/>
                <w:b/>
                <w:bCs/>
                <w:color w:val="auto"/>
                <w:sz w:val="22"/>
              </w:rPr>
            </w:pPr>
            <w:r>
              <w:rPr>
                <w:rFonts w:cs="Times New Roman"/>
                <w:b w:val="0"/>
                <w:bCs/>
                <w:color w:val="000000" w:themeColor="text1" w:themeShade="BF"/>
                <w:sz w:val="22"/>
              </w:rPr>
              <w:t>Ladybeetles</w:t>
            </w:r>
          </w:p>
        </w:tc>
        <w:tc>
          <w:tcPr>
            <w:tcW w:w="2761" w:type="dxa"/>
            <w:shd w:val="clear" w:color="auto" w:fill="auto"/>
            <w:vAlign w:val="center"/>
            <w:tcPrChange w:id="655" w:author="genchanghsu" w:date="2023-11-11T20:01:33Z">
              <w:tcPr>
                <w:tcW w:w="2761" w:type="dxa"/>
                <w:shd w:val="clear" w:color="auto" w:fill="auto"/>
                <w:vAlign w:val="center"/>
              </w:tcPr>
            </w:tcPrChange>
          </w:tcPr>
          <w:p>
            <w:pPr>
              <w:spacing w:after="0" w:line="240" w:lineRule="auto"/>
              <w:rPr>
                <w:rFonts w:cs="Times New Roman"/>
                <w:color w:val="auto"/>
                <w:sz w:val="22"/>
              </w:rPr>
            </w:pPr>
            <w:r>
              <w:rPr>
                <w:rFonts w:cs="Times New Roman"/>
                <w:color w:val="auto"/>
                <w:sz w:val="22"/>
              </w:rPr>
              <w:t>Year</w:t>
            </w:r>
          </w:p>
        </w:tc>
        <w:tc>
          <w:tcPr>
            <w:tcW w:w="1207" w:type="dxa"/>
            <w:shd w:val="clear" w:color="auto" w:fill="auto"/>
            <w:vAlign w:val="center"/>
            <w:tcPrChange w:id="656" w:author="genchanghsu" w:date="2023-11-11T20:01:33Z">
              <w:tcPr>
                <w:tcW w:w="1207" w:type="dxa"/>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2</w:t>
            </w:r>
          </w:p>
        </w:tc>
        <w:tc>
          <w:tcPr>
            <w:tcW w:w="1417" w:type="dxa"/>
            <w:shd w:val="clear" w:color="auto" w:fill="auto"/>
            <w:vAlign w:val="center"/>
            <w:tcPrChange w:id="657"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58"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59" w:author="genchanghsu" w:date="2023-11-11T14:12:20Z">
                  <w:rPr>
                    <w:rFonts w:hint="default" w:ascii="Arial" w:hAnsi="Arial" w:eastAsia="SimSun" w:cs="Arial"/>
                    <w:i w:val="0"/>
                    <w:iCs w:val="0"/>
                    <w:color w:val="000000"/>
                    <w:kern w:val="0"/>
                    <w:sz w:val="28"/>
                    <w:szCs w:val="28"/>
                    <w:u w:val="none"/>
                    <w:lang w:val="en-US" w:eastAsia="zh-CN" w:bidi="ar"/>
                  </w:rPr>
                </w:rPrChange>
              </w:rPr>
              <w:t>17.29</w:t>
            </w:r>
          </w:p>
        </w:tc>
        <w:tc>
          <w:tcPr>
            <w:tcW w:w="1417" w:type="dxa"/>
            <w:shd w:val="clear" w:color="auto" w:fill="auto"/>
            <w:vAlign w:val="center"/>
            <w:tcPrChange w:id="660"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61" w:author="genchanghsu" w:date="2023-11-11T20:01:45Z">
                <w:pPr>
                  <w:keepNext w:val="0"/>
                  <w:keepLines w:val="0"/>
                  <w:widowControl/>
                  <w:suppressLineNumbers w:val="0"/>
                  <w:jc w:val="right"/>
                  <w:textAlignment w:val="center"/>
                </w:pPr>
              </w:pPrChange>
            </w:pPr>
            <w:ins w:id="662" w:author="genchanghsu" w:date="2023-11-11T14:15:29Z">
              <w:r>
                <w:rPr>
                  <w:rFonts w:hint="default" w:ascii="Times New Roman" w:hAnsi="Times New Roman" w:eastAsia="SimSun" w:cs="Times New Roman"/>
                  <w:i w:val="0"/>
                  <w:iCs w:val="0"/>
                  <w:color w:val="000000"/>
                  <w:kern w:val="0"/>
                  <w:sz w:val="22"/>
                  <w:szCs w:val="22"/>
                  <w:u w:val="none"/>
                  <w:lang w:val="en-US" w:eastAsia="zh-CN" w:bidi="ar"/>
                </w:rPr>
                <w:t>&lt; 0.001</w:t>
              </w:r>
            </w:ins>
            <w:del w:id="663" w:author="genchanghsu" w:date="2023-11-11T14:15:29Z">
              <w:r>
                <w:rPr>
                  <w:rFonts w:hint="default" w:ascii="Times New Roman" w:hAnsi="Times New Roman" w:eastAsia="SimSun" w:cs="Times New Roman"/>
                  <w:i w:val="0"/>
                  <w:iCs w:val="0"/>
                  <w:color w:val="000000"/>
                  <w:kern w:val="0"/>
                  <w:sz w:val="22"/>
                  <w:szCs w:val="22"/>
                  <w:u w:val="none"/>
                  <w:lang w:val="en-US" w:eastAsia="zh-CN" w:bidi="ar"/>
                  <w:rPrChange w:id="664" w:author="genchanghsu" w:date="2023-11-11T14:13:13Z">
                    <w:rPr>
                      <w:rFonts w:hint="default" w:ascii="Arial" w:hAnsi="Arial" w:eastAsia="SimSun" w:cs="Arial"/>
                      <w:i w:val="0"/>
                      <w:iCs w:val="0"/>
                      <w:color w:val="000000"/>
                      <w:kern w:val="0"/>
                      <w:sz w:val="28"/>
                      <w:szCs w:val="28"/>
                      <w:u w:val="none"/>
                      <w:lang w:val="en-US" w:eastAsia="zh-CN" w:bidi="ar"/>
                    </w:rPr>
                  </w:rPrChange>
                </w:rPr>
                <w:delText>0.00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65"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665" w:author="genchanghsu" w:date="2023-11-11T20:01:33Z">
            <w:trPr>
              <w:trHeight w:val="425" w:hRule="atLeast"/>
              <w:jc w:val="center"/>
            </w:trPr>
          </w:trPrChange>
        </w:trPr>
        <w:tc>
          <w:tcPr>
            <w:tcW w:w="1845" w:type="dxa"/>
            <w:tcBorders>
              <w:left w:val="nil"/>
              <w:right w:val="nil"/>
            </w:tcBorders>
            <w:shd w:val="clear" w:color="auto" w:fill="auto"/>
            <w:tcPrChange w:id="666" w:author="genchanghsu" w:date="2023-11-11T20:01:33Z">
              <w:tcPr>
                <w:tcW w:w="1845" w:type="dxa"/>
                <w:tcBorders>
                  <w:left w:val="nil"/>
                  <w:right w:val="nil"/>
                </w:tcBorders>
                <w:shd w:val="clear" w:color="auto" w:fill="auto"/>
              </w:tcPr>
            </w:tcPrChange>
          </w:tcPr>
          <w:p>
            <w:pPr>
              <w:spacing w:after="0" w:line="240" w:lineRule="auto"/>
              <w:rPr>
                <w:rFonts w:cs="Times New Roman"/>
                <w:b/>
                <w:bCs/>
                <w:color w:val="auto"/>
                <w:sz w:val="22"/>
              </w:rPr>
            </w:pPr>
          </w:p>
        </w:tc>
        <w:tc>
          <w:tcPr>
            <w:tcW w:w="2761" w:type="dxa"/>
            <w:tcBorders>
              <w:right w:val="nil"/>
            </w:tcBorders>
            <w:shd w:val="clear" w:color="auto" w:fill="auto"/>
            <w:vAlign w:val="center"/>
            <w:tcPrChange w:id="667" w:author="genchanghsu" w:date="2023-11-11T20:01:33Z">
              <w:tcPr>
                <w:tcW w:w="2761" w:type="dxa"/>
                <w:tcBorders>
                  <w:right w:val="nil"/>
                </w:tcBorders>
                <w:shd w:val="clear" w:color="auto" w:fill="auto"/>
                <w:vAlign w:val="center"/>
              </w:tcPr>
            </w:tcPrChange>
          </w:tcPr>
          <w:p>
            <w:pPr>
              <w:spacing w:after="0" w:line="240" w:lineRule="auto"/>
              <w:rPr>
                <w:rFonts w:cs="Times New Roman"/>
                <w:color w:val="000000" w:themeColor="text1" w:themeShade="BF"/>
                <w:sz w:val="22"/>
              </w:rPr>
            </w:pPr>
            <w:r>
              <w:rPr>
                <w:rFonts w:cs="Times New Roman"/>
                <w:color w:val="auto"/>
                <w:sz w:val="22"/>
              </w:rPr>
              <w:t>Farm type</w:t>
            </w:r>
          </w:p>
        </w:tc>
        <w:tc>
          <w:tcPr>
            <w:tcW w:w="1207" w:type="dxa"/>
            <w:tcBorders>
              <w:right w:val="nil"/>
            </w:tcBorders>
            <w:shd w:val="clear" w:color="auto" w:fill="auto"/>
            <w:vAlign w:val="center"/>
            <w:tcPrChange w:id="668" w:author="genchanghsu" w:date="2023-11-11T20:01:33Z">
              <w:tcPr>
                <w:tcW w:w="1207" w:type="dxa"/>
                <w:tcBorders>
                  <w:right w:val="nil"/>
                </w:tcBorders>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Change w:id="669"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70"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71" w:author="genchanghsu" w:date="2023-11-11T14:12:20Z">
                  <w:rPr>
                    <w:rFonts w:hint="default" w:ascii="Arial" w:hAnsi="Arial" w:eastAsia="SimSun" w:cs="Arial"/>
                    <w:i w:val="0"/>
                    <w:iCs w:val="0"/>
                    <w:color w:val="000000"/>
                    <w:kern w:val="0"/>
                    <w:sz w:val="28"/>
                    <w:szCs w:val="28"/>
                    <w:u w:val="none"/>
                    <w:lang w:val="en-US" w:eastAsia="zh-CN" w:bidi="ar"/>
                  </w:rPr>
                </w:rPrChange>
              </w:rPr>
              <w:t>0.47</w:t>
            </w:r>
          </w:p>
        </w:tc>
        <w:tc>
          <w:tcPr>
            <w:tcW w:w="1417" w:type="dxa"/>
            <w:tcBorders>
              <w:right w:val="nil"/>
            </w:tcBorders>
            <w:shd w:val="clear" w:color="auto" w:fill="auto"/>
            <w:vAlign w:val="center"/>
            <w:tcPrChange w:id="672"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73"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74" w:author="genchanghsu" w:date="2023-11-11T14:13:13Z">
                  <w:rPr>
                    <w:rFonts w:hint="default" w:ascii="Arial" w:hAnsi="Arial" w:eastAsia="SimSun" w:cs="Arial"/>
                    <w:i w:val="0"/>
                    <w:iCs w:val="0"/>
                    <w:color w:val="000000"/>
                    <w:kern w:val="0"/>
                    <w:sz w:val="28"/>
                    <w:szCs w:val="28"/>
                    <w:u w:val="none"/>
                    <w:lang w:val="en-US" w:eastAsia="zh-CN" w:bidi="ar"/>
                  </w:rPr>
                </w:rPrChange>
              </w:rPr>
              <w:t>0.49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75"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675" w:author="genchanghsu" w:date="2023-11-11T20:01:33Z">
            <w:trPr>
              <w:trHeight w:val="425" w:hRule="atLeast"/>
              <w:jc w:val="center"/>
            </w:trPr>
          </w:trPrChange>
        </w:trPr>
        <w:tc>
          <w:tcPr>
            <w:tcW w:w="1845" w:type="dxa"/>
            <w:shd w:val="clear" w:color="auto" w:fill="auto"/>
            <w:tcPrChange w:id="676" w:author="genchanghsu" w:date="2023-11-11T20:01:33Z">
              <w:tcPr>
                <w:tcW w:w="1845" w:type="dxa"/>
                <w:shd w:val="clear" w:color="auto" w:fill="auto"/>
              </w:tcPr>
            </w:tcPrChange>
          </w:tcPr>
          <w:p>
            <w:pPr>
              <w:spacing w:after="0" w:line="240" w:lineRule="auto"/>
              <w:rPr>
                <w:rFonts w:cs="Times New Roman"/>
                <w:b/>
                <w:bCs/>
                <w:color w:val="auto"/>
                <w:sz w:val="22"/>
              </w:rPr>
            </w:pPr>
          </w:p>
        </w:tc>
        <w:tc>
          <w:tcPr>
            <w:tcW w:w="2761" w:type="dxa"/>
            <w:shd w:val="clear" w:color="auto" w:fill="auto"/>
            <w:vAlign w:val="center"/>
            <w:tcPrChange w:id="677" w:author="genchanghsu" w:date="2023-11-11T20:01:33Z">
              <w:tcPr>
                <w:tcW w:w="2761" w:type="dxa"/>
                <w:shd w:val="clear" w:color="auto" w:fill="auto"/>
                <w:vAlign w:val="center"/>
              </w:tcPr>
            </w:tcPrChange>
          </w:tcPr>
          <w:p>
            <w:pPr>
              <w:spacing w:after="0" w:line="240" w:lineRule="auto"/>
              <w:rPr>
                <w:rFonts w:cs="Times New Roman"/>
                <w:color w:val="000000" w:themeColor="text1" w:themeShade="BF"/>
                <w:sz w:val="22"/>
              </w:rPr>
            </w:pPr>
            <w:r>
              <w:rPr>
                <w:rFonts w:cs="Times New Roman"/>
                <w:color w:val="auto"/>
                <w:sz w:val="22"/>
              </w:rPr>
              <w:t>Crop stage</w:t>
            </w:r>
          </w:p>
        </w:tc>
        <w:tc>
          <w:tcPr>
            <w:tcW w:w="1207" w:type="dxa"/>
            <w:shd w:val="clear" w:color="auto" w:fill="auto"/>
            <w:vAlign w:val="center"/>
            <w:tcPrChange w:id="678" w:author="genchanghsu" w:date="2023-11-11T20:01:33Z">
              <w:tcPr>
                <w:tcW w:w="1207" w:type="dxa"/>
                <w:shd w:val="clear" w:color="auto" w:fill="auto"/>
                <w:vAlign w:val="center"/>
              </w:tcPr>
            </w:tcPrChange>
          </w:tcPr>
          <w:p>
            <w:pPr>
              <w:spacing w:after="0" w:line="240" w:lineRule="auto"/>
              <w:jc w:val="left"/>
              <w:rPr>
                <w:rFonts w:cs="Times New Roman"/>
                <w:b/>
                <w:bCs/>
                <w:color w:val="auto"/>
                <w:sz w:val="22"/>
              </w:rPr>
            </w:pPr>
            <w:r>
              <w:rPr>
                <w:rFonts w:cs="Times New Roman"/>
                <w:color w:val="auto"/>
                <w:sz w:val="22"/>
                <w:lang w:eastAsia="zh-CN"/>
              </w:rPr>
              <w:t>2</w:t>
            </w:r>
          </w:p>
        </w:tc>
        <w:tc>
          <w:tcPr>
            <w:tcW w:w="1417" w:type="dxa"/>
            <w:shd w:val="clear" w:color="auto" w:fill="auto"/>
            <w:vAlign w:val="center"/>
            <w:tcPrChange w:id="679"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80"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81" w:author="genchanghsu" w:date="2023-11-11T14:12:20Z">
                  <w:rPr>
                    <w:rFonts w:hint="default" w:ascii="Arial" w:hAnsi="Arial" w:eastAsia="SimSun" w:cs="Arial"/>
                    <w:i w:val="0"/>
                    <w:iCs w:val="0"/>
                    <w:color w:val="000000"/>
                    <w:kern w:val="0"/>
                    <w:sz w:val="28"/>
                    <w:szCs w:val="28"/>
                    <w:u w:val="none"/>
                    <w:lang w:val="en-US" w:eastAsia="zh-CN" w:bidi="ar"/>
                  </w:rPr>
                </w:rPrChange>
              </w:rPr>
              <w:t>184.32</w:t>
            </w:r>
          </w:p>
        </w:tc>
        <w:tc>
          <w:tcPr>
            <w:tcW w:w="1417" w:type="dxa"/>
            <w:shd w:val="clear" w:color="auto" w:fill="auto"/>
            <w:vAlign w:val="center"/>
            <w:tcPrChange w:id="682"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683" w:author="genchanghsu" w:date="2023-11-11T20:01:45Z">
                <w:pPr>
                  <w:keepNext w:val="0"/>
                  <w:keepLines w:val="0"/>
                  <w:widowControl/>
                  <w:suppressLineNumbers w:val="0"/>
                  <w:jc w:val="right"/>
                  <w:textAlignment w:val="center"/>
                </w:pPr>
              </w:pPrChange>
            </w:pPr>
            <w:ins w:id="684" w:author="genchanghsu" w:date="2023-11-11T14:13:43Z">
              <w:r>
                <w:rPr>
                  <w:rFonts w:hint="default" w:ascii="Times New Roman" w:hAnsi="Times New Roman" w:eastAsia="SimSun" w:cs="Times New Roman"/>
                  <w:i w:val="0"/>
                  <w:iCs w:val="0"/>
                  <w:color w:val="000000"/>
                  <w:kern w:val="0"/>
                  <w:sz w:val="22"/>
                  <w:szCs w:val="22"/>
                  <w:u w:val="none"/>
                  <w:lang w:val="en-US" w:eastAsia="zh-CN" w:bidi="ar"/>
                </w:rPr>
                <w:t xml:space="preserve">&lt; </w:t>
              </w:r>
            </w:ins>
            <w:ins w:id="685" w:author="genchanghsu" w:date="2023-11-11T14:13:50Z">
              <w:r>
                <w:rPr>
                  <w:rFonts w:hint="default" w:ascii="Times New Roman" w:hAnsi="Times New Roman" w:eastAsia="SimSun" w:cs="Times New Roman"/>
                  <w:i w:val="0"/>
                  <w:iCs w:val="0"/>
                  <w:color w:val="000000"/>
                  <w:kern w:val="0"/>
                  <w:sz w:val="22"/>
                  <w:szCs w:val="22"/>
                  <w:u w:val="none"/>
                  <w:lang w:val="en-US" w:eastAsia="zh-CN" w:bidi="ar"/>
                </w:rPr>
                <w:t>0.0</w:t>
              </w:r>
            </w:ins>
            <w:ins w:id="686" w:author="genchanghsu" w:date="2023-11-11T14:13:51Z">
              <w:r>
                <w:rPr>
                  <w:rFonts w:hint="default" w:ascii="Times New Roman" w:hAnsi="Times New Roman" w:eastAsia="SimSun" w:cs="Times New Roman"/>
                  <w:i w:val="0"/>
                  <w:iCs w:val="0"/>
                  <w:color w:val="000000"/>
                  <w:kern w:val="0"/>
                  <w:sz w:val="22"/>
                  <w:szCs w:val="22"/>
                  <w:u w:val="none"/>
                  <w:lang w:val="en-US" w:eastAsia="zh-CN" w:bidi="ar"/>
                </w:rPr>
                <w:t>01</w:t>
              </w:r>
            </w:ins>
            <w:del w:id="687" w:author="genchanghsu" w:date="2023-11-11T14:13:42Z">
              <w:r>
                <w:rPr>
                  <w:rFonts w:hint="default" w:ascii="Times New Roman" w:hAnsi="Times New Roman" w:eastAsia="SimSun" w:cs="Times New Roman"/>
                  <w:i w:val="0"/>
                  <w:iCs w:val="0"/>
                  <w:color w:val="000000"/>
                  <w:kern w:val="0"/>
                  <w:sz w:val="22"/>
                  <w:szCs w:val="22"/>
                  <w:u w:val="none"/>
                  <w:lang w:val="en-US" w:eastAsia="zh-CN" w:bidi="ar"/>
                  <w:rPrChange w:id="688"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689" w:author="genchanghsu" w:date="2023-11-11T14:13:42Z">
              <w:r>
                <w:rPr>
                  <w:rFonts w:hint="default" w:ascii="Times New Roman" w:hAnsi="Times New Roman" w:eastAsia="SimSun" w:cs="Times New Roman"/>
                  <w:i w:val="0"/>
                  <w:iCs w:val="0"/>
                  <w:color w:val="000000"/>
                  <w:kern w:val="0"/>
                  <w:sz w:val="22"/>
                  <w:szCs w:val="22"/>
                  <w:u w:val="none"/>
                  <w:lang w:val="en-US" w:eastAsia="zh-CN" w:bidi="ar"/>
                  <w:rPrChange w:id="690" w:author="genchanghsu" w:date="2023-11-11T14:13:13Z">
                    <w:rPr>
                      <w:rFonts w:hint="default" w:ascii="Arial" w:hAnsi="Arial" w:eastAsia="SimSun" w:cs="Arial"/>
                      <w:i w:val="0"/>
                      <w:iCs w:val="0"/>
                      <w:color w:val="000000"/>
                      <w:kern w:val="0"/>
                      <w:sz w:val="28"/>
                      <w:szCs w:val="28"/>
                      <w:u w:val="none"/>
                      <w:lang w:val="en-US" w:eastAsia="zh-CN" w:bidi="ar"/>
                    </w:rPr>
                  </w:rPrChange>
                </w:rPr>
                <w:delText>.</w:delText>
              </w:r>
            </w:del>
            <w:del w:id="691" w:author="genchanghsu" w:date="2023-11-11T14:13:41Z">
              <w:r>
                <w:rPr>
                  <w:rFonts w:hint="default" w:ascii="Times New Roman" w:hAnsi="Times New Roman" w:eastAsia="SimSun" w:cs="Times New Roman"/>
                  <w:i w:val="0"/>
                  <w:iCs w:val="0"/>
                  <w:color w:val="000000"/>
                  <w:kern w:val="0"/>
                  <w:sz w:val="22"/>
                  <w:szCs w:val="22"/>
                  <w:u w:val="none"/>
                  <w:lang w:val="en-US" w:eastAsia="zh-CN" w:bidi="ar"/>
                  <w:rPrChange w:id="692"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693" w:author="genchanghsu" w:date="2023-11-11T14:13:41Z">
              <w:r>
                <w:rPr>
                  <w:rFonts w:hint="default" w:ascii="Times New Roman" w:hAnsi="Times New Roman" w:eastAsia="SimSun" w:cs="Times New Roman"/>
                  <w:i w:val="0"/>
                  <w:iCs w:val="0"/>
                  <w:color w:val="000000"/>
                  <w:kern w:val="0"/>
                  <w:sz w:val="22"/>
                  <w:szCs w:val="22"/>
                  <w:u w:val="none"/>
                  <w:lang w:val="en-US" w:eastAsia="zh-CN" w:bidi="ar"/>
                  <w:rPrChange w:id="694"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95"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695" w:author="genchanghsu" w:date="2023-11-11T20:01:33Z">
            <w:trPr>
              <w:trHeight w:val="425" w:hRule="atLeast"/>
              <w:jc w:val="center"/>
            </w:trPr>
          </w:trPrChange>
        </w:trPr>
        <w:tc>
          <w:tcPr>
            <w:tcW w:w="1845" w:type="dxa"/>
            <w:tcBorders>
              <w:left w:val="nil"/>
              <w:right w:val="nil"/>
            </w:tcBorders>
            <w:shd w:val="clear" w:color="auto" w:fill="auto"/>
            <w:tcPrChange w:id="696" w:author="genchanghsu" w:date="2023-11-11T20:01:33Z">
              <w:tcPr>
                <w:tcW w:w="1845" w:type="dxa"/>
                <w:tcBorders>
                  <w:left w:val="nil"/>
                  <w:right w:val="nil"/>
                </w:tcBorders>
                <w:shd w:val="clear" w:color="auto" w:fill="auto"/>
              </w:tcPr>
            </w:tcPrChange>
          </w:tcPr>
          <w:p>
            <w:pPr>
              <w:spacing w:after="0" w:line="240" w:lineRule="auto"/>
              <w:rPr>
                <w:rFonts w:cs="Times New Roman"/>
                <w:b/>
                <w:bCs/>
                <w:color w:val="auto"/>
                <w:sz w:val="22"/>
              </w:rPr>
            </w:pPr>
          </w:p>
        </w:tc>
        <w:tc>
          <w:tcPr>
            <w:tcW w:w="2761" w:type="dxa"/>
            <w:tcBorders>
              <w:right w:val="nil"/>
            </w:tcBorders>
            <w:shd w:val="clear" w:color="auto" w:fill="auto"/>
            <w:vAlign w:val="center"/>
            <w:tcPrChange w:id="697" w:author="genchanghsu" w:date="2023-11-11T20:01:33Z">
              <w:tcPr>
                <w:tcW w:w="2761" w:type="dxa"/>
                <w:tcBorders>
                  <w:right w:val="nil"/>
                </w:tcBorders>
                <w:shd w:val="clear" w:color="auto" w:fill="auto"/>
                <w:vAlign w:val="center"/>
              </w:tcPr>
            </w:tcPrChange>
          </w:tcPr>
          <w:p>
            <w:pPr>
              <w:spacing w:after="0" w:line="240" w:lineRule="auto"/>
              <w:rPr>
                <w:rFonts w:cs="Times New Roman"/>
                <w:color w:val="000000" w:themeColor="text1" w:themeShade="BF"/>
                <w:sz w:val="22"/>
              </w:rPr>
            </w:pPr>
            <w:r>
              <w:rPr>
                <w:rFonts w:cs="Times New Roman"/>
                <w:color w:val="auto"/>
                <w:sz w:val="22"/>
              </w:rPr>
              <w:t>Percent forest cover</w:t>
            </w:r>
          </w:p>
        </w:tc>
        <w:tc>
          <w:tcPr>
            <w:tcW w:w="1207" w:type="dxa"/>
            <w:tcBorders>
              <w:right w:val="nil"/>
            </w:tcBorders>
            <w:shd w:val="clear" w:color="auto" w:fill="auto"/>
            <w:vAlign w:val="center"/>
            <w:tcPrChange w:id="698" w:author="genchanghsu" w:date="2023-11-11T20:01:33Z">
              <w:tcPr>
                <w:tcW w:w="1207" w:type="dxa"/>
                <w:tcBorders>
                  <w:right w:val="nil"/>
                </w:tcBorders>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Change w:id="699"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700"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01" w:author="genchanghsu" w:date="2023-11-11T14:12:20Z">
                  <w:rPr>
                    <w:rFonts w:hint="default" w:ascii="Arial" w:hAnsi="Arial" w:eastAsia="SimSun" w:cs="Arial"/>
                    <w:i w:val="0"/>
                    <w:iCs w:val="0"/>
                    <w:color w:val="000000"/>
                    <w:kern w:val="0"/>
                    <w:sz w:val="28"/>
                    <w:szCs w:val="28"/>
                    <w:u w:val="none"/>
                    <w:lang w:val="en-US" w:eastAsia="zh-CN" w:bidi="ar"/>
                  </w:rPr>
                </w:rPrChange>
              </w:rPr>
              <w:t>0.34</w:t>
            </w:r>
          </w:p>
        </w:tc>
        <w:tc>
          <w:tcPr>
            <w:tcW w:w="1417" w:type="dxa"/>
            <w:tcBorders>
              <w:right w:val="nil"/>
            </w:tcBorders>
            <w:shd w:val="clear" w:color="auto" w:fill="auto"/>
            <w:vAlign w:val="center"/>
            <w:tcPrChange w:id="702" w:author="genchanghsu" w:date="2023-11-11T20:01:33Z">
              <w:tcPr>
                <w:tcW w:w="1417" w:type="dxa"/>
                <w:tcBorders>
                  <w:right w:val="nil"/>
                </w:tcBorders>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703"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04" w:author="genchanghsu" w:date="2023-11-11T14:13:13Z">
                  <w:rPr>
                    <w:rFonts w:hint="default" w:ascii="Arial" w:hAnsi="Arial" w:eastAsia="SimSun" w:cs="Arial"/>
                    <w:i w:val="0"/>
                    <w:iCs w:val="0"/>
                    <w:color w:val="000000"/>
                    <w:kern w:val="0"/>
                    <w:sz w:val="28"/>
                    <w:szCs w:val="28"/>
                    <w:u w:val="none"/>
                    <w:lang w:val="en-US" w:eastAsia="zh-CN" w:bidi="ar"/>
                  </w:rPr>
                </w:rPrChange>
              </w:rPr>
              <w:t>0.56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05" w:author="genchanghsu" w:date="2023-11-11T20:01:33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25" w:hRule="atLeast"/>
          <w:jc w:val="center"/>
          <w:trPrChange w:id="705" w:author="genchanghsu" w:date="2023-11-11T20:01:33Z">
            <w:trPr>
              <w:trHeight w:val="425" w:hRule="atLeast"/>
              <w:jc w:val="center"/>
            </w:trPr>
          </w:trPrChange>
        </w:trPr>
        <w:tc>
          <w:tcPr>
            <w:tcW w:w="1845" w:type="dxa"/>
            <w:shd w:val="clear" w:color="auto" w:fill="auto"/>
            <w:tcPrChange w:id="706" w:author="genchanghsu" w:date="2023-11-11T20:01:33Z">
              <w:tcPr>
                <w:tcW w:w="1845" w:type="dxa"/>
                <w:shd w:val="clear" w:color="auto" w:fill="auto"/>
              </w:tcPr>
            </w:tcPrChange>
          </w:tcPr>
          <w:p>
            <w:pPr>
              <w:spacing w:after="0" w:line="240" w:lineRule="auto"/>
              <w:rPr>
                <w:rFonts w:cs="Times New Roman"/>
                <w:b/>
                <w:bCs/>
                <w:color w:val="auto"/>
                <w:sz w:val="22"/>
              </w:rPr>
            </w:pPr>
          </w:p>
        </w:tc>
        <w:tc>
          <w:tcPr>
            <w:tcW w:w="2761" w:type="dxa"/>
            <w:shd w:val="clear" w:color="auto" w:fill="auto"/>
            <w:vAlign w:val="center"/>
            <w:tcPrChange w:id="707" w:author="genchanghsu" w:date="2023-11-11T20:01:33Z">
              <w:tcPr>
                <w:tcW w:w="2761" w:type="dxa"/>
                <w:shd w:val="clear" w:color="auto" w:fill="auto"/>
                <w:vAlign w:val="center"/>
              </w:tcPr>
            </w:tcPrChange>
          </w:tcPr>
          <w:p>
            <w:pPr>
              <w:spacing w:after="0" w:line="240" w:lineRule="auto"/>
              <w:rPr>
                <w:rFonts w:cs="Times New Roman"/>
                <w:color w:val="000000" w:themeColor="text1" w:themeShade="BF"/>
                <w:sz w:val="22"/>
              </w:rPr>
            </w:pPr>
            <w:r>
              <w:rPr>
                <w:rFonts w:cs="Times New Roman"/>
                <w:color w:val="auto"/>
                <w:sz w:val="22"/>
              </w:rPr>
              <w:t>Relative abundance of rice herbivores</w:t>
            </w:r>
          </w:p>
        </w:tc>
        <w:tc>
          <w:tcPr>
            <w:tcW w:w="1207" w:type="dxa"/>
            <w:shd w:val="clear" w:color="auto" w:fill="auto"/>
            <w:vAlign w:val="center"/>
            <w:tcPrChange w:id="708" w:author="genchanghsu" w:date="2023-11-11T20:01:33Z">
              <w:tcPr>
                <w:tcW w:w="1207" w:type="dxa"/>
                <w:shd w:val="clear" w:color="auto" w:fill="auto"/>
                <w:vAlign w:val="center"/>
              </w:tcPr>
            </w:tcPrChange>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Change w:id="709"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710"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11" w:author="genchanghsu" w:date="2023-11-11T14:12:20Z">
                  <w:rPr>
                    <w:rFonts w:hint="default" w:ascii="Arial" w:hAnsi="Arial" w:eastAsia="SimSun" w:cs="Arial"/>
                    <w:i w:val="0"/>
                    <w:iCs w:val="0"/>
                    <w:color w:val="000000"/>
                    <w:kern w:val="0"/>
                    <w:sz w:val="28"/>
                    <w:szCs w:val="28"/>
                    <w:u w:val="none"/>
                    <w:lang w:val="en-US" w:eastAsia="zh-CN" w:bidi="ar"/>
                  </w:rPr>
                </w:rPrChange>
              </w:rPr>
              <w:t>0.38</w:t>
            </w:r>
          </w:p>
        </w:tc>
        <w:tc>
          <w:tcPr>
            <w:tcW w:w="1417" w:type="dxa"/>
            <w:shd w:val="clear" w:color="auto" w:fill="auto"/>
            <w:vAlign w:val="center"/>
            <w:tcPrChange w:id="712" w:author="genchanghsu" w:date="2023-11-11T20:01:33Z">
              <w:tcPr>
                <w:tcW w:w="1417" w:type="dxa"/>
                <w:shd w:val="clear" w:color="auto" w:fill="auto"/>
                <w:vAlign w:val="center"/>
              </w:tcPr>
            </w:tcPrChange>
          </w:tcPr>
          <w:p>
            <w:pPr>
              <w:keepNext w:val="0"/>
              <w:keepLines w:val="0"/>
              <w:widowControl/>
              <w:suppressLineNumbers w:val="0"/>
              <w:spacing w:after="0" w:line="240" w:lineRule="auto"/>
              <w:jc w:val="left"/>
              <w:textAlignment w:val="center"/>
              <w:rPr>
                <w:rFonts w:cs="Times New Roman"/>
                <w:color w:val="auto"/>
                <w:sz w:val="22"/>
              </w:rPr>
              <w:pPrChange w:id="713" w:author="genchanghsu" w:date="2023-11-11T20:01:45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14" w:author="genchanghsu" w:date="2023-11-11T14:13:13Z">
                  <w:rPr>
                    <w:rFonts w:hint="default" w:ascii="Arial" w:hAnsi="Arial" w:eastAsia="SimSun" w:cs="Arial"/>
                    <w:i w:val="0"/>
                    <w:iCs w:val="0"/>
                    <w:color w:val="000000"/>
                    <w:kern w:val="0"/>
                    <w:sz w:val="28"/>
                    <w:szCs w:val="28"/>
                    <w:u w:val="none"/>
                    <w:lang w:val="en-US" w:eastAsia="zh-CN" w:bidi="ar"/>
                  </w:rPr>
                </w:rPrChange>
              </w:rPr>
              <w:t>0.54</w:t>
            </w:r>
          </w:p>
        </w:tc>
      </w:tr>
    </w:tbl>
    <w:p>
      <w:pPr>
        <w:jc w:val="left"/>
        <w:rPr>
          <w:rFonts w:cs="Times New Roman"/>
        </w:rPr>
      </w:pPr>
    </w:p>
    <w:p>
      <w:pPr>
        <w:spacing w:after="0" w:line="240" w:lineRule="auto"/>
        <w:jc w:val="left"/>
        <w:rPr>
          <w:rFonts w:cs="Times New Roman"/>
          <w:b/>
        </w:rPr>
      </w:pPr>
      <w:r>
        <w:rPr>
          <w:rFonts w:cs="Times New Roman"/>
          <w:b/>
        </w:rPr>
        <w:br w:type="page"/>
      </w:r>
    </w:p>
    <w:p>
      <w:pPr>
        <w:jc w:val="left"/>
        <w:rPr>
          <w:rFonts w:cs="Times New Roman"/>
        </w:rPr>
      </w:pPr>
      <w:r>
        <w:rPr>
          <w:rFonts w:cs="Times New Roman"/>
          <w:b/>
        </w:rPr>
        <w:t>Table 2.</w:t>
      </w:r>
      <w:r>
        <w:rPr>
          <w:rFonts w:cs="Times New Roman"/>
        </w:rPr>
        <w:t xml:space="preserve">  Tukey’s post-hoc tests comparing the proportion of rice herbivores consumed in the diet of predators in organic and conventional rice farms.  Different superscript letters indicate significant differences in the </w:t>
      </w:r>
      <w:ins w:id="715" w:author="genchanghsu" w:date="2023-11-11T20:05:18Z">
        <w:r>
          <w:rPr>
            <w:rFonts w:hint="default" w:cs="Times New Roman"/>
            <w:lang w:val="en-US"/>
          </w:rPr>
          <w:t>e</w:t>
        </w:r>
      </w:ins>
      <w:ins w:id="716" w:author="genchanghsu" w:date="2023-11-11T20:05:19Z">
        <w:r>
          <w:rPr>
            <w:rFonts w:hint="default" w:cs="Times New Roman"/>
            <w:lang w:val="en-US"/>
          </w:rPr>
          <w:t>sti</w:t>
        </w:r>
      </w:ins>
      <w:ins w:id="717" w:author="genchanghsu" w:date="2023-11-11T20:05:20Z">
        <w:r>
          <w:rPr>
            <w:rFonts w:hint="default" w:cs="Times New Roman"/>
            <w:lang w:val="en-US"/>
          </w:rPr>
          <w:t>mated</w:t>
        </w:r>
      </w:ins>
      <w:ins w:id="718" w:author="genchanghsu" w:date="2023-11-11T20:05:21Z">
        <w:r>
          <w:rPr>
            <w:rFonts w:hint="default" w:cs="Times New Roman"/>
            <w:lang w:val="en-US"/>
          </w:rPr>
          <w:t xml:space="preserve"> mar</w:t>
        </w:r>
      </w:ins>
      <w:ins w:id="719" w:author="genchanghsu" w:date="2023-11-11T20:05:22Z">
        <w:r>
          <w:rPr>
            <w:rFonts w:hint="default" w:cs="Times New Roman"/>
            <w:lang w:val="en-US"/>
          </w:rPr>
          <w:t xml:space="preserve">ginal </w:t>
        </w:r>
      </w:ins>
      <w:r>
        <w:rPr>
          <w:rFonts w:cs="Times New Roman"/>
        </w:rPr>
        <w:t>mean</w:t>
      </w:r>
      <w:ins w:id="720" w:author="genchanghsu" w:date="2023-11-11T20:05:51Z">
        <w:r>
          <w:rPr>
            <w:rFonts w:hint="default" w:cs="Times New Roman"/>
            <w:lang w:val="en-US"/>
          </w:rPr>
          <w:t>s</w:t>
        </w:r>
      </w:ins>
      <w:ins w:id="721" w:author="genchanghsu" w:date="2023-11-11T20:05:49Z">
        <w:r>
          <w:rPr>
            <w:rFonts w:hint="default" w:cs="Times New Roman"/>
            <w:lang w:val="en-US"/>
          </w:rPr>
          <w:t xml:space="preserve"> (</w:t>
        </w:r>
      </w:ins>
      <w:ins w:id="722" w:author="genchanghsu" w:date="2023-11-11T20:05:54Z">
        <w:r>
          <w:rPr>
            <w:rFonts w:hint="default" w:cs="Times New Roman"/>
            <w:lang w:val="en-US"/>
          </w:rPr>
          <w:t>EMM</w:t>
        </w:r>
      </w:ins>
      <w:ins w:id="723" w:author="genchanghsu" w:date="2023-11-11T20:05:55Z">
        <w:r>
          <w:rPr>
            <w:rFonts w:hint="default" w:cs="Times New Roman"/>
            <w:lang w:val="en-US"/>
          </w:rPr>
          <w:t>s</w:t>
        </w:r>
      </w:ins>
      <w:ins w:id="724" w:author="genchanghsu" w:date="2023-11-11T20:05:49Z">
        <w:r>
          <w:rPr>
            <w:rFonts w:hint="default" w:cs="Times New Roman"/>
            <w:lang w:val="en-US"/>
          </w:rPr>
          <w:t>)</w:t>
        </w:r>
      </w:ins>
      <w:del w:id="725" w:author="genchanghsu" w:date="2023-11-11T20:05:52Z">
        <w:r>
          <w:rPr>
            <w:rFonts w:cs="Times New Roman"/>
          </w:rPr>
          <w:delText>s</w:delText>
        </w:r>
      </w:del>
      <w:r>
        <w:rPr>
          <w:rFonts w:cs="Times New Roman"/>
        </w:rPr>
        <w:t xml:space="preserve"> of the posterior medians from Bayesian stable isotope mixing models (α = 0.05)</w:t>
      </w:r>
    </w:p>
    <w:tbl>
      <w:tblPr>
        <w:tblStyle w:val="28"/>
        <w:tblW w:w="8968"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1843"/>
        <w:gridCol w:w="1985"/>
        <w:gridCol w:w="1553"/>
        <w:gridCol w:w="151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84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eastAsia="Times New Roman" w:cs="Times New Roman"/>
                <w:b w:val="0"/>
                <w:bCs/>
                <w:color w:val="auto"/>
                <w:szCs w:val="32"/>
              </w:rPr>
            </w:pPr>
            <w:r>
              <w:rPr>
                <w:rFonts w:eastAsia="Times New Roman" w:cs="Times New Roman"/>
                <w:b w:val="0"/>
                <w:bCs/>
                <w:color w:val="auto"/>
                <w:szCs w:val="32"/>
              </w:rPr>
              <w:t>Farm</w:t>
            </w:r>
            <w:r>
              <w:rPr>
                <w:rFonts w:cs="Times New Roman"/>
                <w:b w:val="0"/>
                <w:bCs/>
                <w:color w:val="auto"/>
                <w:szCs w:val="32"/>
              </w:rPr>
              <w:t xml:space="preserve"> </w:t>
            </w:r>
            <w:r>
              <w:rPr>
                <w:rFonts w:eastAsia="Times New Roman" w:cs="Times New Roman"/>
                <w:b w:val="0"/>
                <w:bCs/>
                <w:color w:val="auto"/>
                <w:szCs w:val="32"/>
              </w:rPr>
              <w:t>type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726" w:author="genchanghsu" w:date="2023-11-11T14:17:37Z">
                <w:pPr>
                  <w:spacing w:before="0" w:after="0" w:line="240" w:lineRule="auto"/>
                </w:pPr>
              </w:pPrChange>
            </w:pPr>
            <w:del w:id="727" w:author="genchanghsu" w:date="2023-11-11T20:05:58Z">
              <w:r>
                <w:rPr>
                  <w:rFonts w:hint="default" w:cs="Times New Roman"/>
                  <w:b w:val="0"/>
                  <w:bCs/>
                  <w:color w:val="auto"/>
                  <w:szCs w:val="32"/>
                  <w:lang w:val="en-US"/>
                </w:rPr>
                <w:delText>Mean</w:delText>
              </w:r>
            </w:del>
            <w:ins w:id="728" w:author="genchanghsu" w:date="2023-11-11T20:05:58Z">
              <w:r>
                <w:rPr>
                  <w:rFonts w:hint="default" w:cs="Times New Roman"/>
                  <w:b w:val="0"/>
                  <w:bCs/>
                  <w:color w:val="auto"/>
                  <w:szCs w:val="32"/>
                  <w:lang w:val="en-US"/>
                </w:rPr>
                <w:t>E</w:t>
              </w:r>
            </w:ins>
            <w:ins w:id="729" w:author="genchanghsu" w:date="2023-11-11T20:05:59Z">
              <w:r>
                <w:rPr>
                  <w:rFonts w:hint="default" w:cs="Times New Roman"/>
                  <w:b w:val="0"/>
                  <w:bCs/>
                  <w:color w:val="auto"/>
                  <w:szCs w:val="32"/>
                  <w:lang w:val="en-US"/>
                </w:rPr>
                <w:t>MMs</w:t>
              </w:r>
            </w:ins>
            <w:r>
              <w:rPr>
                <w:rFonts w:cs="Times New Roman"/>
                <w:b w:val="0"/>
                <w:bCs/>
                <w:color w:val="auto"/>
                <w:szCs w:val="32"/>
              </w:rPr>
              <w:t xml:space="preserve"> (± SE)</w:t>
            </w:r>
          </w:p>
        </w:tc>
        <w:tc>
          <w:tcPr>
            <w:tcW w:w="155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730" w:author="genchanghsu" w:date="2023-11-11T14:17:37Z">
                <w:pPr>
                  <w:spacing w:before="0" w:after="0" w:line="240" w:lineRule="auto"/>
                </w:pPr>
              </w:pPrChange>
            </w:pPr>
            <w:r>
              <w:rPr>
                <w:rFonts w:cs="Times New Roman"/>
                <w:b w:val="0"/>
                <w:bCs/>
                <w:color w:val="auto"/>
                <w:szCs w:val="32"/>
              </w:rPr>
              <w:t>Lower 2.5%</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731" w:author="genchanghsu" w:date="2023-11-11T14:17:37Z">
                <w:pPr>
                  <w:spacing w:before="0" w:after="0" w:line="240" w:lineRule="auto"/>
                </w:pPr>
              </w:pPrChange>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Both predators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eastAsiaTheme="majorEastAsia"/>
                <w:b/>
                <w:bCs/>
                <w:color w:val="auto"/>
                <w:sz w:val="24"/>
                <w:szCs w:val="24"/>
                <w:rPrChange w:id="733" w:author="genchanghsu" w:date="2023-11-11T20:04:55Z">
                  <w:rPr>
                    <w:rFonts w:cs="Times New Roman" w:eastAsiaTheme="majorEastAsia"/>
                    <w:b/>
                    <w:bCs/>
                    <w:color w:val="auto"/>
                    <w:szCs w:val="32"/>
                  </w:rPr>
                </w:rPrChange>
              </w:rPr>
              <w:pPrChange w:id="732" w:author="genchanghsu" w:date="2023-11-11T20:05:06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34" w:author="genchanghsu" w:date="2023-11-11T20:04:55Z">
                  <w:rPr>
                    <w:rFonts w:hint="default" w:ascii="Arial" w:hAnsi="Arial" w:eastAsia="SimSun" w:cs="Arial"/>
                    <w:i w:val="0"/>
                    <w:iCs w:val="0"/>
                    <w:color w:val="000000"/>
                    <w:kern w:val="0"/>
                    <w:sz w:val="28"/>
                    <w:szCs w:val="28"/>
                    <w:u w:val="none"/>
                    <w:lang w:val="en-US" w:eastAsia="zh-CN" w:bidi="ar"/>
                  </w:rPr>
                </w:rPrChange>
              </w:rPr>
              <w:t>0.61</w:t>
            </w:r>
            <w:r>
              <w:rPr>
                <w:rFonts w:hint="default" w:ascii="Times New Roman" w:hAnsi="Times New Roman" w:eastAsia="SimSun" w:cs="Times New Roman"/>
                <w:i w:val="0"/>
                <w:iCs w:val="0"/>
                <w:color w:val="000000"/>
                <w:kern w:val="0"/>
                <w:sz w:val="24"/>
                <w:szCs w:val="24"/>
                <w:u w:val="none"/>
                <w:vertAlign w:val="superscript"/>
                <w:lang w:val="en-US" w:eastAsia="zh-CN" w:bidi="ar"/>
                <w:rPrChange w:id="735" w:author="genchanghsu" w:date="2023-11-11T20:04:55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736" w:author="genchanghsu" w:date="2023-11-11T20:04:55Z">
                  <w:rPr>
                    <w:rFonts w:hint="default" w:ascii="Arial" w:hAnsi="Arial" w:eastAsia="SimSun" w:cs="Arial"/>
                    <w:i w:val="0"/>
                    <w:iCs w:val="0"/>
                    <w:color w:val="000000"/>
                    <w:kern w:val="0"/>
                    <w:sz w:val="28"/>
                    <w:szCs w:val="28"/>
                    <w:u w:val="none"/>
                    <w:lang w:val="en-US" w:eastAsia="zh-CN" w:bidi="ar"/>
                  </w:rPr>
                </w:rPrChange>
              </w:rPr>
              <w:t xml:space="preserve"> (±0.08)</w:t>
            </w:r>
          </w:p>
        </w:tc>
        <w:tc>
          <w:tcPr>
            <w:tcW w:w="1553"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eastAsiaTheme="majorEastAsia"/>
                <w:b/>
                <w:bCs/>
                <w:color w:val="auto"/>
                <w:sz w:val="24"/>
                <w:szCs w:val="24"/>
                <w:rPrChange w:id="738" w:author="genchanghsu" w:date="2023-11-11T20:04:55Z">
                  <w:rPr>
                    <w:rFonts w:cs="Times New Roman" w:eastAsiaTheme="majorEastAsia"/>
                    <w:b/>
                    <w:bCs/>
                    <w:color w:val="auto"/>
                    <w:szCs w:val="32"/>
                  </w:rPr>
                </w:rPrChange>
              </w:rPr>
              <w:pPrChange w:id="737"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39" w:author="genchanghsu" w:date="2023-11-11T20:04:55Z">
                  <w:rPr>
                    <w:rFonts w:hint="default" w:ascii="Arial" w:hAnsi="Arial" w:eastAsia="SimSun" w:cs="Arial"/>
                    <w:i w:val="0"/>
                    <w:iCs w:val="0"/>
                    <w:color w:val="000000"/>
                    <w:kern w:val="0"/>
                    <w:sz w:val="28"/>
                    <w:szCs w:val="28"/>
                    <w:u w:val="none"/>
                    <w:lang w:val="en-US" w:eastAsia="zh-CN" w:bidi="ar"/>
                  </w:rPr>
                </w:rPrChange>
              </w:rPr>
              <w:t>0.45</w:t>
            </w:r>
          </w:p>
        </w:tc>
        <w:tc>
          <w:tcPr>
            <w:tcW w:w="1515"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eastAsia="Times New Roman" w:cs="Times New Roman"/>
                <w:b/>
                <w:bCs/>
                <w:color w:val="auto"/>
                <w:sz w:val="24"/>
                <w:szCs w:val="24"/>
                <w:rPrChange w:id="741" w:author="genchanghsu" w:date="2023-11-11T20:04:55Z">
                  <w:rPr>
                    <w:rFonts w:eastAsia="Times New Roman" w:cs="Times New Roman"/>
                    <w:b/>
                    <w:bCs/>
                    <w:color w:val="auto"/>
                    <w:szCs w:val="32"/>
                  </w:rPr>
                </w:rPrChange>
              </w:rPr>
              <w:pPrChange w:id="740"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42" w:author="genchanghsu" w:date="2023-11-11T20:04:55Z">
                  <w:rPr>
                    <w:rFonts w:hint="default" w:ascii="Arial" w:hAnsi="Arial" w:eastAsia="SimSun" w:cs="Arial"/>
                    <w:i w:val="0"/>
                    <w:iCs w:val="0"/>
                    <w:color w:val="000000"/>
                    <w:kern w:val="0"/>
                    <w:sz w:val="28"/>
                    <w:szCs w:val="28"/>
                    <w:u w:val="none"/>
                    <w:lang w:val="en-US" w:eastAsia="zh-CN" w:bidi="ar"/>
                  </w:rPr>
                </w:rPrChange>
              </w:rPr>
              <w:t>0.76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744" w:author="genchanghsu" w:date="2023-11-11T20:04:55Z">
                  <w:rPr>
                    <w:rFonts w:cs="Times New Roman"/>
                    <w:color w:val="auto"/>
                    <w:szCs w:val="32"/>
                  </w:rPr>
                </w:rPrChange>
              </w:rPr>
              <w:pPrChange w:id="743" w:author="genchanghsu" w:date="2023-11-11T20:05:06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45" w:author="genchanghsu" w:date="2023-11-11T20:04:55Z">
                  <w:rPr>
                    <w:rFonts w:hint="default" w:ascii="Arial" w:hAnsi="Arial" w:eastAsia="SimSun" w:cs="Arial"/>
                    <w:i w:val="0"/>
                    <w:iCs w:val="0"/>
                    <w:color w:val="000000"/>
                    <w:kern w:val="0"/>
                    <w:sz w:val="28"/>
                    <w:szCs w:val="28"/>
                    <w:u w:val="none"/>
                    <w:lang w:val="en-US" w:eastAsia="zh-CN" w:bidi="ar"/>
                  </w:rPr>
                </w:rPrChange>
              </w:rPr>
              <w:t>0.81</w:t>
            </w:r>
            <w:r>
              <w:rPr>
                <w:rFonts w:hint="default" w:ascii="Times New Roman" w:hAnsi="Times New Roman" w:eastAsia="SimSun" w:cs="Times New Roman"/>
                <w:i w:val="0"/>
                <w:iCs w:val="0"/>
                <w:color w:val="000000"/>
                <w:kern w:val="0"/>
                <w:sz w:val="24"/>
                <w:szCs w:val="24"/>
                <w:u w:val="none"/>
                <w:vertAlign w:val="superscript"/>
                <w:lang w:val="en-US" w:eastAsia="zh-CN" w:bidi="ar"/>
                <w:rPrChange w:id="746" w:author="genchanghsu" w:date="2023-11-11T20:04:55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747" w:author="genchanghsu" w:date="2023-11-11T20:04:55Z">
                  <w:rPr>
                    <w:rFonts w:hint="default" w:ascii="Arial" w:hAnsi="Arial" w:eastAsia="SimSun" w:cs="Arial"/>
                    <w:i w:val="0"/>
                    <w:iCs w:val="0"/>
                    <w:color w:val="000000"/>
                    <w:kern w:val="0"/>
                    <w:sz w:val="28"/>
                    <w:szCs w:val="28"/>
                    <w:u w:val="none"/>
                    <w:lang w:val="en-US" w:eastAsia="zh-CN" w:bidi="ar"/>
                  </w:rPr>
                </w:rPrChange>
              </w:rPr>
              <w:t xml:space="preserve"> (±0.05)</w:t>
            </w:r>
          </w:p>
        </w:tc>
        <w:tc>
          <w:tcPr>
            <w:tcW w:w="1553"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749" w:author="genchanghsu" w:date="2023-11-11T20:04:55Z">
                  <w:rPr>
                    <w:rFonts w:cs="Times New Roman"/>
                    <w:color w:val="auto"/>
                    <w:szCs w:val="32"/>
                  </w:rPr>
                </w:rPrChange>
              </w:rPr>
              <w:pPrChange w:id="748"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50" w:author="genchanghsu" w:date="2023-11-11T20:04:55Z">
                  <w:rPr>
                    <w:rFonts w:hint="default" w:ascii="Arial" w:hAnsi="Arial" w:eastAsia="SimSun" w:cs="Arial"/>
                    <w:i w:val="0"/>
                    <w:iCs w:val="0"/>
                    <w:color w:val="000000"/>
                    <w:kern w:val="0"/>
                    <w:sz w:val="28"/>
                    <w:szCs w:val="28"/>
                    <w:u w:val="none"/>
                    <w:lang w:val="en-US" w:eastAsia="zh-CN" w:bidi="ar"/>
                  </w:rPr>
                </w:rPrChange>
              </w:rPr>
              <w:t>0.69</w:t>
            </w:r>
          </w:p>
        </w:tc>
        <w:tc>
          <w:tcPr>
            <w:tcW w:w="1515" w:type="dxa"/>
            <w:shd w:val="clear" w:color="auto" w:fill="auto"/>
            <w:noWrap/>
            <w:vAlign w:val="center"/>
          </w:tcPr>
          <w:p>
            <w:pPr>
              <w:keepNext w:val="0"/>
              <w:keepLines w:val="0"/>
              <w:widowControl/>
              <w:suppressLineNumbers w:val="0"/>
              <w:spacing w:after="0" w:line="240" w:lineRule="auto"/>
              <w:jc w:val="center"/>
              <w:textAlignment w:val="center"/>
              <w:rPr>
                <w:rFonts w:hint="default" w:cs="Times New Roman"/>
                <w:color w:val="auto"/>
                <w:sz w:val="24"/>
                <w:szCs w:val="24"/>
                <w:lang w:val="en-US"/>
                <w:rPrChange w:id="752" w:author="genchanghsu" w:date="2023-11-11T20:04:55Z">
                  <w:rPr>
                    <w:rFonts w:hint="default" w:cs="Times New Roman"/>
                    <w:color w:val="auto"/>
                    <w:szCs w:val="32"/>
                    <w:lang w:val="en-US"/>
                  </w:rPr>
                </w:rPrChange>
              </w:rPr>
              <w:pPrChange w:id="751"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53" w:author="genchanghsu" w:date="2023-11-11T20:04:55Z">
                  <w:rPr>
                    <w:rFonts w:hint="default" w:ascii="Arial" w:hAnsi="Arial" w:eastAsia="SimSun" w:cs="Arial"/>
                    <w:i w:val="0"/>
                    <w:iCs w:val="0"/>
                    <w:color w:val="000000"/>
                    <w:kern w:val="0"/>
                    <w:sz w:val="28"/>
                    <w:szCs w:val="28"/>
                    <w:u w:val="none"/>
                    <w:lang w:val="en-US" w:eastAsia="zh-CN" w:bidi="ar"/>
                  </w:rPr>
                </w:rPrChange>
              </w:rPr>
              <w:t>0.9</w:t>
            </w:r>
            <w:ins w:id="754" w:author="genchanghsu" w:date="2023-11-11T14:16:55Z">
              <w:r>
                <w:rPr>
                  <w:rFonts w:hint="default" w:ascii="Times New Roman" w:hAnsi="Times New Roman" w:eastAsia="SimSun" w:cs="Times New Roman"/>
                  <w:i w:val="0"/>
                  <w:iCs w:val="0"/>
                  <w:color w:val="000000"/>
                  <w:kern w:val="0"/>
                  <w:sz w:val="24"/>
                  <w:szCs w:val="24"/>
                  <w:u w:val="none"/>
                  <w:lang w:val="en-US" w:eastAsia="zh-CN" w:bidi="ar"/>
                  <w:rPrChange w:id="755" w:author="genchanghsu" w:date="2023-11-11T20:04:55Z">
                    <w:rPr>
                      <w:rFonts w:hint="default" w:ascii="Arial" w:hAnsi="Arial" w:eastAsia="SimSun" w:cs="Arial"/>
                      <w:i w:val="0"/>
                      <w:iCs w:val="0"/>
                      <w:color w:val="000000"/>
                      <w:kern w:val="0"/>
                      <w:sz w:val="28"/>
                      <w:szCs w:val="28"/>
                      <w:u w:val="none"/>
                      <w:lang w:val="en-US" w:eastAsia="zh-CN" w:bidi="ar"/>
                    </w:rPr>
                  </w:rPrChange>
                </w:rPr>
                <w:t>0</w:t>
              </w:r>
            </w:ins>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758" w:author="genchanghsu" w:date="2023-11-11T20:04:55Z">
                  <w:rPr>
                    <w:rFonts w:cs="Times New Roman"/>
                    <w:color w:val="auto"/>
                    <w:szCs w:val="32"/>
                  </w:rPr>
                </w:rPrChange>
              </w:rPr>
              <w:pPrChange w:id="757" w:author="genchanghsu" w:date="2023-11-11T20:05:06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59" w:author="genchanghsu" w:date="2023-11-11T20:04:55Z">
                  <w:rPr>
                    <w:rFonts w:hint="default" w:ascii="Arial" w:hAnsi="Arial" w:eastAsia="SimSun" w:cs="Arial"/>
                    <w:i w:val="0"/>
                    <w:iCs w:val="0"/>
                    <w:color w:val="000000"/>
                    <w:kern w:val="0"/>
                    <w:sz w:val="28"/>
                    <w:szCs w:val="28"/>
                    <w:u w:val="none"/>
                    <w:lang w:val="en-US" w:eastAsia="zh-CN" w:bidi="ar"/>
                  </w:rPr>
                </w:rPrChange>
              </w:rPr>
              <w:t>0.55</w:t>
            </w:r>
            <w:r>
              <w:rPr>
                <w:rFonts w:hint="default" w:ascii="Times New Roman" w:hAnsi="Times New Roman" w:eastAsia="SimSun" w:cs="Times New Roman"/>
                <w:i w:val="0"/>
                <w:iCs w:val="0"/>
                <w:color w:val="000000"/>
                <w:kern w:val="0"/>
                <w:sz w:val="24"/>
                <w:szCs w:val="24"/>
                <w:u w:val="none"/>
                <w:vertAlign w:val="superscript"/>
                <w:lang w:val="en-US" w:eastAsia="zh-CN" w:bidi="ar"/>
                <w:rPrChange w:id="760" w:author="genchanghsu" w:date="2023-11-11T20:04:55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761" w:author="genchanghsu" w:date="2023-11-11T20:04:55Z">
                  <w:rPr>
                    <w:rFonts w:hint="default" w:ascii="Arial" w:hAnsi="Arial" w:eastAsia="SimSun" w:cs="Arial"/>
                    <w:i w:val="0"/>
                    <w:iCs w:val="0"/>
                    <w:color w:val="000000"/>
                    <w:kern w:val="0"/>
                    <w:sz w:val="28"/>
                    <w:szCs w:val="28"/>
                    <w:u w:val="none"/>
                    <w:lang w:val="en-US" w:eastAsia="zh-CN" w:bidi="ar"/>
                  </w:rPr>
                </w:rPrChange>
              </w:rPr>
              <w:t xml:space="preserve"> (±0.1</w:t>
            </w:r>
            <w:ins w:id="762" w:author="genchanghsu" w:date="2023-11-11T14:16:53Z">
              <w:r>
                <w:rPr>
                  <w:rFonts w:hint="default" w:ascii="Times New Roman" w:hAnsi="Times New Roman" w:eastAsia="SimSun" w:cs="Times New Roman"/>
                  <w:i w:val="0"/>
                  <w:iCs w:val="0"/>
                  <w:color w:val="000000"/>
                  <w:kern w:val="0"/>
                  <w:sz w:val="24"/>
                  <w:szCs w:val="24"/>
                  <w:u w:val="none"/>
                  <w:lang w:val="en-US" w:eastAsia="zh-CN" w:bidi="ar"/>
                  <w:rPrChange w:id="763" w:author="genchanghsu" w:date="2023-11-11T20:04:55Z">
                    <w:rPr>
                      <w:rFonts w:hint="default" w:ascii="Arial" w:hAnsi="Arial" w:eastAsia="SimSun" w:cs="Arial"/>
                      <w:i w:val="0"/>
                      <w:iCs w:val="0"/>
                      <w:color w:val="000000"/>
                      <w:kern w:val="0"/>
                      <w:sz w:val="28"/>
                      <w:szCs w:val="28"/>
                      <w:u w:val="none"/>
                      <w:lang w:val="en-US" w:eastAsia="zh-CN" w:bidi="ar"/>
                    </w:rPr>
                  </w:rPrChange>
                </w:rPr>
                <w:t>0</w:t>
              </w:r>
            </w:ins>
            <w:r>
              <w:rPr>
                <w:rFonts w:hint="default" w:ascii="Times New Roman" w:hAnsi="Times New Roman" w:eastAsia="SimSun" w:cs="Times New Roman"/>
                <w:i w:val="0"/>
                <w:iCs w:val="0"/>
                <w:color w:val="000000"/>
                <w:kern w:val="0"/>
                <w:sz w:val="24"/>
                <w:szCs w:val="24"/>
                <w:u w:val="none"/>
                <w:lang w:val="en-US" w:eastAsia="zh-CN" w:bidi="ar"/>
                <w:rPrChange w:id="765" w:author="genchanghsu" w:date="2023-11-11T20:04:55Z">
                  <w:rPr>
                    <w:rFonts w:hint="default" w:ascii="Arial" w:hAnsi="Arial" w:eastAsia="SimSun" w:cs="Arial"/>
                    <w:i w:val="0"/>
                    <w:iCs w:val="0"/>
                    <w:color w:val="000000"/>
                    <w:kern w:val="0"/>
                    <w:sz w:val="28"/>
                    <w:szCs w:val="28"/>
                    <w:u w:val="none"/>
                    <w:lang w:val="en-US" w:eastAsia="zh-CN" w:bidi="ar"/>
                  </w:rPr>
                </w:rPrChange>
              </w:rPr>
              <w:t>)</w:t>
            </w:r>
          </w:p>
        </w:tc>
        <w:tc>
          <w:tcPr>
            <w:tcW w:w="1553"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767" w:author="genchanghsu" w:date="2023-11-11T20:04:55Z">
                  <w:rPr>
                    <w:rFonts w:cs="Times New Roman"/>
                    <w:color w:val="auto"/>
                    <w:szCs w:val="32"/>
                  </w:rPr>
                </w:rPrChange>
              </w:rPr>
              <w:pPrChange w:id="766"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68" w:author="genchanghsu" w:date="2023-11-11T20:04:55Z">
                  <w:rPr>
                    <w:rFonts w:hint="default" w:ascii="Arial" w:hAnsi="Arial" w:eastAsia="SimSun" w:cs="Arial"/>
                    <w:i w:val="0"/>
                    <w:iCs w:val="0"/>
                    <w:color w:val="000000"/>
                    <w:kern w:val="0"/>
                    <w:sz w:val="28"/>
                    <w:szCs w:val="28"/>
                    <w:u w:val="none"/>
                    <w:lang w:val="en-US" w:eastAsia="zh-CN" w:bidi="ar"/>
                  </w:rPr>
                </w:rPrChange>
              </w:rPr>
              <w:t>0.35</w:t>
            </w:r>
          </w:p>
        </w:tc>
        <w:tc>
          <w:tcPr>
            <w:tcW w:w="1515"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770" w:author="genchanghsu" w:date="2023-11-11T20:04:55Z">
                  <w:rPr>
                    <w:rFonts w:cs="Times New Roman"/>
                    <w:color w:val="auto"/>
                    <w:szCs w:val="32"/>
                  </w:rPr>
                </w:rPrChange>
              </w:rPr>
              <w:pPrChange w:id="769"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71" w:author="genchanghsu" w:date="2023-11-11T20:04:55Z">
                  <w:rPr>
                    <w:rFonts w:hint="default" w:ascii="Arial" w:hAnsi="Arial" w:eastAsia="SimSun" w:cs="Arial"/>
                    <w:i w:val="0"/>
                    <w:iCs w:val="0"/>
                    <w:color w:val="000000"/>
                    <w:kern w:val="0"/>
                    <w:sz w:val="28"/>
                    <w:szCs w:val="28"/>
                    <w:u w:val="none"/>
                    <w:lang w:val="en-US" w:eastAsia="zh-CN" w:bidi="ar"/>
                  </w:rPr>
                </w:rPrChange>
              </w:rPr>
              <w:t>0.73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773" w:author="genchanghsu" w:date="2023-11-11T20:04:55Z">
                  <w:rPr>
                    <w:rFonts w:cs="Times New Roman"/>
                    <w:color w:val="auto"/>
                    <w:szCs w:val="32"/>
                  </w:rPr>
                </w:rPrChange>
              </w:rPr>
              <w:pPrChange w:id="772" w:author="genchanghsu" w:date="2023-11-11T20:05:06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74" w:author="genchanghsu" w:date="2023-11-11T20:04:55Z">
                  <w:rPr>
                    <w:rFonts w:hint="default" w:ascii="Arial" w:hAnsi="Arial" w:eastAsia="SimSun" w:cs="Arial"/>
                    <w:i w:val="0"/>
                    <w:iCs w:val="0"/>
                    <w:color w:val="000000"/>
                    <w:kern w:val="0"/>
                    <w:sz w:val="28"/>
                    <w:szCs w:val="28"/>
                    <w:u w:val="none"/>
                    <w:lang w:val="en-US" w:eastAsia="zh-CN" w:bidi="ar"/>
                  </w:rPr>
                </w:rPrChange>
              </w:rPr>
              <w:t>0.79</w:t>
            </w:r>
            <w:r>
              <w:rPr>
                <w:rFonts w:hint="default" w:ascii="Times New Roman" w:hAnsi="Times New Roman" w:eastAsia="SimSun" w:cs="Times New Roman"/>
                <w:i w:val="0"/>
                <w:iCs w:val="0"/>
                <w:color w:val="000000"/>
                <w:kern w:val="0"/>
                <w:sz w:val="24"/>
                <w:szCs w:val="24"/>
                <w:u w:val="none"/>
                <w:vertAlign w:val="superscript"/>
                <w:lang w:val="en-US" w:eastAsia="zh-CN" w:bidi="ar"/>
                <w:rPrChange w:id="775" w:author="genchanghsu" w:date="2023-11-11T20:04:55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776" w:author="genchanghsu" w:date="2023-11-11T20:04:55Z">
                  <w:rPr>
                    <w:rFonts w:hint="default" w:ascii="Arial" w:hAnsi="Arial" w:eastAsia="SimSun" w:cs="Arial"/>
                    <w:i w:val="0"/>
                    <w:iCs w:val="0"/>
                    <w:color w:val="000000"/>
                    <w:kern w:val="0"/>
                    <w:sz w:val="28"/>
                    <w:szCs w:val="28"/>
                    <w:u w:val="none"/>
                    <w:lang w:val="en-US" w:eastAsia="zh-CN" w:bidi="ar"/>
                  </w:rPr>
                </w:rPrChange>
              </w:rPr>
              <w:t xml:space="preserve"> (±0.07)</w:t>
            </w:r>
          </w:p>
        </w:tc>
        <w:tc>
          <w:tcPr>
            <w:tcW w:w="1553"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778" w:author="genchanghsu" w:date="2023-11-11T20:04:55Z">
                  <w:rPr>
                    <w:rFonts w:cs="Times New Roman"/>
                    <w:color w:val="auto"/>
                    <w:szCs w:val="32"/>
                  </w:rPr>
                </w:rPrChange>
              </w:rPr>
              <w:pPrChange w:id="777"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79" w:author="genchanghsu" w:date="2023-11-11T20:04:55Z">
                  <w:rPr>
                    <w:rFonts w:hint="default" w:ascii="Arial" w:hAnsi="Arial" w:eastAsia="SimSun" w:cs="Arial"/>
                    <w:i w:val="0"/>
                    <w:iCs w:val="0"/>
                    <w:color w:val="000000"/>
                    <w:kern w:val="0"/>
                    <w:sz w:val="28"/>
                    <w:szCs w:val="28"/>
                    <w:u w:val="none"/>
                    <w:lang w:val="en-US" w:eastAsia="zh-CN" w:bidi="ar"/>
                  </w:rPr>
                </w:rPrChange>
              </w:rPr>
              <w:t>0.63</w:t>
            </w:r>
          </w:p>
        </w:tc>
        <w:tc>
          <w:tcPr>
            <w:tcW w:w="1515" w:type="dxa"/>
            <w:shd w:val="clear" w:color="auto" w:fill="auto"/>
            <w:noWrap/>
            <w:vAlign w:val="center"/>
          </w:tcPr>
          <w:p>
            <w:pPr>
              <w:keepNext w:val="0"/>
              <w:keepLines w:val="0"/>
              <w:widowControl/>
              <w:suppressLineNumbers w:val="0"/>
              <w:spacing w:after="0" w:line="240" w:lineRule="auto"/>
              <w:jc w:val="center"/>
              <w:textAlignment w:val="center"/>
              <w:rPr>
                <w:rFonts w:hint="default" w:cs="Times New Roman"/>
                <w:color w:val="auto"/>
                <w:sz w:val="24"/>
                <w:szCs w:val="24"/>
                <w:lang w:val="en-US"/>
                <w:rPrChange w:id="781" w:author="genchanghsu" w:date="2023-11-11T20:04:55Z">
                  <w:rPr>
                    <w:rFonts w:hint="default" w:cs="Times New Roman"/>
                    <w:color w:val="auto"/>
                    <w:szCs w:val="32"/>
                    <w:lang w:val="en-US"/>
                  </w:rPr>
                </w:rPrChange>
              </w:rPr>
              <w:pPrChange w:id="780"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82" w:author="genchanghsu" w:date="2023-11-11T20:04:55Z">
                  <w:rPr>
                    <w:rFonts w:hint="default" w:ascii="Arial" w:hAnsi="Arial" w:eastAsia="SimSun" w:cs="Arial"/>
                    <w:i w:val="0"/>
                    <w:iCs w:val="0"/>
                    <w:color w:val="000000"/>
                    <w:kern w:val="0"/>
                    <w:sz w:val="28"/>
                    <w:szCs w:val="28"/>
                    <w:u w:val="none"/>
                    <w:lang w:val="en-US" w:eastAsia="zh-CN" w:bidi="ar"/>
                  </w:rPr>
                </w:rPrChange>
              </w:rPr>
              <w:t>0.9</w:t>
            </w:r>
            <w:ins w:id="783" w:author="genchanghsu" w:date="2023-11-11T14:16:57Z">
              <w:r>
                <w:rPr>
                  <w:rFonts w:hint="default" w:ascii="Times New Roman" w:hAnsi="Times New Roman" w:eastAsia="SimSun" w:cs="Times New Roman"/>
                  <w:i w:val="0"/>
                  <w:iCs w:val="0"/>
                  <w:color w:val="000000"/>
                  <w:kern w:val="0"/>
                  <w:sz w:val="24"/>
                  <w:szCs w:val="24"/>
                  <w:u w:val="none"/>
                  <w:lang w:val="en-US" w:eastAsia="zh-CN" w:bidi="ar"/>
                  <w:rPrChange w:id="784" w:author="genchanghsu" w:date="2023-11-11T20:04:55Z">
                    <w:rPr>
                      <w:rFonts w:hint="default" w:ascii="Arial" w:hAnsi="Arial" w:eastAsia="SimSun" w:cs="Arial"/>
                      <w:i w:val="0"/>
                      <w:iCs w:val="0"/>
                      <w:color w:val="000000"/>
                      <w:kern w:val="0"/>
                      <w:sz w:val="28"/>
                      <w:szCs w:val="28"/>
                      <w:u w:val="none"/>
                      <w:lang w:val="en-US" w:eastAsia="zh-CN" w:bidi="ar"/>
                    </w:rPr>
                  </w:rPrChange>
                </w:rPr>
                <w:t>0</w:t>
              </w:r>
            </w:ins>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Ladybeetles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787" w:author="genchanghsu" w:date="2023-11-11T20:04:55Z">
                  <w:rPr>
                    <w:rFonts w:cs="Times New Roman"/>
                    <w:color w:val="auto"/>
                    <w:szCs w:val="32"/>
                  </w:rPr>
                </w:rPrChange>
              </w:rPr>
              <w:pPrChange w:id="786" w:author="genchanghsu" w:date="2023-11-11T20:05:06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88" w:author="genchanghsu" w:date="2023-11-11T20:04:55Z">
                  <w:rPr>
                    <w:rFonts w:hint="default" w:ascii="Arial" w:hAnsi="Arial" w:eastAsia="SimSun" w:cs="Arial"/>
                    <w:i w:val="0"/>
                    <w:iCs w:val="0"/>
                    <w:color w:val="000000"/>
                    <w:kern w:val="0"/>
                    <w:sz w:val="28"/>
                    <w:szCs w:val="28"/>
                    <w:u w:val="none"/>
                    <w:lang w:val="en-US" w:eastAsia="zh-CN" w:bidi="ar"/>
                  </w:rPr>
                </w:rPrChange>
              </w:rPr>
              <w:t>0.95</w:t>
            </w:r>
            <w:r>
              <w:rPr>
                <w:rFonts w:hint="default" w:ascii="Times New Roman" w:hAnsi="Times New Roman" w:eastAsia="SimSun" w:cs="Times New Roman"/>
                <w:i w:val="0"/>
                <w:iCs w:val="0"/>
                <w:color w:val="000000"/>
                <w:kern w:val="0"/>
                <w:sz w:val="24"/>
                <w:szCs w:val="24"/>
                <w:u w:val="none"/>
                <w:vertAlign w:val="superscript"/>
                <w:lang w:val="en-US" w:eastAsia="zh-CN" w:bidi="ar"/>
                <w:rPrChange w:id="789" w:author="genchanghsu" w:date="2023-11-11T20:04:55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790" w:author="genchanghsu" w:date="2023-11-11T20:04:55Z">
                  <w:rPr>
                    <w:rFonts w:hint="default" w:ascii="Arial" w:hAnsi="Arial" w:eastAsia="SimSun" w:cs="Arial"/>
                    <w:i w:val="0"/>
                    <w:iCs w:val="0"/>
                    <w:color w:val="000000"/>
                    <w:kern w:val="0"/>
                    <w:sz w:val="28"/>
                    <w:szCs w:val="28"/>
                    <w:u w:val="none"/>
                    <w:lang w:val="en-US" w:eastAsia="zh-CN" w:bidi="ar"/>
                  </w:rPr>
                </w:rPrChange>
              </w:rPr>
              <w:t xml:space="preserve"> (±0.01)</w:t>
            </w:r>
          </w:p>
        </w:tc>
        <w:tc>
          <w:tcPr>
            <w:tcW w:w="1553"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792" w:author="genchanghsu" w:date="2023-11-11T20:04:55Z">
                  <w:rPr>
                    <w:rFonts w:cs="Times New Roman"/>
                    <w:color w:val="auto"/>
                    <w:szCs w:val="32"/>
                  </w:rPr>
                </w:rPrChange>
              </w:rPr>
              <w:pPrChange w:id="791"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93" w:author="genchanghsu" w:date="2023-11-11T20:04:55Z">
                  <w:rPr>
                    <w:rFonts w:hint="default" w:ascii="Arial" w:hAnsi="Arial" w:eastAsia="SimSun" w:cs="Arial"/>
                    <w:i w:val="0"/>
                    <w:iCs w:val="0"/>
                    <w:color w:val="000000"/>
                    <w:kern w:val="0"/>
                    <w:sz w:val="28"/>
                    <w:szCs w:val="28"/>
                    <w:u w:val="none"/>
                    <w:lang w:val="en-US" w:eastAsia="zh-CN" w:bidi="ar"/>
                  </w:rPr>
                </w:rPrChange>
              </w:rPr>
              <w:t>0.93</w:t>
            </w:r>
          </w:p>
        </w:tc>
        <w:tc>
          <w:tcPr>
            <w:tcW w:w="1515"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795" w:author="genchanghsu" w:date="2023-11-11T20:04:55Z">
                  <w:rPr>
                    <w:rFonts w:cs="Times New Roman"/>
                    <w:color w:val="auto"/>
                    <w:szCs w:val="32"/>
                  </w:rPr>
                </w:rPrChange>
              </w:rPr>
              <w:pPrChange w:id="794"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96" w:author="genchanghsu" w:date="2023-11-11T20:04:55Z">
                  <w:rPr>
                    <w:rFonts w:hint="default" w:ascii="Arial" w:hAnsi="Arial" w:eastAsia="SimSun" w:cs="Arial"/>
                    <w:i w:val="0"/>
                    <w:iCs w:val="0"/>
                    <w:color w:val="000000"/>
                    <w:kern w:val="0"/>
                    <w:sz w:val="28"/>
                    <w:szCs w:val="28"/>
                    <w:u w:val="none"/>
                    <w:lang w:val="en-US" w:eastAsia="zh-CN" w:bidi="ar"/>
                  </w:rPr>
                </w:rPrChange>
              </w:rPr>
              <w:t>0.96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798" w:author="genchanghsu" w:date="2023-11-11T20:04:55Z">
                  <w:rPr>
                    <w:rFonts w:cs="Times New Roman"/>
                    <w:color w:val="auto"/>
                    <w:szCs w:val="32"/>
                  </w:rPr>
                </w:rPrChange>
              </w:rPr>
              <w:pPrChange w:id="797" w:author="genchanghsu" w:date="2023-11-11T20:05:06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799" w:author="genchanghsu" w:date="2023-11-11T20:04:55Z">
                  <w:rPr>
                    <w:rFonts w:hint="default" w:ascii="Arial" w:hAnsi="Arial" w:eastAsia="SimSun" w:cs="Arial"/>
                    <w:i w:val="0"/>
                    <w:iCs w:val="0"/>
                    <w:color w:val="000000"/>
                    <w:kern w:val="0"/>
                    <w:sz w:val="28"/>
                    <w:szCs w:val="28"/>
                    <w:u w:val="none"/>
                    <w:lang w:val="en-US" w:eastAsia="zh-CN" w:bidi="ar"/>
                  </w:rPr>
                </w:rPrChange>
              </w:rPr>
              <w:t>0.95</w:t>
            </w:r>
            <w:r>
              <w:rPr>
                <w:rFonts w:hint="default" w:ascii="Times New Roman" w:hAnsi="Times New Roman" w:eastAsia="SimSun" w:cs="Times New Roman"/>
                <w:i w:val="0"/>
                <w:iCs w:val="0"/>
                <w:color w:val="000000"/>
                <w:kern w:val="0"/>
                <w:sz w:val="24"/>
                <w:szCs w:val="24"/>
                <w:u w:val="none"/>
                <w:vertAlign w:val="superscript"/>
                <w:lang w:val="en-US" w:eastAsia="zh-CN" w:bidi="ar"/>
                <w:rPrChange w:id="800" w:author="genchanghsu" w:date="2023-11-11T20:04:55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801" w:author="genchanghsu" w:date="2023-11-11T20:04:55Z">
                  <w:rPr>
                    <w:rFonts w:hint="default" w:ascii="Arial" w:hAnsi="Arial" w:eastAsia="SimSun" w:cs="Arial"/>
                    <w:i w:val="0"/>
                    <w:iCs w:val="0"/>
                    <w:color w:val="000000"/>
                    <w:kern w:val="0"/>
                    <w:sz w:val="28"/>
                    <w:szCs w:val="28"/>
                    <w:u w:val="none"/>
                    <w:lang w:val="en-US" w:eastAsia="zh-CN" w:bidi="ar"/>
                  </w:rPr>
                </w:rPrChange>
              </w:rPr>
              <w:t xml:space="preserve"> (±0.01)</w:t>
            </w:r>
          </w:p>
        </w:tc>
        <w:tc>
          <w:tcPr>
            <w:tcW w:w="1553"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803" w:author="genchanghsu" w:date="2023-11-11T20:04:55Z">
                  <w:rPr>
                    <w:rFonts w:cs="Times New Roman"/>
                    <w:color w:val="auto"/>
                    <w:szCs w:val="32"/>
                  </w:rPr>
                </w:rPrChange>
              </w:rPr>
              <w:pPrChange w:id="802"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04" w:author="genchanghsu" w:date="2023-11-11T20:04:55Z">
                  <w:rPr>
                    <w:rFonts w:hint="default" w:ascii="Arial" w:hAnsi="Arial" w:eastAsia="SimSun" w:cs="Arial"/>
                    <w:i w:val="0"/>
                    <w:iCs w:val="0"/>
                    <w:color w:val="000000"/>
                    <w:kern w:val="0"/>
                    <w:sz w:val="28"/>
                    <w:szCs w:val="28"/>
                    <w:u w:val="none"/>
                    <w:lang w:val="en-US" w:eastAsia="zh-CN" w:bidi="ar"/>
                  </w:rPr>
                </w:rPrChange>
              </w:rPr>
              <w:t>0.94</w:t>
            </w:r>
          </w:p>
        </w:tc>
        <w:tc>
          <w:tcPr>
            <w:tcW w:w="1515"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auto"/>
                <w:sz w:val="24"/>
                <w:szCs w:val="24"/>
                <w:rPrChange w:id="806" w:author="genchanghsu" w:date="2023-11-11T20:04:55Z">
                  <w:rPr>
                    <w:rFonts w:cs="Times New Roman"/>
                    <w:color w:val="auto"/>
                    <w:szCs w:val="32"/>
                  </w:rPr>
                </w:rPrChange>
              </w:rPr>
              <w:pPrChange w:id="805" w:author="genchanghsu" w:date="2023-11-11T20:05:06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07" w:author="genchanghsu" w:date="2023-11-11T20:04:55Z">
                  <w:rPr>
                    <w:rFonts w:hint="default" w:ascii="Arial" w:hAnsi="Arial" w:eastAsia="SimSun" w:cs="Arial"/>
                    <w:i w:val="0"/>
                    <w:iCs w:val="0"/>
                    <w:color w:val="000000"/>
                    <w:kern w:val="0"/>
                    <w:sz w:val="28"/>
                    <w:szCs w:val="28"/>
                    <w:u w:val="none"/>
                    <w:lang w:val="en-US" w:eastAsia="zh-CN" w:bidi="ar"/>
                  </w:rPr>
                </w:rPrChange>
              </w:rPr>
              <w:t>0.96</w:t>
            </w:r>
          </w:p>
        </w:tc>
      </w:tr>
    </w:tbl>
    <w:p>
      <w:pPr>
        <w:rPr>
          <w:rFonts w:cs="Times New Roman"/>
          <w:b/>
          <w:color w:val="FF0000"/>
        </w:rPr>
      </w:pPr>
    </w:p>
    <w:p>
      <w:pPr>
        <w:jc w:val="left"/>
        <w:rPr>
          <w:rFonts w:cs="Times New Roman"/>
        </w:rPr>
      </w:pPr>
      <w:r>
        <w:rPr>
          <w:rFonts w:cs="Times New Roman"/>
        </w:rPr>
        <w:br w:type="page"/>
      </w:r>
      <w:r>
        <w:rPr>
          <w:rFonts w:cs="Times New Roman"/>
          <w:b/>
        </w:rPr>
        <w:t>Table 3.</w:t>
      </w:r>
      <w:r>
        <w:rPr>
          <w:rFonts w:cs="Times New Roman"/>
        </w:rPr>
        <w:t xml:space="preserve">  Tukey’s post-hoc tests comparing the proportion of rice herbivores consumed in the diet of predators at three crop stages (tillering, flowering, and ripening stages).  Different superscript letters indicate significant differences in the</w:t>
      </w:r>
      <w:ins w:id="808" w:author="genchanghsu" w:date="2023-11-11T20:06:12Z">
        <w:r>
          <w:rPr>
            <w:rFonts w:hint="default" w:cs="Times New Roman"/>
            <w:lang w:val="en-US"/>
          </w:rPr>
          <w:t xml:space="preserve"> estimated marginal </w:t>
        </w:r>
      </w:ins>
      <w:ins w:id="809" w:author="genchanghsu" w:date="2023-11-11T20:06:12Z">
        <w:r>
          <w:rPr>
            <w:rFonts w:cs="Times New Roman"/>
          </w:rPr>
          <w:t>mean</w:t>
        </w:r>
      </w:ins>
      <w:ins w:id="810" w:author="genchanghsu" w:date="2023-11-11T20:06:12Z">
        <w:r>
          <w:rPr>
            <w:rFonts w:hint="default" w:cs="Times New Roman"/>
            <w:lang w:val="en-US"/>
          </w:rPr>
          <w:t>s (EMMs)</w:t>
        </w:r>
      </w:ins>
      <w:del w:id="811" w:author="genchanghsu" w:date="2023-11-11T20:06:11Z">
        <w:r>
          <w:rPr>
            <w:rFonts w:cs="Times New Roman"/>
          </w:rPr>
          <w:delText xml:space="preserve"> mean</w:delText>
        </w:r>
      </w:del>
      <w:del w:id="812" w:author="genchanghsu" w:date="2023-11-11T20:06:10Z">
        <w:r>
          <w:rPr>
            <w:rFonts w:cs="Times New Roman"/>
          </w:rPr>
          <w:delText>s</w:delText>
        </w:r>
      </w:del>
      <w:r>
        <w:rPr>
          <w:rFonts w:cs="Times New Roman"/>
        </w:rPr>
        <w:t xml:space="preserve"> of the posterior medians from Bayesian stable isotope mixing models (α = 0.05)</w:t>
      </w:r>
    </w:p>
    <w:tbl>
      <w:tblPr>
        <w:tblStyle w:val="28"/>
        <w:tblW w:w="893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1559"/>
        <w:gridCol w:w="1985"/>
        <w:gridCol w:w="1559"/>
        <w:gridCol w:w="155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Crop stage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813" w:author="genchanghsu" w:date="2023-11-11T14:20:38Z">
                <w:pPr>
                  <w:spacing w:before="0" w:after="0" w:line="240" w:lineRule="auto"/>
                </w:pPr>
              </w:pPrChange>
            </w:pPr>
            <w:del w:id="814" w:author="genchanghsu" w:date="2023-11-11T20:06:16Z">
              <w:r>
                <w:rPr>
                  <w:rFonts w:hint="default" w:cs="Times New Roman"/>
                  <w:b w:val="0"/>
                  <w:bCs/>
                  <w:color w:val="auto"/>
                  <w:szCs w:val="32"/>
                  <w:lang w:val="en-US"/>
                </w:rPr>
                <w:delText>Mean</w:delText>
              </w:r>
            </w:del>
            <w:ins w:id="815" w:author="genchanghsu" w:date="2023-11-11T20:06:16Z">
              <w:r>
                <w:rPr>
                  <w:rFonts w:hint="default" w:cs="Times New Roman"/>
                  <w:b w:val="0"/>
                  <w:bCs/>
                  <w:color w:val="auto"/>
                  <w:szCs w:val="32"/>
                  <w:lang w:val="en-US"/>
                </w:rPr>
                <w:t>EMMs</w:t>
              </w:r>
            </w:ins>
            <w:r>
              <w:rPr>
                <w:rFonts w:cs="Times New Roman"/>
                <w:b w:val="0"/>
                <w:bCs/>
                <w:color w:val="auto"/>
                <w:szCs w:val="32"/>
              </w:rPr>
              <w:t xml:space="preserve"> (± SE)</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816" w:author="genchanghsu" w:date="2023-11-11T14:20:38Z">
                <w:pPr>
                  <w:spacing w:before="0" w:after="0" w:line="240" w:lineRule="auto"/>
                </w:pPr>
              </w:pPrChange>
            </w:pPr>
            <w:r>
              <w:rPr>
                <w:rFonts w:cs="Times New Roman"/>
                <w:b w:val="0"/>
                <w:bCs/>
                <w:color w:val="auto"/>
                <w:szCs w:val="32"/>
              </w:rPr>
              <w:t>Lower 2.5%</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817" w:author="genchanghsu" w:date="2023-11-11T14:20:38Z">
                <w:pPr>
                  <w:spacing w:before="0" w:after="0" w:line="240" w:lineRule="auto"/>
                </w:pPr>
              </w:pPrChange>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Both predators</w:t>
            </w: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Tillering</w:t>
            </w:r>
          </w:p>
        </w:tc>
        <w:tc>
          <w:tcPr>
            <w:tcW w:w="1985"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eastAsiaTheme="majorEastAsia"/>
                <w:b/>
                <w:bCs/>
                <w:color w:val="000000" w:themeColor="text1" w:themeShade="BF"/>
                <w:szCs w:val="24"/>
                <w:rPrChange w:id="819" w:author="genchanghsu" w:date="2023-11-11T14:19:33Z">
                  <w:rPr>
                    <w:rFonts w:cs="Times New Roman" w:eastAsiaTheme="majorEastAsia"/>
                    <w:b/>
                    <w:bCs/>
                    <w:color w:val="auto"/>
                    <w:szCs w:val="32"/>
                  </w:rPr>
                </w:rPrChange>
              </w:rPr>
              <w:pPrChange w:id="818" w:author="genchanghsu" w:date="2023-11-11T20:06:3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20" w:author="genchanghsu" w:date="2023-11-11T14:19:33Z">
                  <w:rPr>
                    <w:rFonts w:hint="default" w:ascii="Arial" w:hAnsi="Arial" w:eastAsia="SimSun" w:cs="Arial"/>
                    <w:i w:val="0"/>
                    <w:iCs w:val="0"/>
                    <w:color w:val="000000"/>
                    <w:kern w:val="0"/>
                    <w:sz w:val="28"/>
                    <w:szCs w:val="28"/>
                    <w:u w:val="none"/>
                    <w:lang w:val="en-US" w:eastAsia="zh-CN" w:bidi="ar"/>
                  </w:rPr>
                </w:rPrChange>
              </w:rPr>
              <w:t>0.24</w:t>
            </w:r>
            <w:r>
              <w:rPr>
                <w:rFonts w:hint="default" w:ascii="Times New Roman" w:hAnsi="Times New Roman" w:eastAsia="SimSun" w:cs="Times New Roman"/>
                <w:i w:val="0"/>
                <w:iCs w:val="0"/>
                <w:color w:val="000000"/>
                <w:kern w:val="0"/>
                <w:sz w:val="24"/>
                <w:szCs w:val="24"/>
                <w:u w:val="none"/>
                <w:vertAlign w:val="superscript"/>
                <w:lang w:val="en-US" w:eastAsia="zh-CN" w:bidi="ar"/>
                <w:rPrChange w:id="821" w:author="genchanghsu" w:date="2023-11-11T14:19:52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822"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(±0.06)</w:t>
            </w:r>
          </w:p>
        </w:tc>
        <w:tc>
          <w:tcPr>
            <w:tcW w:w="1559"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eastAsiaTheme="majorEastAsia"/>
                <w:b/>
                <w:bCs/>
                <w:color w:val="000000" w:themeColor="text1" w:themeShade="BF"/>
                <w:szCs w:val="24"/>
                <w:rPrChange w:id="824" w:author="genchanghsu" w:date="2023-11-11T14:19:33Z">
                  <w:rPr>
                    <w:rFonts w:cs="Times New Roman" w:eastAsiaTheme="majorEastAsia"/>
                    <w:b/>
                    <w:bCs/>
                    <w:color w:val="auto"/>
                    <w:szCs w:val="32"/>
                  </w:rPr>
                </w:rPrChange>
              </w:rPr>
              <w:pPrChange w:id="823"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25" w:author="genchanghsu" w:date="2023-11-11T14:19:33Z">
                  <w:rPr>
                    <w:rFonts w:hint="default" w:ascii="Arial" w:hAnsi="Arial" w:eastAsia="SimSun" w:cs="Arial"/>
                    <w:i w:val="0"/>
                    <w:iCs w:val="0"/>
                    <w:color w:val="000000"/>
                    <w:kern w:val="0"/>
                    <w:sz w:val="28"/>
                    <w:szCs w:val="28"/>
                    <w:u w:val="none"/>
                    <w:lang w:val="en-US" w:eastAsia="zh-CN" w:bidi="ar"/>
                  </w:rPr>
                </w:rPrChange>
              </w:rPr>
              <w:t>0.14</w:t>
            </w:r>
          </w:p>
        </w:tc>
        <w:tc>
          <w:tcPr>
            <w:tcW w:w="1559"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eastAsiaTheme="majorEastAsia"/>
                <w:b/>
                <w:bCs/>
                <w:color w:val="000000" w:themeColor="text1" w:themeShade="BF"/>
                <w:szCs w:val="24"/>
                <w:rPrChange w:id="827" w:author="genchanghsu" w:date="2023-11-11T14:19:33Z">
                  <w:rPr>
                    <w:rFonts w:cs="Times New Roman" w:eastAsiaTheme="majorEastAsia"/>
                    <w:b/>
                    <w:bCs/>
                    <w:color w:val="auto"/>
                    <w:szCs w:val="32"/>
                  </w:rPr>
                </w:rPrChange>
              </w:rPr>
              <w:pPrChange w:id="826"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28" w:author="genchanghsu" w:date="2023-11-11T14:19:33Z">
                  <w:rPr>
                    <w:rFonts w:hint="default" w:ascii="Arial" w:hAnsi="Arial" w:eastAsia="SimSun" w:cs="Arial"/>
                    <w:i w:val="0"/>
                    <w:iCs w:val="0"/>
                    <w:color w:val="000000"/>
                    <w:kern w:val="0"/>
                    <w:sz w:val="28"/>
                    <w:szCs w:val="28"/>
                    <w:u w:val="none"/>
                    <w:lang w:val="en-US" w:eastAsia="zh-CN" w:bidi="ar"/>
                  </w:rPr>
                </w:rPrChange>
              </w:rPr>
              <w:t>0.36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auto"/>
              </w:rPr>
            </w:pPr>
            <w:r>
              <w:rPr>
                <w:rFonts w:cs="Times New Roman"/>
                <w:color w:val="auto"/>
              </w:rPr>
              <w:t>Flowering</w:t>
            </w:r>
          </w:p>
        </w:tc>
        <w:tc>
          <w:tcPr>
            <w:tcW w:w="1985"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30" w:author="genchanghsu" w:date="2023-11-11T14:19:33Z">
                  <w:rPr>
                    <w:rFonts w:cs="Times New Roman"/>
                    <w:color w:val="auto"/>
                    <w:szCs w:val="32"/>
                  </w:rPr>
                </w:rPrChange>
              </w:rPr>
              <w:pPrChange w:id="829" w:author="genchanghsu" w:date="2023-11-11T20:06:3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31" w:author="genchanghsu" w:date="2023-11-11T14:19:33Z">
                  <w:rPr>
                    <w:rFonts w:hint="default" w:ascii="Arial" w:hAnsi="Arial" w:eastAsia="SimSun" w:cs="Arial"/>
                    <w:i w:val="0"/>
                    <w:iCs w:val="0"/>
                    <w:color w:val="000000"/>
                    <w:kern w:val="0"/>
                    <w:sz w:val="28"/>
                    <w:szCs w:val="28"/>
                    <w:u w:val="none"/>
                    <w:lang w:val="en-US" w:eastAsia="zh-CN" w:bidi="ar"/>
                  </w:rPr>
                </w:rPrChange>
              </w:rPr>
              <w:t>0.85</w:t>
            </w:r>
            <w:r>
              <w:rPr>
                <w:rFonts w:hint="default" w:ascii="Times New Roman" w:hAnsi="Times New Roman" w:eastAsia="SimSun" w:cs="Times New Roman"/>
                <w:i w:val="0"/>
                <w:iCs w:val="0"/>
                <w:color w:val="000000"/>
                <w:kern w:val="0"/>
                <w:sz w:val="24"/>
                <w:szCs w:val="24"/>
                <w:u w:val="none"/>
                <w:vertAlign w:val="superscript"/>
                <w:lang w:val="en-US" w:eastAsia="zh-CN" w:bidi="ar"/>
                <w:rPrChange w:id="832" w:author="genchanghsu" w:date="2023-11-11T14:19:55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833"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(±0.04)</w:t>
            </w:r>
          </w:p>
        </w:tc>
        <w:tc>
          <w:tcPr>
            <w:tcW w:w="1559"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35" w:author="genchanghsu" w:date="2023-11-11T14:19:33Z">
                  <w:rPr>
                    <w:rFonts w:cs="Times New Roman"/>
                    <w:color w:val="auto"/>
                    <w:szCs w:val="32"/>
                  </w:rPr>
                </w:rPrChange>
              </w:rPr>
              <w:pPrChange w:id="834"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36" w:author="genchanghsu" w:date="2023-11-11T14:19:33Z">
                  <w:rPr>
                    <w:rFonts w:hint="default" w:ascii="Arial" w:hAnsi="Arial" w:eastAsia="SimSun" w:cs="Arial"/>
                    <w:i w:val="0"/>
                    <w:iCs w:val="0"/>
                    <w:color w:val="000000"/>
                    <w:kern w:val="0"/>
                    <w:sz w:val="28"/>
                    <w:szCs w:val="28"/>
                    <w:u w:val="none"/>
                    <w:lang w:val="en-US" w:eastAsia="zh-CN" w:bidi="ar"/>
                  </w:rPr>
                </w:rPrChange>
              </w:rPr>
              <w:t>0.76</w:t>
            </w:r>
          </w:p>
        </w:tc>
        <w:tc>
          <w:tcPr>
            <w:tcW w:w="1559"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38" w:author="genchanghsu" w:date="2023-11-11T14:19:33Z">
                  <w:rPr>
                    <w:rFonts w:cs="Times New Roman"/>
                    <w:color w:val="auto"/>
                    <w:szCs w:val="32"/>
                  </w:rPr>
                </w:rPrChange>
              </w:rPr>
              <w:pPrChange w:id="837"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39" w:author="genchanghsu" w:date="2023-11-11T14:19:33Z">
                  <w:rPr>
                    <w:rFonts w:hint="default" w:ascii="Arial" w:hAnsi="Arial" w:eastAsia="SimSun" w:cs="Arial"/>
                    <w:i w:val="0"/>
                    <w:iCs w:val="0"/>
                    <w:color w:val="000000"/>
                    <w:kern w:val="0"/>
                    <w:sz w:val="28"/>
                    <w:szCs w:val="28"/>
                    <w:u w:val="none"/>
                    <w:lang w:val="en-US" w:eastAsia="zh-CN" w:bidi="ar"/>
                  </w:rPr>
                </w:rPrChange>
              </w:rPr>
              <w:t>0.91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Ripening</w:t>
            </w:r>
          </w:p>
        </w:tc>
        <w:tc>
          <w:tcPr>
            <w:tcW w:w="1985"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eastAsia="Times New Roman" w:cs="Times New Roman"/>
                <w:color w:val="000000" w:themeColor="text1" w:themeShade="BF"/>
                <w:szCs w:val="24"/>
                <w:rPrChange w:id="841" w:author="genchanghsu" w:date="2023-11-11T14:19:33Z">
                  <w:rPr>
                    <w:rFonts w:eastAsia="Times New Roman" w:cs="Times New Roman"/>
                    <w:color w:val="auto"/>
                    <w:szCs w:val="32"/>
                  </w:rPr>
                </w:rPrChange>
              </w:rPr>
              <w:pPrChange w:id="840" w:author="genchanghsu" w:date="2023-11-11T20:06:3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42" w:author="genchanghsu" w:date="2023-11-11T14:19:33Z">
                  <w:rPr>
                    <w:rFonts w:hint="default" w:ascii="Arial" w:hAnsi="Arial" w:eastAsia="SimSun" w:cs="Arial"/>
                    <w:i w:val="0"/>
                    <w:iCs w:val="0"/>
                    <w:color w:val="000000"/>
                    <w:kern w:val="0"/>
                    <w:sz w:val="28"/>
                    <w:szCs w:val="28"/>
                    <w:u w:val="none"/>
                    <w:lang w:val="en-US" w:eastAsia="zh-CN" w:bidi="ar"/>
                  </w:rPr>
                </w:rPrChange>
              </w:rPr>
              <w:t>0.91</w:t>
            </w:r>
            <w:r>
              <w:rPr>
                <w:rFonts w:hint="default" w:ascii="Times New Roman" w:hAnsi="Times New Roman" w:eastAsia="SimSun" w:cs="Times New Roman"/>
                <w:i w:val="0"/>
                <w:iCs w:val="0"/>
                <w:color w:val="000000"/>
                <w:kern w:val="0"/>
                <w:sz w:val="24"/>
                <w:szCs w:val="24"/>
                <w:u w:val="none"/>
                <w:vertAlign w:val="superscript"/>
                <w:lang w:val="en-US" w:eastAsia="zh-CN" w:bidi="ar"/>
                <w:rPrChange w:id="843" w:author="genchanghsu" w:date="2023-11-11T14:19:59Z">
                  <w:rPr>
                    <w:rFonts w:hint="default" w:ascii="Arial" w:hAnsi="Arial" w:eastAsia="SimSun" w:cs="Arial"/>
                    <w:i w:val="0"/>
                    <w:iCs w:val="0"/>
                    <w:color w:val="000000"/>
                    <w:kern w:val="0"/>
                    <w:sz w:val="28"/>
                    <w:szCs w:val="28"/>
                    <w:u w:val="none"/>
                    <w:lang w:val="en-US" w:eastAsia="zh-CN" w:bidi="ar"/>
                  </w:rPr>
                </w:rPrChange>
              </w:rPr>
              <w:t>c</w:t>
            </w:r>
            <w:r>
              <w:rPr>
                <w:rFonts w:hint="default" w:ascii="Times New Roman" w:hAnsi="Times New Roman" w:eastAsia="SimSun" w:cs="Times New Roman"/>
                <w:i w:val="0"/>
                <w:iCs w:val="0"/>
                <w:color w:val="000000"/>
                <w:kern w:val="0"/>
                <w:sz w:val="24"/>
                <w:szCs w:val="24"/>
                <w:u w:val="none"/>
                <w:lang w:val="en-US" w:eastAsia="zh-CN" w:bidi="ar"/>
                <w:rPrChange w:id="844"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(±0.03)</w:t>
            </w:r>
          </w:p>
        </w:tc>
        <w:tc>
          <w:tcPr>
            <w:tcW w:w="1559"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46" w:author="genchanghsu" w:date="2023-11-11T14:19:33Z">
                  <w:rPr>
                    <w:rFonts w:cs="Times New Roman"/>
                    <w:color w:val="auto"/>
                    <w:szCs w:val="32"/>
                  </w:rPr>
                </w:rPrChange>
              </w:rPr>
              <w:pPrChange w:id="845"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47" w:author="genchanghsu" w:date="2023-11-11T14:19:33Z">
                  <w:rPr>
                    <w:rFonts w:hint="default" w:ascii="Arial" w:hAnsi="Arial" w:eastAsia="SimSun" w:cs="Arial"/>
                    <w:i w:val="0"/>
                    <w:iCs w:val="0"/>
                    <w:color w:val="000000"/>
                    <w:kern w:val="0"/>
                    <w:sz w:val="28"/>
                    <w:szCs w:val="28"/>
                    <w:u w:val="none"/>
                    <w:lang w:val="en-US" w:eastAsia="zh-CN" w:bidi="ar"/>
                  </w:rPr>
                </w:rPrChange>
              </w:rPr>
              <w:t>0.85</w:t>
            </w:r>
          </w:p>
        </w:tc>
        <w:tc>
          <w:tcPr>
            <w:tcW w:w="1559"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49" w:author="genchanghsu" w:date="2023-11-11T14:19:33Z">
                  <w:rPr>
                    <w:rFonts w:cs="Times New Roman"/>
                    <w:color w:val="auto"/>
                    <w:szCs w:val="32"/>
                  </w:rPr>
                </w:rPrChange>
              </w:rPr>
              <w:pPrChange w:id="848"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50" w:author="genchanghsu" w:date="2023-11-11T14:19:33Z">
                  <w:rPr>
                    <w:rFonts w:hint="default" w:ascii="Arial" w:hAnsi="Arial" w:eastAsia="SimSun" w:cs="Arial"/>
                    <w:i w:val="0"/>
                    <w:iCs w:val="0"/>
                    <w:color w:val="000000"/>
                    <w:kern w:val="0"/>
                    <w:sz w:val="28"/>
                    <w:szCs w:val="28"/>
                    <w:u w:val="none"/>
                    <w:lang w:val="en-US" w:eastAsia="zh-CN" w:bidi="ar"/>
                  </w:rPr>
                </w:rPrChange>
              </w:rPr>
              <w:t>0.95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52" w:author="genchanghsu" w:date="2023-11-11T14:19:33Z">
                  <w:rPr>
                    <w:rFonts w:cs="Times New Roman"/>
                    <w:color w:val="000000" w:themeColor="text1"/>
                    <w:szCs w:val="32"/>
                  </w:rPr>
                </w:rPrChange>
              </w:rPr>
              <w:pPrChange w:id="851" w:author="genchanghsu" w:date="2023-11-11T20:06:3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53" w:author="genchanghsu" w:date="2023-11-11T14:19:33Z">
                  <w:rPr>
                    <w:rFonts w:hint="default" w:ascii="Arial" w:hAnsi="Arial" w:eastAsia="SimSun" w:cs="Arial"/>
                    <w:i w:val="0"/>
                    <w:iCs w:val="0"/>
                    <w:color w:val="000000"/>
                    <w:kern w:val="0"/>
                    <w:sz w:val="28"/>
                    <w:szCs w:val="28"/>
                    <w:u w:val="none"/>
                    <w:lang w:val="en-US" w:eastAsia="zh-CN" w:bidi="ar"/>
                  </w:rPr>
                </w:rPrChange>
              </w:rPr>
              <w:t>0.27</w:t>
            </w:r>
            <w:r>
              <w:rPr>
                <w:rFonts w:hint="default" w:ascii="Times New Roman" w:hAnsi="Times New Roman" w:eastAsia="SimSun" w:cs="Times New Roman"/>
                <w:i w:val="0"/>
                <w:iCs w:val="0"/>
                <w:color w:val="000000"/>
                <w:kern w:val="0"/>
                <w:sz w:val="24"/>
                <w:szCs w:val="24"/>
                <w:u w:val="none"/>
                <w:vertAlign w:val="superscript"/>
                <w:lang w:val="en-US" w:eastAsia="zh-CN" w:bidi="ar"/>
                <w:rPrChange w:id="854" w:author="genchanghsu" w:date="2023-11-11T14:20:03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855"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(±0.07)</w:t>
            </w:r>
          </w:p>
        </w:tc>
        <w:tc>
          <w:tcPr>
            <w:tcW w:w="1559"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57" w:author="genchanghsu" w:date="2023-11-11T14:19:33Z">
                  <w:rPr>
                    <w:rFonts w:cs="Times New Roman"/>
                    <w:color w:val="000000" w:themeColor="text1"/>
                    <w:szCs w:val="32"/>
                  </w:rPr>
                </w:rPrChange>
              </w:rPr>
              <w:pPrChange w:id="856"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58" w:author="genchanghsu" w:date="2023-11-11T14:19:33Z">
                  <w:rPr>
                    <w:rFonts w:hint="default" w:ascii="Arial" w:hAnsi="Arial" w:eastAsia="SimSun" w:cs="Arial"/>
                    <w:i w:val="0"/>
                    <w:iCs w:val="0"/>
                    <w:color w:val="000000"/>
                    <w:kern w:val="0"/>
                    <w:sz w:val="28"/>
                    <w:szCs w:val="28"/>
                    <w:u w:val="none"/>
                    <w:lang w:val="en-US" w:eastAsia="zh-CN" w:bidi="ar"/>
                  </w:rPr>
                </w:rPrChange>
              </w:rPr>
              <w:t>0.16</w:t>
            </w:r>
          </w:p>
        </w:tc>
        <w:tc>
          <w:tcPr>
            <w:tcW w:w="1559"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60" w:author="genchanghsu" w:date="2023-11-11T14:19:33Z">
                  <w:rPr>
                    <w:rFonts w:cs="Times New Roman"/>
                    <w:color w:val="000000" w:themeColor="text1"/>
                    <w:szCs w:val="32"/>
                  </w:rPr>
                </w:rPrChange>
              </w:rPr>
              <w:pPrChange w:id="859"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61" w:author="genchanghsu" w:date="2023-11-11T14:19:33Z">
                  <w:rPr>
                    <w:rFonts w:hint="default" w:ascii="Arial" w:hAnsi="Arial" w:eastAsia="SimSun" w:cs="Arial"/>
                    <w:i w:val="0"/>
                    <w:iCs w:val="0"/>
                    <w:color w:val="000000"/>
                    <w:kern w:val="0"/>
                    <w:sz w:val="28"/>
                    <w:szCs w:val="28"/>
                    <w:u w:val="none"/>
                    <w:lang w:val="en-US" w:eastAsia="zh-CN" w:bidi="ar"/>
                  </w:rPr>
                </w:rPrChange>
              </w:rPr>
              <w:t>0.43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63" w:author="genchanghsu" w:date="2023-11-11T14:19:33Z">
                  <w:rPr>
                    <w:rFonts w:cs="Times New Roman"/>
                    <w:color w:val="000000" w:themeColor="text1"/>
                    <w:szCs w:val="32"/>
                  </w:rPr>
                </w:rPrChange>
              </w:rPr>
              <w:pPrChange w:id="862" w:author="genchanghsu" w:date="2023-11-11T20:06:3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64" w:author="genchanghsu" w:date="2023-11-11T14:19:33Z">
                  <w:rPr>
                    <w:rFonts w:hint="default" w:ascii="Arial" w:hAnsi="Arial" w:eastAsia="SimSun" w:cs="Arial"/>
                    <w:i w:val="0"/>
                    <w:iCs w:val="0"/>
                    <w:color w:val="000000"/>
                    <w:kern w:val="0"/>
                    <w:sz w:val="28"/>
                    <w:szCs w:val="28"/>
                    <w:u w:val="none"/>
                    <w:lang w:val="en-US" w:eastAsia="zh-CN" w:bidi="ar"/>
                  </w:rPr>
                </w:rPrChange>
              </w:rPr>
              <w:t>0.81</w:t>
            </w:r>
            <w:r>
              <w:rPr>
                <w:rFonts w:hint="default" w:ascii="Times New Roman" w:hAnsi="Times New Roman" w:eastAsia="SimSun" w:cs="Times New Roman"/>
                <w:i w:val="0"/>
                <w:iCs w:val="0"/>
                <w:color w:val="000000"/>
                <w:kern w:val="0"/>
                <w:sz w:val="24"/>
                <w:szCs w:val="24"/>
                <w:u w:val="none"/>
                <w:vertAlign w:val="superscript"/>
                <w:lang w:val="en-US" w:eastAsia="zh-CN" w:bidi="ar"/>
                <w:rPrChange w:id="865" w:author="genchanghsu" w:date="2023-11-11T14:20:07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866"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(±0.05)</w:t>
            </w:r>
          </w:p>
        </w:tc>
        <w:tc>
          <w:tcPr>
            <w:tcW w:w="1559"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68" w:author="genchanghsu" w:date="2023-11-11T14:19:33Z">
                  <w:rPr>
                    <w:rFonts w:cs="Times New Roman"/>
                    <w:color w:val="000000" w:themeColor="text1"/>
                    <w:szCs w:val="32"/>
                  </w:rPr>
                </w:rPrChange>
              </w:rPr>
              <w:pPrChange w:id="867"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69" w:author="genchanghsu" w:date="2023-11-11T14:19:33Z">
                  <w:rPr>
                    <w:rFonts w:hint="default" w:ascii="Arial" w:hAnsi="Arial" w:eastAsia="SimSun" w:cs="Arial"/>
                    <w:i w:val="0"/>
                    <w:iCs w:val="0"/>
                    <w:color w:val="000000"/>
                    <w:kern w:val="0"/>
                    <w:sz w:val="28"/>
                    <w:szCs w:val="28"/>
                    <w:u w:val="none"/>
                    <w:lang w:val="en-US" w:eastAsia="zh-CN" w:bidi="ar"/>
                  </w:rPr>
                </w:rPrChange>
              </w:rPr>
              <w:t>0.69</w:t>
            </w:r>
          </w:p>
        </w:tc>
        <w:tc>
          <w:tcPr>
            <w:tcW w:w="1559"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71" w:author="genchanghsu" w:date="2023-11-11T14:19:33Z">
                  <w:rPr>
                    <w:rFonts w:cs="Times New Roman"/>
                    <w:color w:val="000000" w:themeColor="text1"/>
                    <w:szCs w:val="32"/>
                  </w:rPr>
                </w:rPrChange>
              </w:rPr>
              <w:pPrChange w:id="870"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72" w:author="genchanghsu" w:date="2023-11-11T14:19:33Z">
                  <w:rPr>
                    <w:rFonts w:hint="default" w:ascii="Arial" w:hAnsi="Arial" w:eastAsia="SimSun" w:cs="Arial"/>
                    <w:i w:val="0"/>
                    <w:iCs w:val="0"/>
                    <w:color w:val="000000"/>
                    <w:kern w:val="0"/>
                    <w:sz w:val="28"/>
                    <w:szCs w:val="28"/>
                    <w:u w:val="none"/>
                    <w:lang w:val="en-US" w:eastAsia="zh-CN" w:bidi="ar"/>
                  </w:rPr>
                </w:rPrChange>
              </w:rPr>
              <w:t>0.89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74" w:author="genchanghsu" w:date="2023-11-11T14:19:33Z">
                  <w:rPr>
                    <w:rFonts w:cs="Times New Roman"/>
                    <w:color w:val="000000" w:themeColor="text1"/>
                    <w:szCs w:val="32"/>
                  </w:rPr>
                </w:rPrChange>
              </w:rPr>
              <w:pPrChange w:id="873" w:author="genchanghsu" w:date="2023-11-11T20:06:3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75" w:author="genchanghsu" w:date="2023-11-11T14:19:33Z">
                  <w:rPr>
                    <w:rFonts w:hint="default" w:ascii="Arial" w:hAnsi="Arial" w:eastAsia="SimSun" w:cs="Arial"/>
                    <w:i w:val="0"/>
                    <w:iCs w:val="0"/>
                    <w:color w:val="000000"/>
                    <w:kern w:val="0"/>
                    <w:sz w:val="28"/>
                    <w:szCs w:val="28"/>
                    <w:u w:val="none"/>
                    <w:lang w:val="en-US" w:eastAsia="zh-CN" w:bidi="ar"/>
                  </w:rPr>
                </w:rPrChange>
              </w:rPr>
              <w:t>0.86</w:t>
            </w:r>
            <w:r>
              <w:rPr>
                <w:rFonts w:hint="default" w:ascii="Times New Roman" w:hAnsi="Times New Roman" w:eastAsia="SimSun" w:cs="Times New Roman"/>
                <w:i w:val="0"/>
                <w:iCs w:val="0"/>
                <w:color w:val="000000"/>
                <w:kern w:val="0"/>
                <w:sz w:val="24"/>
                <w:szCs w:val="24"/>
                <w:u w:val="none"/>
                <w:vertAlign w:val="superscript"/>
                <w:lang w:val="en-US" w:eastAsia="zh-CN" w:bidi="ar"/>
                <w:rPrChange w:id="876" w:author="genchanghsu" w:date="2023-11-11T14:20:10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877"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(±0.04)</w:t>
            </w:r>
          </w:p>
        </w:tc>
        <w:tc>
          <w:tcPr>
            <w:tcW w:w="1559"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79" w:author="genchanghsu" w:date="2023-11-11T14:19:33Z">
                  <w:rPr>
                    <w:rFonts w:cs="Times New Roman"/>
                    <w:color w:val="000000" w:themeColor="text1"/>
                    <w:szCs w:val="32"/>
                  </w:rPr>
                </w:rPrChange>
              </w:rPr>
              <w:pPrChange w:id="878"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80" w:author="genchanghsu" w:date="2023-11-11T14:19:33Z">
                  <w:rPr>
                    <w:rFonts w:hint="default" w:ascii="Arial" w:hAnsi="Arial" w:eastAsia="SimSun" w:cs="Arial"/>
                    <w:i w:val="0"/>
                    <w:iCs w:val="0"/>
                    <w:color w:val="000000"/>
                    <w:kern w:val="0"/>
                    <w:sz w:val="28"/>
                    <w:szCs w:val="28"/>
                    <w:u w:val="none"/>
                    <w:lang w:val="en-US" w:eastAsia="zh-CN" w:bidi="ar"/>
                  </w:rPr>
                </w:rPrChange>
              </w:rPr>
              <w:t>0.75</w:t>
            </w:r>
          </w:p>
        </w:tc>
        <w:tc>
          <w:tcPr>
            <w:tcW w:w="1559"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82" w:author="genchanghsu" w:date="2023-11-11T14:19:33Z">
                  <w:rPr>
                    <w:rFonts w:cs="Times New Roman"/>
                    <w:color w:val="000000" w:themeColor="text1"/>
                    <w:szCs w:val="32"/>
                  </w:rPr>
                </w:rPrChange>
              </w:rPr>
              <w:pPrChange w:id="881"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83" w:author="genchanghsu" w:date="2023-11-11T14:19:33Z">
                  <w:rPr>
                    <w:rFonts w:hint="default" w:ascii="Arial" w:hAnsi="Arial" w:eastAsia="SimSun" w:cs="Arial"/>
                    <w:i w:val="0"/>
                    <w:iCs w:val="0"/>
                    <w:color w:val="000000"/>
                    <w:kern w:val="0"/>
                    <w:sz w:val="28"/>
                    <w:szCs w:val="28"/>
                    <w:u w:val="none"/>
                    <w:lang w:val="en-US" w:eastAsia="zh-CN" w:bidi="ar"/>
                  </w:rPr>
                </w:rPrChange>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b w:val="0"/>
                <w:bCs w:val="0"/>
                <w:color w:val="000000" w:themeColor="text1"/>
                <w:szCs w:val="32"/>
              </w:rPr>
            </w:pPr>
            <w:r>
              <w:rPr>
                <w:rFonts w:cs="Times New Roman"/>
                <w:b w:val="0"/>
                <w:bCs/>
                <w:color w:val="000000" w:themeColor="text1"/>
                <w:szCs w:val="32"/>
              </w:rPr>
              <w:t>Ladybeetles</w:t>
            </w: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85" w:author="genchanghsu" w:date="2023-11-11T14:19:33Z">
                  <w:rPr>
                    <w:rFonts w:cs="Times New Roman"/>
                    <w:color w:val="000000" w:themeColor="text1"/>
                    <w:szCs w:val="32"/>
                  </w:rPr>
                </w:rPrChange>
              </w:rPr>
              <w:pPrChange w:id="884" w:author="genchanghsu" w:date="2023-11-11T20:06:3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86" w:author="genchanghsu" w:date="2023-11-11T14:19:33Z">
                  <w:rPr>
                    <w:rFonts w:hint="default" w:ascii="Arial" w:hAnsi="Arial" w:eastAsia="SimSun" w:cs="Arial"/>
                    <w:i w:val="0"/>
                    <w:iCs w:val="0"/>
                    <w:color w:val="000000"/>
                    <w:kern w:val="0"/>
                    <w:sz w:val="28"/>
                    <w:szCs w:val="28"/>
                    <w:u w:val="none"/>
                    <w:lang w:val="en-US" w:eastAsia="zh-CN" w:bidi="ar"/>
                  </w:rPr>
                </w:rPrChange>
              </w:rPr>
              <w:t>0.92</w:t>
            </w:r>
            <w:r>
              <w:rPr>
                <w:rFonts w:hint="default" w:ascii="Times New Roman" w:hAnsi="Times New Roman" w:eastAsia="SimSun" w:cs="Times New Roman"/>
                <w:i w:val="0"/>
                <w:iCs w:val="0"/>
                <w:color w:val="000000"/>
                <w:kern w:val="0"/>
                <w:sz w:val="24"/>
                <w:szCs w:val="24"/>
                <w:u w:val="none"/>
                <w:vertAlign w:val="superscript"/>
                <w:lang w:val="en-US" w:eastAsia="zh-CN" w:bidi="ar"/>
                <w:rPrChange w:id="887" w:author="genchanghsu" w:date="2023-11-11T14:20:16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888"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(±0.01)</w:t>
            </w:r>
          </w:p>
        </w:tc>
        <w:tc>
          <w:tcPr>
            <w:tcW w:w="1559"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90" w:author="genchanghsu" w:date="2023-11-11T14:19:33Z">
                  <w:rPr>
                    <w:rFonts w:cs="Times New Roman"/>
                    <w:color w:val="000000" w:themeColor="text1"/>
                    <w:szCs w:val="32"/>
                  </w:rPr>
                </w:rPrChange>
              </w:rPr>
              <w:pPrChange w:id="889"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91" w:author="genchanghsu" w:date="2023-11-11T14:19:33Z">
                  <w:rPr>
                    <w:rFonts w:hint="default" w:ascii="Arial" w:hAnsi="Arial" w:eastAsia="SimSun" w:cs="Arial"/>
                    <w:i w:val="0"/>
                    <w:iCs w:val="0"/>
                    <w:color w:val="000000"/>
                    <w:kern w:val="0"/>
                    <w:sz w:val="28"/>
                    <w:szCs w:val="28"/>
                    <w:u w:val="none"/>
                    <w:lang w:val="en-US" w:eastAsia="zh-CN" w:bidi="ar"/>
                  </w:rPr>
                </w:rPrChange>
              </w:rPr>
              <w:t>0.89</w:t>
            </w:r>
          </w:p>
        </w:tc>
        <w:tc>
          <w:tcPr>
            <w:tcW w:w="1559"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93" w:author="genchanghsu" w:date="2023-11-11T14:19:33Z">
                  <w:rPr>
                    <w:rFonts w:cs="Times New Roman"/>
                    <w:color w:val="000000" w:themeColor="text1"/>
                    <w:szCs w:val="32"/>
                  </w:rPr>
                </w:rPrChange>
              </w:rPr>
              <w:pPrChange w:id="892"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94" w:author="genchanghsu" w:date="2023-11-11T14:19:33Z">
                  <w:rPr>
                    <w:rFonts w:hint="default" w:ascii="Arial" w:hAnsi="Arial" w:eastAsia="SimSun" w:cs="Arial"/>
                    <w:i w:val="0"/>
                    <w:iCs w:val="0"/>
                    <w:color w:val="000000"/>
                    <w:kern w:val="0"/>
                    <w:sz w:val="28"/>
                    <w:szCs w:val="28"/>
                    <w:u w:val="none"/>
                    <w:lang w:val="en-US" w:eastAsia="zh-CN" w:bidi="ar"/>
                  </w:rPr>
                </w:rPrChange>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tcPr>
          <w:p>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896" w:author="genchanghsu" w:date="2023-11-11T14:19:33Z">
                  <w:rPr>
                    <w:rFonts w:cs="Times New Roman"/>
                    <w:color w:val="000000" w:themeColor="text1"/>
                    <w:szCs w:val="32"/>
                  </w:rPr>
                </w:rPrChange>
              </w:rPr>
              <w:pPrChange w:id="895" w:author="genchanghsu" w:date="2023-11-11T20:06:3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897" w:author="genchanghsu" w:date="2023-11-11T14:19:33Z">
                  <w:rPr>
                    <w:rFonts w:hint="default" w:ascii="Arial" w:hAnsi="Arial" w:eastAsia="SimSun" w:cs="Arial"/>
                    <w:i w:val="0"/>
                    <w:iCs w:val="0"/>
                    <w:color w:val="000000"/>
                    <w:kern w:val="0"/>
                    <w:sz w:val="28"/>
                    <w:szCs w:val="28"/>
                    <w:u w:val="none"/>
                    <w:lang w:val="en-US" w:eastAsia="zh-CN" w:bidi="ar"/>
                  </w:rPr>
                </w:rPrChange>
              </w:rPr>
              <w:t>0.92</w:t>
            </w:r>
            <w:r>
              <w:rPr>
                <w:rFonts w:hint="default" w:ascii="Times New Roman" w:hAnsi="Times New Roman" w:eastAsia="SimSun" w:cs="Times New Roman"/>
                <w:i w:val="0"/>
                <w:iCs w:val="0"/>
                <w:color w:val="000000"/>
                <w:kern w:val="0"/>
                <w:sz w:val="24"/>
                <w:szCs w:val="24"/>
                <w:u w:val="none"/>
                <w:vertAlign w:val="superscript"/>
                <w:lang w:val="en-US" w:eastAsia="zh-CN" w:bidi="ar"/>
                <w:rPrChange w:id="898" w:author="genchanghsu" w:date="2023-11-11T14:20:21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899"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(±0.01)</w:t>
            </w:r>
          </w:p>
        </w:tc>
        <w:tc>
          <w:tcPr>
            <w:tcW w:w="1559"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901" w:author="genchanghsu" w:date="2023-11-11T14:19:33Z">
                  <w:rPr>
                    <w:rFonts w:cs="Times New Roman"/>
                    <w:color w:val="000000" w:themeColor="text1"/>
                    <w:szCs w:val="32"/>
                  </w:rPr>
                </w:rPrChange>
              </w:rPr>
              <w:pPrChange w:id="900"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902" w:author="genchanghsu" w:date="2023-11-11T14:19:33Z">
                  <w:rPr>
                    <w:rFonts w:hint="default" w:ascii="Arial" w:hAnsi="Arial" w:eastAsia="SimSun" w:cs="Arial"/>
                    <w:i w:val="0"/>
                    <w:iCs w:val="0"/>
                    <w:color w:val="000000"/>
                    <w:kern w:val="0"/>
                    <w:sz w:val="28"/>
                    <w:szCs w:val="28"/>
                    <w:u w:val="none"/>
                    <w:lang w:val="en-US" w:eastAsia="zh-CN" w:bidi="ar"/>
                  </w:rPr>
                </w:rPrChange>
              </w:rPr>
              <w:t>0.9</w:t>
            </w:r>
            <w:ins w:id="903" w:author="genchanghsu" w:date="2023-11-11T14:19:36Z">
              <w:r>
                <w:rPr>
                  <w:rFonts w:hint="default" w:ascii="Times New Roman" w:hAnsi="Times New Roman" w:eastAsia="SimSun" w:cs="Times New Roman"/>
                  <w:i w:val="0"/>
                  <w:iCs w:val="0"/>
                  <w:color w:val="000000"/>
                  <w:kern w:val="0"/>
                  <w:sz w:val="24"/>
                  <w:szCs w:val="24"/>
                  <w:u w:val="none"/>
                  <w:lang w:val="en-US" w:eastAsia="zh-CN" w:bidi="ar"/>
                </w:rPr>
                <w:t>0</w:t>
              </w:r>
            </w:ins>
          </w:p>
        </w:tc>
        <w:tc>
          <w:tcPr>
            <w:tcW w:w="1559" w:type="dxa"/>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905" w:author="genchanghsu" w:date="2023-11-11T14:19:33Z">
                  <w:rPr>
                    <w:rFonts w:cs="Times New Roman"/>
                    <w:color w:val="000000" w:themeColor="text1"/>
                    <w:szCs w:val="32"/>
                  </w:rPr>
                </w:rPrChange>
              </w:rPr>
              <w:pPrChange w:id="904"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906" w:author="genchanghsu" w:date="2023-11-11T14:19:33Z">
                  <w:rPr>
                    <w:rFonts w:hint="default" w:ascii="Arial" w:hAnsi="Arial" w:eastAsia="SimSun" w:cs="Arial"/>
                    <w:i w:val="0"/>
                    <w:iCs w:val="0"/>
                    <w:color w:val="000000"/>
                    <w:kern w:val="0"/>
                    <w:sz w:val="28"/>
                    <w:szCs w:val="28"/>
                    <w:u w:val="none"/>
                    <w:lang w:val="en-US" w:eastAsia="zh-CN" w:bidi="ar"/>
                  </w:rPr>
                </w:rPrChange>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tcPr>
          <w:p>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908" w:author="genchanghsu" w:date="2023-11-11T14:19:33Z">
                  <w:rPr>
                    <w:rFonts w:cs="Times New Roman"/>
                    <w:color w:val="000000" w:themeColor="text1"/>
                    <w:szCs w:val="32"/>
                  </w:rPr>
                </w:rPrChange>
              </w:rPr>
              <w:pPrChange w:id="907" w:author="genchanghsu" w:date="2023-11-11T20:06:3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909" w:author="genchanghsu" w:date="2023-11-11T14:19:33Z">
                  <w:rPr>
                    <w:rFonts w:hint="default" w:ascii="Arial" w:hAnsi="Arial" w:eastAsia="SimSun" w:cs="Arial"/>
                    <w:i w:val="0"/>
                    <w:iCs w:val="0"/>
                    <w:color w:val="000000"/>
                    <w:kern w:val="0"/>
                    <w:sz w:val="28"/>
                    <w:szCs w:val="28"/>
                    <w:u w:val="none"/>
                    <w:lang w:val="en-US" w:eastAsia="zh-CN" w:bidi="ar"/>
                  </w:rPr>
                </w:rPrChange>
              </w:rPr>
              <w:t>0.98</w:t>
            </w:r>
            <w:r>
              <w:rPr>
                <w:rFonts w:hint="default" w:ascii="Times New Roman" w:hAnsi="Times New Roman" w:eastAsia="SimSun" w:cs="Times New Roman"/>
                <w:i w:val="0"/>
                <w:iCs w:val="0"/>
                <w:color w:val="000000"/>
                <w:kern w:val="0"/>
                <w:sz w:val="24"/>
                <w:szCs w:val="24"/>
                <w:u w:val="none"/>
                <w:vertAlign w:val="superscript"/>
                <w:lang w:val="en-US" w:eastAsia="zh-CN" w:bidi="ar"/>
                <w:rPrChange w:id="910" w:author="genchanghsu" w:date="2023-11-11T14:20:26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911"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w:t>
            </w:r>
            <w:ins w:id="912" w:author="genchanghsu" w:date="2023-11-11T14:19:43Z">
              <w:r>
                <w:rPr>
                  <w:rFonts w:hint="default" w:ascii="Times New Roman" w:hAnsi="Times New Roman" w:eastAsia="SimSun" w:cs="Times New Roman"/>
                  <w:i w:val="0"/>
                  <w:iCs w:val="0"/>
                  <w:color w:val="000000"/>
                  <w:kern w:val="0"/>
                  <w:sz w:val="24"/>
                  <w:szCs w:val="24"/>
                  <w:u w:val="none"/>
                  <w:lang w:val="en-US" w:eastAsia="zh-CN" w:bidi="ar"/>
                </w:rPr>
                <w:t>.</w:t>
              </w:r>
            </w:ins>
            <w:ins w:id="913" w:author="genchanghsu" w:date="2023-11-11T14:19:44Z">
              <w:r>
                <w:rPr>
                  <w:rFonts w:hint="default" w:ascii="Times New Roman" w:hAnsi="Times New Roman" w:eastAsia="SimSun" w:cs="Times New Roman"/>
                  <w:i w:val="0"/>
                  <w:iCs w:val="0"/>
                  <w:color w:val="000000"/>
                  <w:kern w:val="0"/>
                  <w:sz w:val="24"/>
                  <w:szCs w:val="24"/>
                  <w:u w:val="none"/>
                  <w:lang w:val="en-US" w:eastAsia="zh-CN" w:bidi="ar"/>
                </w:rPr>
                <w:t>0</w:t>
              </w:r>
            </w:ins>
            <w:ins w:id="914" w:author="genchanghsu" w:date="2023-11-11T14:19:46Z">
              <w:r>
                <w:rPr>
                  <w:rFonts w:hint="default" w:ascii="Times New Roman" w:hAnsi="Times New Roman" w:eastAsia="SimSun" w:cs="Times New Roman"/>
                  <w:i w:val="0"/>
                  <w:iCs w:val="0"/>
                  <w:color w:val="000000"/>
                  <w:kern w:val="0"/>
                  <w:sz w:val="24"/>
                  <w:szCs w:val="24"/>
                  <w:u w:val="none"/>
                  <w:lang w:val="en-US" w:eastAsia="zh-CN" w:bidi="ar"/>
                </w:rPr>
                <w:t>1</w:t>
              </w:r>
            </w:ins>
            <w:r>
              <w:rPr>
                <w:rFonts w:hint="default" w:ascii="Times New Roman" w:hAnsi="Times New Roman" w:eastAsia="SimSun" w:cs="Times New Roman"/>
                <w:i w:val="0"/>
                <w:iCs w:val="0"/>
                <w:color w:val="000000"/>
                <w:kern w:val="0"/>
                <w:sz w:val="24"/>
                <w:szCs w:val="24"/>
                <w:u w:val="none"/>
                <w:lang w:val="en-US" w:eastAsia="zh-CN" w:bidi="ar"/>
                <w:rPrChange w:id="915" w:author="genchanghsu" w:date="2023-11-11T14:19:33Z">
                  <w:rPr>
                    <w:rFonts w:hint="default" w:ascii="Arial" w:hAnsi="Arial" w:eastAsia="SimSun" w:cs="Arial"/>
                    <w:i w:val="0"/>
                    <w:iCs w:val="0"/>
                    <w:color w:val="000000"/>
                    <w:kern w:val="0"/>
                    <w:sz w:val="28"/>
                    <w:szCs w:val="28"/>
                    <w:u w:val="none"/>
                    <w:lang w:val="en-US" w:eastAsia="zh-CN" w:bidi="ar"/>
                  </w:rPr>
                </w:rPrChange>
              </w:rPr>
              <w:t>)</w:t>
            </w:r>
          </w:p>
        </w:tc>
        <w:tc>
          <w:tcPr>
            <w:tcW w:w="1559"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917" w:author="genchanghsu" w:date="2023-11-11T14:19:33Z">
                  <w:rPr>
                    <w:rFonts w:cs="Times New Roman"/>
                    <w:color w:val="000000" w:themeColor="text1"/>
                    <w:szCs w:val="32"/>
                  </w:rPr>
                </w:rPrChange>
              </w:rPr>
              <w:pPrChange w:id="916"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918" w:author="genchanghsu" w:date="2023-11-11T14:19:33Z">
                  <w:rPr>
                    <w:rFonts w:hint="default" w:ascii="Arial" w:hAnsi="Arial" w:eastAsia="SimSun" w:cs="Arial"/>
                    <w:i w:val="0"/>
                    <w:iCs w:val="0"/>
                    <w:color w:val="000000"/>
                    <w:kern w:val="0"/>
                    <w:sz w:val="28"/>
                    <w:szCs w:val="28"/>
                    <w:u w:val="none"/>
                    <w:lang w:val="en-US" w:eastAsia="zh-CN" w:bidi="ar"/>
                  </w:rPr>
                </w:rPrChange>
              </w:rPr>
              <w:t>0.98</w:t>
            </w:r>
          </w:p>
        </w:tc>
        <w:tc>
          <w:tcPr>
            <w:tcW w:w="1559" w:type="dxa"/>
            <w:tcBorders>
              <w:right w:val="nil"/>
            </w:tcBorders>
            <w:shd w:val="clear" w:color="auto" w:fill="auto"/>
            <w:noWrap/>
            <w:vAlign w:val="center"/>
          </w:tcPr>
          <w:p>
            <w:pPr>
              <w:keepNext w:val="0"/>
              <w:keepLines w:val="0"/>
              <w:widowControl/>
              <w:suppressLineNumbers w:val="0"/>
              <w:spacing w:after="0" w:line="240" w:lineRule="auto"/>
              <w:jc w:val="center"/>
              <w:textAlignment w:val="center"/>
              <w:rPr>
                <w:rFonts w:cs="Times New Roman"/>
                <w:color w:val="000000" w:themeColor="text1" w:themeShade="BF"/>
                <w:szCs w:val="24"/>
                <w:rPrChange w:id="920" w:author="genchanghsu" w:date="2023-11-11T14:19:33Z">
                  <w:rPr>
                    <w:rFonts w:cs="Times New Roman"/>
                    <w:color w:val="000000" w:themeColor="text1"/>
                    <w:szCs w:val="32"/>
                  </w:rPr>
                </w:rPrChange>
              </w:rPr>
              <w:pPrChange w:id="919" w:author="genchanghsu" w:date="2023-11-11T20:06:3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921" w:author="genchanghsu" w:date="2023-11-11T14:19:33Z">
                  <w:rPr>
                    <w:rFonts w:hint="default" w:ascii="Arial" w:hAnsi="Arial" w:eastAsia="SimSun" w:cs="Arial"/>
                    <w:i w:val="0"/>
                    <w:iCs w:val="0"/>
                    <w:color w:val="000000"/>
                    <w:kern w:val="0"/>
                    <w:sz w:val="28"/>
                    <w:szCs w:val="28"/>
                    <w:u w:val="none"/>
                    <w:lang w:val="en-US" w:eastAsia="zh-CN" w:bidi="ar"/>
                  </w:rPr>
                </w:rPrChange>
              </w:rPr>
              <w:t>0.99</w:t>
            </w:r>
          </w:p>
        </w:tc>
      </w:tr>
    </w:tbl>
    <w:p>
      <w:pPr>
        <w:rPr>
          <w:rFonts w:cs="Times New Roman"/>
          <w:b/>
          <w:color w:val="FF0000"/>
        </w:rPr>
      </w:pPr>
      <w:r>
        <w:rPr>
          <w:rFonts w:cs="Times New Roman"/>
          <w:b/>
          <w:color w:val="FF0000"/>
        </w:rPr>
        <w:br w:type="page"/>
      </w:r>
    </w:p>
    <w:p>
      <w:pPr>
        <w:jc w:val="left"/>
        <w:rPr>
          <w:rFonts w:cs="Times New Roman"/>
          <w:b/>
          <w:sz w:val="28"/>
          <w:szCs w:val="28"/>
        </w:rPr>
      </w:pPr>
      <w:r>
        <w:rPr>
          <w:rFonts w:cs="Times New Roman"/>
          <w:b/>
          <w:sz w:val="28"/>
          <w:szCs w:val="28"/>
        </w:rPr>
        <w:t>Figures (color should be used for Figure 1, 2, and 3)</w:t>
      </w:r>
    </w:p>
    <w:p>
      <w:pPr>
        <w:spacing w:line="480" w:lineRule="auto"/>
        <w:jc w:val="left"/>
        <w:rPr>
          <w:rFonts w:cs="Times New Roman"/>
        </w:rPr>
      </w:pPr>
      <w:r>
        <w:rPr>
          <w:rFonts w:cs="Times New Roman"/>
          <w:b/>
        </w:rPr>
        <w:t>Figure 1.</w:t>
      </w:r>
      <w:r>
        <w:rPr>
          <w:rFonts w:cs="Times New Roman"/>
        </w:rPr>
        <w:t xml:space="preserve">  The proportions (mean ± SE) of prey sources (rice herbivores, tourist herbivores, and detritivores) consumed in the diet of (a) both predators, (b) spiders, and (c) ladybeetles in organic and conventional rice farms over crop stages.  The proportions were computed from the Bayesian posterior me</w:t>
      </w:r>
      <w:r>
        <w:rPr>
          <w:rFonts w:hint="eastAsia" w:cs="Times New Roman"/>
        </w:rPr>
        <w:t>d</w:t>
      </w:r>
      <w:r>
        <w:rPr>
          <w:rFonts w:cs="Times New Roman"/>
        </w:rPr>
        <w:t>ians of diet estimates in replicate farms over the three study years.</w:t>
      </w:r>
    </w:p>
    <w:p>
      <w:pPr>
        <w:spacing w:line="480" w:lineRule="auto"/>
        <w:jc w:val="left"/>
        <w:rPr>
          <w:rFonts w:cs="Times New Roman"/>
        </w:rPr>
      </w:pPr>
    </w:p>
    <w:p>
      <w:pPr>
        <w:spacing w:line="480" w:lineRule="auto"/>
        <w:jc w:val="left"/>
        <w:rPr>
          <w:rFonts w:cs="Times New Roman"/>
        </w:rPr>
      </w:pPr>
      <w:r>
        <w:rPr>
          <w:rFonts w:cs="Times New Roman"/>
          <w:b/>
        </w:rPr>
        <w:t>Figure 2.</w:t>
      </w:r>
      <w:r>
        <w:rPr>
          <w:rFonts w:cs="Times New Roman"/>
        </w:rPr>
        <w:t xml:space="preserve">  The proportion of rice herbivores consumed in the diet of (a) both predators, (b) spiders, and (c) ladybeetles in organic and conventional rice farms over crop stages in the three study years.  The proportions were computed from the Bayesian posterior medians of diet estimates in replicate farms.</w:t>
      </w:r>
    </w:p>
    <w:p>
      <w:pPr>
        <w:spacing w:line="480" w:lineRule="auto"/>
        <w:jc w:val="left"/>
        <w:rPr>
          <w:rFonts w:cs="Times New Roman"/>
        </w:rPr>
      </w:pPr>
    </w:p>
    <w:p>
      <w:pPr>
        <w:spacing w:line="480" w:lineRule="auto"/>
        <w:jc w:val="left"/>
        <w:rPr>
          <w:rFonts w:cs="Times New Roman"/>
        </w:rPr>
      </w:pPr>
      <w:r>
        <w:rPr>
          <w:rFonts w:cs="Times New Roman"/>
          <w:b/>
        </w:rPr>
        <w:t>Figure 3.</w:t>
      </w:r>
      <w:r>
        <w:rPr>
          <w:rFonts w:cs="Times New Roman"/>
        </w:rPr>
        <w:t xml:space="preserve">  The relative abundance of prey sources in organic and conventional rice farms over crop stages during the three study years.  The relative abundance was determined from the sweep-net samples pooled across replicate farms.  </w:t>
      </w:r>
    </w:p>
    <w:p>
      <w:pPr>
        <w:spacing w:after="0" w:line="240" w:lineRule="auto"/>
        <w:jc w:val="left"/>
        <w:rPr>
          <w:rFonts w:cs="Times New Roman"/>
        </w:rPr>
      </w:pPr>
      <w:r>
        <w:rPr>
          <w:rFonts w:cs="Times New Roman"/>
        </w:rPr>
        <w:br w:type="page"/>
      </w:r>
    </w:p>
    <w:p>
      <w:pPr>
        <w:spacing w:line="480" w:lineRule="auto"/>
        <w:jc w:val="left"/>
        <w:rPr>
          <w:rFonts w:cs="Times New Roman"/>
          <w:b/>
        </w:rPr>
      </w:pPr>
      <w:r>
        <w:rPr>
          <w:rFonts w:cs="Times New Roman"/>
          <w:b/>
        </w:rPr>
        <w:t>Figure 1.</w:t>
      </w:r>
    </w:p>
    <w:p>
      <w:pPr>
        <w:spacing w:line="480" w:lineRule="auto"/>
        <w:jc w:val="center"/>
        <w:rPr>
          <w:rFonts w:cs="Times New Roman"/>
        </w:rPr>
      </w:pPr>
      <w:r>
        <w:rPr>
          <w:rFonts w:cs="Times New Roman"/>
        </w:rPr>
        <w:drawing>
          <wp:inline distT="0" distB="0" distL="0" distR="0">
            <wp:extent cx="4794885" cy="5594350"/>
            <wp:effectExtent l="0" t="0" r="5715" b="6350"/>
            <wp:docPr id="4" name="圖片 0" descr="C:\Users\genchanghsu\Desktop\2021_Consistent_Pest_Consumption_by_Generalist_Predators_in_Rice_Farms\Output\Figures\Diet_proportion.tiffDiet_pro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0" descr="C:\Users\genchanghsu\Desktop\2021_Consistent_Pest_Consumption_by_Generalist_Predators_in_Rice_Farms\Output\Figures\Diet_proportion.tiffDiet_proportion"/>
                    <pic:cNvPicPr>
                      <a:picLocks noChangeAspect="1"/>
                    </pic:cNvPicPr>
                  </pic:nvPicPr>
                  <pic:blipFill>
                    <a:blip r:embed="rId9" cstate="print"/>
                    <a:srcRect/>
                    <a:stretch>
                      <a:fillRect/>
                    </a:stretch>
                  </pic:blipFill>
                  <pic:spPr>
                    <a:xfrm>
                      <a:off x="0" y="0"/>
                      <a:ext cx="4794885" cy="5594350"/>
                    </a:xfrm>
                    <a:prstGeom prst="rect">
                      <a:avLst/>
                    </a:prstGeom>
                  </pic:spPr>
                </pic:pic>
              </a:graphicData>
            </a:graphic>
          </wp:inline>
        </w:drawing>
      </w:r>
    </w:p>
    <w:p>
      <w:pPr>
        <w:jc w:val="center"/>
        <w:rPr>
          <w:rFonts w:cs="Times New Roman"/>
        </w:rPr>
      </w:pPr>
    </w:p>
    <w:p>
      <w:pPr>
        <w:spacing w:after="0" w:line="240" w:lineRule="auto"/>
        <w:jc w:val="left"/>
        <w:rPr>
          <w:rFonts w:cs="Times New Roman"/>
        </w:rPr>
      </w:pPr>
      <w:r>
        <w:rPr>
          <w:rFonts w:cs="Times New Roman"/>
        </w:rPr>
        <w:br w:type="page"/>
      </w:r>
    </w:p>
    <w:p>
      <w:pPr>
        <w:rPr>
          <w:rFonts w:cs="Times New Roman"/>
          <w:b/>
        </w:rPr>
      </w:pPr>
      <w:r>
        <w:rPr>
          <w:rFonts w:cs="Times New Roman"/>
          <w:b/>
        </w:rPr>
        <w:t>Figure 2.</w:t>
      </w:r>
    </w:p>
    <w:p>
      <w:pPr>
        <w:jc w:val="center"/>
        <w:rPr>
          <w:rFonts w:cs="Times New Roman"/>
        </w:rPr>
      </w:pPr>
      <w:r>
        <w:rPr>
          <w:rFonts w:cs="Times New Roman"/>
        </w:rPr>
        <w:drawing>
          <wp:inline distT="0" distB="0" distL="0" distR="0">
            <wp:extent cx="4355465" cy="5081905"/>
            <wp:effectExtent l="0" t="0" r="635" b="10795"/>
            <wp:docPr id="5" name="圖片 5" descr="C:\Users\genchanghsu\Desktop\2021_Consistent_Pest_Consumption_by_Generalist_Predators_in_Rice_Farms\Output\Figures\Rice_herb_consumption.tiffRice_herb_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C:\Users\genchanghsu\Desktop\2021_Consistent_Pest_Consumption_by_Generalist_Predators_in_Rice_Farms\Output\Figures\Rice_herb_consumption.tiffRice_herb_consumption"/>
                    <pic:cNvPicPr>
                      <a:picLocks noChangeAspect="1"/>
                    </pic:cNvPicPr>
                  </pic:nvPicPr>
                  <pic:blipFill>
                    <a:blip r:embed="rId10" cstate="print"/>
                    <a:srcRect/>
                    <a:stretch>
                      <a:fillRect/>
                    </a:stretch>
                  </pic:blipFill>
                  <pic:spPr>
                    <a:xfrm>
                      <a:off x="0" y="0"/>
                      <a:ext cx="4355465" cy="5082516"/>
                    </a:xfrm>
                    <a:prstGeom prst="rect">
                      <a:avLst/>
                    </a:prstGeom>
                  </pic:spPr>
                </pic:pic>
              </a:graphicData>
            </a:graphic>
          </wp:inline>
        </w:drawing>
      </w:r>
    </w:p>
    <w:p>
      <w:pPr>
        <w:jc w:val="center"/>
        <w:rPr>
          <w:rFonts w:cs="Times New Roman"/>
        </w:rPr>
      </w:pPr>
    </w:p>
    <w:p>
      <w:pPr>
        <w:spacing w:after="0" w:line="240" w:lineRule="auto"/>
        <w:jc w:val="left"/>
        <w:rPr>
          <w:rFonts w:cs="Times New Roman"/>
        </w:rPr>
      </w:pPr>
      <w:r>
        <w:rPr>
          <w:rFonts w:cs="Times New Roman"/>
        </w:rPr>
        <w:br w:type="page"/>
      </w:r>
    </w:p>
    <w:p>
      <w:pPr>
        <w:jc w:val="left"/>
        <w:rPr>
          <w:rFonts w:cs="Times New Roman"/>
        </w:rPr>
      </w:pPr>
      <w:r>
        <w:rPr>
          <w:rFonts w:cs="Times New Roman"/>
          <w:b/>
        </w:rPr>
        <w:t>Figure 3.</w:t>
      </w:r>
      <w:r>
        <w:rPr>
          <w:rFonts w:cs="Times New Roman"/>
        </w:rPr>
        <w:t xml:space="preserve">  </w:t>
      </w:r>
    </w:p>
    <w:p>
      <w:pPr>
        <w:jc w:val="center"/>
        <w:rPr>
          <w:rFonts w:cs="Times New Roman"/>
        </w:rPr>
      </w:pPr>
      <w:r>
        <w:rPr>
          <w:rFonts w:cs="Times New Roman"/>
          <w:color w:val="FF0000"/>
        </w:rPr>
        <w:drawing>
          <wp:inline distT="0" distB="0" distL="0" distR="0">
            <wp:extent cx="4580890" cy="5541645"/>
            <wp:effectExtent l="0" t="0" r="3810" b="8255"/>
            <wp:docPr id="6" name="圖片 1" descr="C:\Users\genchanghsu\Desktop\2021_Consistent_Pest_Consumption_by_Generalist_Predators_in_Rice_Farms\Output\Figures\Rel_abd.tiffRel_a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C:\Users\genchanghsu\Desktop\2021_Consistent_Pest_Consumption_by_Generalist_Predators_in_Rice_Farms\Output\Figures\Rel_abd.tiffRel_abd"/>
                    <pic:cNvPicPr>
                      <a:picLocks noChangeAspect="1"/>
                    </pic:cNvPicPr>
                  </pic:nvPicPr>
                  <pic:blipFill>
                    <a:blip r:embed="rId11" cstate="print"/>
                    <a:srcRect/>
                    <a:stretch>
                      <a:fillRect/>
                    </a:stretch>
                  </pic:blipFill>
                  <pic:spPr>
                    <a:xfrm>
                      <a:off x="0" y="0"/>
                      <a:ext cx="4580890" cy="5543839"/>
                    </a:xfrm>
                    <a:prstGeom prst="rect">
                      <a:avLst/>
                    </a:prstGeom>
                  </pic:spPr>
                </pic:pic>
              </a:graphicData>
            </a:graphic>
          </wp:inline>
        </w:drawing>
      </w:r>
    </w:p>
    <w:p>
      <w:pPr>
        <w:jc w:val="center"/>
        <w:rPr>
          <w:rFonts w:cs="Times New Roman"/>
          <w:color w:val="FF0000"/>
        </w:rPr>
      </w:pP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11-09T10:28:10Z" w:initials="g">
    <w:p w14:paraId="02FF2B4E">
      <w:pPr>
        <w:pStyle w:val="7"/>
        <w:rPr>
          <w:rFonts w:hint="default"/>
          <w:lang w:val="en-US"/>
        </w:rPr>
      </w:pPr>
      <w:r>
        <w:rPr>
          <w:rFonts w:hint="default" w:cs="Arial"/>
          <w:color w:val="auto"/>
          <w:sz w:val="24"/>
          <w:szCs w:val="24"/>
          <w:lang w:val="en-US"/>
        </w:rPr>
        <w:t xml:space="preserve">Suggested new title: “A predator in need is a predator indeed: generalist arthropod predators </w:t>
      </w:r>
      <w:r>
        <w:rPr>
          <w:rFonts w:hint="default" w:cs="Arial" w:eastAsiaTheme="minorEastAsia"/>
          <w:color w:val="auto"/>
          <w:sz w:val="24"/>
          <w:szCs w:val="24"/>
          <w:lang w:val="en-US"/>
        </w:rPr>
        <w:t>(spiders and ladybeetles) specialize in consuming</w:t>
      </w:r>
      <w:r>
        <w:rPr>
          <w:rFonts w:hint="default" w:cs="Arial"/>
          <w:color w:val="auto"/>
          <w:sz w:val="24"/>
          <w:szCs w:val="24"/>
          <w:lang w:val="en-US"/>
        </w:rPr>
        <w:t xml:space="preserve"> pests at the late growth stage of rice”</w:t>
      </w:r>
    </w:p>
  </w:comment>
  <w:comment w:id="1" w:author="genchanghsu" w:date="2023-11-11T19:51:09Z" w:initials="g">
    <w:p w14:paraId="5A3E19FE">
      <w:pPr>
        <w:pStyle w:val="7"/>
        <w:rPr>
          <w:rFonts w:hint="default"/>
          <w:lang w:val="en-US"/>
        </w:rPr>
      </w:pPr>
      <w:r>
        <w:rPr>
          <w:rFonts w:hint="default"/>
          <w:lang w:val="en-US"/>
        </w:rPr>
        <w:t xml:space="preserve">I removed this part because year became significant in the “Both predators” model after I re-ran the beta GLMMs. Even though there is a year effect (which means that the proportion of rice pest in GAPs’ diet varied among years), the overall trend was similar across years, and we can emphasize this point instead. </w:t>
      </w:r>
    </w:p>
    <w:p w14:paraId="5CCB2B78">
      <w:pPr>
        <w:pStyle w:val="7"/>
        <w:rPr>
          <w:rFonts w:hint="default"/>
          <w:lang w:val="en-US"/>
        </w:rPr>
      </w:pPr>
    </w:p>
  </w:comment>
  <w:comment w:id="2" w:author="genchanghsu" w:date="2023-11-09T13:30:32Z" w:initials="g">
    <w:p w14:paraId="765B08FC">
      <w:pPr>
        <w:pStyle w:val="7"/>
        <w:rPr>
          <w:rFonts w:hint="default"/>
          <w:lang w:val="en-US"/>
        </w:rPr>
      </w:pPr>
      <w:r>
        <w:rPr>
          <w:rFonts w:hint="default"/>
          <w:lang w:val="en-US"/>
        </w:rPr>
        <w:t>Added the limitation of sweep-netting sampling.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2FF2B4E" w15:done="0"/>
  <w15:commentEx w15:paraId="5CCB2B78" w15:done="0"/>
  <w15:commentEx w15:paraId="765B08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variable"/>
    <w:sig w:usb0="E00006FF" w:usb1="420024FF" w:usb2="02000000" w:usb3="00000000" w:csb0="2000019F" w:csb1="00000000"/>
  </w:font>
  <w:font w:name="@DFKai-SB">
    <w:panose1 w:val="03000509000000000000"/>
    <w:charset w:val="88"/>
    <w:family w:val="auto"/>
    <w:pitch w:val="fixed"/>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trackRevisions w:val="1"/>
  <w:documentProtection w:enforcement="0"/>
  <w:defaultTabStop w:val="720"/>
  <w:drawingGridHorizontalSpacing w:val="1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1847"/>
    <w:rsid w:val="00002BA6"/>
    <w:rsid w:val="00002BBA"/>
    <w:rsid w:val="00003337"/>
    <w:rsid w:val="00003602"/>
    <w:rsid w:val="00003BF3"/>
    <w:rsid w:val="00003EE5"/>
    <w:rsid w:val="00004624"/>
    <w:rsid w:val="0000463B"/>
    <w:rsid w:val="00004AEF"/>
    <w:rsid w:val="00004CB1"/>
    <w:rsid w:val="0000525C"/>
    <w:rsid w:val="00005E76"/>
    <w:rsid w:val="000078FC"/>
    <w:rsid w:val="00007C30"/>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1EA"/>
    <w:rsid w:val="00031243"/>
    <w:rsid w:val="00031331"/>
    <w:rsid w:val="0003200F"/>
    <w:rsid w:val="000320C4"/>
    <w:rsid w:val="000321D3"/>
    <w:rsid w:val="00032BA5"/>
    <w:rsid w:val="00032F49"/>
    <w:rsid w:val="00033C59"/>
    <w:rsid w:val="000342DD"/>
    <w:rsid w:val="000345DA"/>
    <w:rsid w:val="00035728"/>
    <w:rsid w:val="00035B0B"/>
    <w:rsid w:val="00036011"/>
    <w:rsid w:val="00036600"/>
    <w:rsid w:val="00037654"/>
    <w:rsid w:val="000407BE"/>
    <w:rsid w:val="000413F2"/>
    <w:rsid w:val="00041DC9"/>
    <w:rsid w:val="00041F7F"/>
    <w:rsid w:val="000425B5"/>
    <w:rsid w:val="00042726"/>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927"/>
    <w:rsid w:val="00051F54"/>
    <w:rsid w:val="0005561A"/>
    <w:rsid w:val="000559C2"/>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5E"/>
    <w:rsid w:val="0007116C"/>
    <w:rsid w:val="00071B53"/>
    <w:rsid w:val="00071CCE"/>
    <w:rsid w:val="00071F2B"/>
    <w:rsid w:val="0007203F"/>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3B26"/>
    <w:rsid w:val="00094128"/>
    <w:rsid w:val="000950E0"/>
    <w:rsid w:val="0009527C"/>
    <w:rsid w:val="00095721"/>
    <w:rsid w:val="00095909"/>
    <w:rsid w:val="00096314"/>
    <w:rsid w:val="0009699C"/>
    <w:rsid w:val="000A0758"/>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D7145"/>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CD9"/>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1BA6"/>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26C7C"/>
    <w:rsid w:val="0013131B"/>
    <w:rsid w:val="00131DFF"/>
    <w:rsid w:val="00131ED2"/>
    <w:rsid w:val="0013258F"/>
    <w:rsid w:val="00132783"/>
    <w:rsid w:val="00132D67"/>
    <w:rsid w:val="001331E2"/>
    <w:rsid w:val="0013369A"/>
    <w:rsid w:val="00134641"/>
    <w:rsid w:val="00134B51"/>
    <w:rsid w:val="00135C78"/>
    <w:rsid w:val="001368F1"/>
    <w:rsid w:val="00136B3C"/>
    <w:rsid w:val="0014076C"/>
    <w:rsid w:val="00140E76"/>
    <w:rsid w:val="0014184C"/>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6D6"/>
    <w:rsid w:val="0015379D"/>
    <w:rsid w:val="00153B55"/>
    <w:rsid w:val="0015403F"/>
    <w:rsid w:val="00155CC6"/>
    <w:rsid w:val="0015619F"/>
    <w:rsid w:val="001561B9"/>
    <w:rsid w:val="001571C9"/>
    <w:rsid w:val="001574CE"/>
    <w:rsid w:val="001575FA"/>
    <w:rsid w:val="001578EB"/>
    <w:rsid w:val="00157A3C"/>
    <w:rsid w:val="00157D73"/>
    <w:rsid w:val="001604FC"/>
    <w:rsid w:val="00160630"/>
    <w:rsid w:val="001606B7"/>
    <w:rsid w:val="00160704"/>
    <w:rsid w:val="00160FD1"/>
    <w:rsid w:val="0016142F"/>
    <w:rsid w:val="00161DD0"/>
    <w:rsid w:val="001620BE"/>
    <w:rsid w:val="00162912"/>
    <w:rsid w:val="00162FFD"/>
    <w:rsid w:val="0016360D"/>
    <w:rsid w:val="00163693"/>
    <w:rsid w:val="001639CA"/>
    <w:rsid w:val="00163BC0"/>
    <w:rsid w:val="00164297"/>
    <w:rsid w:val="00164FC0"/>
    <w:rsid w:val="00165040"/>
    <w:rsid w:val="00165307"/>
    <w:rsid w:val="0016589C"/>
    <w:rsid w:val="0016692B"/>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1500"/>
    <w:rsid w:val="0019168A"/>
    <w:rsid w:val="00191883"/>
    <w:rsid w:val="00191A43"/>
    <w:rsid w:val="0019228E"/>
    <w:rsid w:val="00192B6D"/>
    <w:rsid w:val="00192CBD"/>
    <w:rsid w:val="00192F38"/>
    <w:rsid w:val="00194584"/>
    <w:rsid w:val="001946D4"/>
    <w:rsid w:val="00194A27"/>
    <w:rsid w:val="00195459"/>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2FB8"/>
    <w:rsid w:val="001B3243"/>
    <w:rsid w:val="001B3CCD"/>
    <w:rsid w:val="001B46AC"/>
    <w:rsid w:val="001B48A7"/>
    <w:rsid w:val="001B4919"/>
    <w:rsid w:val="001B49D2"/>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545F"/>
    <w:rsid w:val="001C6084"/>
    <w:rsid w:val="001C60E7"/>
    <w:rsid w:val="001C6555"/>
    <w:rsid w:val="001C6887"/>
    <w:rsid w:val="001C7035"/>
    <w:rsid w:val="001C70C7"/>
    <w:rsid w:val="001C758E"/>
    <w:rsid w:val="001C7AD8"/>
    <w:rsid w:val="001C7C21"/>
    <w:rsid w:val="001D098A"/>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32B"/>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1F7064"/>
    <w:rsid w:val="00200B8E"/>
    <w:rsid w:val="00202C76"/>
    <w:rsid w:val="00203CA3"/>
    <w:rsid w:val="00203EC2"/>
    <w:rsid w:val="002046DF"/>
    <w:rsid w:val="00204ED7"/>
    <w:rsid w:val="00205870"/>
    <w:rsid w:val="00205C88"/>
    <w:rsid w:val="00205DA5"/>
    <w:rsid w:val="00205F3B"/>
    <w:rsid w:val="00206451"/>
    <w:rsid w:val="00206598"/>
    <w:rsid w:val="002068C5"/>
    <w:rsid w:val="002069B2"/>
    <w:rsid w:val="00206ADB"/>
    <w:rsid w:val="00206F74"/>
    <w:rsid w:val="0020713B"/>
    <w:rsid w:val="00210075"/>
    <w:rsid w:val="002100D1"/>
    <w:rsid w:val="00210108"/>
    <w:rsid w:val="00210338"/>
    <w:rsid w:val="0021187D"/>
    <w:rsid w:val="002130F8"/>
    <w:rsid w:val="00213658"/>
    <w:rsid w:val="002149F2"/>
    <w:rsid w:val="00215A83"/>
    <w:rsid w:val="00215B95"/>
    <w:rsid w:val="00215DFB"/>
    <w:rsid w:val="00217682"/>
    <w:rsid w:val="00220138"/>
    <w:rsid w:val="002206E5"/>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143E"/>
    <w:rsid w:val="0026250A"/>
    <w:rsid w:val="002629A7"/>
    <w:rsid w:val="00262DF2"/>
    <w:rsid w:val="0026301D"/>
    <w:rsid w:val="00263635"/>
    <w:rsid w:val="00263692"/>
    <w:rsid w:val="0026423D"/>
    <w:rsid w:val="0026432B"/>
    <w:rsid w:val="00265536"/>
    <w:rsid w:val="0026599B"/>
    <w:rsid w:val="00265B98"/>
    <w:rsid w:val="00265FBD"/>
    <w:rsid w:val="00266215"/>
    <w:rsid w:val="002665E7"/>
    <w:rsid w:val="002669CB"/>
    <w:rsid w:val="00266C97"/>
    <w:rsid w:val="002670B5"/>
    <w:rsid w:val="00270E94"/>
    <w:rsid w:val="002711FA"/>
    <w:rsid w:val="00271483"/>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277"/>
    <w:rsid w:val="00287BB5"/>
    <w:rsid w:val="00287C2B"/>
    <w:rsid w:val="0029093B"/>
    <w:rsid w:val="00290A94"/>
    <w:rsid w:val="00291F2E"/>
    <w:rsid w:val="00292E6A"/>
    <w:rsid w:val="002934BA"/>
    <w:rsid w:val="002935CE"/>
    <w:rsid w:val="00293EF2"/>
    <w:rsid w:val="002941A5"/>
    <w:rsid w:val="00294705"/>
    <w:rsid w:val="00297989"/>
    <w:rsid w:val="00297D90"/>
    <w:rsid w:val="00297DF3"/>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B7686"/>
    <w:rsid w:val="002C00BE"/>
    <w:rsid w:val="002C0592"/>
    <w:rsid w:val="002C097E"/>
    <w:rsid w:val="002C119D"/>
    <w:rsid w:val="002C26F7"/>
    <w:rsid w:val="002C29E9"/>
    <w:rsid w:val="002C2AA4"/>
    <w:rsid w:val="002C2F27"/>
    <w:rsid w:val="002C31C5"/>
    <w:rsid w:val="002C3531"/>
    <w:rsid w:val="002C399B"/>
    <w:rsid w:val="002C4136"/>
    <w:rsid w:val="002C4A5B"/>
    <w:rsid w:val="002C4BDB"/>
    <w:rsid w:val="002C546D"/>
    <w:rsid w:val="002C6A82"/>
    <w:rsid w:val="002C6AF2"/>
    <w:rsid w:val="002C6FDA"/>
    <w:rsid w:val="002C7112"/>
    <w:rsid w:val="002C7297"/>
    <w:rsid w:val="002C75D8"/>
    <w:rsid w:val="002C776C"/>
    <w:rsid w:val="002D0B0F"/>
    <w:rsid w:val="002D1F15"/>
    <w:rsid w:val="002D1F98"/>
    <w:rsid w:val="002D239A"/>
    <w:rsid w:val="002D2903"/>
    <w:rsid w:val="002D2952"/>
    <w:rsid w:val="002D2D4C"/>
    <w:rsid w:val="002D2F13"/>
    <w:rsid w:val="002D3173"/>
    <w:rsid w:val="002D3586"/>
    <w:rsid w:val="002D3EE8"/>
    <w:rsid w:val="002D58EC"/>
    <w:rsid w:val="002D6449"/>
    <w:rsid w:val="002D6718"/>
    <w:rsid w:val="002D6E53"/>
    <w:rsid w:val="002D78D0"/>
    <w:rsid w:val="002D7F64"/>
    <w:rsid w:val="002E0DB9"/>
    <w:rsid w:val="002E1882"/>
    <w:rsid w:val="002E27A1"/>
    <w:rsid w:val="002E3129"/>
    <w:rsid w:val="002E340C"/>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55C"/>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17D8F"/>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683"/>
    <w:rsid w:val="00332EDD"/>
    <w:rsid w:val="00333CDB"/>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904"/>
    <w:rsid w:val="00366BE9"/>
    <w:rsid w:val="00366E1D"/>
    <w:rsid w:val="00370DAB"/>
    <w:rsid w:val="003715A2"/>
    <w:rsid w:val="00372355"/>
    <w:rsid w:val="00372C04"/>
    <w:rsid w:val="00372EE8"/>
    <w:rsid w:val="003757DA"/>
    <w:rsid w:val="00377976"/>
    <w:rsid w:val="00377FF3"/>
    <w:rsid w:val="0038038C"/>
    <w:rsid w:val="00381FCD"/>
    <w:rsid w:val="00382AA7"/>
    <w:rsid w:val="00382D36"/>
    <w:rsid w:val="00383452"/>
    <w:rsid w:val="0038430D"/>
    <w:rsid w:val="00384589"/>
    <w:rsid w:val="00384BE8"/>
    <w:rsid w:val="00385854"/>
    <w:rsid w:val="00385EF3"/>
    <w:rsid w:val="003869D6"/>
    <w:rsid w:val="00386AF8"/>
    <w:rsid w:val="00387176"/>
    <w:rsid w:val="00387FBF"/>
    <w:rsid w:val="003900D3"/>
    <w:rsid w:val="003903B4"/>
    <w:rsid w:val="003908CC"/>
    <w:rsid w:val="00390954"/>
    <w:rsid w:val="00390989"/>
    <w:rsid w:val="00391029"/>
    <w:rsid w:val="0039102D"/>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3EFF"/>
    <w:rsid w:val="003B441E"/>
    <w:rsid w:val="003B4FF3"/>
    <w:rsid w:val="003B53C2"/>
    <w:rsid w:val="003B59D1"/>
    <w:rsid w:val="003B626B"/>
    <w:rsid w:val="003B6989"/>
    <w:rsid w:val="003B7948"/>
    <w:rsid w:val="003C012C"/>
    <w:rsid w:val="003C0DC0"/>
    <w:rsid w:val="003C114A"/>
    <w:rsid w:val="003C1AD5"/>
    <w:rsid w:val="003C1DCD"/>
    <w:rsid w:val="003C26F7"/>
    <w:rsid w:val="003C2A8B"/>
    <w:rsid w:val="003C2C27"/>
    <w:rsid w:val="003C3ACD"/>
    <w:rsid w:val="003C3AE9"/>
    <w:rsid w:val="003C3D12"/>
    <w:rsid w:val="003C4F9C"/>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916"/>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1E96"/>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753"/>
    <w:rsid w:val="00437C53"/>
    <w:rsid w:val="00440107"/>
    <w:rsid w:val="0044053A"/>
    <w:rsid w:val="00440750"/>
    <w:rsid w:val="00440FCB"/>
    <w:rsid w:val="00441303"/>
    <w:rsid w:val="00441E00"/>
    <w:rsid w:val="004420D7"/>
    <w:rsid w:val="0044299D"/>
    <w:rsid w:val="004433AA"/>
    <w:rsid w:val="00444F40"/>
    <w:rsid w:val="00445746"/>
    <w:rsid w:val="00445C5F"/>
    <w:rsid w:val="004462DB"/>
    <w:rsid w:val="0044763E"/>
    <w:rsid w:val="00453109"/>
    <w:rsid w:val="004539A5"/>
    <w:rsid w:val="00455069"/>
    <w:rsid w:val="0045550B"/>
    <w:rsid w:val="00456313"/>
    <w:rsid w:val="00456537"/>
    <w:rsid w:val="00456C5B"/>
    <w:rsid w:val="0045780C"/>
    <w:rsid w:val="00457A82"/>
    <w:rsid w:val="00457C79"/>
    <w:rsid w:val="00460D93"/>
    <w:rsid w:val="00460FBE"/>
    <w:rsid w:val="0046146A"/>
    <w:rsid w:val="0046209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11F9"/>
    <w:rsid w:val="00482868"/>
    <w:rsid w:val="00482F4B"/>
    <w:rsid w:val="004845E4"/>
    <w:rsid w:val="00484B85"/>
    <w:rsid w:val="004851E8"/>
    <w:rsid w:val="00485588"/>
    <w:rsid w:val="00486704"/>
    <w:rsid w:val="0048692D"/>
    <w:rsid w:val="00486D2C"/>
    <w:rsid w:val="004911AF"/>
    <w:rsid w:val="00491659"/>
    <w:rsid w:val="00492186"/>
    <w:rsid w:val="004923AD"/>
    <w:rsid w:val="00492C70"/>
    <w:rsid w:val="00492CB0"/>
    <w:rsid w:val="00493237"/>
    <w:rsid w:val="004933AE"/>
    <w:rsid w:val="00493463"/>
    <w:rsid w:val="0049352C"/>
    <w:rsid w:val="0049355B"/>
    <w:rsid w:val="00493576"/>
    <w:rsid w:val="00493713"/>
    <w:rsid w:val="00493EB2"/>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1DB"/>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68F5"/>
    <w:rsid w:val="004C751E"/>
    <w:rsid w:val="004C7F88"/>
    <w:rsid w:val="004D06C9"/>
    <w:rsid w:val="004D1676"/>
    <w:rsid w:val="004D1DB0"/>
    <w:rsid w:val="004D2275"/>
    <w:rsid w:val="004D382C"/>
    <w:rsid w:val="004D38C6"/>
    <w:rsid w:val="004D5A29"/>
    <w:rsid w:val="004D6768"/>
    <w:rsid w:val="004D7229"/>
    <w:rsid w:val="004D75D4"/>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8F2"/>
    <w:rsid w:val="004F5A79"/>
    <w:rsid w:val="004F6145"/>
    <w:rsid w:val="004F62DD"/>
    <w:rsid w:val="004F7725"/>
    <w:rsid w:val="004F7C02"/>
    <w:rsid w:val="004F7D1C"/>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2C49"/>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27D2C"/>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4751C"/>
    <w:rsid w:val="005500E1"/>
    <w:rsid w:val="00550F06"/>
    <w:rsid w:val="0055121E"/>
    <w:rsid w:val="00551746"/>
    <w:rsid w:val="005524D3"/>
    <w:rsid w:val="00552AC5"/>
    <w:rsid w:val="005530F3"/>
    <w:rsid w:val="00554814"/>
    <w:rsid w:val="00555082"/>
    <w:rsid w:val="005559C3"/>
    <w:rsid w:val="005561EE"/>
    <w:rsid w:val="00556E87"/>
    <w:rsid w:val="00556EC4"/>
    <w:rsid w:val="005576FF"/>
    <w:rsid w:val="00560210"/>
    <w:rsid w:val="00560725"/>
    <w:rsid w:val="005609C0"/>
    <w:rsid w:val="00560B7B"/>
    <w:rsid w:val="005622D0"/>
    <w:rsid w:val="00562C5E"/>
    <w:rsid w:val="005642E0"/>
    <w:rsid w:val="00564A95"/>
    <w:rsid w:val="00564B84"/>
    <w:rsid w:val="00564C59"/>
    <w:rsid w:val="00564DF9"/>
    <w:rsid w:val="00565DFF"/>
    <w:rsid w:val="00566249"/>
    <w:rsid w:val="00566D77"/>
    <w:rsid w:val="005673AC"/>
    <w:rsid w:val="00567E5C"/>
    <w:rsid w:val="00570350"/>
    <w:rsid w:val="00570390"/>
    <w:rsid w:val="00571921"/>
    <w:rsid w:val="0057196E"/>
    <w:rsid w:val="00571C2F"/>
    <w:rsid w:val="005720E8"/>
    <w:rsid w:val="005723B1"/>
    <w:rsid w:val="0057433B"/>
    <w:rsid w:val="00574690"/>
    <w:rsid w:val="00574AE1"/>
    <w:rsid w:val="005750A6"/>
    <w:rsid w:val="005765F7"/>
    <w:rsid w:val="0057730B"/>
    <w:rsid w:val="00577C7C"/>
    <w:rsid w:val="005817F2"/>
    <w:rsid w:val="00582FAE"/>
    <w:rsid w:val="00583B99"/>
    <w:rsid w:val="0058502D"/>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D9"/>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A743B"/>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7B8"/>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049F"/>
    <w:rsid w:val="005F173C"/>
    <w:rsid w:val="005F257A"/>
    <w:rsid w:val="005F429E"/>
    <w:rsid w:val="005F548E"/>
    <w:rsid w:val="00600275"/>
    <w:rsid w:val="00601015"/>
    <w:rsid w:val="00601517"/>
    <w:rsid w:val="00601871"/>
    <w:rsid w:val="00601F0F"/>
    <w:rsid w:val="00603034"/>
    <w:rsid w:val="006045A2"/>
    <w:rsid w:val="00604FFE"/>
    <w:rsid w:val="00605BE8"/>
    <w:rsid w:val="00606188"/>
    <w:rsid w:val="00606392"/>
    <w:rsid w:val="00606D00"/>
    <w:rsid w:val="00607C4E"/>
    <w:rsid w:val="00607E97"/>
    <w:rsid w:val="006107DB"/>
    <w:rsid w:val="006119F5"/>
    <w:rsid w:val="006120D1"/>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414"/>
    <w:rsid w:val="006267B9"/>
    <w:rsid w:val="0062770D"/>
    <w:rsid w:val="006277BC"/>
    <w:rsid w:val="0062795A"/>
    <w:rsid w:val="00627A6C"/>
    <w:rsid w:val="00627C7D"/>
    <w:rsid w:val="00630295"/>
    <w:rsid w:val="006312B0"/>
    <w:rsid w:val="00631C67"/>
    <w:rsid w:val="00631E16"/>
    <w:rsid w:val="006321B3"/>
    <w:rsid w:val="0063295E"/>
    <w:rsid w:val="0063358C"/>
    <w:rsid w:val="00633B7D"/>
    <w:rsid w:val="0063406C"/>
    <w:rsid w:val="006340A9"/>
    <w:rsid w:val="0063470A"/>
    <w:rsid w:val="00635EEA"/>
    <w:rsid w:val="006367BF"/>
    <w:rsid w:val="00636A39"/>
    <w:rsid w:val="00640473"/>
    <w:rsid w:val="0064052E"/>
    <w:rsid w:val="006408AF"/>
    <w:rsid w:val="0064102E"/>
    <w:rsid w:val="00641318"/>
    <w:rsid w:val="006415B2"/>
    <w:rsid w:val="00641996"/>
    <w:rsid w:val="00641B84"/>
    <w:rsid w:val="00642910"/>
    <w:rsid w:val="00642E98"/>
    <w:rsid w:val="00645249"/>
    <w:rsid w:val="00645D29"/>
    <w:rsid w:val="006472C5"/>
    <w:rsid w:val="0064745E"/>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B1F"/>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634C"/>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4EE1"/>
    <w:rsid w:val="006A5CE3"/>
    <w:rsid w:val="006A5D5E"/>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562D"/>
    <w:rsid w:val="006B6132"/>
    <w:rsid w:val="006B6C63"/>
    <w:rsid w:val="006C024C"/>
    <w:rsid w:val="006C07EE"/>
    <w:rsid w:val="006C08FD"/>
    <w:rsid w:val="006C0D79"/>
    <w:rsid w:val="006C1380"/>
    <w:rsid w:val="006C1D0E"/>
    <w:rsid w:val="006C29ED"/>
    <w:rsid w:val="006C3645"/>
    <w:rsid w:val="006C40A7"/>
    <w:rsid w:val="006C4806"/>
    <w:rsid w:val="006C497C"/>
    <w:rsid w:val="006C5313"/>
    <w:rsid w:val="006C5824"/>
    <w:rsid w:val="006C5863"/>
    <w:rsid w:val="006C5F0D"/>
    <w:rsid w:val="006C6474"/>
    <w:rsid w:val="006C765E"/>
    <w:rsid w:val="006D0239"/>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07EED"/>
    <w:rsid w:val="00710039"/>
    <w:rsid w:val="00710FF5"/>
    <w:rsid w:val="00711428"/>
    <w:rsid w:val="00711C57"/>
    <w:rsid w:val="00712125"/>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4D49"/>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47D6B"/>
    <w:rsid w:val="0075063E"/>
    <w:rsid w:val="0075068F"/>
    <w:rsid w:val="00751333"/>
    <w:rsid w:val="0075137D"/>
    <w:rsid w:val="00753271"/>
    <w:rsid w:val="007536A1"/>
    <w:rsid w:val="007539C7"/>
    <w:rsid w:val="0075468A"/>
    <w:rsid w:val="0075479D"/>
    <w:rsid w:val="00755C1E"/>
    <w:rsid w:val="0075607E"/>
    <w:rsid w:val="0075611D"/>
    <w:rsid w:val="00756659"/>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2FE5"/>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4A8"/>
    <w:rsid w:val="00793E83"/>
    <w:rsid w:val="00794385"/>
    <w:rsid w:val="0079439C"/>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35"/>
    <w:rsid w:val="007A6BF4"/>
    <w:rsid w:val="007A7F84"/>
    <w:rsid w:val="007B04C7"/>
    <w:rsid w:val="007B09A7"/>
    <w:rsid w:val="007B149A"/>
    <w:rsid w:val="007B1948"/>
    <w:rsid w:val="007B234B"/>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2510"/>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5679"/>
    <w:rsid w:val="007E71AB"/>
    <w:rsid w:val="007E7293"/>
    <w:rsid w:val="007E7382"/>
    <w:rsid w:val="007E777F"/>
    <w:rsid w:val="007E7BF0"/>
    <w:rsid w:val="007F09B2"/>
    <w:rsid w:val="007F0E2D"/>
    <w:rsid w:val="007F0EF5"/>
    <w:rsid w:val="007F1547"/>
    <w:rsid w:val="007F1FF0"/>
    <w:rsid w:val="007F2324"/>
    <w:rsid w:val="007F35F7"/>
    <w:rsid w:val="007F36C6"/>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DDF"/>
    <w:rsid w:val="00806E99"/>
    <w:rsid w:val="00806F0D"/>
    <w:rsid w:val="0080703F"/>
    <w:rsid w:val="00807074"/>
    <w:rsid w:val="00807307"/>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062E"/>
    <w:rsid w:val="00820967"/>
    <w:rsid w:val="0082230F"/>
    <w:rsid w:val="0082252D"/>
    <w:rsid w:val="00822E30"/>
    <w:rsid w:val="0082397C"/>
    <w:rsid w:val="0082498E"/>
    <w:rsid w:val="00824D05"/>
    <w:rsid w:val="008253A2"/>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3686E"/>
    <w:rsid w:val="00840D9F"/>
    <w:rsid w:val="00841F59"/>
    <w:rsid w:val="0084264E"/>
    <w:rsid w:val="008445B8"/>
    <w:rsid w:val="00844793"/>
    <w:rsid w:val="00844910"/>
    <w:rsid w:val="00845DCB"/>
    <w:rsid w:val="008464AC"/>
    <w:rsid w:val="008465A0"/>
    <w:rsid w:val="00846CB7"/>
    <w:rsid w:val="00847631"/>
    <w:rsid w:val="00847E19"/>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3ECC"/>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82B"/>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DE6"/>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6B6"/>
    <w:rsid w:val="0089473A"/>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C7CBA"/>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AED"/>
    <w:rsid w:val="008E5D4C"/>
    <w:rsid w:val="008E5E37"/>
    <w:rsid w:val="008E65B1"/>
    <w:rsid w:val="008E7439"/>
    <w:rsid w:val="008E7D99"/>
    <w:rsid w:val="008F0352"/>
    <w:rsid w:val="008F0581"/>
    <w:rsid w:val="008F0D78"/>
    <w:rsid w:val="008F130B"/>
    <w:rsid w:val="008F1335"/>
    <w:rsid w:val="008F17DD"/>
    <w:rsid w:val="008F1E93"/>
    <w:rsid w:val="008F2DAD"/>
    <w:rsid w:val="008F2FB3"/>
    <w:rsid w:val="008F3CCB"/>
    <w:rsid w:val="008F4D76"/>
    <w:rsid w:val="008F4DA1"/>
    <w:rsid w:val="008F4F16"/>
    <w:rsid w:val="008F6410"/>
    <w:rsid w:val="008F65BC"/>
    <w:rsid w:val="008F6DF5"/>
    <w:rsid w:val="009027A8"/>
    <w:rsid w:val="009029F3"/>
    <w:rsid w:val="00903078"/>
    <w:rsid w:val="00903CE0"/>
    <w:rsid w:val="00903DD6"/>
    <w:rsid w:val="00903F6A"/>
    <w:rsid w:val="0090420B"/>
    <w:rsid w:val="00904677"/>
    <w:rsid w:val="0090590A"/>
    <w:rsid w:val="00905D76"/>
    <w:rsid w:val="00906606"/>
    <w:rsid w:val="009072A6"/>
    <w:rsid w:val="009076F8"/>
    <w:rsid w:val="00907932"/>
    <w:rsid w:val="009105ED"/>
    <w:rsid w:val="009110A7"/>
    <w:rsid w:val="00911A18"/>
    <w:rsid w:val="00911EE6"/>
    <w:rsid w:val="0091228D"/>
    <w:rsid w:val="0091240D"/>
    <w:rsid w:val="00912505"/>
    <w:rsid w:val="00913346"/>
    <w:rsid w:val="00913364"/>
    <w:rsid w:val="009133F7"/>
    <w:rsid w:val="00913D41"/>
    <w:rsid w:val="009157EA"/>
    <w:rsid w:val="009163B8"/>
    <w:rsid w:val="00916AA2"/>
    <w:rsid w:val="0091720C"/>
    <w:rsid w:val="00917AC4"/>
    <w:rsid w:val="00920C91"/>
    <w:rsid w:val="00922B4F"/>
    <w:rsid w:val="009235BE"/>
    <w:rsid w:val="0092378D"/>
    <w:rsid w:val="009250BF"/>
    <w:rsid w:val="0092598E"/>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4720F"/>
    <w:rsid w:val="009503D4"/>
    <w:rsid w:val="00950546"/>
    <w:rsid w:val="0095145C"/>
    <w:rsid w:val="00951C41"/>
    <w:rsid w:val="00952B3C"/>
    <w:rsid w:val="00952F2A"/>
    <w:rsid w:val="00954331"/>
    <w:rsid w:val="009556A2"/>
    <w:rsid w:val="009557CB"/>
    <w:rsid w:val="00955D6E"/>
    <w:rsid w:val="009560A6"/>
    <w:rsid w:val="00956C87"/>
    <w:rsid w:val="00956D19"/>
    <w:rsid w:val="009603F9"/>
    <w:rsid w:val="0096118D"/>
    <w:rsid w:val="009611F9"/>
    <w:rsid w:val="009624BC"/>
    <w:rsid w:val="00962851"/>
    <w:rsid w:val="00962873"/>
    <w:rsid w:val="00963224"/>
    <w:rsid w:val="009634D8"/>
    <w:rsid w:val="009635F5"/>
    <w:rsid w:val="0096372F"/>
    <w:rsid w:val="009645D4"/>
    <w:rsid w:val="0096592A"/>
    <w:rsid w:val="00965CED"/>
    <w:rsid w:val="0096617B"/>
    <w:rsid w:val="0096633A"/>
    <w:rsid w:val="009676E0"/>
    <w:rsid w:val="00970C06"/>
    <w:rsid w:val="009710EF"/>
    <w:rsid w:val="009717C3"/>
    <w:rsid w:val="00971D26"/>
    <w:rsid w:val="00971D96"/>
    <w:rsid w:val="00972232"/>
    <w:rsid w:val="009723D8"/>
    <w:rsid w:val="00972771"/>
    <w:rsid w:val="00975771"/>
    <w:rsid w:val="00975B9E"/>
    <w:rsid w:val="00975F40"/>
    <w:rsid w:val="009778FA"/>
    <w:rsid w:val="0098091B"/>
    <w:rsid w:val="00981DFD"/>
    <w:rsid w:val="00981F3A"/>
    <w:rsid w:val="009826C4"/>
    <w:rsid w:val="00984B0F"/>
    <w:rsid w:val="00985C62"/>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3FAB"/>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01"/>
    <w:rsid w:val="009B6D6B"/>
    <w:rsid w:val="009B7546"/>
    <w:rsid w:val="009B7614"/>
    <w:rsid w:val="009B7EA0"/>
    <w:rsid w:val="009C0404"/>
    <w:rsid w:val="009C0405"/>
    <w:rsid w:val="009C1B01"/>
    <w:rsid w:val="009C22A1"/>
    <w:rsid w:val="009C23E2"/>
    <w:rsid w:val="009C2A0C"/>
    <w:rsid w:val="009C2A7B"/>
    <w:rsid w:val="009C30DC"/>
    <w:rsid w:val="009C40A4"/>
    <w:rsid w:val="009C4292"/>
    <w:rsid w:val="009C522E"/>
    <w:rsid w:val="009C7CCF"/>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4D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4627"/>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44F1"/>
    <w:rsid w:val="00A15648"/>
    <w:rsid w:val="00A15CA9"/>
    <w:rsid w:val="00A15D09"/>
    <w:rsid w:val="00A16C87"/>
    <w:rsid w:val="00A175ED"/>
    <w:rsid w:val="00A178ED"/>
    <w:rsid w:val="00A20EA7"/>
    <w:rsid w:val="00A21FAA"/>
    <w:rsid w:val="00A228DA"/>
    <w:rsid w:val="00A22B7C"/>
    <w:rsid w:val="00A23489"/>
    <w:rsid w:val="00A2373B"/>
    <w:rsid w:val="00A24737"/>
    <w:rsid w:val="00A24802"/>
    <w:rsid w:val="00A24F0A"/>
    <w:rsid w:val="00A251C7"/>
    <w:rsid w:val="00A256E4"/>
    <w:rsid w:val="00A25A32"/>
    <w:rsid w:val="00A26B61"/>
    <w:rsid w:val="00A278C8"/>
    <w:rsid w:val="00A30041"/>
    <w:rsid w:val="00A31982"/>
    <w:rsid w:val="00A3425D"/>
    <w:rsid w:val="00A361FE"/>
    <w:rsid w:val="00A367D2"/>
    <w:rsid w:val="00A36A08"/>
    <w:rsid w:val="00A37C1C"/>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63D3"/>
    <w:rsid w:val="00A7700E"/>
    <w:rsid w:val="00A77AFA"/>
    <w:rsid w:val="00A77EAC"/>
    <w:rsid w:val="00A77F1D"/>
    <w:rsid w:val="00A80232"/>
    <w:rsid w:val="00A80B7E"/>
    <w:rsid w:val="00A816A4"/>
    <w:rsid w:val="00A8217C"/>
    <w:rsid w:val="00A8292D"/>
    <w:rsid w:val="00A830F2"/>
    <w:rsid w:val="00A8343F"/>
    <w:rsid w:val="00A83805"/>
    <w:rsid w:val="00A83BEE"/>
    <w:rsid w:val="00A83D13"/>
    <w:rsid w:val="00A8515F"/>
    <w:rsid w:val="00A8565F"/>
    <w:rsid w:val="00A863CD"/>
    <w:rsid w:val="00A87BBF"/>
    <w:rsid w:val="00A90C3B"/>
    <w:rsid w:val="00A91A6F"/>
    <w:rsid w:val="00A92AD9"/>
    <w:rsid w:val="00A94244"/>
    <w:rsid w:val="00A94D18"/>
    <w:rsid w:val="00A951C9"/>
    <w:rsid w:val="00A95473"/>
    <w:rsid w:val="00A95A37"/>
    <w:rsid w:val="00A95A73"/>
    <w:rsid w:val="00A9616E"/>
    <w:rsid w:val="00A9760B"/>
    <w:rsid w:val="00AA02B7"/>
    <w:rsid w:val="00AA0E52"/>
    <w:rsid w:val="00AA1523"/>
    <w:rsid w:val="00AA15F3"/>
    <w:rsid w:val="00AA1D8B"/>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369A"/>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A5D"/>
    <w:rsid w:val="00AF2F43"/>
    <w:rsid w:val="00AF2F62"/>
    <w:rsid w:val="00AF4207"/>
    <w:rsid w:val="00AF4D4A"/>
    <w:rsid w:val="00AF797D"/>
    <w:rsid w:val="00B00613"/>
    <w:rsid w:val="00B00B26"/>
    <w:rsid w:val="00B01061"/>
    <w:rsid w:val="00B01235"/>
    <w:rsid w:val="00B01584"/>
    <w:rsid w:val="00B01E55"/>
    <w:rsid w:val="00B02BF8"/>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6A6"/>
    <w:rsid w:val="00B319E7"/>
    <w:rsid w:val="00B3214E"/>
    <w:rsid w:val="00B341B1"/>
    <w:rsid w:val="00B34839"/>
    <w:rsid w:val="00B353F7"/>
    <w:rsid w:val="00B35FEA"/>
    <w:rsid w:val="00B36D27"/>
    <w:rsid w:val="00B37758"/>
    <w:rsid w:val="00B377EB"/>
    <w:rsid w:val="00B37CC8"/>
    <w:rsid w:val="00B419EB"/>
    <w:rsid w:val="00B422C8"/>
    <w:rsid w:val="00B427AC"/>
    <w:rsid w:val="00B427E1"/>
    <w:rsid w:val="00B431FA"/>
    <w:rsid w:val="00B433C3"/>
    <w:rsid w:val="00B44CA2"/>
    <w:rsid w:val="00B450B2"/>
    <w:rsid w:val="00B45866"/>
    <w:rsid w:val="00B45D7D"/>
    <w:rsid w:val="00B461C8"/>
    <w:rsid w:val="00B46BDC"/>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053E"/>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4C9D"/>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2DD3"/>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CDA"/>
    <w:rsid w:val="00BD3ED7"/>
    <w:rsid w:val="00BD41F7"/>
    <w:rsid w:val="00BD4869"/>
    <w:rsid w:val="00BD4FE1"/>
    <w:rsid w:val="00BD538B"/>
    <w:rsid w:val="00BD5541"/>
    <w:rsid w:val="00BD7335"/>
    <w:rsid w:val="00BE0C48"/>
    <w:rsid w:val="00BE0E9B"/>
    <w:rsid w:val="00BE137C"/>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6E5C"/>
    <w:rsid w:val="00BF7F17"/>
    <w:rsid w:val="00C01496"/>
    <w:rsid w:val="00C019C3"/>
    <w:rsid w:val="00C01ACB"/>
    <w:rsid w:val="00C01CBC"/>
    <w:rsid w:val="00C02493"/>
    <w:rsid w:val="00C025F2"/>
    <w:rsid w:val="00C03446"/>
    <w:rsid w:val="00C03BCF"/>
    <w:rsid w:val="00C03E67"/>
    <w:rsid w:val="00C04CA4"/>
    <w:rsid w:val="00C05B93"/>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93A"/>
    <w:rsid w:val="00C33C2D"/>
    <w:rsid w:val="00C33E80"/>
    <w:rsid w:val="00C35AD7"/>
    <w:rsid w:val="00C36465"/>
    <w:rsid w:val="00C3648E"/>
    <w:rsid w:val="00C36A23"/>
    <w:rsid w:val="00C37248"/>
    <w:rsid w:val="00C3745A"/>
    <w:rsid w:val="00C37B27"/>
    <w:rsid w:val="00C402B8"/>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471E"/>
    <w:rsid w:val="00C65A36"/>
    <w:rsid w:val="00C6642C"/>
    <w:rsid w:val="00C665E9"/>
    <w:rsid w:val="00C67C44"/>
    <w:rsid w:val="00C701E2"/>
    <w:rsid w:val="00C7039F"/>
    <w:rsid w:val="00C70628"/>
    <w:rsid w:val="00C706FA"/>
    <w:rsid w:val="00C70C29"/>
    <w:rsid w:val="00C70DA1"/>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91F"/>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679"/>
    <w:rsid w:val="00CB0E5E"/>
    <w:rsid w:val="00CB176A"/>
    <w:rsid w:val="00CB32A4"/>
    <w:rsid w:val="00CB41CF"/>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C7EA3"/>
    <w:rsid w:val="00CD063F"/>
    <w:rsid w:val="00CD098A"/>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0658"/>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DD5"/>
    <w:rsid w:val="00D17F86"/>
    <w:rsid w:val="00D20264"/>
    <w:rsid w:val="00D20DF1"/>
    <w:rsid w:val="00D2108B"/>
    <w:rsid w:val="00D21867"/>
    <w:rsid w:val="00D21C22"/>
    <w:rsid w:val="00D22409"/>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30A"/>
    <w:rsid w:val="00D63922"/>
    <w:rsid w:val="00D63B2F"/>
    <w:rsid w:val="00D63CFE"/>
    <w:rsid w:val="00D642D0"/>
    <w:rsid w:val="00D660B8"/>
    <w:rsid w:val="00D6755B"/>
    <w:rsid w:val="00D6796F"/>
    <w:rsid w:val="00D70681"/>
    <w:rsid w:val="00D7182C"/>
    <w:rsid w:val="00D71A8B"/>
    <w:rsid w:val="00D72C4F"/>
    <w:rsid w:val="00D731F3"/>
    <w:rsid w:val="00D73ABE"/>
    <w:rsid w:val="00D73AFD"/>
    <w:rsid w:val="00D73B44"/>
    <w:rsid w:val="00D741E4"/>
    <w:rsid w:val="00D74C7D"/>
    <w:rsid w:val="00D759BD"/>
    <w:rsid w:val="00D75A61"/>
    <w:rsid w:val="00D75CB1"/>
    <w:rsid w:val="00D7637F"/>
    <w:rsid w:val="00D763D2"/>
    <w:rsid w:val="00D76621"/>
    <w:rsid w:val="00D7731A"/>
    <w:rsid w:val="00D774B1"/>
    <w:rsid w:val="00D809C5"/>
    <w:rsid w:val="00D81A3E"/>
    <w:rsid w:val="00D822F0"/>
    <w:rsid w:val="00D82AC1"/>
    <w:rsid w:val="00D82E13"/>
    <w:rsid w:val="00D838AE"/>
    <w:rsid w:val="00D83F97"/>
    <w:rsid w:val="00D84613"/>
    <w:rsid w:val="00D84A2D"/>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5D9"/>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1E44"/>
    <w:rsid w:val="00DB20E1"/>
    <w:rsid w:val="00DB2143"/>
    <w:rsid w:val="00DB22A6"/>
    <w:rsid w:val="00DB237C"/>
    <w:rsid w:val="00DB27EF"/>
    <w:rsid w:val="00DB29CB"/>
    <w:rsid w:val="00DB35B6"/>
    <w:rsid w:val="00DB37A7"/>
    <w:rsid w:val="00DB3B3E"/>
    <w:rsid w:val="00DB3C0F"/>
    <w:rsid w:val="00DB45AA"/>
    <w:rsid w:val="00DB4799"/>
    <w:rsid w:val="00DB59A9"/>
    <w:rsid w:val="00DB7195"/>
    <w:rsid w:val="00DB752D"/>
    <w:rsid w:val="00DB7575"/>
    <w:rsid w:val="00DC0525"/>
    <w:rsid w:val="00DC05D6"/>
    <w:rsid w:val="00DC0AA6"/>
    <w:rsid w:val="00DC157B"/>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87B"/>
    <w:rsid w:val="00DC7A04"/>
    <w:rsid w:val="00DC7A28"/>
    <w:rsid w:val="00DD01D7"/>
    <w:rsid w:val="00DD0BEC"/>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2EE"/>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1C0"/>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184D"/>
    <w:rsid w:val="00E4219A"/>
    <w:rsid w:val="00E43398"/>
    <w:rsid w:val="00E446B4"/>
    <w:rsid w:val="00E446BA"/>
    <w:rsid w:val="00E4470C"/>
    <w:rsid w:val="00E448E3"/>
    <w:rsid w:val="00E448EE"/>
    <w:rsid w:val="00E44EB8"/>
    <w:rsid w:val="00E4509A"/>
    <w:rsid w:val="00E45150"/>
    <w:rsid w:val="00E45348"/>
    <w:rsid w:val="00E45647"/>
    <w:rsid w:val="00E45D6B"/>
    <w:rsid w:val="00E46550"/>
    <w:rsid w:val="00E501FD"/>
    <w:rsid w:val="00E50A66"/>
    <w:rsid w:val="00E50E37"/>
    <w:rsid w:val="00E5129E"/>
    <w:rsid w:val="00E52281"/>
    <w:rsid w:val="00E523A6"/>
    <w:rsid w:val="00E531C4"/>
    <w:rsid w:val="00E53941"/>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6E4"/>
    <w:rsid w:val="00E70DC6"/>
    <w:rsid w:val="00E714B7"/>
    <w:rsid w:val="00E7259E"/>
    <w:rsid w:val="00E7274E"/>
    <w:rsid w:val="00E728A4"/>
    <w:rsid w:val="00E72B6C"/>
    <w:rsid w:val="00E74706"/>
    <w:rsid w:val="00E74D14"/>
    <w:rsid w:val="00E7505D"/>
    <w:rsid w:val="00E750F2"/>
    <w:rsid w:val="00E754A0"/>
    <w:rsid w:val="00E7592F"/>
    <w:rsid w:val="00E7654F"/>
    <w:rsid w:val="00E76641"/>
    <w:rsid w:val="00E76CAC"/>
    <w:rsid w:val="00E76F08"/>
    <w:rsid w:val="00E80101"/>
    <w:rsid w:val="00E80244"/>
    <w:rsid w:val="00E808E0"/>
    <w:rsid w:val="00E809D4"/>
    <w:rsid w:val="00E811F0"/>
    <w:rsid w:val="00E8148C"/>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4AF"/>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AAB"/>
    <w:rsid w:val="00EB0D17"/>
    <w:rsid w:val="00EB1E1E"/>
    <w:rsid w:val="00EB2010"/>
    <w:rsid w:val="00EB2109"/>
    <w:rsid w:val="00EB283F"/>
    <w:rsid w:val="00EB2EEE"/>
    <w:rsid w:val="00EB358D"/>
    <w:rsid w:val="00EB467D"/>
    <w:rsid w:val="00EB49BA"/>
    <w:rsid w:val="00EB5580"/>
    <w:rsid w:val="00EB5D0A"/>
    <w:rsid w:val="00EB6F5F"/>
    <w:rsid w:val="00EC0E62"/>
    <w:rsid w:val="00EC1CEA"/>
    <w:rsid w:val="00EC2786"/>
    <w:rsid w:val="00EC3769"/>
    <w:rsid w:val="00EC3F54"/>
    <w:rsid w:val="00EC5079"/>
    <w:rsid w:val="00EC568E"/>
    <w:rsid w:val="00EC593A"/>
    <w:rsid w:val="00EC7586"/>
    <w:rsid w:val="00EC77A5"/>
    <w:rsid w:val="00ED0CCC"/>
    <w:rsid w:val="00ED0E90"/>
    <w:rsid w:val="00ED114B"/>
    <w:rsid w:val="00ED25E3"/>
    <w:rsid w:val="00ED3E5D"/>
    <w:rsid w:val="00ED4E18"/>
    <w:rsid w:val="00ED5BF1"/>
    <w:rsid w:val="00ED5E18"/>
    <w:rsid w:val="00ED6165"/>
    <w:rsid w:val="00ED6EFB"/>
    <w:rsid w:val="00ED7020"/>
    <w:rsid w:val="00ED7655"/>
    <w:rsid w:val="00ED7A08"/>
    <w:rsid w:val="00ED7D7C"/>
    <w:rsid w:val="00ED7FFE"/>
    <w:rsid w:val="00EE0620"/>
    <w:rsid w:val="00EE08BF"/>
    <w:rsid w:val="00EE0EB9"/>
    <w:rsid w:val="00EE1003"/>
    <w:rsid w:val="00EE14E2"/>
    <w:rsid w:val="00EE2707"/>
    <w:rsid w:val="00EE3ABC"/>
    <w:rsid w:val="00EE4273"/>
    <w:rsid w:val="00EE4476"/>
    <w:rsid w:val="00EE5898"/>
    <w:rsid w:val="00EE6402"/>
    <w:rsid w:val="00EF0197"/>
    <w:rsid w:val="00EF01D6"/>
    <w:rsid w:val="00EF0BC0"/>
    <w:rsid w:val="00EF0DE6"/>
    <w:rsid w:val="00EF11A2"/>
    <w:rsid w:val="00EF127A"/>
    <w:rsid w:val="00EF21D3"/>
    <w:rsid w:val="00EF2B07"/>
    <w:rsid w:val="00EF39DB"/>
    <w:rsid w:val="00EF3DEE"/>
    <w:rsid w:val="00EF449E"/>
    <w:rsid w:val="00EF4802"/>
    <w:rsid w:val="00EF5416"/>
    <w:rsid w:val="00EF5592"/>
    <w:rsid w:val="00EF65C9"/>
    <w:rsid w:val="00EF7740"/>
    <w:rsid w:val="00F01E7A"/>
    <w:rsid w:val="00F02383"/>
    <w:rsid w:val="00F05D42"/>
    <w:rsid w:val="00F06507"/>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3F80"/>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5F86"/>
    <w:rsid w:val="00FE6BE4"/>
    <w:rsid w:val="00FE6C6C"/>
    <w:rsid w:val="00FE74ED"/>
    <w:rsid w:val="00FE7577"/>
    <w:rsid w:val="00FF0768"/>
    <w:rsid w:val="00FF0EAC"/>
    <w:rsid w:val="00FF15FA"/>
    <w:rsid w:val="00FF1B47"/>
    <w:rsid w:val="00FF395A"/>
    <w:rsid w:val="00FF4388"/>
    <w:rsid w:val="00FF53C4"/>
    <w:rsid w:val="00FF6736"/>
    <w:rsid w:val="01513164"/>
    <w:rsid w:val="02BD7FD3"/>
    <w:rsid w:val="042323D2"/>
    <w:rsid w:val="047B0192"/>
    <w:rsid w:val="05F96AF1"/>
    <w:rsid w:val="07780B4E"/>
    <w:rsid w:val="09CC7C85"/>
    <w:rsid w:val="0ADF0362"/>
    <w:rsid w:val="0D6D7B95"/>
    <w:rsid w:val="0DD52718"/>
    <w:rsid w:val="0FDF4295"/>
    <w:rsid w:val="103A2853"/>
    <w:rsid w:val="11E957AF"/>
    <w:rsid w:val="12B40A3B"/>
    <w:rsid w:val="1311108D"/>
    <w:rsid w:val="13800742"/>
    <w:rsid w:val="14985759"/>
    <w:rsid w:val="14B50C5A"/>
    <w:rsid w:val="15C947BC"/>
    <w:rsid w:val="17995B27"/>
    <w:rsid w:val="183A7749"/>
    <w:rsid w:val="1A020371"/>
    <w:rsid w:val="1A3F2994"/>
    <w:rsid w:val="1AE05855"/>
    <w:rsid w:val="1AF37042"/>
    <w:rsid w:val="1B5526C8"/>
    <w:rsid w:val="1E291381"/>
    <w:rsid w:val="1ED05850"/>
    <w:rsid w:val="1EEC46CE"/>
    <w:rsid w:val="1F1820B0"/>
    <w:rsid w:val="1FAE05E3"/>
    <w:rsid w:val="20DB1D9C"/>
    <w:rsid w:val="21E94D31"/>
    <w:rsid w:val="23A337C6"/>
    <w:rsid w:val="24C24D26"/>
    <w:rsid w:val="25897D32"/>
    <w:rsid w:val="27CB5398"/>
    <w:rsid w:val="27D42AB7"/>
    <w:rsid w:val="280C74C5"/>
    <w:rsid w:val="28622850"/>
    <w:rsid w:val="28DD1C68"/>
    <w:rsid w:val="29443957"/>
    <w:rsid w:val="2CEE48E4"/>
    <w:rsid w:val="2EB97262"/>
    <w:rsid w:val="31AB3649"/>
    <w:rsid w:val="32B32C94"/>
    <w:rsid w:val="339B6327"/>
    <w:rsid w:val="33F55E22"/>
    <w:rsid w:val="34385282"/>
    <w:rsid w:val="34933B51"/>
    <w:rsid w:val="34E76212"/>
    <w:rsid w:val="34EA0F89"/>
    <w:rsid w:val="35171EBE"/>
    <w:rsid w:val="370726B8"/>
    <w:rsid w:val="37123F26"/>
    <w:rsid w:val="392E4141"/>
    <w:rsid w:val="39BB36A1"/>
    <w:rsid w:val="3A3941ED"/>
    <w:rsid w:val="3A3C1A35"/>
    <w:rsid w:val="3B715585"/>
    <w:rsid w:val="3B740531"/>
    <w:rsid w:val="3BD114EC"/>
    <w:rsid w:val="3EEE30CB"/>
    <w:rsid w:val="3F267B78"/>
    <w:rsid w:val="3F626E94"/>
    <w:rsid w:val="3FB80686"/>
    <w:rsid w:val="401B6D3A"/>
    <w:rsid w:val="403E7C92"/>
    <w:rsid w:val="432920B7"/>
    <w:rsid w:val="44964032"/>
    <w:rsid w:val="45694DC2"/>
    <w:rsid w:val="46FA2148"/>
    <w:rsid w:val="475D5424"/>
    <w:rsid w:val="495852A7"/>
    <w:rsid w:val="4A0F6285"/>
    <w:rsid w:val="4A261EC9"/>
    <w:rsid w:val="4B895879"/>
    <w:rsid w:val="4D5649D8"/>
    <w:rsid w:val="4D9D120F"/>
    <w:rsid w:val="4E04490D"/>
    <w:rsid w:val="4E264AF3"/>
    <w:rsid w:val="4E8812E3"/>
    <w:rsid w:val="4FFE4F03"/>
    <w:rsid w:val="522C299A"/>
    <w:rsid w:val="53CF4539"/>
    <w:rsid w:val="558A12B6"/>
    <w:rsid w:val="55F12241"/>
    <w:rsid w:val="58620980"/>
    <w:rsid w:val="58C8143F"/>
    <w:rsid w:val="59FD7529"/>
    <w:rsid w:val="5A1D2F49"/>
    <w:rsid w:val="5D016627"/>
    <w:rsid w:val="5DB22039"/>
    <w:rsid w:val="6251481D"/>
    <w:rsid w:val="63AF6528"/>
    <w:rsid w:val="65E259A9"/>
    <w:rsid w:val="66265881"/>
    <w:rsid w:val="66D435C2"/>
    <w:rsid w:val="673409F9"/>
    <w:rsid w:val="68FF6074"/>
    <w:rsid w:val="6B46058E"/>
    <w:rsid w:val="6BDB679B"/>
    <w:rsid w:val="6BF1329A"/>
    <w:rsid w:val="6BF879A1"/>
    <w:rsid w:val="6C066DD8"/>
    <w:rsid w:val="6CB76193"/>
    <w:rsid w:val="6F9D419A"/>
    <w:rsid w:val="700E1637"/>
    <w:rsid w:val="70864578"/>
    <w:rsid w:val="715529A1"/>
    <w:rsid w:val="73FE56DD"/>
    <w:rsid w:val="74E04963"/>
    <w:rsid w:val="75311993"/>
    <w:rsid w:val="75C430D0"/>
    <w:rsid w:val="78772290"/>
    <w:rsid w:val="79462E4A"/>
    <w:rsid w:val="797D2DA7"/>
    <w:rsid w:val="7C3F402F"/>
    <w:rsid w:val="7C540E5F"/>
    <w:rsid w:val="7EE241FB"/>
    <w:rsid w:val="7FC65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2"/>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200" w:afterAutospacing="0" w:line="360" w:lineRule="auto"/>
      <w:ind w:left="0" w:right="0"/>
    </w:pPr>
    <w:rPr>
      <w:rFonts w:hint="default" w:ascii="Arial" w:hAnsi="Arial" w:cs="Arial"/>
      <w:kern w:val="2"/>
      <w:sz w:val="28"/>
      <w:szCs w:val="22"/>
    </w:rPr>
    <w:tblPr>
      <w:tblCellMar>
        <w:top w:w="0" w:type="dxa"/>
        <w:left w:w="108" w:type="dxa"/>
        <w:bottom w:w="0" w:type="dxa"/>
        <w:right w:w="108" w:type="dxa"/>
      </w:tblCellMar>
    </w:tblPr>
  </w:style>
  <w:style w:type="paragraph" w:styleId="5">
    <w:name w:val="Balloon Text"/>
    <w:basedOn w:val="1"/>
    <w:link w:val="27"/>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5"/>
    <w:unhideWhenUsed/>
    <w:qFormat/>
    <w:uiPriority w:val="99"/>
    <w:pPr>
      <w:spacing w:line="240" w:lineRule="auto"/>
    </w:pPr>
    <w:rPr>
      <w:sz w:val="20"/>
      <w:szCs w:val="20"/>
    </w:rPr>
  </w:style>
  <w:style w:type="paragraph" w:styleId="8">
    <w:name w:val="annotation subject"/>
    <w:basedOn w:val="7"/>
    <w:next w:val="7"/>
    <w:link w:val="26"/>
    <w:semiHidden/>
    <w:unhideWhenUsed/>
    <w:qFormat/>
    <w:uiPriority w:val="99"/>
    <w:rPr>
      <w:b/>
      <w:bCs/>
    </w:rPr>
  </w:style>
  <w:style w:type="paragraph" w:styleId="9">
    <w:name w:val="footer"/>
    <w:basedOn w:val="1"/>
    <w:link w:val="18"/>
    <w:unhideWhenUsed/>
    <w:qFormat/>
    <w:uiPriority w:val="99"/>
    <w:pPr>
      <w:tabs>
        <w:tab w:val="center" w:pos="4320"/>
        <w:tab w:val="right" w:pos="8640"/>
      </w:tabs>
      <w:spacing w:after="0" w:line="240" w:lineRule="auto"/>
    </w:pPr>
  </w:style>
  <w:style w:type="paragraph" w:styleId="10">
    <w:name w:val="header"/>
    <w:basedOn w:val="1"/>
    <w:link w:val="17"/>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paragraph" w:styleId="13">
    <w:name w:val="Normal (Web)"/>
    <w:basedOn w:val="1"/>
    <w:semiHidden/>
    <w:unhideWhenUsed/>
    <w:uiPriority w:val="99"/>
    <w:rPr>
      <w:sz w:val="24"/>
      <w:szCs w:val="24"/>
    </w:rPr>
  </w:style>
  <w:style w:type="table" w:styleId="14">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6">
    <w:name w:val="List Paragraph"/>
    <w:basedOn w:val="1"/>
    <w:qFormat/>
    <w:uiPriority w:val="34"/>
    <w:pPr>
      <w:ind w:left="720"/>
      <w:contextualSpacing/>
    </w:pPr>
  </w:style>
  <w:style w:type="character" w:customStyle="1" w:styleId="17">
    <w:name w:val="頁首 字元"/>
    <w:basedOn w:val="3"/>
    <w:link w:val="10"/>
    <w:qFormat/>
    <w:uiPriority w:val="99"/>
  </w:style>
  <w:style w:type="character" w:customStyle="1" w:styleId="18">
    <w:name w:val="頁尾 字元"/>
    <w:basedOn w:val="3"/>
    <w:link w:val="9"/>
    <w:qFormat/>
    <w:uiPriority w:val="99"/>
  </w:style>
  <w:style w:type="paragraph" w:customStyle="1" w:styleId="19">
    <w:name w:val="EndNote Bibliography Title"/>
    <w:basedOn w:val="1"/>
    <w:link w:val="20"/>
    <w:qFormat/>
    <w:uiPriority w:val="0"/>
    <w:pPr>
      <w:spacing w:after="0"/>
      <w:jc w:val="center"/>
    </w:pPr>
    <w:rPr>
      <w:rFonts w:ascii="Arial" w:hAnsi="Arial" w:cs="Arial"/>
      <w:sz w:val="28"/>
    </w:rPr>
  </w:style>
  <w:style w:type="character" w:customStyle="1" w:styleId="20">
    <w:name w:val="EndNote Bibliography Title 字元"/>
    <w:basedOn w:val="3"/>
    <w:link w:val="19"/>
    <w:qFormat/>
    <w:uiPriority w:val="0"/>
    <w:rPr>
      <w:rFonts w:ascii="Arial" w:hAnsi="Arial" w:cs="Arial" w:eastAsiaTheme="minorEastAsia"/>
      <w:sz w:val="28"/>
      <w:szCs w:val="22"/>
    </w:rPr>
  </w:style>
  <w:style w:type="paragraph" w:customStyle="1" w:styleId="21">
    <w:name w:val="EndNote Bibliography"/>
    <w:basedOn w:val="1"/>
    <w:link w:val="22"/>
    <w:qFormat/>
    <w:uiPriority w:val="0"/>
    <w:pPr>
      <w:spacing w:line="240" w:lineRule="auto"/>
    </w:pPr>
    <w:rPr>
      <w:rFonts w:ascii="Arial" w:hAnsi="Arial" w:cs="Arial"/>
      <w:sz w:val="28"/>
    </w:rPr>
  </w:style>
  <w:style w:type="character" w:customStyle="1" w:styleId="22">
    <w:name w:val="EndNote Bibliography 字元"/>
    <w:basedOn w:val="3"/>
    <w:link w:val="21"/>
    <w:qFormat/>
    <w:uiPriority w:val="0"/>
    <w:rPr>
      <w:rFonts w:ascii="Arial" w:hAnsi="Arial" w:cs="Arial" w:eastAsiaTheme="minorEastAsia"/>
      <w:sz w:val="28"/>
      <w:szCs w:val="22"/>
    </w:rPr>
  </w:style>
  <w:style w:type="character" w:customStyle="1" w:styleId="23">
    <w:name w:val="jtukpc"/>
    <w:basedOn w:val="3"/>
    <w:qFormat/>
    <w:uiPriority w:val="0"/>
  </w:style>
  <w:style w:type="character" w:customStyle="1" w:styleId="24">
    <w:name w:val="ynrlnc"/>
    <w:basedOn w:val="3"/>
    <w:qFormat/>
    <w:uiPriority w:val="0"/>
  </w:style>
  <w:style w:type="character" w:customStyle="1" w:styleId="25">
    <w:name w:val="註解文字 字元"/>
    <w:basedOn w:val="3"/>
    <w:link w:val="7"/>
    <w:qFormat/>
    <w:uiPriority w:val="99"/>
    <w:rPr>
      <w:sz w:val="20"/>
      <w:szCs w:val="20"/>
    </w:rPr>
  </w:style>
  <w:style w:type="character" w:customStyle="1" w:styleId="26">
    <w:name w:val="註解主旨 字元"/>
    <w:basedOn w:val="25"/>
    <w:link w:val="8"/>
    <w:semiHidden/>
    <w:qFormat/>
    <w:uiPriority w:val="99"/>
    <w:rPr>
      <w:b/>
      <w:bCs/>
      <w:sz w:val="20"/>
      <w:szCs w:val="20"/>
    </w:rPr>
  </w:style>
  <w:style w:type="character" w:customStyle="1" w:styleId="27">
    <w:name w:val="註解方塊文字 字元"/>
    <w:basedOn w:val="3"/>
    <w:link w:val="5"/>
    <w:semiHidden/>
    <w:qFormat/>
    <w:uiPriority w:val="99"/>
    <w:rPr>
      <w:rFonts w:ascii="Segoe UI" w:hAnsi="Segoe UI" w:cs="Segoe UI"/>
      <w:sz w:val="18"/>
      <w:szCs w:val="18"/>
    </w:rPr>
  </w:style>
  <w:style w:type="table" w:customStyle="1" w:styleId="28">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9">
    <w:name w:val="標題 字元"/>
    <w:basedOn w:val="3"/>
    <w:link w:val="15"/>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30">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1">
    <w:name w:val="修訂1"/>
    <w:hidden/>
    <w:semiHidden/>
    <w:qFormat/>
    <w:uiPriority w:val="99"/>
    <w:rPr>
      <w:rFonts w:ascii="Arial" w:hAnsi="Arial" w:eastAsiaTheme="minorEastAsia" w:cstheme="minorBidi"/>
      <w:sz w:val="28"/>
      <w:szCs w:val="22"/>
      <w:lang w:val="en-US" w:eastAsia="zh-TW" w:bidi="ar-SA"/>
    </w:rPr>
  </w:style>
  <w:style w:type="character" w:customStyle="1" w:styleId="32">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3">
    <w:name w:val="修訂2"/>
    <w:hidden/>
    <w:semiHidden/>
    <w:qFormat/>
    <w:uiPriority w:val="99"/>
    <w:rPr>
      <w:rFonts w:ascii="Arial" w:hAnsi="Arial" w:eastAsiaTheme="minorEastAsia" w:cstheme="minorBidi"/>
      <w:sz w:val="28"/>
      <w:szCs w:val="22"/>
      <w:lang w:val="en-US" w:eastAsia="zh-TW" w:bidi="ar-SA"/>
    </w:rPr>
  </w:style>
  <w:style w:type="paragraph" w:styleId="34">
    <w:name w:val="No Spacing"/>
    <w:qFormat/>
    <w:uiPriority w:val="99"/>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5">
    <w:name w:val="Revision"/>
    <w:hidden/>
    <w:semiHidden/>
    <w:qFormat/>
    <w:uiPriority w:val="99"/>
    <w:rPr>
      <w:rFonts w:ascii="Arial" w:hAnsi="Arial" w:eastAsiaTheme="minorEastAsia" w:cstheme="minorBidi"/>
      <w:sz w:val="28"/>
      <w:szCs w:val="22"/>
      <w:lang w:val="en-US" w:eastAsia="zh-TW" w:bidi="ar-SA"/>
    </w:rPr>
  </w:style>
  <w:style w:type="character" w:customStyle="1" w:styleId="36">
    <w:name w:val="EndNote Bibliography Char"/>
    <w:uiPriority w:val="0"/>
    <w:rPr>
      <w:rFonts w:hint="default" w:ascii="Arial" w:hAnsi="Arial" w:cs="Arial"/>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71C35F-3405-4ACC-A680-D8FB8EC089BF}">
  <ds:schemaRefs/>
</ds:datastoreItem>
</file>

<file path=docProps/app.xml><?xml version="1.0" encoding="utf-8"?>
<Properties xmlns="http://schemas.openxmlformats.org/officeDocument/2006/extended-properties" xmlns:vt="http://schemas.openxmlformats.org/officeDocument/2006/docPropsVTypes">
  <Template>Normal</Template>
  <Company>.</Company>
  <Pages>31</Pages>
  <Words>12985</Words>
  <Characters>74019</Characters>
  <Lines>616</Lines>
  <Paragraphs>173</Paragraphs>
  <TotalTime>18</TotalTime>
  <ScaleCrop>false</ScaleCrop>
  <LinksUpToDate>false</LinksUpToDate>
  <CharactersWithSpaces>86831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dcterms:modified xsi:type="dcterms:W3CDTF">2023-11-12T01:27:10Z</dcterms:modified>
  <cp:revision>2162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AE5E7865FD1A4EC8BB8EB27AE1F8EB74</vt:lpwstr>
  </property>
</Properties>
</file>