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CAE" w:rsidRDefault="004301BF" w:rsidP="004301BF">
      <w:pPr>
        <w:rPr>
          <w:rFonts w:ascii="Times New Roman" w:hAnsi="Times New Roman" w:cs="Times New Roman"/>
          <w:b/>
          <w:sz w:val="28"/>
          <w:szCs w:val="28"/>
        </w:rPr>
      </w:pPr>
      <w:r w:rsidRPr="004301BF">
        <w:rPr>
          <w:rFonts w:ascii="Times New Roman" w:hAnsi="Times New Roman" w:cs="Times New Roman"/>
          <w:b/>
          <w:sz w:val="28"/>
          <w:szCs w:val="28"/>
        </w:rPr>
        <w:t xml:space="preserve">Highlights </w:t>
      </w:r>
    </w:p>
    <w:p w:rsidR="002A673E" w:rsidRDefault="002A673E" w:rsidP="004301BF">
      <w:pPr>
        <w:pStyle w:val="a7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analyzed arthropod isotope samples in organic/conventional rice farms</w:t>
      </w:r>
      <w:r w:rsidR="000D20FF">
        <w:rPr>
          <w:rFonts w:ascii="Times New Roman" w:hAnsi="Times New Roman" w:cs="Times New Roman"/>
          <w:szCs w:val="24"/>
        </w:rPr>
        <w:t xml:space="preserve"> </w:t>
      </w:r>
    </w:p>
    <w:p w:rsidR="004301BF" w:rsidRDefault="008A765C" w:rsidP="004301BF">
      <w:pPr>
        <w:pStyle w:val="a7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Generalist arthropod predators (GAPs)</w:t>
      </w:r>
      <w:r w:rsidR="00C27143">
        <w:rPr>
          <w:rFonts w:ascii="Times New Roman" w:hAnsi="Times New Roman" w:cs="Times New Roman"/>
          <w:szCs w:val="24"/>
        </w:rPr>
        <w:t xml:space="preserve"> act as pest specialist</w:t>
      </w:r>
      <w:r w:rsidR="000D20FF">
        <w:rPr>
          <w:rFonts w:ascii="Times New Roman" w:hAnsi="Times New Roman" w:cs="Times New Roman"/>
          <w:szCs w:val="24"/>
        </w:rPr>
        <w:t>s</w:t>
      </w:r>
      <w:r w:rsidR="00C27143">
        <w:rPr>
          <w:rFonts w:ascii="Times New Roman" w:hAnsi="Times New Roman" w:cs="Times New Roman"/>
          <w:szCs w:val="24"/>
        </w:rPr>
        <w:t xml:space="preserve"> at late crop stages</w:t>
      </w:r>
      <w:r>
        <w:rPr>
          <w:rFonts w:ascii="Times New Roman" w:hAnsi="Times New Roman" w:cs="Times New Roman"/>
          <w:szCs w:val="24"/>
        </w:rPr>
        <w:t xml:space="preserve"> </w:t>
      </w:r>
      <w:r w:rsidR="00C27143">
        <w:rPr>
          <w:rFonts w:ascii="Times New Roman" w:hAnsi="Times New Roman" w:cs="Times New Roman"/>
          <w:szCs w:val="24"/>
        </w:rPr>
        <w:t xml:space="preserve"> </w:t>
      </w:r>
    </w:p>
    <w:p w:rsidR="00C27143" w:rsidRDefault="000D20FF" w:rsidP="004301BF">
      <w:pPr>
        <w:pStyle w:val="a7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high pest consumption by GAPs</w:t>
      </w:r>
      <w:r w:rsidR="00C1785E">
        <w:rPr>
          <w:rFonts w:ascii="Times New Roman" w:hAnsi="Times New Roman" w:cs="Times New Roman"/>
          <w:szCs w:val="24"/>
        </w:rPr>
        <w:t xml:space="preserve"> is consistent across</w:t>
      </w:r>
      <w:r w:rsidR="00A4576B">
        <w:rPr>
          <w:rFonts w:ascii="Times New Roman" w:hAnsi="Times New Roman" w:cs="Times New Roman"/>
          <w:szCs w:val="24"/>
        </w:rPr>
        <w:t xml:space="preserve"> </w:t>
      </w:r>
      <w:r w:rsidR="00C1785E">
        <w:rPr>
          <w:rFonts w:ascii="Times New Roman" w:hAnsi="Times New Roman" w:cs="Times New Roman"/>
          <w:szCs w:val="24"/>
        </w:rPr>
        <w:t>years (climates)</w:t>
      </w:r>
      <w:r w:rsidR="00A4576B">
        <w:rPr>
          <w:rFonts w:ascii="Times New Roman" w:hAnsi="Times New Roman" w:cs="Times New Roman"/>
          <w:szCs w:val="24"/>
        </w:rPr>
        <w:t xml:space="preserve"> and farms</w:t>
      </w:r>
      <w:r>
        <w:rPr>
          <w:rFonts w:ascii="Times New Roman" w:hAnsi="Times New Roman" w:cs="Times New Roman"/>
          <w:szCs w:val="24"/>
        </w:rPr>
        <w:t xml:space="preserve"> </w:t>
      </w:r>
    </w:p>
    <w:p w:rsidR="00343FA1" w:rsidRDefault="00F3747C" w:rsidP="004301BF">
      <w:pPr>
        <w:pStyle w:val="a7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</w:t>
      </w:r>
      <w:r w:rsidR="002560FA">
        <w:rPr>
          <w:rFonts w:ascii="Times New Roman" w:hAnsi="Times New Roman" w:cs="Times New Roman"/>
          <w:szCs w:val="24"/>
        </w:rPr>
        <w:t xml:space="preserve">e results </w:t>
      </w:r>
      <w:r w:rsidR="00343FA1">
        <w:rPr>
          <w:rFonts w:ascii="Times New Roman" w:hAnsi="Times New Roman" w:cs="Times New Roman"/>
          <w:szCs w:val="24"/>
        </w:rPr>
        <w:t xml:space="preserve">lend supports to applying GAPs as biocontrol agents in agroecosystems </w:t>
      </w:r>
      <w:bookmarkStart w:id="0" w:name="_GoBack"/>
      <w:bookmarkEnd w:id="0"/>
    </w:p>
    <w:sectPr w:rsidR="00343FA1" w:rsidSect="0076327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461" w:rsidRDefault="00C90461" w:rsidP="00AF02C7">
      <w:r>
        <w:separator/>
      </w:r>
    </w:p>
  </w:endnote>
  <w:endnote w:type="continuationSeparator" w:id="0">
    <w:p w:rsidR="00C90461" w:rsidRDefault="00C90461" w:rsidP="00AF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461" w:rsidRDefault="00C90461" w:rsidP="00AF02C7">
      <w:r>
        <w:separator/>
      </w:r>
    </w:p>
  </w:footnote>
  <w:footnote w:type="continuationSeparator" w:id="0">
    <w:p w:rsidR="00C90461" w:rsidRDefault="00C90461" w:rsidP="00AF0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3407A"/>
    <w:multiLevelType w:val="hybridMultilevel"/>
    <w:tmpl w:val="8630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9271C"/>
    <w:multiLevelType w:val="hybridMultilevel"/>
    <w:tmpl w:val="3D06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8B"/>
    <w:rsid w:val="000D20FF"/>
    <w:rsid w:val="002560FA"/>
    <w:rsid w:val="002A673E"/>
    <w:rsid w:val="003135E8"/>
    <w:rsid w:val="00343FA1"/>
    <w:rsid w:val="004301BF"/>
    <w:rsid w:val="00436520"/>
    <w:rsid w:val="00763271"/>
    <w:rsid w:val="00844C71"/>
    <w:rsid w:val="008A765C"/>
    <w:rsid w:val="00956738"/>
    <w:rsid w:val="009E336F"/>
    <w:rsid w:val="00A4576B"/>
    <w:rsid w:val="00A64CAE"/>
    <w:rsid w:val="00AD188B"/>
    <w:rsid w:val="00AF02C7"/>
    <w:rsid w:val="00C1785E"/>
    <w:rsid w:val="00C27143"/>
    <w:rsid w:val="00C90461"/>
    <w:rsid w:val="00CC30D9"/>
    <w:rsid w:val="00F3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3F1EA"/>
  <w15:chartTrackingRefBased/>
  <w15:docId w15:val="{10C9F70B-97A6-4FB5-A190-F80DBB9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2C7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AF02C7"/>
  </w:style>
  <w:style w:type="paragraph" w:styleId="a5">
    <w:name w:val="footer"/>
    <w:basedOn w:val="a"/>
    <w:link w:val="a6"/>
    <w:uiPriority w:val="99"/>
    <w:unhideWhenUsed/>
    <w:rsid w:val="00AF02C7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AF02C7"/>
  </w:style>
  <w:style w:type="paragraph" w:styleId="a7">
    <w:name w:val="List Paragraph"/>
    <w:basedOn w:val="a"/>
    <w:uiPriority w:val="34"/>
    <w:qFormat/>
    <w:rsid w:val="0043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1967-8624-419C-A831-61BACDCD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NTU</dc:creator>
  <cp:keywords/>
  <dc:description/>
  <cp:lastModifiedBy>CK NTU</cp:lastModifiedBy>
  <cp:revision>11</cp:revision>
  <dcterms:created xsi:type="dcterms:W3CDTF">2023-03-20T14:25:00Z</dcterms:created>
  <dcterms:modified xsi:type="dcterms:W3CDTF">2023-03-22T11:16:00Z</dcterms:modified>
</cp:coreProperties>
</file>