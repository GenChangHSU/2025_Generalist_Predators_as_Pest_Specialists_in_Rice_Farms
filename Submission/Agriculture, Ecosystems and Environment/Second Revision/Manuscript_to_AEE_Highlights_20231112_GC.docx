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Highlights 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 analyzed arthropod isotope samples in organic</w:t>
      </w:r>
      <w:ins w:id="0" w:author="genchanghsu" w:date="2023-11-07T22:12:51Z">
        <w:r>
          <w:rPr>
            <w:rFonts w:hint="default" w:ascii="Times New Roman" w:hAnsi="Times New Roman" w:cs="Times New Roman"/>
            <w:szCs w:val="24"/>
            <w:lang w:val="en-US"/>
          </w:rPr>
          <w:t xml:space="preserve"> and</w:t>
        </w:r>
      </w:ins>
      <w:ins w:id="1" w:author="genchanghsu" w:date="2023-11-07T22:12:52Z">
        <w:r>
          <w:rPr>
            <w:rFonts w:hint="default" w:ascii="Times New Roman" w:hAnsi="Times New Roman" w:cs="Times New Roman"/>
            <w:szCs w:val="24"/>
            <w:lang w:val="en-US"/>
          </w:rPr>
          <w:t xml:space="preserve"> </w:t>
        </w:r>
      </w:ins>
      <w:del w:id="2" w:author="genchanghsu" w:date="2023-11-07T22:12:51Z">
        <w:r>
          <w:rPr>
            <w:rFonts w:ascii="Times New Roman" w:hAnsi="Times New Roman" w:cs="Times New Roman"/>
            <w:szCs w:val="24"/>
          </w:rPr>
          <w:delText>/</w:delText>
        </w:r>
      </w:del>
      <w:r>
        <w:rPr>
          <w:rFonts w:ascii="Times New Roman" w:hAnsi="Times New Roman" w:cs="Times New Roman"/>
          <w:szCs w:val="24"/>
        </w:rPr>
        <w:t xml:space="preserve">conventional rice farms 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Generalist arthropod predators (GAPs)</w:t>
      </w:r>
      <w:ins w:id="3" w:author="genchanghsu" w:date="2023-11-10T12:52:45Z">
        <w:r>
          <w:rPr>
            <w:rFonts w:hint="default" w:ascii="Times New Roman" w:hAnsi="Times New Roman" w:cs="Times New Roman"/>
            <w:szCs w:val="24"/>
            <w:lang w:val="en-US"/>
          </w:rPr>
          <w:t xml:space="preserve"> (</w:t>
        </w:r>
      </w:ins>
      <w:ins w:id="4" w:author="genchanghsu" w:date="2023-11-10T12:52:46Z">
        <w:r>
          <w:rPr>
            <w:rFonts w:hint="default" w:ascii="Times New Roman" w:hAnsi="Times New Roman" w:cs="Times New Roman"/>
            <w:szCs w:val="24"/>
            <w:lang w:val="en-US"/>
          </w:rPr>
          <w:t>s</w:t>
        </w:r>
      </w:ins>
      <w:ins w:id="5" w:author="genchanghsu" w:date="2023-11-10T12:52:47Z">
        <w:r>
          <w:rPr>
            <w:rFonts w:hint="default" w:ascii="Times New Roman" w:hAnsi="Times New Roman" w:cs="Times New Roman"/>
            <w:szCs w:val="24"/>
            <w:lang w:val="en-US"/>
          </w:rPr>
          <w:t xml:space="preserve">piders </w:t>
        </w:r>
      </w:ins>
      <w:ins w:id="6" w:author="genchanghsu" w:date="2023-11-10T12:52:48Z">
        <w:r>
          <w:rPr>
            <w:rFonts w:hint="default" w:ascii="Times New Roman" w:hAnsi="Times New Roman" w:cs="Times New Roman"/>
            <w:szCs w:val="24"/>
            <w:lang w:val="en-US"/>
          </w:rPr>
          <w:t>and la</w:t>
        </w:r>
      </w:ins>
      <w:ins w:id="7" w:author="genchanghsu" w:date="2023-11-10T12:52:49Z">
        <w:r>
          <w:rPr>
            <w:rFonts w:hint="default" w:ascii="Times New Roman" w:hAnsi="Times New Roman" w:cs="Times New Roman"/>
            <w:szCs w:val="24"/>
            <w:lang w:val="en-US"/>
          </w:rPr>
          <w:t>dy</w:t>
        </w:r>
      </w:ins>
      <w:ins w:id="8" w:author="genchanghsu" w:date="2023-11-10T12:52:50Z">
        <w:r>
          <w:rPr>
            <w:rFonts w:hint="default" w:ascii="Times New Roman" w:hAnsi="Times New Roman" w:cs="Times New Roman"/>
            <w:szCs w:val="24"/>
            <w:lang w:val="en-US"/>
          </w:rPr>
          <w:t>beetle</w:t>
        </w:r>
      </w:ins>
      <w:ins w:id="9" w:author="genchanghsu" w:date="2023-11-10T12:52:51Z">
        <w:r>
          <w:rPr>
            <w:rFonts w:hint="default" w:ascii="Times New Roman" w:hAnsi="Times New Roman" w:cs="Times New Roman"/>
            <w:szCs w:val="24"/>
            <w:lang w:val="en-US"/>
          </w:rPr>
          <w:t>s</w:t>
        </w:r>
      </w:ins>
      <w:ins w:id="10" w:author="genchanghsu" w:date="2023-11-10T12:52:45Z">
        <w:r>
          <w:rPr>
            <w:rFonts w:hint="default" w:ascii="Times New Roman" w:hAnsi="Times New Roman" w:cs="Times New Roman"/>
            <w:szCs w:val="24"/>
            <w:lang w:val="en-US"/>
          </w:rPr>
          <w:t>)</w:t>
        </w:r>
      </w:ins>
      <w:ins w:id="11" w:author="genchanghsu" w:date="2023-11-10T12:52:54Z">
        <w:r>
          <w:rPr>
            <w:rFonts w:hint="default" w:ascii="Times New Roman" w:hAnsi="Times New Roman" w:cs="Times New Roman"/>
            <w:szCs w:val="24"/>
            <w:lang w:val="en-US"/>
          </w:rPr>
          <w:t xml:space="preserve"> </w:t>
        </w:r>
      </w:ins>
      <w:del w:id="12" w:author="genchanghsu" w:date="2023-11-10T12:52:53Z">
        <w:r>
          <w:rPr>
            <w:rFonts w:ascii="Times New Roman" w:hAnsi="Times New Roman" w:cs="Times New Roman"/>
            <w:szCs w:val="24"/>
          </w:rPr>
          <w:delText xml:space="preserve"> </w:delText>
        </w:r>
      </w:del>
      <w:del w:id="13" w:author="genchanghsu" w:date="2023-11-07T22:12:58Z">
        <w:r>
          <w:rPr>
            <w:rFonts w:hint="default" w:ascii="Times New Roman" w:hAnsi="Times New Roman" w:cs="Times New Roman"/>
            <w:szCs w:val="24"/>
            <w:lang w:val="en-US"/>
          </w:rPr>
          <w:delText>act as pest specialists</w:delText>
        </w:r>
      </w:del>
      <w:ins w:id="14" w:author="genchanghsu" w:date="2023-11-07T22:12:58Z">
        <w:r>
          <w:rPr>
            <w:rFonts w:hint="default" w:ascii="Times New Roman" w:hAnsi="Times New Roman" w:cs="Times New Roman"/>
            <w:szCs w:val="24"/>
            <w:lang w:val="en-US"/>
          </w:rPr>
          <w:t>spe</w:t>
        </w:r>
      </w:ins>
      <w:ins w:id="15" w:author="genchanghsu" w:date="2023-11-07T22:12:59Z">
        <w:r>
          <w:rPr>
            <w:rFonts w:hint="default" w:ascii="Times New Roman" w:hAnsi="Times New Roman" w:cs="Times New Roman"/>
            <w:szCs w:val="24"/>
            <w:lang w:val="en-US"/>
          </w:rPr>
          <w:t>cial</w:t>
        </w:r>
      </w:ins>
      <w:ins w:id="16" w:author="genchanghsu" w:date="2023-11-07T22:13:00Z">
        <w:r>
          <w:rPr>
            <w:rFonts w:hint="default" w:ascii="Times New Roman" w:hAnsi="Times New Roman" w:cs="Times New Roman"/>
            <w:szCs w:val="24"/>
            <w:lang w:val="en-US"/>
          </w:rPr>
          <w:t xml:space="preserve">ize </w:t>
        </w:r>
      </w:ins>
      <w:ins w:id="17" w:author="genchanghsu" w:date="2023-11-07T22:13:01Z">
        <w:r>
          <w:rPr>
            <w:rFonts w:hint="default" w:ascii="Times New Roman" w:hAnsi="Times New Roman" w:cs="Times New Roman"/>
            <w:szCs w:val="24"/>
            <w:lang w:val="en-US"/>
          </w:rPr>
          <w:t xml:space="preserve">in </w:t>
        </w:r>
      </w:ins>
      <w:ins w:id="18" w:author="genchanghsu" w:date="2023-11-07T22:13:02Z">
        <w:r>
          <w:rPr>
            <w:rFonts w:hint="default" w:ascii="Times New Roman" w:hAnsi="Times New Roman" w:cs="Times New Roman"/>
            <w:szCs w:val="24"/>
            <w:lang w:val="en-US"/>
          </w:rPr>
          <w:t>con</w:t>
        </w:r>
      </w:ins>
      <w:ins w:id="19" w:author="genchanghsu" w:date="2023-11-07T22:13:03Z">
        <w:r>
          <w:rPr>
            <w:rFonts w:hint="default" w:ascii="Times New Roman" w:hAnsi="Times New Roman" w:cs="Times New Roman"/>
            <w:szCs w:val="24"/>
            <w:lang w:val="en-US"/>
          </w:rPr>
          <w:t>s</w:t>
        </w:r>
      </w:ins>
      <w:ins w:id="20" w:author="genchanghsu" w:date="2023-11-07T22:13:04Z">
        <w:r>
          <w:rPr>
            <w:rFonts w:hint="default" w:ascii="Times New Roman" w:hAnsi="Times New Roman" w:cs="Times New Roman"/>
            <w:szCs w:val="24"/>
            <w:lang w:val="en-US"/>
          </w:rPr>
          <w:t>u</w:t>
        </w:r>
      </w:ins>
      <w:ins w:id="21" w:author="genchanghsu" w:date="2023-11-07T22:13:05Z">
        <w:r>
          <w:rPr>
            <w:rFonts w:hint="default" w:ascii="Times New Roman" w:hAnsi="Times New Roman" w:cs="Times New Roman"/>
            <w:szCs w:val="24"/>
            <w:lang w:val="en-US"/>
          </w:rPr>
          <w:t>ming</w:t>
        </w:r>
      </w:ins>
      <w:ins w:id="22" w:author="genchanghsu" w:date="2023-11-07T22:13:07Z">
        <w:r>
          <w:rPr>
            <w:rFonts w:hint="default" w:ascii="Times New Roman" w:hAnsi="Times New Roman" w:cs="Times New Roman"/>
            <w:szCs w:val="24"/>
            <w:lang w:val="en-US"/>
          </w:rPr>
          <w:t xml:space="preserve"> pest</w:t>
        </w:r>
      </w:ins>
      <w:ins w:id="23" w:author="genchanghsu" w:date="2023-11-07T22:13:08Z">
        <w:r>
          <w:rPr>
            <w:rFonts w:hint="default" w:ascii="Times New Roman" w:hAnsi="Times New Roman" w:cs="Times New Roman"/>
            <w:szCs w:val="24"/>
            <w:lang w:val="en-US"/>
          </w:rPr>
          <w:t>s</w:t>
        </w:r>
      </w:ins>
      <w:r>
        <w:rPr>
          <w:rFonts w:ascii="Times New Roman" w:hAnsi="Times New Roman" w:cs="Times New Roman"/>
          <w:szCs w:val="24"/>
        </w:rPr>
        <w:t xml:space="preserve"> at late crop stages  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high pest consumption by GAPs is consistent across years</w:t>
      </w:r>
      <w:del w:id="24" w:author="genchanghsu" w:date="2023-11-07T22:13:19Z">
        <w:r>
          <w:rPr>
            <w:rFonts w:ascii="Times New Roman" w:hAnsi="Times New Roman" w:cs="Times New Roman"/>
            <w:szCs w:val="24"/>
          </w:rPr>
          <w:delText xml:space="preserve"> (climates)</w:delText>
        </w:r>
      </w:del>
      <w:r>
        <w:rPr>
          <w:rFonts w:ascii="Times New Roman" w:hAnsi="Times New Roman" w:cs="Times New Roman"/>
          <w:szCs w:val="24"/>
        </w:rPr>
        <w:t xml:space="preserve"> and farms </w:t>
      </w:r>
      <w:bookmarkStart w:id="0" w:name="_GoBack"/>
      <w:bookmarkEnd w:id="0"/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results lend support</w:t>
      </w:r>
      <w:del w:id="25" w:author="genchanghsu" w:date="2023-11-07T22:13:46Z">
        <w:r>
          <w:rPr>
            <w:rFonts w:ascii="Times New Roman" w:hAnsi="Times New Roman" w:cs="Times New Roman"/>
            <w:szCs w:val="24"/>
          </w:rPr>
          <w:delText>s</w:delText>
        </w:r>
      </w:del>
      <w:r>
        <w:rPr>
          <w:rFonts w:ascii="Times New Roman" w:hAnsi="Times New Roman" w:cs="Times New Roman"/>
          <w:szCs w:val="24"/>
        </w:rPr>
        <w:t xml:space="preserve"> to applying GAPs as biocontrol agents in </w:t>
      </w:r>
      <w:ins w:id="26" w:author="genchanghsu" w:date="2023-11-10T12:52:01Z">
        <w:r>
          <w:rPr>
            <w:rFonts w:hint="default" w:ascii="Times New Roman" w:hAnsi="Times New Roman" w:cs="Times New Roman"/>
            <w:szCs w:val="24"/>
            <w:lang w:val="en-US"/>
          </w:rPr>
          <w:t>rice</w:t>
        </w:r>
      </w:ins>
      <w:ins w:id="27" w:author="genchanghsu" w:date="2023-11-10T12:52:02Z">
        <w:r>
          <w:rPr>
            <w:rFonts w:hint="default" w:ascii="Times New Roman" w:hAnsi="Times New Roman" w:cs="Times New Roman"/>
            <w:szCs w:val="24"/>
            <w:lang w:val="en-US"/>
          </w:rPr>
          <w:t xml:space="preserve"> </w:t>
        </w:r>
      </w:ins>
      <w:r>
        <w:rPr>
          <w:rFonts w:ascii="Times New Roman" w:hAnsi="Times New Roman" w:cs="Times New Roman"/>
          <w:szCs w:val="24"/>
        </w:rPr>
        <w:t>agroecosystems</w:t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9271C"/>
    <w:multiLevelType w:val="multilevel"/>
    <w:tmpl w:val="593927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enchanghsu">
    <w15:presenceInfo w15:providerId="None" w15:userId="genchanghs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trackRevisions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8B"/>
    <w:rsid w:val="000D20FF"/>
    <w:rsid w:val="002560FA"/>
    <w:rsid w:val="002A673E"/>
    <w:rsid w:val="003135E8"/>
    <w:rsid w:val="00343FA1"/>
    <w:rsid w:val="004301BF"/>
    <w:rsid w:val="00436520"/>
    <w:rsid w:val="00763271"/>
    <w:rsid w:val="00844C71"/>
    <w:rsid w:val="008A765C"/>
    <w:rsid w:val="00956738"/>
    <w:rsid w:val="009E336F"/>
    <w:rsid w:val="00A4576B"/>
    <w:rsid w:val="00A64CAE"/>
    <w:rsid w:val="00AD188B"/>
    <w:rsid w:val="00AF02C7"/>
    <w:rsid w:val="00C1785E"/>
    <w:rsid w:val="00C27143"/>
    <w:rsid w:val="00C90461"/>
    <w:rsid w:val="00CC30D9"/>
    <w:rsid w:val="00F3747C"/>
    <w:rsid w:val="02EB239A"/>
    <w:rsid w:val="091F7F85"/>
    <w:rsid w:val="1627002B"/>
    <w:rsid w:val="39304F63"/>
    <w:rsid w:val="42E66414"/>
    <w:rsid w:val="4A6E14A2"/>
    <w:rsid w:val="76CD17F4"/>
    <w:rsid w:val="783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</w:pPr>
  </w:style>
  <w:style w:type="character" w:customStyle="1" w:styleId="7">
    <w:name w:val="頁首 字元"/>
    <w:basedOn w:val="2"/>
    <w:link w:val="6"/>
    <w:qFormat/>
    <w:uiPriority w:val="99"/>
  </w:style>
  <w:style w:type="character" w:customStyle="1" w:styleId="8">
    <w:name w:val="頁尾 字元"/>
    <w:basedOn w:val="2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21967-8624-419C-A831-61BACDCD83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286</Characters>
  <Lines>2</Lines>
  <Paragraphs>1</Paragraphs>
  <TotalTime>2</TotalTime>
  <ScaleCrop>false</ScaleCrop>
  <LinksUpToDate>false</LinksUpToDate>
  <CharactersWithSpaces>335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2023-03-20T14:25:00Z</dcterms:created>
  <dc:creator>CK NTU</dc:creator>
  <cp:lastModifiedBy>genchanghsu</cp:lastModifiedBy>
  <dcterms:modified xsi:type="dcterms:W3CDTF">2023-11-11T01:23:53Z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19B811A71D0144AF9734F006BB48C660_12</vt:lpwstr>
  </property>
</Properties>
</file>