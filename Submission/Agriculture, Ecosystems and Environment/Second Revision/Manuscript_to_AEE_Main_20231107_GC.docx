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commentRangeStart w:id="0"/>
      <w:r>
        <w:rPr>
          <w:rFonts w:cs="Times New Roman"/>
          <w:b/>
          <w:color w:val="000000" w:themeColor="text1"/>
          <w:sz w:val="28"/>
          <w:szCs w:val="28"/>
        </w:rPr>
        <w:t>A predator in need is a predator indeed: generalist arthropod predators function as pest specialists at the late growth stage of rice</w:t>
      </w:r>
      <w:commentRangeEnd w:id="0"/>
      <w:r>
        <w:commentReference w:id="0"/>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Style w:val="11"/>
          <w:rFonts w:cs="Times New Roman"/>
          <w:szCs w:val="24"/>
          <w:u w:val="non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Style w:val="11"/>
          <w:rFonts w:cs="Times New Roman"/>
          <w:szCs w:val="24"/>
          <w:u w:val="none"/>
        </w:rPr>
        <w:t xml:space="preserve"> </w:t>
      </w:r>
    </w:p>
    <w:p>
      <w:pPr>
        <w:spacing w:after="0" w:line="480" w:lineRule="auto"/>
        <w:jc w:val="left"/>
        <w:rPr>
          <w:color w:val="0000FF"/>
          <w:u w:val="single"/>
        </w:rPr>
      </w:pPr>
      <w:r>
        <w:rPr>
          <w:color w:val="000000" w:themeColor="text1"/>
        </w:rPr>
        <w:t>Tel</w:t>
      </w:r>
      <w:r>
        <w:rPr>
          <w:rFonts w:hint="eastAsia"/>
          <w:color w:val="000000" w:themeColor="text1"/>
        </w:rPr>
        <w:t>e</w:t>
      </w:r>
      <w:r>
        <w:rPr>
          <w:color w:val="000000" w:themeColor="text1"/>
        </w:rPr>
        <w:t>phone</w:t>
      </w:r>
      <w:r>
        <w:t xml:space="preserve"> number</w:t>
      </w:r>
      <w:r>
        <w:rPr>
          <w:rFonts w:hint="eastAsia"/>
        </w:rPr>
        <w:t>: 886-2-33662466  /</w:t>
      </w:r>
      <w:r>
        <w:t xml:space="preserve"> Fax number</w:t>
      </w:r>
      <w:r>
        <w:rPr>
          <w:rFonts w:hint="eastAsia"/>
        </w:rPr>
        <w:t>: 886-2-23686750</w:t>
      </w:r>
      <w:r>
        <w:rPr>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r>
        <w:rPr>
          <w:rFonts w:cs="Times New Roman"/>
          <w:color w:val="000000" w:themeColor="text1"/>
        </w:rPr>
        <w:t xml:space="preserve">Biocontrol,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aimed to 1) quantify the diet composition of GAPs</w:t>
      </w:r>
      <w:ins w:id="0" w:author="genchanghsu" w:date="2023-11-10T20:09:04Z">
        <w:r>
          <w:rPr>
            <w:rFonts w:hint="default" w:cs="Times New Roman"/>
            <w:lang w:val="en-US"/>
          </w:rPr>
          <w:t xml:space="preserve"> (</w:t>
        </w:r>
      </w:ins>
      <w:ins w:id="1" w:author="genchanghsu" w:date="2023-11-10T20:09:05Z">
        <w:r>
          <w:rPr>
            <w:rFonts w:hint="default" w:cs="Times New Roman"/>
            <w:lang w:val="en-US"/>
          </w:rPr>
          <w:t>spid</w:t>
        </w:r>
      </w:ins>
      <w:ins w:id="2" w:author="genchanghsu" w:date="2023-11-10T20:09:06Z">
        <w:r>
          <w:rPr>
            <w:rFonts w:hint="default" w:cs="Times New Roman"/>
            <w:lang w:val="en-US"/>
          </w:rPr>
          <w:t>ers and</w:t>
        </w:r>
      </w:ins>
      <w:ins w:id="3" w:author="genchanghsu" w:date="2023-11-10T20:09:07Z">
        <w:r>
          <w:rPr>
            <w:rFonts w:hint="default" w:cs="Times New Roman"/>
            <w:lang w:val="en-US"/>
          </w:rPr>
          <w:t xml:space="preserve"> lad</w:t>
        </w:r>
      </w:ins>
      <w:ins w:id="4" w:author="genchanghsu" w:date="2023-11-10T20:09:08Z">
        <w:r>
          <w:rPr>
            <w:rFonts w:hint="default" w:cs="Times New Roman"/>
            <w:lang w:val="en-US"/>
          </w:rPr>
          <w:t>ybeetl</w:t>
        </w:r>
      </w:ins>
      <w:ins w:id="5" w:author="genchanghsu" w:date="2023-11-10T20:09:09Z">
        <w:r>
          <w:rPr>
            <w:rFonts w:hint="default" w:cs="Times New Roman"/>
            <w:lang w:val="en-US"/>
          </w:rPr>
          <w:t>es</w:t>
        </w:r>
      </w:ins>
      <w:ins w:id="6" w:author="genchanghsu" w:date="2023-11-10T20:09:04Z">
        <w:r>
          <w:rPr>
            <w:rFonts w:hint="default" w:cs="Times New Roman"/>
            <w:lang w:val="en-US"/>
          </w:rPr>
          <w:t>)</w:t>
        </w:r>
      </w:ins>
      <w:r>
        <w:rPr>
          <w:rFonts w:cs="Times New Roman"/>
        </w:rPr>
        <w:t xml:space="preserve"> </w:t>
      </w:r>
      <w:ins w:id="7" w:author="genchanghsu" w:date="2023-11-10T20:09:29Z">
        <w:r>
          <w:rPr>
            <w:rFonts w:hint="default" w:cs="Times New Roman"/>
            <w:lang w:val="en-US"/>
          </w:rPr>
          <w:t>ov</w:t>
        </w:r>
      </w:ins>
      <w:ins w:id="8" w:author="genchanghsu" w:date="2023-11-10T20:09:30Z">
        <w:r>
          <w:rPr>
            <w:rFonts w:hint="default" w:cs="Times New Roman"/>
            <w:lang w:val="en-US"/>
          </w:rPr>
          <w:t xml:space="preserve">er </w:t>
        </w:r>
      </w:ins>
      <w:ins w:id="9" w:author="genchanghsu" w:date="2023-11-10T20:12:09Z">
        <w:r>
          <w:rPr>
            <w:rFonts w:hint="default" w:cs="Times New Roman"/>
            <w:lang w:val="en-US"/>
          </w:rPr>
          <w:t>ri</w:t>
        </w:r>
      </w:ins>
      <w:ins w:id="10" w:author="genchanghsu" w:date="2023-11-10T20:12:10Z">
        <w:r>
          <w:rPr>
            <w:rFonts w:hint="default" w:cs="Times New Roman"/>
            <w:lang w:val="en-US"/>
          </w:rPr>
          <w:t>ce g</w:t>
        </w:r>
      </w:ins>
      <w:ins w:id="11" w:author="genchanghsu" w:date="2023-11-10T20:12:11Z">
        <w:r>
          <w:rPr>
            <w:rFonts w:hint="default" w:cs="Times New Roman"/>
            <w:lang w:val="en-US"/>
          </w:rPr>
          <w:t>rowth</w:t>
        </w:r>
      </w:ins>
      <w:ins w:id="12" w:author="genchanghsu" w:date="2023-11-10T20:09:33Z">
        <w:r>
          <w:rPr>
            <w:rFonts w:hint="default" w:cs="Times New Roman"/>
            <w:lang w:val="en-US"/>
          </w:rPr>
          <w:t xml:space="preserve"> sea</w:t>
        </w:r>
      </w:ins>
      <w:ins w:id="13" w:author="genchanghsu" w:date="2023-11-10T20:09:36Z">
        <w:r>
          <w:rPr>
            <w:rFonts w:hint="default" w:cs="Times New Roman"/>
            <w:lang w:val="en-US"/>
          </w:rPr>
          <w:t>son</w:t>
        </w:r>
      </w:ins>
      <w:del w:id="14" w:author="genchanghsu" w:date="2023-11-10T20:09:29Z">
        <w:r>
          <w:rPr>
            <w:rFonts w:cs="Times New Roman"/>
          </w:rPr>
          <w:delText>at</w:delText>
        </w:r>
      </w:del>
      <w:del w:id="15" w:author="genchanghsu" w:date="2023-11-10T20:09:28Z">
        <w:r>
          <w:rPr>
            <w:rFonts w:cs="Times New Roman"/>
          </w:rPr>
          <w:delText xml:space="preserve"> each </w:delText>
        </w:r>
      </w:del>
      <w:del w:id="16" w:author="genchanghsu" w:date="2023-11-10T20:09:27Z">
        <w:r>
          <w:rPr>
            <w:rFonts w:cs="Times New Roman"/>
          </w:rPr>
          <w:delText>crop stage</w:delText>
        </w:r>
      </w:del>
      <w:r>
        <w:rPr>
          <w:rFonts w:cs="Times New Roman"/>
        </w:rPr>
        <w:t xml:space="preserv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pest consumption by GAPs.  Specifically, we sampled arthropod prey and GAPs in sub-tropical organic and conventional rice farms </w:t>
      </w:r>
      <w:del w:id="17" w:author="genchanghsu" w:date="2023-11-10T20:10:42Z">
        <w:r>
          <w:rPr>
            <w:rFonts w:hint="default" w:cs="Times New Roman"/>
            <w:lang w:val="en-US"/>
          </w:rPr>
          <w:delText>over</w:delText>
        </w:r>
      </w:del>
      <w:ins w:id="18" w:author="genchanghsu" w:date="2023-11-10T20:10:42Z">
        <w:r>
          <w:rPr>
            <w:rFonts w:hint="default" w:cs="Times New Roman"/>
            <w:lang w:val="en-US"/>
          </w:rPr>
          <w:t>a</w:t>
        </w:r>
      </w:ins>
      <w:ins w:id="19" w:author="genchanghsu" w:date="2023-11-10T20:10:43Z">
        <w:r>
          <w:rPr>
            <w:rFonts w:hint="default" w:cs="Times New Roman"/>
            <w:lang w:val="en-US"/>
          </w:rPr>
          <w:t xml:space="preserve">t </w:t>
        </w:r>
      </w:ins>
      <w:ins w:id="20" w:author="genchanghsu" w:date="2023-11-10T20:10:44Z">
        <w:r>
          <w:rPr>
            <w:rFonts w:hint="default" w:cs="Times New Roman"/>
            <w:lang w:val="en-US"/>
          </w:rPr>
          <w:t>four</w:t>
        </w:r>
      </w:ins>
      <w:r>
        <w:rPr>
          <w:rFonts w:cs="Times New Roman"/>
        </w:rPr>
        <w:t xml:space="preserve">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w:t>
      </w:r>
      <w:ins w:id="21" w:author="genchanghsu" w:date="2023-11-10T20:11:43Z">
        <w:r>
          <w:rPr>
            <w:rFonts w:hint="default" w:cs="Times New Roman"/>
            <w:color w:val="000000" w:themeColor="text1"/>
            <w:lang w:val="en-US"/>
          </w:rPr>
          <w:t xml:space="preserve">rice </w:t>
        </w:r>
      </w:ins>
      <w:r>
        <w:rPr>
          <w:rFonts w:cs="Times New Roman"/>
          <w:color w:val="000000" w:themeColor="text1"/>
        </w:rPr>
        <w:t xml:space="preserve">farms increased over the crop season, from 21-47% at the tillering stage to 80-97%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w:t>
      </w:r>
      <w:ins w:id="22" w:author="genchanghsu" w:date="2023-11-10T20:16:18Z">
        <w:r>
          <w:rPr>
            <w:rFonts w:hint="default" w:cs="Times New Roman"/>
            <w:szCs w:val="28"/>
            <w:lang w:val="en-US"/>
          </w:rPr>
          <w:t xml:space="preserve"> desp</w:t>
        </w:r>
      </w:ins>
      <w:ins w:id="23" w:author="genchanghsu" w:date="2023-11-10T20:16:19Z">
        <w:r>
          <w:rPr>
            <w:rFonts w:hint="default" w:cs="Times New Roman"/>
            <w:szCs w:val="28"/>
            <w:lang w:val="en-US"/>
          </w:rPr>
          <w:t xml:space="preserve">ite </w:t>
        </w:r>
      </w:ins>
      <w:ins w:id="24" w:author="genchanghsu" w:date="2023-11-10T20:16:20Z">
        <w:r>
          <w:rPr>
            <w:rFonts w:hint="default" w:cs="Times New Roman"/>
            <w:szCs w:val="28"/>
            <w:lang w:val="en-US"/>
          </w:rPr>
          <w:t>vari</w:t>
        </w:r>
      </w:ins>
      <w:ins w:id="25" w:author="genchanghsu" w:date="2023-11-10T20:16:21Z">
        <w:r>
          <w:rPr>
            <w:rFonts w:hint="default" w:cs="Times New Roman"/>
            <w:szCs w:val="28"/>
            <w:lang w:val="en-US"/>
          </w:rPr>
          <w:t>abl</w:t>
        </w:r>
      </w:ins>
      <w:ins w:id="26" w:author="genchanghsu" w:date="2023-11-10T20:16:22Z">
        <w:r>
          <w:rPr>
            <w:rFonts w:hint="default" w:cs="Times New Roman"/>
            <w:szCs w:val="28"/>
            <w:lang w:val="en-US"/>
          </w:rPr>
          <w:t>e c</w:t>
        </w:r>
      </w:ins>
      <w:ins w:id="27" w:author="genchanghsu" w:date="2023-11-10T20:16:23Z">
        <w:r>
          <w:rPr>
            <w:rFonts w:hint="default" w:cs="Times New Roman"/>
            <w:szCs w:val="28"/>
            <w:lang w:val="en-US"/>
          </w:rPr>
          <w:t>limati</w:t>
        </w:r>
      </w:ins>
      <w:ins w:id="28" w:author="genchanghsu" w:date="2023-11-10T20:16:24Z">
        <w:r>
          <w:rPr>
            <w:rFonts w:hint="default" w:cs="Times New Roman"/>
            <w:szCs w:val="28"/>
            <w:lang w:val="en-US"/>
          </w:rPr>
          <w:t>c co</w:t>
        </w:r>
      </w:ins>
      <w:ins w:id="29" w:author="genchanghsu" w:date="2023-11-10T20:16:25Z">
        <w:r>
          <w:rPr>
            <w:rFonts w:hint="default" w:cs="Times New Roman"/>
            <w:szCs w:val="28"/>
            <w:lang w:val="en-US"/>
          </w:rPr>
          <w:t>nditions</w:t>
        </w:r>
      </w:ins>
      <w:ins w:id="30" w:author="genchanghsu" w:date="2023-11-10T20:16:26Z">
        <w:r>
          <w:rPr>
            <w:rFonts w:hint="default" w:cs="Times New Roman"/>
            <w:szCs w:val="28"/>
            <w:lang w:val="en-US"/>
          </w:rPr>
          <w:t xml:space="preserve"> and </w:t>
        </w:r>
      </w:ins>
      <w:ins w:id="31" w:author="genchanghsu" w:date="2023-11-10T20:16:29Z">
        <w:r>
          <w:rPr>
            <w:rFonts w:hint="default" w:cs="Times New Roman"/>
            <w:szCs w:val="28"/>
            <w:lang w:val="en-US"/>
          </w:rPr>
          <w:t>pr</w:t>
        </w:r>
      </w:ins>
      <w:ins w:id="32" w:author="genchanghsu" w:date="2023-11-10T20:16:30Z">
        <w:r>
          <w:rPr>
            <w:rFonts w:hint="default" w:cs="Times New Roman"/>
            <w:szCs w:val="28"/>
            <w:lang w:val="en-US"/>
          </w:rPr>
          <w:t>e</w:t>
        </w:r>
      </w:ins>
      <w:ins w:id="33" w:author="genchanghsu" w:date="2023-11-10T20:16:31Z">
        <w:r>
          <w:rPr>
            <w:rFonts w:hint="default" w:cs="Times New Roman"/>
            <w:szCs w:val="28"/>
            <w:lang w:val="en-US"/>
          </w:rPr>
          <w:t>y a</w:t>
        </w:r>
      </w:ins>
      <w:ins w:id="34" w:author="genchanghsu" w:date="2023-11-10T20:16:32Z">
        <w:r>
          <w:rPr>
            <w:rFonts w:hint="default" w:cs="Times New Roman"/>
            <w:szCs w:val="28"/>
            <w:lang w:val="en-US"/>
          </w:rPr>
          <w:t>vaila</w:t>
        </w:r>
      </w:ins>
      <w:ins w:id="35" w:author="genchanghsu" w:date="2023-11-10T20:16:33Z">
        <w:r>
          <w:rPr>
            <w:rFonts w:hint="default" w:cs="Times New Roman"/>
            <w:szCs w:val="28"/>
            <w:lang w:val="en-US"/>
          </w:rPr>
          <w:t>bility</w:t>
        </w:r>
      </w:ins>
      <w:del w:id="36" w:author="genchanghsu" w:date="2023-11-10T20:14:12Z">
        <w:r>
          <w:rPr>
            <w:rFonts w:cs="Times New Roman"/>
            <w:szCs w:val="28"/>
          </w:rPr>
          <w:delText xml:space="preserve"> </w:delText>
        </w:r>
      </w:del>
      <w:del w:id="37" w:author="genchanghsu" w:date="2023-11-10T20:14:11Z">
        <w:r>
          <w:rPr>
            <w:rFonts w:cs="Times New Roman"/>
            <w:szCs w:val="28"/>
          </w:rPr>
          <w:delText>(</w:delText>
        </w:r>
      </w:del>
      <w:del w:id="38" w:author="genchanghsu" w:date="2023-11-10T20:14:11Z">
        <w:r>
          <w:rPr>
            <w:rFonts w:cs="Times New Roman"/>
            <w:color w:val="000000" w:themeColor="text1"/>
          </w:rPr>
          <w:delText>with different climatic conditions)</w:delText>
        </w:r>
      </w:del>
      <w:r>
        <w:rPr>
          <w:rFonts w:cs="Times New Roman"/>
          <w:color w:val="000000" w:themeColor="text1"/>
        </w:rPr>
        <w:t>,</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w:t>
      </w:r>
      <w:ins w:id="39" w:author="genchanghsu" w:date="2023-11-10T20:20:06Z">
        <w:r>
          <w:rPr>
            <w:rFonts w:hint="default" w:cs="Times New Roman"/>
            <w:szCs w:val="28"/>
            <w:lang w:val="en-US"/>
          </w:rPr>
          <w:t>betwe</w:t>
        </w:r>
      </w:ins>
      <w:ins w:id="40" w:author="genchanghsu" w:date="2023-11-10T20:20:07Z">
        <w:r>
          <w:rPr>
            <w:rFonts w:hint="default" w:cs="Times New Roman"/>
            <w:szCs w:val="28"/>
            <w:lang w:val="en-US"/>
          </w:rPr>
          <w:t xml:space="preserve">en </w:t>
        </w:r>
      </w:ins>
      <w:r>
        <w:rPr>
          <w:rFonts w:cs="Times New Roman"/>
          <w:szCs w:val="28"/>
        </w:rPr>
        <w:t xml:space="preserve">farm types, and </w:t>
      </w:r>
      <w:ins w:id="41" w:author="genchanghsu" w:date="2023-11-10T20:20:11Z">
        <w:r>
          <w:rPr>
            <w:rFonts w:hint="default" w:cs="Times New Roman"/>
            <w:szCs w:val="28"/>
            <w:lang w:val="en-US"/>
          </w:rPr>
          <w:t>ac</w:t>
        </w:r>
      </w:ins>
      <w:ins w:id="42" w:author="genchanghsu" w:date="2023-11-10T20:20:12Z">
        <w:r>
          <w:rPr>
            <w:rFonts w:hint="default" w:cs="Times New Roman"/>
            <w:szCs w:val="28"/>
            <w:lang w:val="en-US"/>
          </w:rPr>
          <w:t>ro</w:t>
        </w:r>
      </w:ins>
      <w:ins w:id="43" w:author="genchanghsu" w:date="2023-11-10T20:20:13Z">
        <w:r>
          <w:rPr>
            <w:rFonts w:hint="default" w:cs="Times New Roman"/>
            <w:szCs w:val="28"/>
            <w:lang w:val="en-US"/>
          </w:rPr>
          <w:t xml:space="preserve">ss </w:t>
        </w:r>
      </w:ins>
      <w:r>
        <w:rPr>
          <w:rFonts w:cs="Times New Roman"/>
          <w:szCs w:val="28"/>
        </w:rPr>
        <w:t>years, this study rev</w:t>
      </w:r>
      <w:r>
        <w:t>eals that generalist predators have potential to produce a stable, predictable top</w:t>
      </w:r>
      <w:r>
        <w:rPr>
          <w:rFonts w:cs="Times New Roman"/>
          <w:color w:val="000000" w:themeColor="text1"/>
        </w:rPr>
        <w:t>-down effect on pests</w:t>
      </w:r>
      <w:ins w:id="44" w:author="genchanghsu" w:date="2023-11-10T20:17:30Z">
        <w:r>
          <w:rPr>
            <w:rFonts w:hint="default" w:cs="Times New Roman"/>
            <w:color w:val="000000" w:themeColor="text1"/>
            <w:lang w:val="en-US"/>
          </w:rPr>
          <w:t xml:space="preserve"> </w:t>
        </w:r>
      </w:ins>
      <w:ins w:id="45" w:author="genchanghsu" w:date="2023-11-10T20:17:31Z">
        <w:r>
          <w:rPr>
            <w:rFonts w:hint="default" w:cs="Times New Roman"/>
            <w:color w:val="000000" w:themeColor="text1"/>
            <w:lang w:val="en-US"/>
          </w:rPr>
          <w:t>in ric</w:t>
        </w:r>
      </w:ins>
      <w:ins w:id="46" w:author="genchanghsu" w:date="2023-11-10T20:17:32Z">
        <w:r>
          <w:rPr>
            <w:rFonts w:hint="default" w:cs="Times New Roman"/>
            <w:color w:val="000000" w:themeColor="text1"/>
            <w:lang w:val="en-US"/>
          </w:rPr>
          <w:t xml:space="preserve">e </w:t>
        </w:r>
      </w:ins>
      <w:ins w:id="47" w:author="genchanghsu" w:date="2023-11-10T20:17:33Z">
        <w:r>
          <w:rPr>
            <w:rFonts w:hint="default" w:cs="Times New Roman"/>
            <w:color w:val="000000" w:themeColor="text1"/>
            <w:lang w:val="en-US"/>
          </w:rPr>
          <w:t>agro</w:t>
        </w:r>
      </w:ins>
      <w:ins w:id="48" w:author="genchanghsu" w:date="2023-11-10T20:17:35Z">
        <w:r>
          <w:rPr>
            <w:rFonts w:hint="default" w:cs="Times New Roman"/>
            <w:color w:val="000000" w:themeColor="text1"/>
            <w:lang w:val="en-US"/>
          </w:rPr>
          <w:t>-e</w:t>
        </w:r>
      </w:ins>
      <w:ins w:id="49" w:author="genchanghsu" w:date="2023-11-10T20:17:36Z">
        <w:r>
          <w:rPr>
            <w:rFonts w:hint="default" w:cs="Times New Roman"/>
            <w:color w:val="000000" w:themeColor="text1"/>
            <w:lang w:val="en-US"/>
          </w:rPr>
          <w:t>co</w:t>
        </w:r>
      </w:ins>
      <w:ins w:id="50" w:author="genchanghsu" w:date="2023-11-10T20:17:37Z">
        <w:r>
          <w:rPr>
            <w:rFonts w:hint="default" w:cs="Times New Roman"/>
            <w:color w:val="000000" w:themeColor="text1"/>
            <w:lang w:val="en-US"/>
          </w:rPr>
          <w:t>syste</w:t>
        </w:r>
      </w:ins>
      <w:ins w:id="51" w:author="genchanghsu" w:date="2023-11-10T20:17:38Z">
        <w:r>
          <w:rPr>
            <w:rFonts w:hint="default" w:cs="Times New Roman"/>
            <w:color w:val="000000" w:themeColor="text1"/>
            <w:lang w:val="en-US"/>
          </w:rPr>
          <w:t>ms</w:t>
        </w:r>
      </w:ins>
      <w:del w:id="52" w:author="genchanghsu" w:date="2023-11-10T20:17:14Z">
        <w:r>
          <w:rPr>
            <w:rFonts w:cs="Times New Roman"/>
            <w:color w:val="000000" w:themeColor="text1"/>
          </w:rPr>
          <w:delText xml:space="preserve"> </w:delText>
        </w:r>
      </w:del>
      <w:del w:id="53" w:author="genchanghsu" w:date="2023-11-10T20:17:13Z">
        <w:r>
          <w:rPr>
            <w:rFonts w:cs="Times New Roman"/>
            <w:color w:val="000000" w:themeColor="text1"/>
          </w:rPr>
          <w:delText>under various environmental conditions</w:delText>
        </w:r>
      </w:del>
      <w:r>
        <w:rPr>
          <w:rFonts w:cs="Times New Roman"/>
          <w:color w:val="000000" w:themeColor="text1"/>
        </w:rPr>
        <w:t xml:space="preserve">.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w:t>
      </w:r>
      <w:r>
        <w:rPr>
          <w:rFonts w:cs="Times New Roman"/>
          <w:iCs/>
          <w:shd w:val="clear" w:color="auto" w:fill="FFFFFF"/>
        </w:rPr>
        <w:t xml:space="preserve">people sold ants and their nests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While synthetic pesticides have become the main method for controlling pests in the past century, this comes at a cost, such as posing risks to people, reducing biodiversity and hampering ecosystem functions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help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temporal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To address these three knowledge gaps, this study aimed to 1) quantify the diet composition of generalist predators, 2) examine the consistency of predators in pest consumption over years, and 3) investigate how abiotic and biotic factors may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central Taiwan from 2017 to 2019, and quantified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 xml:space="preserve">N).  Although GAPs may consume various prey items, we expected that GAPs would consistently consume a high proportion of pests in their diet at late crop stages (with high pest densities) regardless of years.  We also expected that the diet composition of GAPs would be affected by local abiotic and biotic factors (e.g., farm type, crop stage, percent forest cover, and the relative abundance of pests in the field).  Stable isotope analysis has been widely applied in ecology to infer predator-prey trophic interactions and estimate the proportional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r>
        <w:rPr>
          <w:rFonts w:cs="Times New Roman"/>
        </w:rPr>
        <w:t xml:space="preserve">We collected terrestrial arthropods in paired organic and conventional rice farms in subtropical Taiwan (120.656-120.721 °E; 24.364-24.489 °N) from 2017 to 2019 (three farm pairs in 2017 and seven farm pairs each in 2018 and 2019).  While farms in the same pair were relatively close to each other (e.g., within a few hundred meters in distance), different farm pairs were at least 1 km apart from each other to reduce confounding effects.  The study farms were 0.2 hectares on average and irrigated with surface water.  The organic farms were managed with organic fertilizers (manure; 2-3 applications/crop season) and natural pesticides (tea saponins; 1 application/crop season during the seedling or tillering stage).  The conventional farms were managed with synthetic nitrogen fertilizers (2-3 applications/crop season) and organophosphate pesticides (1 application/crop season during the tillering or flowering stage).  At each major rice crop stage (seedling, tillering, flowering, and ripening stages) during the growing season (April - July) in each study year, we collected arthropod samples by sweep-netting (36 cm in diameter with a mesh size of 0.2 × 0.2 mm) the crop canopy 30 times in each of two transects inside a rice field.  Each transect (ca 30 m long) was parallel to but 1.5m away from a randomly selected farm ridge.  Samples were sealed in bags without chemical preservatives, iced, and transferred to refrigerator (−20ºC) in the laboratory.  We identified and counted arthropods under a dissecting scope to the lowest possible taxonomic level (usually species, genus, or family).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6"/>
        <w:spacing w:after="0" w:line="480" w:lineRule="auto"/>
        <w:ind w:left="0"/>
        <w:contextualSpacing w:val="0"/>
        <w:jc w:val="left"/>
        <w:rPr>
          <w:rFonts w:cs="Times New Roman"/>
        </w:rPr>
      </w:pPr>
      <w:r>
        <w:rPr>
          <w:rFonts w:cs="Times New Roman"/>
        </w:rPr>
        <w:tab/>
      </w:r>
      <w:r>
        <w:rPr>
          <w:rFonts w:cs="Times New Roman"/>
        </w:rPr>
        <w:t xml:space="preserve"> </w:t>
      </w:r>
    </w:p>
    <w:p>
      <w:pPr>
        <w:pStyle w:val="16"/>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w:t>
      </w:r>
      <w:del w:id="54" w:author="genchanghsu" w:date="2023-11-09T14:05:08Z">
        <w:r>
          <w:rPr>
            <w:rFonts w:cs="Times New Roman"/>
          </w:rPr>
          <w:delText xml:space="preserve"> </w:delText>
        </w:r>
      </w:del>
      <w:del w:id="55" w:author="genchanghsu" w:date="2023-11-09T14:05:06Z">
        <w:r>
          <w:rPr>
            <w:rFonts w:cs="Times New Roman"/>
          </w:rPr>
          <w:delText xml:space="preserve"> </w:delText>
        </w:r>
      </w:del>
      <w:ins w:id="56" w:author="genchanghsu" w:date="2023-11-09T13:45:31Z">
        <w:r>
          <w:rPr>
            <w:rFonts w:hint="default" w:cs="Arial" w:eastAsiaTheme="minorEastAsia"/>
            <w:color w:val="FF0000"/>
            <w:sz w:val="24"/>
            <w:szCs w:val="24"/>
            <w:lang w:val="en-US"/>
          </w:rPr>
          <w:t xml:space="preserve"> The</w:t>
        </w:r>
      </w:ins>
      <w:ins w:id="57" w:author="genchanghsu" w:date="2023-11-09T13:46:12Z">
        <w:r>
          <w:rPr>
            <w:rFonts w:hint="default" w:cs="Arial"/>
            <w:color w:val="FF0000"/>
            <w:sz w:val="24"/>
            <w:szCs w:val="24"/>
            <w:lang w:val="en-US"/>
          </w:rPr>
          <w:t xml:space="preserve"> numb</w:t>
        </w:r>
      </w:ins>
      <w:ins w:id="58" w:author="genchanghsu" w:date="2023-11-09T13:46:13Z">
        <w:r>
          <w:rPr>
            <w:rFonts w:hint="default" w:cs="Arial"/>
            <w:color w:val="FF0000"/>
            <w:sz w:val="24"/>
            <w:szCs w:val="24"/>
            <w:lang w:val="en-US"/>
          </w:rPr>
          <w:t>er of</w:t>
        </w:r>
      </w:ins>
      <w:ins w:id="59" w:author="genchanghsu" w:date="2023-11-09T13:45:31Z">
        <w:r>
          <w:rPr>
            <w:rFonts w:hint="default" w:cs="Arial" w:eastAsiaTheme="minorEastAsia"/>
            <w:color w:val="FF0000"/>
            <w:sz w:val="24"/>
            <w:szCs w:val="24"/>
            <w:lang w:val="en-US"/>
          </w:rPr>
          <w:t xml:space="preserve"> isotope </w:t>
        </w:r>
      </w:ins>
      <w:ins w:id="60" w:author="genchanghsu" w:date="2023-11-09T13:46:22Z">
        <w:r>
          <w:rPr>
            <w:rFonts w:hint="default" w:cs="Arial"/>
            <w:color w:val="FF0000"/>
            <w:sz w:val="24"/>
            <w:szCs w:val="24"/>
            <w:lang w:val="en-US"/>
          </w:rPr>
          <w:t>cap</w:t>
        </w:r>
      </w:ins>
      <w:ins w:id="61" w:author="genchanghsu" w:date="2023-11-09T13:46:23Z">
        <w:r>
          <w:rPr>
            <w:rFonts w:hint="default" w:cs="Arial"/>
            <w:color w:val="FF0000"/>
            <w:sz w:val="24"/>
            <w:szCs w:val="24"/>
            <w:lang w:val="en-US"/>
          </w:rPr>
          <w:t>sul</w:t>
        </w:r>
      </w:ins>
      <w:ins w:id="62" w:author="genchanghsu" w:date="2023-11-09T13:46:24Z">
        <w:r>
          <w:rPr>
            <w:rFonts w:hint="default" w:cs="Arial"/>
            <w:color w:val="FF0000"/>
            <w:sz w:val="24"/>
            <w:szCs w:val="24"/>
            <w:lang w:val="en-US"/>
          </w:rPr>
          <w:t>e</w:t>
        </w:r>
      </w:ins>
      <w:ins w:id="63" w:author="genchanghsu" w:date="2023-11-09T13:46:25Z">
        <w:r>
          <w:rPr>
            <w:rFonts w:hint="default" w:cs="Arial"/>
            <w:color w:val="FF0000"/>
            <w:sz w:val="24"/>
            <w:szCs w:val="24"/>
            <w:lang w:val="en-US"/>
          </w:rPr>
          <w:t>s</w:t>
        </w:r>
      </w:ins>
      <w:ins w:id="64" w:author="genchanghsu" w:date="2023-11-09T13:46:26Z">
        <w:r>
          <w:rPr>
            <w:rFonts w:hint="default" w:cs="Arial"/>
            <w:color w:val="FF0000"/>
            <w:sz w:val="24"/>
            <w:szCs w:val="24"/>
            <w:lang w:val="en-US"/>
          </w:rPr>
          <w:t xml:space="preserve"> </w:t>
        </w:r>
      </w:ins>
      <w:ins w:id="65" w:author="genchanghsu" w:date="2023-11-09T13:46:30Z">
        <w:r>
          <w:rPr>
            <w:rFonts w:hint="default" w:cs="Arial"/>
            <w:color w:val="FF0000"/>
            <w:sz w:val="24"/>
            <w:szCs w:val="24"/>
            <w:lang w:val="en-US"/>
          </w:rPr>
          <w:t>for e</w:t>
        </w:r>
      </w:ins>
      <w:ins w:id="66" w:author="genchanghsu" w:date="2023-11-09T13:46:31Z">
        <w:r>
          <w:rPr>
            <w:rFonts w:hint="default" w:cs="Arial"/>
            <w:color w:val="FF0000"/>
            <w:sz w:val="24"/>
            <w:szCs w:val="24"/>
            <w:lang w:val="en-US"/>
          </w:rPr>
          <w:t>ach</w:t>
        </w:r>
      </w:ins>
      <w:ins w:id="67" w:author="genchanghsu" w:date="2023-11-09T13:46:35Z">
        <w:r>
          <w:rPr>
            <w:rFonts w:hint="default" w:cs="Arial"/>
            <w:color w:val="FF0000"/>
            <w:sz w:val="24"/>
            <w:szCs w:val="24"/>
            <w:lang w:val="en-US"/>
          </w:rPr>
          <w:t xml:space="preserve"> spec</w:t>
        </w:r>
      </w:ins>
      <w:ins w:id="68" w:author="genchanghsu" w:date="2023-11-09T13:46:36Z">
        <w:r>
          <w:rPr>
            <w:rFonts w:hint="default" w:cs="Arial"/>
            <w:color w:val="FF0000"/>
            <w:sz w:val="24"/>
            <w:szCs w:val="24"/>
            <w:lang w:val="en-US"/>
          </w:rPr>
          <w:t>ies</w:t>
        </w:r>
      </w:ins>
      <w:ins w:id="69" w:author="genchanghsu" w:date="2023-11-09T13:45:31Z">
        <w:r>
          <w:rPr>
            <w:rFonts w:hint="default" w:cs="Arial" w:eastAsiaTheme="minorEastAsia"/>
            <w:color w:val="FF0000"/>
            <w:sz w:val="24"/>
            <w:szCs w:val="24"/>
            <w:lang w:val="en-US"/>
          </w:rPr>
          <w:t xml:space="preserve"> w</w:t>
        </w:r>
      </w:ins>
      <w:ins w:id="70" w:author="genchanghsu" w:date="2023-11-09T13:46:41Z">
        <w:r>
          <w:rPr>
            <w:rFonts w:hint="default" w:cs="Arial"/>
            <w:color w:val="FF0000"/>
            <w:sz w:val="24"/>
            <w:szCs w:val="24"/>
            <w:lang w:val="en-US"/>
          </w:rPr>
          <w:t>a</w:t>
        </w:r>
      </w:ins>
      <w:ins w:id="71" w:author="genchanghsu" w:date="2023-11-09T13:46:42Z">
        <w:r>
          <w:rPr>
            <w:rFonts w:hint="default" w:cs="Arial"/>
            <w:color w:val="FF0000"/>
            <w:sz w:val="24"/>
            <w:szCs w:val="24"/>
            <w:lang w:val="en-US"/>
          </w:rPr>
          <w:t>s dete</w:t>
        </w:r>
      </w:ins>
      <w:ins w:id="72" w:author="genchanghsu" w:date="2023-11-09T13:46:43Z">
        <w:r>
          <w:rPr>
            <w:rFonts w:hint="default" w:cs="Arial"/>
            <w:color w:val="FF0000"/>
            <w:sz w:val="24"/>
            <w:szCs w:val="24"/>
            <w:lang w:val="en-US"/>
          </w:rPr>
          <w:t xml:space="preserve">rmined </w:t>
        </w:r>
      </w:ins>
      <w:ins w:id="73" w:author="genchanghsu" w:date="2023-11-09T13:45:31Z">
        <w:r>
          <w:rPr>
            <w:rFonts w:hint="default" w:cs="Arial" w:eastAsiaTheme="minorEastAsia"/>
            <w:color w:val="FF0000"/>
            <w:sz w:val="24"/>
            <w:szCs w:val="24"/>
            <w:lang w:val="en-US"/>
          </w:rPr>
          <w:t>based on its relative abundance</w:t>
        </w:r>
      </w:ins>
      <w:ins w:id="74" w:author="genchanghsu" w:date="2023-11-09T13:46:54Z">
        <w:r>
          <w:rPr>
            <w:rFonts w:hint="default" w:cs="Arial"/>
            <w:color w:val="FF0000"/>
            <w:sz w:val="24"/>
            <w:szCs w:val="24"/>
            <w:lang w:val="en-US"/>
          </w:rPr>
          <w:t xml:space="preserve"> in the</w:t>
        </w:r>
      </w:ins>
      <w:ins w:id="75" w:author="genchanghsu" w:date="2023-11-09T13:46:55Z">
        <w:r>
          <w:rPr>
            <w:rFonts w:hint="default" w:cs="Arial"/>
            <w:color w:val="FF0000"/>
            <w:sz w:val="24"/>
            <w:szCs w:val="24"/>
            <w:lang w:val="en-US"/>
          </w:rPr>
          <w:t xml:space="preserve"> fie</w:t>
        </w:r>
      </w:ins>
      <w:ins w:id="76" w:author="genchanghsu" w:date="2023-11-09T13:46:56Z">
        <w:r>
          <w:rPr>
            <w:rFonts w:hint="default" w:cs="Arial"/>
            <w:color w:val="FF0000"/>
            <w:sz w:val="24"/>
            <w:szCs w:val="24"/>
            <w:lang w:val="en-US"/>
          </w:rPr>
          <w:t>ld sam</w:t>
        </w:r>
      </w:ins>
      <w:ins w:id="77" w:author="genchanghsu" w:date="2023-11-09T13:46:57Z">
        <w:r>
          <w:rPr>
            <w:rFonts w:hint="default" w:cs="Arial"/>
            <w:color w:val="FF0000"/>
            <w:sz w:val="24"/>
            <w:szCs w:val="24"/>
            <w:lang w:val="en-US"/>
          </w:rPr>
          <w:t>ple</w:t>
        </w:r>
      </w:ins>
      <w:ins w:id="78" w:author="genchanghsu" w:date="2023-11-09T13:47:03Z">
        <w:r>
          <w:rPr>
            <w:rFonts w:hint="default" w:cs="Arial"/>
            <w:color w:val="FF0000"/>
            <w:sz w:val="24"/>
            <w:szCs w:val="24"/>
            <w:lang w:val="en-US"/>
          </w:rPr>
          <w:t xml:space="preserve"> </w:t>
        </w:r>
      </w:ins>
      <w:ins w:id="79" w:author="genchanghsu" w:date="2023-11-09T13:47:17Z">
        <w:r>
          <w:rPr>
            <w:rFonts w:hint="default" w:cs="Arial"/>
            <w:color w:val="FF0000"/>
            <w:sz w:val="24"/>
            <w:szCs w:val="24"/>
            <w:lang w:val="en-US"/>
          </w:rPr>
          <w:t>(</w:t>
        </w:r>
      </w:ins>
      <w:ins w:id="80" w:author="genchanghsu" w:date="2023-11-09T13:49:34Z">
        <w:r>
          <w:rPr>
            <w:rFonts w:hint="default" w:cs="Arial"/>
            <w:color w:val="FF0000"/>
            <w:sz w:val="24"/>
            <w:szCs w:val="24"/>
            <w:lang w:val="en-US"/>
          </w:rPr>
          <w:t>i</w:t>
        </w:r>
      </w:ins>
      <w:ins w:id="81" w:author="genchanghsu" w:date="2023-11-09T13:49:30Z">
        <w:r>
          <w:rPr>
            <w:rFonts w:hint="default" w:cs="Arial"/>
            <w:color w:val="FF0000"/>
            <w:sz w:val="24"/>
            <w:szCs w:val="24"/>
            <w:lang w:val="en-US"/>
          </w:rPr>
          <w:t>.e.</w:t>
        </w:r>
      </w:ins>
      <w:ins w:id="82" w:author="genchanghsu" w:date="2023-11-09T13:49:31Z">
        <w:r>
          <w:rPr>
            <w:rFonts w:hint="default" w:cs="Arial"/>
            <w:color w:val="FF0000"/>
            <w:sz w:val="24"/>
            <w:szCs w:val="24"/>
            <w:lang w:val="en-US"/>
          </w:rPr>
          <w:t xml:space="preserve">, </w:t>
        </w:r>
      </w:ins>
      <w:ins w:id="83" w:author="genchanghsu" w:date="2023-11-09T13:47:26Z">
        <w:r>
          <w:rPr>
            <w:rFonts w:hint="default" w:cs="Arial"/>
            <w:color w:val="FF0000"/>
            <w:sz w:val="24"/>
            <w:szCs w:val="24"/>
            <w:lang w:val="en-US"/>
          </w:rPr>
          <w:t>arthro</w:t>
        </w:r>
      </w:ins>
      <w:ins w:id="84" w:author="genchanghsu" w:date="2023-11-09T13:47:27Z">
        <w:r>
          <w:rPr>
            <w:rFonts w:hint="default" w:cs="Arial"/>
            <w:color w:val="FF0000"/>
            <w:sz w:val="24"/>
            <w:szCs w:val="24"/>
            <w:lang w:val="en-US"/>
          </w:rPr>
          <w:t>p</w:t>
        </w:r>
      </w:ins>
      <w:ins w:id="85" w:author="genchanghsu" w:date="2023-11-09T13:47:34Z">
        <w:r>
          <w:rPr>
            <w:rFonts w:hint="default" w:cs="Arial"/>
            <w:color w:val="FF0000"/>
            <w:sz w:val="24"/>
            <w:szCs w:val="24"/>
            <w:lang w:val="en-US"/>
          </w:rPr>
          <w:t>od</w:t>
        </w:r>
      </w:ins>
      <w:ins w:id="86" w:author="genchanghsu" w:date="2023-11-09T13:47:40Z">
        <w:r>
          <w:rPr>
            <w:rFonts w:hint="default" w:cs="Arial"/>
            <w:color w:val="FF0000"/>
            <w:sz w:val="24"/>
            <w:szCs w:val="24"/>
            <w:lang w:val="en-US"/>
          </w:rPr>
          <w:t>s</w:t>
        </w:r>
      </w:ins>
      <w:ins w:id="87" w:author="genchanghsu" w:date="2023-11-09T13:47:22Z">
        <w:r>
          <w:rPr>
            <w:rFonts w:hint="default" w:cs="Arial"/>
            <w:color w:val="FF0000"/>
            <w:sz w:val="24"/>
            <w:szCs w:val="24"/>
            <w:lang w:val="en-US"/>
          </w:rPr>
          <w:t xml:space="preserve"> </w:t>
        </w:r>
      </w:ins>
      <w:ins w:id="88" w:author="genchanghsu" w:date="2023-11-09T13:47:23Z">
        <w:r>
          <w:rPr>
            <w:rFonts w:hint="default" w:cs="Arial"/>
            <w:color w:val="FF0000"/>
            <w:sz w:val="24"/>
            <w:szCs w:val="24"/>
            <w:lang w:val="en-US"/>
          </w:rPr>
          <w:t>collect</w:t>
        </w:r>
      </w:ins>
      <w:ins w:id="89" w:author="genchanghsu" w:date="2023-11-09T13:47:24Z">
        <w:r>
          <w:rPr>
            <w:rFonts w:hint="default" w:cs="Arial"/>
            <w:color w:val="FF0000"/>
            <w:sz w:val="24"/>
            <w:szCs w:val="24"/>
            <w:lang w:val="en-US"/>
          </w:rPr>
          <w:t xml:space="preserve">ed </w:t>
        </w:r>
      </w:ins>
      <w:ins w:id="90" w:author="genchanghsu" w:date="2023-11-09T13:47:03Z">
        <w:r>
          <w:rPr>
            <w:rFonts w:hint="default" w:cs="Arial"/>
            <w:color w:val="FF0000"/>
            <w:sz w:val="24"/>
            <w:szCs w:val="24"/>
            <w:lang w:val="en-US"/>
          </w:rPr>
          <w:t>at</w:t>
        </w:r>
      </w:ins>
      <w:ins w:id="91" w:author="genchanghsu" w:date="2023-11-09T13:47:04Z">
        <w:r>
          <w:rPr>
            <w:rFonts w:hint="default" w:cs="Arial"/>
            <w:color w:val="FF0000"/>
            <w:sz w:val="24"/>
            <w:szCs w:val="24"/>
            <w:lang w:val="en-US"/>
          </w:rPr>
          <w:t xml:space="preserve"> a </w:t>
        </w:r>
      </w:ins>
      <w:ins w:id="92" w:author="genchanghsu" w:date="2023-11-09T13:47:05Z">
        <w:r>
          <w:rPr>
            <w:rFonts w:hint="default" w:cs="Arial"/>
            <w:color w:val="FF0000"/>
            <w:sz w:val="24"/>
            <w:szCs w:val="24"/>
            <w:lang w:val="en-US"/>
          </w:rPr>
          <w:t>given</w:t>
        </w:r>
      </w:ins>
      <w:ins w:id="93" w:author="genchanghsu" w:date="2023-11-09T13:47:06Z">
        <w:r>
          <w:rPr>
            <w:rFonts w:hint="default" w:cs="Arial"/>
            <w:color w:val="FF0000"/>
            <w:sz w:val="24"/>
            <w:szCs w:val="24"/>
            <w:lang w:val="en-US"/>
          </w:rPr>
          <w:t xml:space="preserve"> </w:t>
        </w:r>
      </w:ins>
      <w:ins w:id="94" w:author="genchanghsu" w:date="2023-11-09T13:47:07Z">
        <w:r>
          <w:rPr>
            <w:rFonts w:hint="default" w:cs="Arial"/>
            <w:color w:val="FF0000"/>
            <w:sz w:val="24"/>
            <w:szCs w:val="24"/>
            <w:lang w:val="en-US"/>
          </w:rPr>
          <w:t>crop st</w:t>
        </w:r>
      </w:ins>
      <w:ins w:id="95" w:author="genchanghsu" w:date="2023-11-09T13:47:08Z">
        <w:r>
          <w:rPr>
            <w:rFonts w:hint="default" w:cs="Arial"/>
            <w:color w:val="FF0000"/>
            <w:sz w:val="24"/>
            <w:szCs w:val="24"/>
            <w:lang w:val="en-US"/>
          </w:rPr>
          <w:t>age</w:t>
        </w:r>
      </w:ins>
      <w:ins w:id="96" w:author="genchanghsu" w:date="2023-11-09T13:47:42Z">
        <w:r>
          <w:rPr>
            <w:rFonts w:hint="default" w:cs="Arial"/>
            <w:color w:val="FF0000"/>
            <w:sz w:val="24"/>
            <w:szCs w:val="24"/>
            <w:lang w:val="en-US"/>
          </w:rPr>
          <w:t xml:space="preserve"> in </w:t>
        </w:r>
      </w:ins>
      <w:ins w:id="97" w:author="genchanghsu" w:date="2023-11-09T13:47:43Z">
        <w:r>
          <w:rPr>
            <w:rFonts w:hint="default" w:cs="Arial"/>
            <w:color w:val="FF0000"/>
            <w:sz w:val="24"/>
            <w:szCs w:val="24"/>
            <w:lang w:val="en-US"/>
          </w:rPr>
          <w:t xml:space="preserve">a </w:t>
        </w:r>
      </w:ins>
      <w:ins w:id="98" w:author="genchanghsu" w:date="2023-11-09T13:47:44Z">
        <w:r>
          <w:rPr>
            <w:rFonts w:hint="default" w:cs="Arial"/>
            <w:color w:val="FF0000"/>
            <w:sz w:val="24"/>
            <w:szCs w:val="24"/>
            <w:lang w:val="en-US"/>
          </w:rPr>
          <w:t>sin</w:t>
        </w:r>
      </w:ins>
      <w:ins w:id="99" w:author="genchanghsu" w:date="2023-11-09T13:47:45Z">
        <w:r>
          <w:rPr>
            <w:rFonts w:hint="default" w:cs="Arial"/>
            <w:color w:val="FF0000"/>
            <w:sz w:val="24"/>
            <w:szCs w:val="24"/>
            <w:lang w:val="en-US"/>
          </w:rPr>
          <w:t>gle far</w:t>
        </w:r>
      </w:ins>
      <w:ins w:id="100" w:author="genchanghsu" w:date="2023-11-09T13:47:47Z">
        <w:r>
          <w:rPr>
            <w:rFonts w:hint="default" w:cs="Arial"/>
            <w:color w:val="FF0000"/>
            <w:sz w:val="24"/>
            <w:szCs w:val="24"/>
            <w:lang w:val="en-US"/>
          </w:rPr>
          <w:t>m</w:t>
        </w:r>
      </w:ins>
      <w:ins w:id="101" w:author="genchanghsu" w:date="2023-11-09T13:47:48Z">
        <w:r>
          <w:rPr>
            <w:rFonts w:hint="default" w:cs="Arial"/>
            <w:color w:val="FF0000"/>
            <w:sz w:val="24"/>
            <w:szCs w:val="24"/>
            <w:lang w:val="en-US"/>
          </w:rPr>
          <w:t>)</w:t>
        </w:r>
      </w:ins>
      <w:ins w:id="102" w:author="genchanghsu" w:date="2023-11-09T13:48:46Z">
        <w:r>
          <w:rPr>
            <w:rFonts w:hint="default" w:cs="Arial"/>
            <w:color w:val="FF0000"/>
            <w:sz w:val="24"/>
            <w:szCs w:val="24"/>
            <w:lang w:val="en-US"/>
          </w:rPr>
          <w:t xml:space="preserve"> t</w:t>
        </w:r>
      </w:ins>
      <w:ins w:id="103" w:author="genchanghsu" w:date="2023-11-09T13:48:47Z">
        <w:r>
          <w:rPr>
            <w:rFonts w:hint="default" w:cs="Arial"/>
            <w:color w:val="FF0000"/>
            <w:sz w:val="24"/>
            <w:szCs w:val="24"/>
            <w:lang w:val="en-US"/>
          </w:rPr>
          <w:t>o</w:t>
        </w:r>
      </w:ins>
      <w:ins w:id="104" w:author="genchanghsu" w:date="2023-11-09T13:45:31Z">
        <w:r>
          <w:rPr>
            <w:rFonts w:hint="default" w:cs="Arial"/>
            <w:color w:val="FF0000"/>
            <w:sz w:val="24"/>
            <w:szCs w:val="24"/>
            <w:lang w:val="en-US"/>
          </w:rPr>
          <w:t xml:space="preserve"> reflect the </w:t>
        </w:r>
      </w:ins>
      <w:ins w:id="105" w:author="genchanghsu" w:date="2023-11-09T13:48:57Z">
        <w:r>
          <w:rPr>
            <w:rFonts w:hint="default" w:cs="Arial"/>
            <w:color w:val="FF0000"/>
            <w:sz w:val="24"/>
            <w:szCs w:val="24"/>
            <w:lang w:val="en-US"/>
          </w:rPr>
          <w:t>arthro</w:t>
        </w:r>
      </w:ins>
      <w:ins w:id="106" w:author="genchanghsu" w:date="2023-11-09T13:48:58Z">
        <w:r>
          <w:rPr>
            <w:rFonts w:hint="default" w:cs="Arial"/>
            <w:color w:val="FF0000"/>
            <w:sz w:val="24"/>
            <w:szCs w:val="24"/>
            <w:lang w:val="en-US"/>
          </w:rPr>
          <w:t>pod co</w:t>
        </w:r>
      </w:ins>
      <w:ins w:id="107" w:author="genchanghsu" w:date="2023-11-09T13:48:59Z">
        <w:r>
          <w:rPr>
            <w:rFonts w:hint="default" w:cs="Arial"/>
            <w:color w:val="FF0000"/>
            <w:sz w:val="24"/>
            <w:szCs w:val="24"/>
            <w:lang w:val="en-US"/>
          </w:rPr>
          <w:t xml:space="preserve">mmunity </w:t>
        </w:r>
      </w:ins>
      <w:ins w:id="108" w:author="genchanghsu" w:date="2023-11-09T13:45:31Z">
        <w:r>
          <w:rPr>
            <w:rFonts w:hint="default" w:cs="Arial"/>
            <w:color w:val="FF0000"/>
            <w:sz w:val="24"/>
            <w:szCs w:val="24"/>
            <w:lang w:val="en-US"/>
          </w:rPr>
          <w:t>composition</w:t>
        </w:r>
      </w:ins>
      <w:ins w:id="109" w:author="genchanghsu" w:date="2023-11-09T13:48:55Z">
        <w:r>
          <w:rPr>
            <w:rFonts w:hint="default" w:cs="Arial"/>
            <w:color w:val="FF0000"/>
            <w:sz w:val="24"/>
            <w:szCs w:val="24"/>
            <w:lang w:val="en-US"/>
          </w:rPr>
          <w:t>.</w:t>
        </w:r>
      </w:ins>
      <w:ins w:id="110" w:author="genchanghsu" w:date="2023-11-09T14:05:10Z">
        <w:r>
          <w:rPr>
            <w:rFonts w:hint="default" w:cs="Arial"/>
            <w:color w:val="FF0000"/>
            <w:sz w:val="24"/>
            <w:szCs w:val="24"/>
            <w:lang w:val="en-US"/>
          </w:rPr>
          <w:t xml:space="preserve"> </w:t>
        </w:r>
      </w:ins>
      <w:del w:id="111" w:author="genchanghsu" w:date="2023-11-09T14:05:12Z">
        <w:r>
          <w:rPr>
            <w:rFonts w:cs="Times New Roman"/>
          </w:rPr>
          <w:delText>Fir</w:delText>
        </w:r>
      </w:del>
      <w:del w:id="112" w:author="genchanghsu" w:date="2023-11-09T14:05:13Z">
        <w:r>
          <w:rPr>
            <w:rFonts w:cs="Times New Roman"/>
          </w:rPr>
          <w:delText xml:space="preserve">st, </w:delText>
        </w:r>
      </w:del>
      <w:ins w:id="113" w:author="genchanghsu" w:date="2023-11-09T14:05:14Z">
        <w:r>
          <w:rPr>
            <w:rFonts w:hint="default" w:cs="Times New Roman"/>
            <w:lang w:val="en-US"/>
          </w:rPr>
          <w:t>F</w:t>
        </w:r>
      </w:ins>
      <w:ins w:id="114" w:author="genchanghsu" w:date="2023-11-09T13:45:20Z">
        <w:r>
          <w:rPr>
            <w:rFonts w:hint="default" w:cs="Times New Roman"/>
            <w:lang w:val="en-US"/>
          </w:rPr>
          <w:t xml:space="preserve">ield </w:t>
        </w:r>
      </w:ins>
      <w:r>
        <w:rPr>
          <w:rFonts w:cs="Times New Roman"/>
        </w:rPr>
        <w:t xml:space="preserve">samples were oven dried (50ºC) for one week, ground, and weighed into individual tin capsules (5 × 9 mm).  If necessary, several conspecifics </w:t>
      </w:r>
      <w:ins w:id="115" w:author="genchanghsu" w:date="2023-11-09T14:05:26Z">
        <w:r>
          <w:rPr>
            <w:rFonts w:hint="default" w:cs="Times New Roman"/>
            <w:lang w:val="en-US"/>
          </w:rPr>
          <w:t>wer</w:t>
        </w:r>
      </w:ins>
      <w:ins w:id="116" w:author="genchanghsu" w:date="2023-11-09T14:05:27Z">
        <w:r>
          <w:rPr>
            <w:rFonts w:hint="default" w:cs="Times New Roman"/>
            <w:lang w:val="en-US"/>
          </w:rPr>
          <w:t>e</w:t>
        </w:r>
      </w:ins>
      <w:del w:id="117" w:author="genchanghsu" w:date="2023-11-09T14:05:25Z">
        <w:r>
          <w:rPr>
            <w:rFonts w:cs="Times New Roman"/>
          </w:rPr>
          <w:delText>would b</w:delText>
        </w:r>
      </w:del>
      <w:del w:id="118" w:author="genchanghsu" w:date="2023-11-09T14:05:24Z">
        <w:r>
          <w:rPr>
            <w:rFonts w:cs="Times New Roman"/>
          </w:rPr>
          <w:delText>e</w:delText>
        </w:r>
      </w:del>
      <w:r>
        <w:rPr>
          <w:rFonts w:cs="Times New Roman"/>
        </w:rPr>
        <w:t xml:space="preserve"> pooled into a capsule to meet the minimum weight required for stable isotope analysis (i.e., 2 mg in this study). </w:t>
      </w:r>
      <w:del w:id="119" w:author="genchanghsu" w:date="2023-11-09T14:05:33Z">
        <w:r>
          <w:rPr>
            <w:rFonts w:cs="Times New Roman"/>
          </w:rPr>
          <w:delText xml:space="preserve"> </w:delText>
        </w:r>
      </w:del>
      <w:r>
        <w:rPr>
          <w:rFonts w:cs="Times New Roman"/>
        </w:rPr>
        <w:t>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6"/>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In this study, we classified arthropod samples into four trophic guilds (one predator and three prey guilds)</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w:t>
      </w:r>
      <w:del w:id="120" w:author="genchanghsu" w:date="2023-11-09T13:11:17Z">
        <w:r>
          <w:rPr>
            <w:rFonts w:cs="Times New Roman"/>
          </w:rPr>
          <w:delText xml:space="preserve"> some</w:delText>
        </w:r>
      </w:del>
      <w:r>
        <w:rPr>
          <w:rFonts w:cs="Times New Roman"/>
        </w:rPr>
        <w:t xml:space="preserve"> grasshoppers and leaf beetles.  4) “Detritivores” consisted of arthropods that feed on decaying organic material or plankton, including various midge and fly species.  The classification of prey guilds was </w:t>
      </w:r>
      <w:r>
        <w:rPr>
          <w:rFonts w:eastAsia="PMingLiU"/>
        </w:rPr>
        <w:t>based on a combination of literature surveys and k-means clustering of stable isotope signatures of arthropod samples</w:t>
      </w:r>
      <w:r>
        <w:rPr>
          <w:rFonts w:cs="Times New Roman"/>
        </w:rPr>
        <w:t xml:space="preserve"> (see Appendix A: </w:t>
      </w:r>
      <w:r>
        <w:t xml:space="preserve">Fig. </w:t>
      </w:r>
      <w:r>
        <w:rPr>
          <w:rFonts w:cs="Times New Roman"/>
        </w:rPr>
        <w:t>S1 for a stable isotope biplot for the three prey sources).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6"/>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Bayesian stable isotope mixing models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models, individual farm-year combination and crop stage were included as fixed effects for predator isotope data; isotope data for the three prey guilds were pooled respectively to generate fixed source values because of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xml:space="preserve">.  We ran three Markov Chain Monte Carlo (MCMC) chains, each with 50,000 iterations and a burn-in number of 25,000, along with a non-informative Dirichlet prior.  Chain convergence was assessed via Gelman-Rubin and Geweke diagnostics.  Bayesian posterior median estimates of diet composition (for each </w:t>
      </w:r>
      <w:ins w:id="121" w:author="genchanghsu" w:date="2023-11-10T19:36:03Z">
        <w:r>
          <w:rPr>
            <w:rFonts w:hint="default" w:cs="Times New Roman"/>
            <w:lang w:val="en-US"/>
          </w:rPr>
          <w:t>year</w:t>
        </w:r>
      </w:ins>
      <w:ins w:id="122" w:author="genchanghsu" w:date="2023-11-10T19:36:04Z">
        <w:r>
          <w:rPr>
            <w:rFonts w:hint="default" w:cs="Times New Roman"/>
            <w:lang w:val="en-US"/>
          </w:rPr>
          <w:t>-</w:t>
        </w:r>
      </w:ins>
      <w:r>
        <w:rPr>
          <w:rFonts w:cs="Times New Roman"/>
        </w:rPr>
        <w:t>farm</w:t>
      </w:r>
      <w:del w:id="123" w:author="genchanghsu" w:date="2023-11-10T19:36:06Z">
        <w:r>
          <w:rPr>
            <w:rFonts w:cs="Times New Roman"/>
          </w:rPr>
          <w:delText>-year</w:delText>
        </w:r>
      </w:del>
      <w:r>
        <w:rPr>
          <w:rFonts w:cs="Times New Roman"/>
        </w:rPr>
        <w:t>-stage combination) were extracted for further analyses</w:t>
      </w:r>
      <w:ins w:id="124" w:author="genchanghsu" w:date="2023-11-10T19:35:22Z">
        <w:r>
          <w:rPr>
            <w:rFonts w:hint="default" w:cs="Times New Roman"/>
            <w:lang w:val="en-US"/>
          </w:rPr>
          <w:t>.</w:t>
        </w:r>
      </w:ins>
      <w:ins w:id="125" w:author="genchanghsu" w:date="2023-11-10T19:33:51Z">
        <w:r>
          <w:rPr>
            <w:rFonts w:hint="default" w:cs="Times New Roman"/>
            <w:lang w:val="en-US"/>
          </w:rPr>
          <w:t xml:space="preserve"> </w:t>
        </w:r>
      </w:ins>
      <w:ins w:id="126" w:author="genchanghsu" w:date="2023-11-10T19:35:37Z">
        <w:r>
          <w:rPr>
            <w:rFonts w:hint="default" w:cs="Times New Roman"/>
            <w:lang w:val="en-US"/>
          </w:rPr>
          <w:t xml:space="preserve"> </w:t>
        </w:r>
      </w:ins>
      <w:ins w:id="127" w:author="genchanghsu" w:date="2023-11-10T19:33:52Z">
        <w:r>
          <w:rPr>
            <w:rFonts w:hint="default" w:cs="Times New Roman"/>
            <w:lang w:val="en-US"/>
          </w:rPr>
          <w:t>(</w:t>
        </w:r>
      </w:ins>
      <w:ins w:id="128" w:author="genchanghsu" w:date="2023-11-10T19:34:18Z">
        <w:r>
          <w:rPr>
            <w:rFonts w:cs="Times New Roman"/>
          </w:rPr>
          <w:t>Bayesian posterior</w:t>
        </w:r>
      </w:ins>
      <w:ins w:id="129" w:author="genchanghsu" w:date="2023-11-10T19:34:37Z">
        <w:r>
          <w:rPr>
            <w:rFonts w:hint="default" w:cs="Times New Roman"/>
            <w:lang w:val="en-US"/>
          </w:rPr>
          <w:t xml:space="preserve"> m</w:t>
        </w:r>
      </w:ins>
      <w:ins w:id="130" w:author="genchanghsu" w:date="2023-11-10T19:34:38Z">
        <w:r>
          <w:rPr>
            <w:rFonts w:hint="default" w:cs="Times New Roman"/>
            <w:lang w:val="en-US"/>
          </w:rPr>
          <w:t xml:space="preserve">eans, </w:t>
        </w:r>
      </w:ins>
      <w:ins w:id="131" w:author="genchanghsu" w:date="2023-11-10T19:34:39Z">
        <w:r>
          <w:rPr>
            <w:rFonts w:hint="default" w:cs="Times New Roman"/>
            <w:lang w:val="en-US"/>
          </w:rPr>
          <w:t>S</w:t>
        </w:r>
      </w:ins>
      <w:ins w:id="132" w:author="genchanghsu" w:date="2023-11-10T19:34:40Z">
        <w:r>
          <w:rPr>
            <w:rFonts w:hint="default" w:cs="Times New Roman"/>
            <w:lang w:val="en-US"/>
          </w:rPr>
          <w:t>D</w:t>
        </w:r>
      </w:ins>
      <w:ins w:id="133" w:author="genchanghsu" w:date="2023-11-10T19:34:41Z">
        <w:r>
          <w:rPr>
            <w:rFonts w:hint="default" w:cs="Times New Roman"/>
            <w:lang w:val="en-US"/>
          </w:rPr>
          <w:t xml:space="preserve">s, </w:t>
        </w:r>
      </w:ins>
      <w:ins w:id="134" w:author="genchanghsu" w:date="2023-11-10T19:34:42Z">
        <w:r>
          <w:rPr>
            <w:rFonts w:hint="default" w:cs="Times New Roman"/>
            <w:lang w:val="en-US"/>
          </w:rPr>
          <w:t>me</w:t>
        </w:r>
      </w:ins>
      <w:ins w:id="135" w:author="genchanghsu" w:date="2023-11-10T19:34:43Z">
        <w:r>
          <w:rPr>
            <w:rFonts w:hint="default" w:cs="Times New Roman"/>
            <w:lang w:val="en-US"/>
          </w:rPr>
          <w:t>dians,</w:t>
        </w:r>
      </w:ins>
      <w:ins w:id="136" w:author="genchanghsu" w:date="2023-11-10T19:34:44Z">
        <w:r>
          <w:rPr>
            <w:rFonts w:hint="default" w:cs="Times New Roman"/>
            <w:lang w:val="en-US"/>
          </w:rPr>
          <w:t xml:space="preserve"> </w:t>
        </w:r>
      </w:ins>
      <w:ins w:id="137" w:author="genchanghsu" w:date="2023-11-10T19:34:45Z">
        <w:r>
          <w:rPr>
            <w:rFonts w:hint="default" w:cs="Times New Roman"/>
            <w:lang w:val="en-US"/>
          </w:rPr>
          <w:t>and</w:t>
        </w:r>
      </w:ins>
      <w:ins w:id="138" w:author="genchanghsu" w:date="2023-11-10T19:34:46Z">
        <w:r>
          <w:rPr>
            <w:rFonts w:hint="default" w:cs="Times New Roman"/>
            <w:lang w:val="en-US"/>
          </w:rPr>
          <w:t xml:space="preserve"> 9</w:t>
        </w:r>
      </w:ins>
      <w:ins w:id="139" w:author="genchanghsu" w:date="2023-11-10T19:34:47Z">
        <w:r>
          <w:rPr>
            <w:rFonts w:hint="default" w:cs="Times New Roman"/>
            <w:lang w:val="en-US"/>
          </w:rPr>
          <w:t>5</w:t>
        </w:r>
      </w:ins>
      <w:ins w:id="140" w:author="genchanghsu" w:date="2023-11-10T19:34:49Z">
        <w:r>
          <w:rPr>
            <w:rFonts w:hint="default" w:cs="Times New Roman"/>
            <w:lang w:val="en-US"/>
          </w:rPr>
          <w:t>% c</w:t>
        </w:r>
      </w:ins>
      <w:ins w:id="141" w:author="genchanghsu" w:date="2023-11-10T19:34:50Z">
        <w:r>
          <w:rPr>
            <w:rFonts w:hint="default" w:cs="Times New Roman"/>
            <w:lang w:val="en-US"/>
          </w:rPr>
          <w:t>redibl</w:t>
        </w:r>
      </w:ins>
      <w:ins w:id="142" w:author="genchanghsu" w:date="2023-11-10T19:34:51Z">
        <w:r>
          <w:rPr>
            <w:rFonts w:hint="default" w:cs="Times New Roman"/>
            <w:lang w:val="en-US"/>
          </w:rPr>
          <w:t>e inter</w:t>
        </w:r>
      </w:ins>
      <w:ins w:id="143" w:author="genchanghsu" w:date="2023-11-10T19:34:52Z">
        <w:r>
          <w:rPr>
            <w:rFonts w:hint="default" w:cs="Times New Roman"/>
            <w:lang w:val="en-US"/>
          </w:rPr>
          <w:t>vals</w:t>
        </w:r>
      </w:ins>
      <w:ins w:id="144" w:author="genchanghsu" w:date="2023-11-10T19:34:53Z">
        <w:r>
          <w:rPr>
            <w:rFonts w:hint="default" w:cs="Times New Roman"/>
            <w:lang w:val="en-US"/>
          </w:rPr>
          <w:t xml:space="preserve"> were</w:t>
        </w:r>
      </w:ins>
      <w:ins w:id="145" w:author="genchanghsu" w:date="2023-11-10T19:34:54Z">
        <w:r>
          <w:rPr>
            <w:rFonts w:hint="default" w:cs="Times New Roman"/>
            <w:lang w:val="en-US"/>
          </w:rPr>
          <w:t xml:space="preserve"> pro</w:t>
        </w:r>
      </w:ins>
      <w:ins w:id="146" w:author="genchanghsu" w:date="2023-11-10T19:34:55Z">
        <w:r>
          <w:rPr>
            <w:rFonts w:hint="default" w:cs="Times New Roman"/>
            <w:lang w:val="en-US"/>
          </w:rPr>
          <w:t>vided</w:t>
        </w:r>
      </w:ins>
      <w:ins w:id="147" w:author="genchanghsu" w:date="2023-11-10T19:34:56Z">
        <w:r>
          <w:rPr>
            <w:rFonts w:hint="default" w:cs="Times New Roman"/>
            <w:lang w:val="en-US"/>
          </w:rPr>
          <w:t xml:space="preserve"> in</w:t>
        </w:r>
      </w:ins>
      <w:ins w:id="148" w:author="genchanghsu" w:date="2023-11-10T19:34:57Z">
        <w:r>
          <w:rPr>
            <w:rFonts w:hint="default" w:cs="Times New Roman"/>
            <w:lang w:val="en-US"/>
          </w:rPr>
          <w:t xml:space="preserve"> </w:t>
        </w:r>
      </w:ins>
      <w:ins w:id="149" w:author="genchanghsu" w:date="2023-11-10T19:35:04Z">
        <w:r>
          <w:rPr>
            <w:rFonts w:hint="default" w:cs="Times New Roman"/>
            <w:lang w:val="en-US"/>
          </w:rPr>
          <w:t>App</w:t>
        </w:r>
      </w:ins>
      <w:ins w:id="150" w:author="genchanghsu" w:date="2023-11-10T19:35:06Z">
        <w:r>
          <w:rPr>
            <w:rFonts w:hint="default" w:cs="Times New Roman"/>
            <w:lang w:val="en-US"/>
          </w:rPr>
          <w:t>end</w:t>
        </w:r>
      </w:ins>
      <w:ins w:id="151" w:author="genchanghsu" w:date="2023-11-10T19:36:50Z">
        <w:r>
          <w:rPr>
            <w:rFonts w:hint="default" w:cs="Times New Roman"/>
            <w:lang w:val="en-US"/>
          </w:rPr>
          <w:t>i</w:t>
        </w:r>
      </w:ins>
      <w:ins w:id="152" w:author="genchanghsu" w:date="2023-11-10T19:35:07Z">
        <w:r>
          <w:rPr>
            <w:rFonts w:hint="default" w:cs="Times New Roman"/>
            <w:lang w:val="en-US"/>
          </w:rPr>
          <w:t>x</w:t>
        </w:r>
      </w:ins>
      <w:ins w:id="153" w:author="genchanghsu" w:date="2023-11-10T19:35:08Z">
        <w:r>
          <w:rPr>
            <w:rFonts w:hint="default" w:cs="Times New Roman"/>
            <w:lang w:val="en-US"/>
          </w:rPr>
          <w:t xml:space="preserve"> </w:t>
        </w:r>
      </w:ins>
      <w:ins w:id="154" w:author="genchanghsu" w:date="2023-11-10T19:35:09Z">
        <w:r>
          <w:rPr>
            <w:rFonts w:hint="default" w:cs="Times New Roman"/>
            <w:lang w:val="en-US"/>
          </w:rPr>
          <w:t>B</w:t>
        </w:r>
      </w:ins>
      <w:ins w:id="155" w:author="genchanghsu" w:date="2023-11-10T19:35:29Z">
        <w:r>
          <w:rPr>
            <w:rFonts w:hint="default" w:cs="Times New Roman"/>
            <w:lang w:val="en-US"/>
          </w:rPr>
          <w:t>.</w:t>
        </w:r>
      </w:ins>
      <w:ins w:id="156" w:author="genchanghsu" w:date="2023-11-10T19:33:52Z">
        <w:r>
          <w:rPr>
            <w:rFonts w:hint="default" w:cs="Times New Roman"/>
            <w:lang w:val="en-US"/>
          </w:rPr>
          <w:t>)</w:t>
        </w:r>
      </w:ins>
      <w:del w:id="157" w:author="genchanghsu" w:date="2023-11-10T19:35:27Z">
        <w:r>
          <w:rPr>
            <w:rFonts w:cs="Times New Roman"/>
          </w:rPr>
          <w:delText>.</w:delText>
        </w:r>
      </w:del>
    </w:p>
    <w:p>
      <w:pPr>
        <w:spacing w:after="0" w:line="480" w:lineRule="auto"/>
        <w:jc w:val="left"/>
        <w:rPr>
          <w:rFonts w:cs="Times New Roman"/>
        </w:rPr>
      </w:pPr>
      <w:r>
        <w:rPr>
          <w:rFonts w:cs="Times New Roman"/>
        </w:rPr>
        <w:tab/>
      </w:r>
      <w:r>
        <w:rPr>
          <w:rFonts w:cs="Times New Roman"/>
        </w:rPr>
        <w:t xml:space="preserve">To examine how </w:t>
      </w:r>
      <w:ins w:id="158" w:author="genchanghsu" w:date="2023-11-11T14:27:36Z">
        <w:r>
          <w:rPr>
            <w:rFonts w:hint="default" w:cs="Times New Roman"/>
            <w:lang w:val="en-US"/>
          </w:rPr>
          <w:t>vari</w:t>
        </w:r>
      </w:ins>
      <w:ins w:id="159" w:author="genchanghsu" w:date="2023-11-11T14:27:37Z">
        <w:r>
          <w:rPr>
            <w:rFonts w:hint="default" w:cs="Times New Roman"/>
            <w:lang w:val="en-US"/>
          </w:rPr>
          <w:t xml:space="preserve">ous </w:t>
        </w:r>
      </w:ins>
      <w:del w:id="160" w:author="genchanghsu" w:date="2023-11-11T14:27:35Z">
        <w:r>
          <w:rPr>
            <w:rFonts w:cs="Times New Roman"/>
          </w:rPr>
          <w:delText xml:space="preserve">local </w:delText>
        </w:r>
      </w:del>
      <w:r>
        <w:rPr>
          <w:rFonts w:cs="Times New Roman"/>
        </w:rPr>
        <w:t xml:space="preserve">abiotic and biotic factors may affect the pest consumption by GAPs, we fit </w:t>
      </w:r>
      <w:ins w:id="161" w:author="genchanghsu" w:date="2023-11-11T14:23:38Z">
        <w:r>
          <w:rPr>
            <w:rFonts w:hint="default" w:cs="Times New Roman"/>
            <w:lang w:val="en-US"/>
          </w:rPr>
          <w:t>wei</w:t>
        </w:r>
      </w:ins>
      <w:ins w:id="162" w:author="genchanghsu" w:date="2023-11-11T14:25:32Z">
        <w:r>
          <w:rPr>
            <w:rFonts w:hint="default" w:cs="Times New Roman"/>
            <w:lang w:val="en-US"/>
          </w:rPr>
          <w:t>ght</w:t>
        </w:r>
      </w:ins>
      <w:ins w:id="163" w:author="genchanghsu" w:date="2023-11-11T14:25:33Z">
        <w:r>
          <w:rPr>
            <w:rFonts w:hint="default" w:cs="Times New Roman"/>
            <w:lang w:val="en-US"/>
          </w:rPr>
          <w:t xml:space="preserve">ed </w:t>
        </w:r>
      </w:ins>
      <w:r>
        <w:rPr>
          <w:rFonts w:cs="Times New Roman"/>
        </w:rPr>
        <w:t xml:space="preserve">generalized linear </w:t>
      </w:r>
      <w:ins w:id="164" w:author="genchanghsu" w:date="2023-11-11T14:20:59Z">
        <w:r>
          <w:rPr>
            <w:rFonts w:hint="default" w:cs="Times New Roman"/>
            <w:lang w:val="en-US"/>
          </w:rPr>
          <w:t>m</w:t>
        </w:r>
      </w:ins>
      <w:ins w:id="165" w:author="genchanghsu" w:date="2023-11-11T14:21:00Z">
        <w:r>
          <w:rPr>
            <w:rFonts w:hint="default" w:cs="Times New Roman"/>
            <w:lang w:val="en-US"/>
          </w:rPr>
          <w:t xml:space="preserve">ixed </w:t>
        </w:r>
      </w:ins>
      <w:r>
        <w:rPr>
          <w:rFonts w:cs="Times New Roman"/>
        </w:rPr>
        <w:t>models (GL</w:t>
      </w:r>
      <w:ins w:id="166" w:author="genchanghsu" w:date="2023-11-11T14:21:05Z">
        <w:r>
          <w:rPr>
            <w:rFonts w:hint="default" w:cs="Times New Roman"/>
            <w:lang w:val="en-US"/>
          </w:rPr>
          <w:t>M</w:t>
        </w:r>
      </w:ins>
      <w:r>
        <w:rPr>
          <w:rFonts w:cs="Times New Roman"/>
        </w:rPr>
        <w:t xml:space="preserve">Ms) with a beta distribution and a logit link function using the R </w:t>
      </w:r>
      <w:ins w:id="167" w:author="genchanghsu" w:date="2023-11-11T14:21:14Z">
        <w:r>
          <w:rPr>
            <w:rFonts w:hint="default" w:cs="Times New Roman"/>
            <w:lang w:val="en-US"/>
          </w:rPr>
          <w:t>glmm</w:t>
        </w:r>
      </w:ins>
      <w:ins w:id="168" w:author="genchanghsu" w:date="2023-11-11T14:21:15Z">
        <w:r>
          <w:rPr>
            <w:rFonts w:hint="default" w:cs="Times New Roman"/>
            <w:lang w:val="en-US"/>
          </w:rPr>
          <w:t>TM</w:t>
        </w:r>
      </w:ins>
      <w:ins w:id="169" w:author="genchanghsu" w:date="2023-11-11T14:21:16Z">
        <w:r>
          <w:rPr>
            <w:rFonts w:hint="default" w:cs="Times New Roman"/>
            <w:lang w:val="en-US"/>
          </w:rPr>
          <w:t>B</w:t>
        </w:r>
      </w:ins>
      <w:del w:id="170" w:author="genchanghsu" w:date="2023-11-11T14:21:12Z">
        <w:r>
          <w:rPr>
            <w:rFonts w:cs="Times New Roman"/>
          </w:rPr>
          <w:delText>betare</w:delText>
        </w:r>
      </w:del>
      <w:del w:id="171" w:author="genchanghsu" w:date="2023-11-11T14:21:11Z">
        <w:r>
          <w:rPr>
            <w:rFonts w:cs="Times New Roman"/>
          </w:rPr>
          <w:delText>g</w:delText>
        </w:r>
      </w:del>
      <w:r>
        <w:rPr>
          <w:rFonts w:cs="Times New Roman"/>
        </w:rPr>
        <w:t xml:space="preserve"> package</w:t>
      </w:r>
      <w:del w:id="172" w:author="genchanghsu" w:date="2023-11-11T15:43:24Z">
        <w:r>
          <w:rPr>
            <w:rFonts w:cs="Times New Roman"/>
          </w:rPr>
          <w:delText xml:space="preserve"> </w:delText>
        </w:r>
      </w:del>
      <w:del w:id="173" w:author="genchanghsu" w:date="2023-11-11T15:43:23Z">
        <w:r>
          <w:rPr>
            <w:rFonts w:cs="Times New Roman"/>
          </w:rPr>
          <w:fldChar w:fldCharType="begin"/>
        </w:r>
      </w:del>
      <w:del w:id="174" w:author="genchanghsu" w:date="2023-11-11T15:43:23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175" w:author="genchanghsu" w:date="2023-11-11T15:43:23Z">
        <w:r>
          <w:rPr>
            <w:rFonts w:cs="Times New Roman"/>
          </w:rPr>
          <w:fldChar w:fldCharType="separate"/>
        </w:r>
      </w:del>
      <w:del w:id="176" w:author="genchanghsu" w:date="2023-11-11T15:43:23Z">
        <w:r>
          <w:rPr>
            <w:rFonts w:cs="Times New Roman"/>
          </w:rPr>
          <w:delText>(Zeileis</w:delText>
        </w:r>
      </w:del>
      <w:del w:id="177" w:author="genchanghsu" w:date="2023-11-11T15:43:23Z">
        <w:r>
          <w:rPr>
            <w:rFonts w:cs="Times New Roman"/>
            <w:i/>
          </w:rPr>
          <w:delText xml:space="preserve"> et al.</w:delText>
        </w:r>
      </w:del>
      <w:del w:id="178" w:author="genchanghsu" w:date="2023-11-11T15:43:23Z">
        <w:r>
          <w:rPr>
            <w:rFonts w:cs="Times New Roman"/>
          </w:rPr>
          <w:delText>, 2016)</w:delText>
        </w:r>
      </w:del>
      <w:del w:id="179" w:author="genchanghsu" w:date="2023-11-11T15:43:23Z">
        <w:r>
          <w:rPr>
            <w:rFonts w:cs="Times New Roman"/>
          </w:rPr>
          <w:fldChar w:fldCharType="end"/>
        </w:r>
      </w:del>
      <w:ins w:id="180" w:author="genchanghsu" w:date="2023-11-11T16:37:21Z">
        <w:r>
          <w:rPr>
            <w:rFonts w:hint="default" w:cs="Times New Roman"/>
            <w:lang w:val="en-US"/>
          </w:rPr>
          <w:t xml:space="preserve"> </w:t>
        </w:r>
      </w:ins>
      <w:ins w:id="181" w:author="genchanghsu" w:date="2023-11-11T16:37:22Z">
        <w:r>
          <w:rPr>
            <w:rFonts w:hint="default" w:cs="Times New Roman"/>
            <w:lang w:val="en-US"/>
          </w:rPr>
          <w:t>(</w:t>
        </w:r>
      </w:ins>
      <w:ins w:id="182" w:author="genchanghsu" w:date="2023-11-11T16:37:23Z">
        <w:r>
          <w:rPr>
            <w:rFonts w:hint="default" w:cs="Times New Roman"/>
            <w:lang w:val="en-US"/>
          </w:rPr>
          <w:t>Broo</w:t>
        </w:r>
      </w:ins>
      <w:ins w:id="183" w:author="genchanghsu" w:date="2023-11-11T16:37:24Z">
        <w:r>
          <w:rPr>
            <w:rFonts w:hint="default" w:cs="Times New Roman"/>
            <w:lang w:val="en-US"/>
          </w:rPr>
          <w:t>ks</w:t>
        </w:r>
      </w:ins>
      <w:ins w:id="184" w:author="genchanghsu" w:date="2023-11-11T16:37:31Z">
        <w:r>
          <w:rPr>
            <w:rFonts w:hint="default" w:cs="Times New Roman"/>
            <w:lang w:val="en-US"/>
          </w:rPr>
          <w:t xml:space="preserve"> </w:t>
        </w:r>
      </w:ins>
      <w:ins w:id="185" w:author="genchanghsu" w:date="2023-11-11T16:37:31Z">
        <w:r>
          <w:rPr>
            <w:rFonts w:hint="default" w:cs="Times New Roman"/>
            <w:i/>
            <w:iCs/>
            <w:lang w:val="en-US"/>
            <w:rPrChange w:id="186" w:author="genchanghsu" w:date="2023-11-11T16:37:42Z">
              <w:rPr>
                <w:rFonts w:hint="default" w:cs="Times New Roman"/>
                <w:lang w:val="en-US"/>
              </w:rPr>
            </w:rPrChange>
          </w:rPr>
          <w:t>e</w:t>
        </w:r>
      </w:ins>
      <w:ins w:id="188" w:author="genchanghsu" w:date="2023-11-11T16:37:32Z">
        <w:r>
          <w:rPr>
            <w:rFonts w:hint="default" w:cs="Times New Roman"/>
            <w:i/>
            <w:iCs/>
            <w:lang w:val="en-US"/>
            <w:rPrChange w:id="189" w:author="genchanghsu" w:date="2023-11-11T16:37:42Z">
              <w:rPr>
                <w:rFonts w:hint="default" w:cs="Times New Roman"/>
                <w:lang w:val="en-US"/>
              </w:rPr>
            </w:rPrChange>
          </w:rPr>
          <w:t>t al</w:t>
        </w:r>
      </w:ins>
      <w:ins w:id="191" w:author="genchanghsu" w:date="2023-11-11T16:37:32Z">
        <w:r>
          <w:rPr>
            <w:rFonts w:hint="default" w:cs="Times New Roman"/>
            <w:lang w:val="en-US"/>
          </w:rPr>
          <w:t xml:space="preserve">. </w:t>
        </w:r>
      </w:ins>
      <w:ins w:id="192" w:author="genchanghsu" w:date="2023-11-11T16:37:36Z">
        <w:r>
          <w:rPr>
            <w:rFonts w:hint="default" w:cs="Times New Roman"/>
            <w:lang w:val="en-US"/>
          </w:rPr>
          <w:t>201</w:t>
        </w:r>
      </w:ins>
      <w:ins w:id="193" w:author="genchanghsu" w:date="2023-11-11T16:37:37Z">
        <w:r>
          <w:rPr>
            <w:rFonts w:hint="default" w:cs="Times New Roman"/>
            <w:lang w:val="en-US"/>
          </w:rPr>
          <w:t>7</w:t>
        </w:r>
      </w:ins>
      <w:ins w:id="194" w:author="genchanghsu" w:date="2023-11-11T16:37:22Z">
        <w:r>
          <w:rPr>
            <w:rFonts w:hint="default" w:cs="Times New Roman"/>
            <w:lang w:val="en-US"/>
          </w:rPr>
          <w:t>)</w:t>
        </w:r>
      </w:ins>
      <w:r>
        <w:rPr>
          <w:rFonts w:cs="Times New Roman"/>
        </w:rPr>
        <w:t>,</w:t>
      </w:r>
      <w:ins w:id="195" w:author="genchanghsu" w:date="2023-11-11T16:37:20Z">
        <w:r>
          <w:rPr>
            <w:rFonts w:hint="default" w:cs="Times New Roman"/>
            <w:lang w:val="en-US"/>
          </w:rPr>
          <w:t xml:space="preserve"> </w:t>
        </w:r>
      </w:ins>
      <w:del w:id="196" w:author="genchanghsu" w:date="2023-11-11T16:37:19Z">
        <w:r>
          <w:rPr>
            <w:rFonts w:cs="Times New Roman"/>
          </w:rPr>
          <w:delText xml:space="preserve"> </w:delText>
        </w:r>
      </w:del>
      <w:r>
        <w:rPr>
          <w:rFonts w:cs="Times New Roman"/>
        </w:rPr>
        <w:t>with year, farm type, crop stage, percent forest cover, and the relative abundance of rice herbivores as fixed effects</w:t>
      </w:r>
      <w:ins w:id="197" w:author="genchanghsu" w:date="2023-11-11T14:21:43Z">
        <w:r>
          <w:rPr>
            <w:rFonts w:hint="default" w:cs="Times New Roman"/>
            <w:lang w:val="en-US"/>
          </w:rPr>
          <w:t xml:space="preserve">, </w:t>
        </w:r>
      </w:ins>
      <w:ins w:id="198" w:author="genchanghsu" w:date="2023-11-11T14:21:44Z">
        <w:r>
          <w:rPr>
            <w:rFonts w:hint="default" w:cs="Times New Roman"/>
            <w:lang w:val="en-US"/>
          </w:rPr>
          <w:t>fa</w:t>
        </w:r>
      </w:ins>
      <w:ins w:id="199" w:author="genchanghsu" w:date="2023-11-11T14:21:45Z">
        <w:r>
          <w:rPr>
            <w:rFonts w:hint="default" w:cs="Times New Roman"/>
            <w:lang w:val="en-US"/>
          </w:rPr>
          <w:t>rm I</w:t>
        </w:r>
      </w:ins>
      <w:ins w:id="200" w:author="genchanghsu" w:date="2023-11-11T14:21:46Z">
        <w:r>
          <w:rPr>
            <w:rFonts w:hint="default" w:cs="Times New Roman"/>
            <w:lang w:val="en-US"/>
          </w:rPr>
          <w:t xml:space="preserve">D </w:t>
        </w:r>
      </w:ins>
      <w:ins w:id="201" w:author="genchanghsu" w:date="2023-11-11T14:21:47Z">
        <w:r>
          <w:rPr>
            <w:rFonts w:hint="default" w:cs="Times New Roman"/>
            <w:lang w:val="en-US"/>
          </w:rPr>
          <w:t>neste</w:t>
        </w:r>
      </w:ins>
      <w:ins w:id="202" w:author="genchanghsu" w:date="2023-11-11T14:21:48Z">
        <w:r>
          <w:rPr>
            <w:rFonts w:hint="default" w:cs="Times New Roman"/>
            <w:lang w:val="en-US"/>
          </w:rPr>
          <w:t>d with</w:t>
        </w:r>
      </w:ins>
      <w:ins w:id="203" w:author="genchanghsu" w:date="2023-11-11T14:21:49Z">
        <w:r>
          <w:rPr>
            <w:rFonts w:hint="default" w:cs="Times New Roman"/>
            <w:lang w:val="en-US"/>
          </w:rPr>
          <w:t xml:space="preserve">in </w:t>
        </w:r>
      </w:ins>
      <w:ins w:id="204" w:author="genchanghsu" w:date="2023-11-11T14:21:52Z">
        <w:r>
          <w:rPr>
            <w:rFonts w:hint="default" w:cs="Times New Roman"/>
            <w:lang w:val="en-US"/>
          </w:rPr>
          <w:t>pai</w:t>
        </w:r>
      </w:ins>
      <w:ins w:id="205" w:author="genchanghsu" w:date="2023-11-11T14:21:53Z">
        <w:r>
          <w:rPr>
            <w:rFonts w:hint="default" w:cs="Times New Roman"/>
            <w:lang w:val="en-US"/>
          </w:rPr>
          <w:t>r</w:t>
        </w:r>
      </w:ins>
      <w:ins w:id="206" w:author="genchanghsu" w:date="2023-11-11T14:21:54Z">
        <w:r>
          <w:rPr>
            <w:rFonts w:hint="default" w:cs="Times New Roman"/>
            <w:lang w:val="en-US"/>
          </w:rPr>
          <w:t xml:space="preserve"> ID</w:t>
        </w:r>
      </w:ins>
      <w:ins w:id="207" w:author="genchanghsu" w:date="2023-11-11T14:21:55Z">
        <w:r>
          <w:rPr>
            <w:rFonts w:hint="default" w:cs="Times New Roman"/>
            <w:lang w:val="en-US"/>
          </w:rPr>
          <w:t xml:space="preserve"> as</w:t>
        </w:r>
      </w:ins>
      <w:ins w:id="208" w:author="genchanghsu" w:date="2023-11-11T14:21:56Z">
        <w:r>
          <w:rPr>
            <w:rFonts w:hint="default" w:cs="Times New Roman"/>
            <w:lang w:val="en-US"/>
          </w:rPr>
          <w:t xml:space="preserve"> </w:t>
        </w:r>
      </w:ins>
      <w:ins w:id="209" w:author="genchanghsu" w:date="2023-11-11T14:21:59Z">
        <w:r>
          <w:rPr>
            <w:rFonts w:hint="default" w:cs="Times New Roman"/>
            <w:lang w:val="en-US"/>
          </w:rPr>
          <w:t>rando</w:t>
        </w:r>
      </w:ins>
      <w:ins w:id="210" w:author="genchanghsu" w:date="2023-11-11T14:22:00Z">
        <w:r>
          <w:rPr>
            <w:rFonts w:hint="default" w:cs="Times New Roman"/>
            <w:lang w:val="en-US"/>
          </w:rPr>
          <w:t>m ef</w:t>
        </w:r>
      </w:ins>
      <w:ins w:id="211" w:author="genchanghsu" w:date="2023-11-11T14:22:01Z">
        <w:r>
          <w:rPr>
            <w:rFonts w:hint="default" w:cs="Times New Roman"/>
            <w:lang w:val="en-US"/>
          </w:rPr>
          <w:t>fects</w:t>
        </w:r>
      </w:ins>
      <w:ins w:id="212" w:author="genchanghsu" w:date="2023-11-11T14:22:04Z">
        <w:r>
          <w:rPr>
            <w:rFonts w:hint="default" w:cs="Times New Roman"/>
            <w:lang w:val="en-US"/>
          </w:rPr>
          <w:t>,</w:t>
        </w:r>
      </w:ins>
      <w:r>
        <w:rPr>
          <w:rFonts w:cs="Times New Roman"/>
        </w:rPr>
        <w:t xml:space="preserve"> and the proportion of rice herbivores consumed in predators’ diet as the response </w:t>
      </w:r>
      <w:del w:id="213" w:author="genchanghsu" w:date="2023-11-11T14:28:04Z">
        <w:r>
          <w:rPr>
            <w:rFonts w:cs="Times New Roman"/>
          </w:rPr>
          <w:delText>var</w:delText>
        </w:r>
      </w:del>
      <w:del w:id="214" w:author="genchanghsu" w:date="2023-11-11T14:28:05Z">
        <w:r>
          <w:rPr>
            <w:rFonts w:cs="Times New Roman"/>
          </w:rPr>
          <w:delText>iable</w:delText>
        </w:r>
      </w:del>
      <w:del w:id="215" w:author="genchanghsu" w:date="2023-11-11T14:28:06Z">
        <w:r>
          <w:rPr>
            <w:rFonts w:cs="Times New Roman"/>
          </w:rPr>
          <w:delText xml:space="preserve"> </w:delText>
        </w:r>
      </w:del>
      <w:r>
        <w:rPr>
          <w:rFonts w:cs="Times New Roman"/>
        </w:rPr>
        <w:t>(i.e., posterior medians from the Bayesian stable isotope mixing models).</w:t>
      </w:r>
      <w:ins w:id="216" w:author="genchanghsu" w:date="2023-11-11T14:27:16Z">
        <w:r>
          <w:rPr>
            <w:rFonts w:hint="default" w:cs="Times New Roman"/>
            <w:lang w:val="en-US"/>
          </w:rPr>
          <w:t xml:space="preserve">  </w:t>
        </w:r>
      </w:ins>
      <w:del w:id="217" w:author="genchanghsu" w:date="2023-11-11T14:27:16Z">
        <w:r>
          <w:rPr>
            <w:rFonts w:cs="Times New Roman"/>
          </w:rPr>
          <w:delText xml:space="preserve"> </w:delText>
        </w:r>
      </w:del>
      <w:del w:id="218" w:author="genchanghsu" w:date="2023-11-11T14:27:15Z">
        <w:r>
          <w:rPr>
            <w:rFonts w:cs="Times New Roman"/>
          </w:rPr>
          <w:delText xml:space="preserve"> </w:delText>
        </w:r>
      </w:del>
      <w:ins w:id="219" w:author="genchanghsu" w:date="2023-11-11T14:25:51Z">
        <w:r>
          <w:rPr>
            <w:rFonts w:hint="default" w:cs="Times New Roman"/>
            <w:lang w:val="en-US"/>
          </w:rPr>
          <w:t>Weig</w:t>
        </w:r>
      </w:ins>
      <w:ins w:id="220" w:author="genchanghsu" w:date="2023-11-11T14:25:52Z">
        <w:r>
          <w:rPr>
            <w:rFonts w:hint="default" w:cs="Times New Roman"/>
            <w:lang w:val="en-US"/>
          </w:rPr>
          <w:t xml:space="preserve">hts </w:t>
        </w:r>
      </w:ins>
      <w:ins w:id="221" w:author="genchanghsu" w:date="2023-11-11T14:25:53Z">
        <w:r>
          <w:rPr>
            <w:rFonts w:hint="default" w:cs="Times New Roman"/>
            <w:lang w:val="en-US"/>
          </w:rPr>
          <w:t>w</w:t>
        </w:r>
      </w:ins>
      <w:ins w:id="222" w:author="genchanghsu" w:date="2023-11-11T14:25:54Z">
        <w:r>
          <w:rPr>
            <w:rFonts w:hint="default" w:cs="Times New Roman"/>
            <w:lang w:val="en-US"/>
          </w:rPr>
          <w:t>ere c</w:t>
        </w:r>
      </w:ins>
      <w:ins w:id="223" w:author="genchanghsu" w:date="2023-11-11T14:25:55Z">
        <w:r>
          <w:rPr>
            <w:rFonts w:hint="default" w:cs="Times New Roman"/>
            <w:lang w:val="en-US"/>
          </w:rPr>
          <w:t>omput</w:t>
        </w:r>
      </w:ins>
      <w:ins w:id="224" w:author="genchanghsu" w:date="2023-11-11T14:25:56Z">
        <w:r>
          <w:rPr>
            <w:rFonts w:hint="default" w:cs="Times New Roman"/>
            <w:lang w:val="en-US"/>
          </w:rPr>
          <w:t>ed b</w:t>
        </w:r>
      </w:ins>
      <w:ins w:id="225" w:author="genchanghsu" w:date="2023-11-11T14:25:57Z">
        <w:r>
          <w:rPr>
            <w:rFonts w:hint="default" w:cs="Times New Roman"/>
            <w:lang w:val="en-US"/>
          </w:rPr>
          <w:t>ased on</w:t>
        </w:r>
      </w:ins>
      <w:ins w:id="226" w:author="genchanghsu" w:date="2023-11-11T14:25:58Z">
        <w:r>
          <w:rPr>
            <w:rFonts w:hint="default" w:cs="Times New Roman"/>
            <w:lang w:val="en-US"/>
          </w:rPr>
          <w:t xml:space="preserve"> the</w:t>
        </w:r>
      </w:ins>
      <w:ins w:id="227" w:author="genchanghsu" w:date="2023-11-11T14:26:01Z">
        <w:r>
          <w:rPr>
            <w:rFonts w:hint="default" w:cs="Times New Roman"/>
            <w:lang w:val="en-US"/>
          </w:rPr>
          <w:t xml:space="preserve"> </w:t>
        </w:r>
      </w:ins>
      <w:ins w:id="228" w:author="genchanghsu" w:date="2023-11-11T14:26:02Z">
        <w:r>
          <w:rPr>
            <w:rFonts w:hint="default" w:cs="Times New Roman"/>
            <w:lang w:val="en-US"/>
          </w:rPr>
          <w:t xml:space="preserve">number </w:t>
        </w:r>
      </w:ins>
      <w:ins w:id="229" w:author="genchanghsu" w:date="2023-11-11T14:26:03Z">
        <w:r>
          <w:rPr>
            <w:rFonts w:hint="default" w:cs="Times New Roman"/>
            <w:lang w:val="en-US"/>
          </w:rPr>
          <w:t xml:space="preserve">of </w:t>
        </w:r>
      </w:ins>
      <w:ins w:id="230" w:author="genchanghsu" w:date="2023-11-11T14:26:51Z">
        <w:r>
          <w:rPr>
            <w:rFonts w:hint="default" w:cs="Times New Roman"/>
            <w:lang w:val="en-US"/>
          </w:rPr>
          <w:t>diet</w:t>
        </w:r>
      </w:ins>
      <w:ins w:id="231" w:author="genchanghsu" w:date="2023-11-11T14:26:52Z">
        <w:r>
          <w:rPr>
            <w:rFonts w:hint="default" w:cs="Times New Roman"/>
            <w:lang w:val="en-US"/>
          </w:rPr>
          <w:t xml:space="preserve"> es</w:t>
        </w:r>
      </w:ins>
      <w:ins w:id="232" w:author="genchanghsu" w:date="2023-11-11T14:26:53Z">
        <w:r>
          <w:rPr>
            <w:rFonts w:hint="default" w:cs="Times New Roman"/>
            <w:lang w:val="en-US"/>
          </w:rPr>
          <w:t>ti</w:t>
        </w:r>
      </w:ins>
      <w:ins w:id="233" w:author="genchanghsu" w:date="2023-11-11T14:26:54Z">
        <w:r>
          <w:rPr>
            <w:rFonts w:hint="default" w:cs="Times New Roman"/>
            <w:lang w:val="en-US"/>
          </w:rPr>
          <w:t>mate</w:t>
        </w:r>
      </w:ins>
      <w:ins w:id="234" w:author="genchanghsu" w:date="2023-11-11T14:26:55Z">
        <w:r>
          <w:rPr>
            <w:rFonts w:hint="default" w:cs="Times New Roman"/>
            <w:lang w:val="en-US"/>
          </w:rPr>
          <w:t>s</w:t>
        </w:r>
      </w:ins>
      <w:ins w:id="235" w:author="genchanghsu" w:date="2023-11-11T14:26:33Z">
        <w:r>
          <w:rPr>
            <w:rFonts w:hint="default" w:cs="Times New Roman"/>
            <w:lang w:val="en-US"/>
          </w:rPr>
          <w:t xml:space="preserve"> </w:t>
        </w:r>
      </w:ins>
      <w:ins w:id="236" w:author="genchanghsu" w:date="2023-11-11T14:26:07Z">
        <w:r>
          <w:rPr>
            <w:rFonts w:hint="default" w:cs="Times New Roman"/>
            <w:lang w:val="en-US"/>
          </w:rPr>
          <w:t>in e</w:t>
        </w:r>
      </w:ins>
      <w:ins w:id="237" w:author="genchanghsu" w:date="2023-11-11T14:26:08Z">
        <w:r>
          <w:rPr>
            <w:rFonts w:hint="default" w:cs="Times New Roman"/>
            <w:lang w:val="en-US"/>
          </w:rPr>
          <w:t>ach yea</w:t>
        </w:r>
      </w:ins>
      <w:ins w:id="238" w:author="genchanghsu" w:date="2023-11-11T14:26:09Z">
        <w:r>
          <w:rPr>
            <w:rFonts w:hint="default" w:cs="Times New Roman"/>
            <w:lang w:val="en-US"/>
          </w:rPr>
          <w:t xml:space="preserve">r. </w:t>
        </w:r>
      </w:ins>
      <w:ins w:id="239" w:author="genchanghsu" w:date="2023-11-11T14:27:11Z">
        <w:r>
          <w:rPr>
            <w:rFonts w:hint="default" w:cs="Times New Roman"/>
            <w:lang w:val="en-US"/>
          </w:rPr>
          <w:t xml:space="preserve"> </w:t>
        </w:r>
      </w:ins>
      <w:r>
        <w:rPr>
          <w:rFonts w:cs="Times New Roman"/>
        </w:rPr>
        <w:t>Model parameters were estimated using maximum likelihood, and their significance was analyzed via</w:t>
      </w:r>
      <w:ins w:id="240" w:author="genchanghsu" w:date="2023-11-11T14:32:02Z">
        <w:r>
          <w:rPr>
            <w:rFonts w:hint="default" w:cs="Times New Roman"/>
            <w:lang w:val="en-US"/>
          </w:rPr>
          <w:t xml:space="preserve"> </w:t>
        </w:r>
      </w:ins>
      <w:del w:id="241" w:author="genchanghsu" w:date="2023-11-11T14:32:01Z">
        <w:r>
          <w:rPr>
            <w:rFonts w:cs="Times New Roman"/>
          </w:rPr>
          <w:delText xml:space="preserve"> </w:delText>
        </w:r>
      </w:del>
      <w:ins w:id="242" w:author="genchanghsu" w:date="2023-11-11T14:31:56Z">
        <w:r>
          <w:rPr>
            <w:rFonts w:cs="Times New Roman"/>
          </w:rPr>
          <w:t>Wald</w:t>
        </w:r>
      </w:ins>
      <w:ins w:id="243" w:author="genchanghsu" w:date="2023-11-11T14:31:56Z">
        <w:r>
          <w:rPr>
            <w:rFonts w:hint="default" w:cs="Times New Roman"/>
          </w:rPr>
          <w:t> chi-square</w:t>
        </w:r>
      </w:ins>
      <w:ins w:id="244" w:author="genchanghsu" w:date="2023-11-11T14:31:59Z">
        <w:r>
          <w:rPr>
            <w:rFonts w:hint="default" w:cs="Times New Roman"/>
            <w:lang w:val="en-US"/>
          </w:rPr>
          <w:t xml:space="preserve"> </w:t>
        </w:r>
      </w:ins>
      <w:ins w:id="245" w:author="genchanghsu" w:date="2023-11-11T14:31:09Z">
        <w:r>
          <w:rPr>
            <w:rFonts w:hint="default" w:cs="Times New Roman"/>
            <w:lang w:val="en-US"/>
          </w:rPr>
          <w:t>test</w:t>
        </w:r>
      </w:ins>
      <w:del w:id="246" w:author="genchanghsu" w:date="2023-11-11T14:31:05Z">
        <w:r>
          <w:rPr>
            <w:rFonts w:cs="Times New Roman"/>
          </w:rPr>
          <w:delText>likelihood ratio test</w:delText>
        </w:r>
      </w:del>
      <w:r>
        <w:rPr>
          <w:rFonts w:cs="Times New Roman"/>
        </w:rPr>
        <w:t xml:space="preserve"> 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Tukey’s post-hoc tests</w:t>
      </w:r>
      <w:ins w:id="247" w:author="genchanghsu" w:date="2023-11-09T21:09:38Z">
        <w:r>
          <w:rPr>
            <w:rFonts w:hint="default" w:cs="Times New Roman"/>
            <w:lang w:val="en-US"/>
          </w:rPr>
          <w:t xml:space="preserve"> </w:t>
        </w:r>
      </w:ins>
      <w:ins w:id="248" w:author="genchanghsu" w:date="2023-11-09T21:09:58Z">
        <w:r>
          <w:rPr>
            <w:rFonts w:cs="Times New Roman"/>
          </w:rPr>
          <w:t>(α = 0.05)</w:t>
        </w:r>
      </w:ins>
      <w:r>
        <w:rPr>
          <w:rFonts w:cs="Times New Roman"/>
        </w:rPr>
        <w:t xml:space="preserve"> were performed for the significant factors using the “cld” function in the R emmeans package</w:t>
      </w:r>
      <w:ins w:id="249" w:author="genchanghsu" w:date="2023-11-11T16:47:42Z">
        <w:r>
          <w:rPr>
            <w:rFonts w:hint="default" w:cs="Times New Roman"/>
            <w:lang w:val="en-US"/>
          </w:rPr>
          <w:t xml:space="preserve"> </w:t>
        </w:r>
      </w:ins>
      <w:ins w:id="250" w:author="genchanghsu" w:date="2023-11-11T16:47:43Z">
        <w:r>
          <w:rPr>
            <w:rFonts w:hint="default" w:cs="Times New Roman"/>
            <w:lang w:val="en-US"/>
          </w:rPr>
          <w:t>(</w:t>
        </w:r>
      </w:ins>
      <w:ins w:id="251" w:author="genchanghsu" w:date="2023-11-11T16:47:44Z">
        <w:r>
          <w:rPr>
            <w:rFonts w:hint="default" w:cs="Times New Roman"/>
            <w:lang w:val="en-US"/>
          </w:rPr>
          <w:t>Length</w:t>
        </w:r>
      </w:ins>
      <w:ins w:id="252" w:author="genchanghsu" w:date="2023-11-11T16:47:45Z">
        <w:r>
          <w:rPr>
            <w:rFonts w:hint="default" w:cs="Times New Roman"/>
            <w:lang w:val="en-US"/>
          </w:rPr>
          <w:t xml:space="preserve"> 201</w:t>
        </w:r>
      </w:ins>
      <w:ins w:id="253" w:author="genchanghsu" w:date="2023-11-11T16:47:46Z">
        <w:r>
          <w:rPr>
            <w:rFonts w:hint="default" w:cs="Times New Roman"/>
            <w:lang w:val="en-US"/>
          </w:rPr>
          <w:t>8</w:t>
        </w:r>
      </w:ins>
      <w:ins w:id="254" w:author="genchanghsu" w:date="2023-11-11T16:47:43Z">
        <w:r>
          <w:rPr>
            <w:rFonts w:hint="default" w:cs="Times New Roman"/>
            <w:lang w:val="en-US"/>
          </w:rPr>
          <w:t>)</w:t>
        </w:r>
      </w:ins>
      <w:del w:id="255" w:author="genchanghsu" w:date="2023-11-11T16:47:41Z">
        <w:r>
          <w:rPr>
            <w:rFonts w:cs="Times New Roman"/>
          </w:rPr>
          <w:delText xml:space="preserve"> </w:delText>
        </w:r>
      </w:del>
      <w:del w:id="256" w:author="genchanghsu" w:date="2023-11-11T16:47:41Z">
        <w:r>
          <w:rPr>
            <w:rFonts w:cs="Times New Roman"/>
          </w:rPr>
          <w:fldChar w:fldCharType="begin"/>
        </w:r>
      </w:del>
      <w:del w:id="257" w:author="genchanghsu" w:date="2023-11-11T16:47:41Z">
        <w:r>
          <w:rPr>
            <w:rFonts w:cs="Times New Roman"/>
          </w:rPr>
          <w:del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delInstrText>
        </w:r>
      </w:del>
      <w:del w:id="258" w:author="genchanghsu" w:date="2023-11-11T16:47:41Z">
        <w:r>
          <w:rPr>
            <w:rFonts w:cs="Times New Roman"/>
          </w:rPr>
          <w:fldChar w:fldCharType="separate"/>
        </w:r>
      </w:del>
      <w:del w:id="259" w:author="genchanghsu" w:date="2023-11-11T16:47:41Z">
        <w:r>
          <w:rPr>
            <w:rFonts w:cs="Times New Roman"/>
          </w:rPr>
          <w:delText>(Lenth and Lenth, 2018)</w:delText>
        </w:r>
      </w:del>
      <w:del w:id="260" w:author="genchanghsu" w:date="2023-11-11T16:47:41Z">
        <w:r>
          <w:rPr>
            <w:rFonts w:cs="Times New Roman"/>
          </w:rPr>
          <w:fldChar w:fldCharType="end"/>
        </w:r>
      </w:del>
      <w:ins w:id="261" w:author="genchanghsu" w:date="2023-11-11T16:47:48Z">
        <w:r>
          <w:rPr>
            <w:rFonts w:hint="default" w:cs="Times New Roman"/>
            <w:lang w:val="en-US"/>
          </w:rPr>
          <w:t>.</w:t>
        </w:r>
      </w:ins>
      <w:del w:id="262" w:author="genchanghsu" w:date="2023-11-11T16:47:41Z">
        <w:r>
          <w:rPr>
            <w:rFonts w:cs="Times New Roman"/>
          </w:rPr>
          <w:delText>.</w:delText>
        </w:r>
      </w:del>
      <w:r>
        <w:rPr>
          <w:rFonts w:cs="Times New Roman"/>
        </w:rPr>
        <w:t xml:space="preserve">  The perc</w:t>
      </w:r>
      <w:bookmarkStart w:id="0" w:name="_GoBack"/>
      <w:bookmarkEnd w:id="0"/>
      <w:r>
        <w:rPr>
          <w:rFonts w:cs="Times New Roman"/>
        </w:rPr>
        <w:t xml:space="preserve">ent forest cover around each study farm was estimated from Google Earth images by manually delimiting the forested areas within a 1-km radius circular buffer surrounding the farm and computing the fraction of these areas in the buffer zone.  </w:t>
      </w:r>
      <w:commentRangeStart w:id="1"/>
      <w:r>
        <w:rPr>
          <w:rFonts w:cs="Times New Roman"/>
        </w:rPr>
        <w:t>The 1-km radius was based on previous studies (Rusch et al., 2016)</w:t>
      </w:r>
      <w:commentRangeEnd w:id="1"/>
      <w:r>
        <w:commentReference w:id="1"/>
      </w:r>
      <w:r>
        <w:rPr>
          <w:rFonts w:cs="Times New Roman"/>
        </w:rPr>
        <w:t xml:space="preserve">.  Because spiders and ladybeetles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predators’ diet increased over the course of the crop season from 21-47% at the tillering stage to 80-97% at the ripening stage; the proportion of detritivores in predators’ diet decreased from 35-61% at the tillering stage to &lt;1% at the ripening stage; the proportion of tourist herbivores in predators’ diet also decreased from 13-20% at the tillering stage to 3-18% at the ripening stage (Fig. 1a; Appendix A: Table S2, Fig.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(31-55%) in their diet in the beginning of crop season (tillering stage) and substantially increased the consumption on rice herbivores to 78-95% in late crop season (ripening stage) (Fig. 1b; Appendix A: Table S2, Fig.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8%) and a steadily high proportion of rice herbivores (≥ 80%) in their diet throughout the crop season (Fig. 1c; Appendix A: Table S2, Fig. S2).  Tourist herbivores generally did not constitute an important prey source and contributed less than 33% to the diet of spiders and ladybeetles (Fig. 1b, 1c; Appendix A: Table S2, Fig.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both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2.02</w:t>
      </w:r>
      <w:r>
        <w:rPr>
          <w:rFonts w:cs="Times New Roman"/>
        </w:rPr>
        <w:t xml:space="preserve">, </w:t>
      </w:r>
      <w:r>
        <w:rPr>
          <w:rFonts w:cs="Times New Roman"/>
          <w:i/>
        </w:rPr>
        <w:t>P</w:t>
      </w:r>
      <w:r>
        <w:rPr>
          <w:rFonts w:cs="Times New Roman"/>
        </w:rPr>
        <w:t xml:space="preserve"> = 0.36;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17-48% (tillering) to 78-95% (ripening) (Fig. 2b; Appendix A: Table S2, Fig. S2), whereas for ladybeetles in organic and conventional farms, the proportion of rice herbivores in their diet remained relatively stable throughout the season, ranging from 80-93% (tilling) to 97-98% (ripening) (Fig. 2c; Appendix A: Table S2, Fig.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The proportion of rice herbivores in GAPs’ diet differed between organic and conventional farms for both predators (</w:t>
      </w:r>
      <w:r>
        <w:rPr>
          <w:rFonts w:cs="Times New Roman"/>
          <w:i/>
          <w:szCs w:val="28"/>
        </w:rPr>
        <w:t>χ</w:t>
      </w:r>
      <w:r>
        <w:rPr>
          <w:rFonts w:cs="Times New Roman"/>
          <w:szCs w:val="28"/>
          <w:vertAlign w:val="superscript"/>
        </w:rPr>
        <w:t>2</w:t>
      </w:r>
      <w:r>
        <w:rPr>
          <w:rFonts w:cs="Times New Roman"/>
          <w:szCs w:val="28"/>
        </w:rPr>
        <w:t xml:space="preserve"> = 20.18, </w:t>
      </w:r>
      <w:r>
        <w:rPr>
          <w:rFonts w:cs="Times New Roman"/>
          <w:i/>
          <w:szCs w:val="28"/>
        </w:rPr>
        <w:t>P</w:t>
      </w:r>
      <w:r>
        <w:rPr>
          <w:rFonts w:cs="Times New Roman"/>
          <w:szCs w:val="28"/>
        </w:rPr>
        <w:t xml:space="preserve"> &lt;</w:t>
      </w:r>
      <w:r>
        <w:rPr>
          <w:rFonts w:cs="Times New Roman"/>
        </w:rPr>
        <w:t xml:space="preserve"> 0.001) and spiders</w:t>
      </w:r>
      <w:r>
        <w:rPr>
          <w:rFonts w:cs="Times New Roman"/>
          <w:i/>
          <w:szCs w:val="28"/>
        </w:rPr>
        <w:t xml:space="preserve"> </w:t>
      </w:r>
      <w:r>
        <w:rPr>
          <w:rFonts w:cs="Times New Roman"/>
          <w:szCs w:val="28"/>
        </w:rPr>
        <w:t>(</w:t>
      </w:r>
      <w:r>
        <w:rPr>
          <w:rFonts w:cs="Times New Roman"/>
          <w:i/>
          <w:szCs w:val="28"/>
        </w:rPr>
        <w:t>χ</w:t>
      </w:r>
      <w:r>
        <w:rPr>
          <w:rFonts w:cs="Times New Roman"/>
          <w:szCs w:val="28"/>
          <w:vertAlign w:val="superscript"/>
        </w:rPr>
        <w:t>2</w:t>
      </w:r>
      <w:r>
        <w:rPr>
          <w:rFonts w:cs="Times New Roman"/>
          <w:szCs w:val="28"/>
        </w:rPr>
        <w:t xml:space="preserve"> = 11.58,</w:t>
      </w:r>
      <w:r>
        <w:rPr>
          <w:rFonts w:cs="Times New Roman"/>
        </w:rPr>
        <w:t xml:space="preserve"> </w:t>
      </w:r>
      <w:r>
        <w:rPr>
          <w:rFonts w:cs="Times New Roman"/>
          <w:i/>
        </w:rPr>
        <w:t>P</w:t>
      </w:r>
      <w:r>
        <w:rPr>
          <w:rFonts w:cs="Times New Roman"/>
        </w:rPr>
        <w:t xml:space="preserve"> &lt; 0.001), but not ladybeetles (</w:t>
      </w:r>
      <w:r>
        <w:rPr>
          <w:rFonts w:cs="Times New Roman"/>
          <w:i/>
          <w:szCs w:val="28"/>
        </w:rPr>
        <w:t>χ</w:t>
      </w:r>
      <w:r>
        <w:rPr>
          <w:rFonts w:cs="Times New Roman"/>
          <w:szCs w:val="28"/>
          <w:vertAlign w:val="superscript"/>
        </w:rPr>
        <w:t>2</w:t>
      </w:r>
      <w:r>
        <w:rPr>
          <w:rFonts w:cs="Times New Roman"/>
          <w:szCs w:val="28"/>
        </w:rPr>
        <w:t xml:space="preserve"> = 1.35,</w:t>
      </w:r>
      <w:r>
        <w:rPr>
          <w:rFonts w:cs="Times New Roman"/>
        </w:rPr>
        <w:t xml:space="preserve"> </w:t>
      </w:r>
      <w:r>
        <w:rPr>
          <w:rFonts w:cs="Times New Roman"/>
          <w:i/>
        </w:rPr>
        <w:t>P</w:t>
      </w:r>
      <w:r>
        <w:rPr>
          <w:rFonts w:cs="Times New Roman"/>
        </w:rPr>
        <w:t xml:space="preserve"> = 0.25; Table 1).  Specifically, both predators consumed a higher proportion of rice herbivores in their diet in conventional vs. organic farms (Tukey’s post-hoc test, </w:t>
      </w:r>
      <w:r>
        <w:rPr>
          <w:rFonts w:cs="Times New Roman"/>
          <w:i/>
        </w:rPr>
        <w:t>P</w:t>
      </w:r>
      <w:r>
        <w:rPr>
          <w:rFonts w:cs="Times New Roman"/>
        </w:rPr>
        <w:t xml:space="preserve"> &lt; 0.05; Table 2).  The proportion of rice herbivores in GAPs’ diet also differed among crop stages (both predators: </w:t>
      </w:r>
      <w:r>
        <w:rPr>
          <w:rFonts w:cs="Times New Roman"/>
          <w:i/>
          <w:szCs w:val="28"/>
        </w:rPr>
        <w:t>χ</w:t>
      </w:r>
      <w:r>
        <w:rPr>
          <w:rFonts w:cs="Times New Roman"/>
          <w:szCs w:val="28"/>
          <w:vertAlign w:val="superscript"/>
        </w:rPr>
        <w:t>2</w:t>
      </w:r>
      <w:r>
        <w:rPr>
          <w:rFonts w:cs="Times New Roman"/>
          <w:szCs w:val="28"/>
        </w:rPr>
        <w:t xml:space="preserve"> = 225.48,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95.93,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90.94,</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r>
        <w:rPr>
          <w:rFonts w:cs="Times New Roman"/>
        </w:rPr>
        <w:t xml:space="preserve">The proportion of rice herbivores consumed in GAPs’ diet was not associated with the percent forest cover within a 1-km radius buffer surrounding the study farms (both predators: </w:t>
      </w:r>
      <w:r>
        <w:rPr>
          <w:rFonts w:cs="Times New Roman"/>
          <w:i/>
          <w:szCs w:val="28"/>
        </w:rPr>
        <w:t>χ</w:t>
      </w:r>
      <w:r>
        <w:rPr>
          <w:rFonts w:cs="Times New Roman"/>
          <w:szCs w:val="28"/>
          <w:vertAlign w:val="superscript"/>
        </w:rPr>
        <w:t>2</w:t>
      </w:r>
      <w:r>
        <w:rPr>
          <w:rFonts w:cs="Times New Roman"/>
          <w:szCs w:val="28"/>
        </w:rPr>
        <w:t xml:space="preserve"> = 0.61, </w:t>
      </w:r>
      <w:r>
        <w:rPr>
          <w:rFonts w:cs="Times New Roman"/>
          <w:i/>
          <w:szCs w:val="28"/>
        </w:rPr>
        <w:t>P</w:t>
      </w:r>
      <w:r>
        <w:rPr>
          <w:rFonts w:cs="Times New Roman"/>
          <w:szCs w:val="28"/>
        </w:rPr>
        <w:t xml:space="preserve"> = 0.43</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0.95,</w:t>
      </w:r>
      <w:r>
        <w:rPr>
          <w:rFonts w:cs="Times New Roman"/>
        </w:rPr>
        <w:t xml:space="preserve"> </w:t>
      </w:r>
      <w:r>
        <w:rPr>
          <w:rFonts w:cs="Times New Roman"/>
          <w:i/>
        </w:rPr>
        <w:t>P</w:t>
      </w:r>
      <w:r>
        <w:rPr>
          <w:rFonts w:cs="Times New Roman"/>
        </w:rPr>
        <w:t xml:space="preserve"> = 0.33; ladybeetles: </w:t>
      </w:r>
      <w:r>
        <w:rPr>
          <w:rFonts w:cs="Times New Roman"/>
          <w:i/>
          <w:szCs w:val="28"/>
        </w:rPr>
        <w:t>χ</w:t>
      </w:r>
      <w:r>
        <w:rPr>
          <w:rFonts w:cs="Times New Roman"/>
          <w:szCs w:val="28"/>
          <w:vertAlign w:val="superscript"/>
        </w:rPr>
        <w:t>2</w:t>
      </w:r>
      <w:r>
        <w:rPr>
          <w:rFonts w:cs="Times New Roman"/>
          <w:szCs w:val="28"/>
        </w:rPr>
        <w:t xml:space="preserve"> = 0.76,</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(both predators: </w:t>
      </w:r>
      <w:r>
        <w:rPr>
          <w:rFonts w:cs="Times New Roman"/>
          <w:i/>
          <w:szCs w:val="28"/>
        </w:rPr>
        <w:t>χ</w:t>
      </w:r>
      <w:r>
        <w:rPr>
          <w:rFonts w:cs="Times New Roman"/>
          <w:szCs w:val="28"/>
          <w:vertAlign w:val="superscript"/>
        </w:rPr>
        <w:t>2</w:t>
      </w:r>
      <w:r>
        <w:rPr>
          <w:rFonts w:cs="Times New Roman"/>
          <w:szCs w:val="28"/>
        </w:rPr>
        <w:t xml:space="preserve"> = 0.08, </w:t>
      </w:r>
      <w:r>
        <w:rPr>
          <w:rFonts w:cs="Times New Roman"/>
          <w:i/>
          <w:szCs w:val="28"/>
        </w:rPr>
        <w:t>P</w:t>
      </w:r>
      <w:r>
        <w:rPr>
          <w:rFonts w:cs="Times New Roman"/>
          <w:szCs w:val="28"/>
        </w:rPr>
        <w:t xml:space="preserve"> = 0.77</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0.92,</w:t>
      </w:r>
      <w:r>
        <w:rPr>
          <w:rFonts w:cs="Times New Roman"/>
        </w:rPr>
        <w:t xml:space="preserve"> </w:t>
      </w:r>
      <w:r>
        <w:rPr>
          <w:rFonts w:cs="Times New Roman"/>
          <w:i/>
        </w:rPr>
        <w:t>P</w:t>
      </w:r>
      <w:r>
        <w:rPr>
          <w:rFonts w:cs="Times New Roman"/>
        </w:rPr>
        <w:t xml:space="preserve"> = 0.34; ladybeetles: </w:t>
      </w:r>
      <w:r>
        <w:rPr>
          <w:rFonts w:cs="Times New Roman"/>
          <w:i/>
          <w:szCs w:val="28"/>
        </w:rPr>
        <w:t>χ</w:t>
      </w:r>
      <w:r>
        <w:rPr>
          <w:rFonts w:cs="Times New Roman"/>
          <w:szCs w:val="28"/>
          <w:vertAlign w:val="superscript"/>
        </w:rPr>
        <w:t>2</w:t>
      </w:r>
      <w:r>
        <w:rPr>
          <w:rFonts w:cs="Times New Roman"/>
          <w:szCs w:val="28"/>
        </w:rPr>
        <w:t xml:space="preserve"> = 1.15,</w:t>
      </w:r>
      <w:r>
        <w:rPr>
          <w:rFonts w:cs="Times New Roman"/>
        </w:rPr>
        <w:t xml:space="preserve"> </w:t>
      </w:r>
      <w:r>
        <w:rPr>
          <w:rFonts w:cs="Times New Roman"/>
          <w:i/>
        </w:rPr>
        <w:t>P</w:t>
      </w:r>
      <w:r>
        <w:rPr>
          <w:rFonts w:cs="Times New Roman"/>
        </w:rPr>
        <w:t xml:space="preserve"> = 0.28;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r>
        <w:rPr>
          <w:rFonts w:cs="Times New Roman"/>
          <w:szCs w:val="28"/>
        </w:rPr>
        <w:t xml:space="preserve">Because the worldwide demand for environmentally friendly practices in agriculture has increased, we investigated the potential of GAPs (ubiquitous in nature) as biocontrol agents in </w:t>
      </w:r>
      <w:ins w:id="263" w:author="genchanghsu" w:date="2023-11-07T22:49:04Z">
        <w:r>
          <w:rPr>
            <w:rFonts w:hint="default" w:cs="Times New Roman"/>
            <w:szCs w:val="28"/>
            <w:lang w:val="en-US"/>
          </w:rPr>
          <w:t>r</w:t>
        </w:r>
      </w:ins>
      <w:ins w:id="264" w:author="genchanghsu" w:date="2023-11-07T22:49:05Z">
        <w:r>
          <w:rPr>
            <w:rFonts w:hint="default" w:cs="Times New Roman"/>
            <w:szCs w:val="28"/>
            <w:lang w:val="en-US"/>
          </w:rPr>
          <w:t xml:space="preserve">ice </w:t>
        </w:r>
      </w:ins>
      <w:r>
        <w:rPr>
          <w:rFonts w:cs="Times New Roman"/>
          <w:szCs w:val="28"/>
        </w:rPr>
        <w:t>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20-47% at the tillering stage to 80-97% at the ripening stage</w:t>
      </w:r>
      <w:del w:id="265" w:author="genchanghsu" w:date="2023-11-09T21:16:49Z">
        <w:r>
          <w:rPr>
            <w:rFonts w:cs="Times New Roman"/>
            <w:szCs w:val="28"/>
          </w:rPr>
          <w:delText xml:space="preserve"> (Fig. 1a)</w:delText>
        </w:r>
      </w:del>
      <w:r>
        <w:rPr>
          <w:rFonts w:cs="Times New Roman"/>
          <w:szCs w:val="28"/>
        </w:rPr>
        <w:t>.  The high percentage at the ripening stage indicates that GAPs could function as specialists in pest management during critical growth (late crop) stages.  Notably, rice herbivore consumption by spiders increased gradually toward the later crop season</w:t>
      </w:r>
      <w:del w:id="266" w:author="genchanghsu" w:date="2023-11-09T21:16:55Z">
        <w:r>
          <w:rPr>
            <w:rFonts w:cs="Times New Roman"/>
            <w:szCs w:val="28"/>
          </w:rPr>
          <w:delText xml:space="preserve"> (Fig. 2b)</w:delText>
        </w:r>
      </w:del>
      <w:r>
        <w:rPr>
          <w:rFonts w:cs="Times New Roman"/>
          <w:szCs w:val="28"/>
        </w:rPr>
        <w:t>, whereas the consumption by ladybeetles remained stable throughout the season</w:t>
      </w:r>
      <w:del w:id="267" w:author="genchanghsu" w:date="2023-11-09T21:17:02Z">
        <w:r>
          <w:rPr>
            <w:rFonts w:cs="Times New Roman"/>
            <w:szCs w:val="28"/>
          </w:rPr>
          <w:delText xml:space="preserve"> (Fig. 2c)</w:delText>
        </w:r>
      </w:del>
      <w:r>
        <w:rPr>
          <w:rFonts w:cs="Times New Roman"/>
          <w:szCs w:val="28"/>
        </w:rPr>
        <w:t>.  2) Our results revealed similar among-year patterns in rice herbivore consumption by GAPs in organic and conventional rice farms, suggesting a consistency in GAPs’ feeding habits and biocontrol value</w:t>
      </w:r>
      <w:del w:id="268" w:author="genchanghsu" w:date="2023-11-09T21:17:08Z">
        <w:r>
          <w:rPr>
            <w:rFonts w:cs="Times New Roman"/>
            <w:szCs w:val="28"/>
          </w:rPr>
          <w:delText xml:space="preserve"> (Fig. 2, Table 1)</w:delText>
        </w:r>
      </w:del>
      <w:r>
        <w:rPr>
          <w:rFonts w:cs="Times New Roman"/>
          <w:szCs w:val="28"/>
        </w:rPr>
        <w:t xml:space="preserve">.  3) The proportion of rice herbivores in GAPs’ diets varied with farm type and crop stage (e.g., higher in conventional farms and during flowering/ripening stages).  However, contrary to results from previous studies, pest consumption by GAPs was not associated with </w:t>
      </w:r>
      <w:ins w:id="269" w:author="genchanghsu" w:date="2023-11-07T22:51:25Z">
        <w:r>
          <w:rPr>
            <w:rFonts w:hint="default" w:cs="Times New Roman"/>
            <w:szCs w:val="28"/>
            <w:lang w:val="en-US"/>
          </w:rPr>
          <w:t>fore</w:t>
        </w:r>
      </w:ins>
      <w:ins w:id="270" w:author="genchanghsu" w:date="2023-11-07T22:51:26Z">
        <w:r>
          <w:rPr>
            <w:rFonts w:hint="default" w:cs="Times New Roman"/>
            <w:szCs w:val="28"/>
            <w:lang w:val="en-US"/>
          </w:rPr>
          <w:t>st</w:t>
        </w:r>
      </w:ins>
      <w:ins w:id="271" w:author="genchanghsu" w:date="2023-11-07T22:51:47Z">
        <w:r>
          <w:rPr>
            <w:rFonts w:hint="default" w:cs="Times New Roman"/>
            <w:szCs w:val="28"/>
            <w:lang w:val="en-US"/>
          </w:rPr>
          <w:t xml:space="preserve"> </w:t>
        </w:r>
      </w:ins>
      <w:ins w:id="272" w:author="genchanghsu" w:date="2023-11-07T22:52:11Z">
        <w:r>
          <w:rPr>
            <w:rFonts w:hint="default" w:cs="Times New Roman"/>
            <w:szCs w:val="28"/>
            <w:lang w:val="en-US"/>
          </w:rPr>
          <w:t>cove</w:t>
        </w:r>
      </w:ins>
      <w:ins w:id="273" w:author="genchanghsu" w:date="2023-11-07T22:52:12Z">
        <w:r>
          <w:rPr>
            <w:rFonts w:hint="default" w:cs="Times New Roman"/>
            <w:szCs w:val="28"/>
            <w:lang w:val="en-US"/>
          </w:rPr>
          <w:t>r</w:t>
        </w:r>
      </w:ins>
      <w:del w:id="274" w:author="genchanghsu" w:date="2023-11-07T22:51:21Z">
        <w:r>
          <w:rPr>
            <w:rFonts w:cs="Times New Roman"/>
            <w:szCs w:val="28"/>
          </w:rPr>
          <w:delText>surrounding landscape (e.g., percent forest cover)</w:delText>
        </w:r>
      </w:del>
      <w:r>
        <w:rPr>
          <w:rFonts w:cs="Times New Roman"/>
          <w:szCs w:val="28"/>
        </w:rPr>
        <w:t xml:space="preserve"> or the relative abundance of rice herbivores in the field</w:t>
      </w:r>
      <w:del w:id="275" w:author="genchanghsu" w:date="2023-11-09T21:18:59Z">
        <w:r>
          <w:rPr>
            <w:rFonts w:cs="Times New Roman"/>
            <w:szCs w:val="28"/>
          </w:rPr>
          <w:delText xml:space="preserve"> </w:delText>
        </w:r>
      </w:del>
      <w:del w:id="276" w:author="genchanghsu" w:date="2023-11-09T21:18:58Z">
        <w:r>
          <w:rPr>
            <w:rFonts w:cs="Times New Roman"/>
            <w:szCs w:val="28"/>
          </w:rPr>
          <w:delText>(Table 1)</w:delText>
        </w:r>
      </w:del>
      <w:r>
        <w:rPr>
          <w:rFonts w:cs="Times New Roman"/>
          <w:szCs w:val="28"/>
        </w:rPr>
        <w:t>.  We discuss in the following: 1) GAPs function as pest specialists at late crop stages, 2) GAPs exhibit consistent pest consumption patterns over years, 3) factors associated with pest consumption by GAPs, and 4) the potential caveats of this study (e.g., pest suppression and intraguild predation).  We finish by highlighting the implications of our results for agricultural management.</w:t>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4.1.  Generalist predators function as pest 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guild-level specialist predators of pests during the late crop season.  Specifically, across the three study years, GAPs in both organic and conventional farms consumed an increasing proportion of rice herbivores over the crop season, reaching 80-97% in predators’ diet at the ripening stage, whereas the proportions of alternative prey (detritivores and tourist herbivores) in their diet gradually decreased below 18% at the ripening stage (</w:t>
      </w:r>
      <w:del w:id="277" w:author="genchanghsu" w:date="2023-11-09T21:17:16Z">
        <w:r>
          <w:rPr>
            <w:rFonts w:cs="Times New Roman"/>
            <w:szCs w:val="28"/>
          </w:rPr>
          <w:delText>Fig. 1;</w:delText>
        </w:r>
      </w:del>
      <w:del w:id="278" w:author="genchanghsu" w:date="2023-11-09T21:17:17Z">
        <w:r>
          <w:rPr>
            <w:rFonts w:cs="Times New Roman"/>
            <w:szCs w:val="28"/>
          </w:rPr>
          <w:delText xml:space="preserve"> </w:delText>
        </w:r>
      </w:del>
      <w:r>
        <w:rPr>
          <w:rFonts w:cs="Times New Roman"/>
          <w:szCs w:val="28"/>
        </w:rPr>
        <w:t xml:space="preserve">Appendix A: Table S2, </w:t>
      </w:r>
      <w:r>
        <w:rPr>
          <w:rFonts w:cs="Times New Roman"/>
        </w:rPr>
        <w:t>Fig. S2</w:t>
      </w:r>
      <w:r>
        <w:rPr>
          <w:rFonts w:cs="Times New Roman"/>
          <w:szCs w:val="28"/>
        </w:rPr>
        <w:t xml:space="preserve">).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 xml:space="preserve">).   </w:t>
      </w:r>
    </w:p>
    <w:p>
      <w:pPr>
        <w:spacing w:after="0" w:line="480" w:lineRule="auto"/>
        <w:ind w:firstLine="720"/>
        <w:jc w:val="left"/>
        <w:rPr>
          <w:rFonts w:cs="Times New Roman"/>
          <w:szCs w:val="28"/>
        </w:rPr>
      </w:pPr>
      <w:r>
        <w:rPr>
          <w:rFonts w:cs="Times New Roman"/>
          <w:szCs w:val="28"/>
        </w:rPr>
        <w:t>While GAPs consumed a high proportion of pests at late crop stages, the two predator groups in our study system, spiders and ladybeetles (Table S1), exhibited distinct dietary patterns over the crop season</w:t>
      </w:r>
      <w:del w:id="279" w:author="genchanghsu" w:date="2023-11-09T21:17:25Z">
        <w:r>
          <w:rPr>
            <w:rFonts w:cs="Times New Roman"/>
            <w:szCs w:val="28"/>
          </w:rPr>
          <w:delText xml:space="preserve"> (Fig. 1, Fig. 2)</w:delText>
        </w:r>
      </w:del>
      <w:r>
        <w:rPr>
          <w:rFonts w:cs="Times New Roman"/>
          <w:szCs w:val="28"/>
        </w:rPr>
        <w:t>.   Specifically, pest consumption by spiders increased substantially, but pest consumption by ladybeetles remained stable over the season</w:t>
      </w:r>
      <w:del w:id="280" w:author="genchanghsu" w:date="2023-11-09T21:17:32Z">
        <w:r>
          <w:rPr>
            <w:rFonts w:cs="Times New Roman"/>
            <w:szCs w:val="28"/>
          </w:rPr>
          <w:delText xml:space="preserve"> (Fig. 2b vs. 2c)</w:delText>
        </w:r>
      </w:del>
      <w:r>
        <w:rPr>
          <w:rFonts w:cs="Times New Roman"/>
          <w:szCs w:val="28"/>
        </w:rPr>
        <w:t xml:space="preserve">.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In contrast, ladybeetles are actively hunting predators and may preferentially feed on rice herbivores, resulting in stable pest consumption over time</w:t>
      </w:r>
      <w:del w:id="281" w:author="genchanghsu" w:date="2023-11-09T21:17:38Z">
        <w:r>
          <w:rPr>
            <w:rFonts w:cs="Times New Roman"/>
            <w:szCs w:val="28"/>
          </w:rPr>
          <w:delText xml:space="preserve"> (Fig. 1c, Fig. 2c, Fig. 3)</w:delText>
        </w:r>
      </w:del>
      <w:r>
        <w:rPr>
          <w:rFonts w:cs="Times New Roman"/>
          <w:szCs w:val="28"/>
        </w:rPr>
        <w:t xml:space="preserve">.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encourage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r>
        <w:rPr>
          <w:rFonts w:cs="Times New Roman"/>
          <w:i/>
          <w:szCs w:val="28"/>
        </w:rPr>
        <w:t>4.2.  Generalists exhibit consistent pest consumption patterns over years</w:t>
      </w:r>
    </w:p>
    <w:p>
      <w:pPr>
        <w:spacing w:after="0" w:line="480" w:lineRule="auto"/>
        <w:ind w:firstLine="720"/>
        <w:jc w:val="left"/>
        <w:rPr>
          <w:rFonts w:cs="Times New Roman"/>
          <w:i/>
          <w:szCs w:val="28"/>
        </w:rPr>
      </w:pPr>
      <w:r>
        <w:rPr>
          <w:rFonts w:cs="Times New Roman"/>
          <w:szCs w:val="28"/>
        </w:rPr>
        <w:t>Ideal biocontrol agents provide a consistent, predictable effect on pests under various environmental conditions.  Accordingly, GAPs in this study showed consistent pest consumption across years</w:t>
      </w:r>
      <w:del w:id="282" w:author="genchanghsu" w:date="2023-11-09T21:17:45Z">
        <w:r>
          <w:rPr>
            <w:rFonts w:cs="Times New Roman"/>
            <w:szCs w:val="28"/>
          </w:rPr>
          <w:delText xml:space="preserve"> (Fig. 2)</w:delText>
        </w:r>
      </w:del>
      <w:r>
        <w:rPr>
          <w:rFonts w:cs="Times New Roman"/>
          <w:szCs w:val="28"/>
        </w:rPr>
        <w:t>, despite var</w:t>
      </w:r>
      <w:ins w:id="283" w:author="genchanghsu" w:date="2023-11-11T12:54:12Z">
        <w:r>
          <w:rPr>
            <w:rFonts w:hint="default" w:cs="Times New Roman"/>
            <w:szCs w:val="28"/>
            <w:lang w:val="en-US"/>
          </w:rPr>
          <w:t>i</w:t>
        </w:r>
      </w:ins>
      <w:ins w:id="284" w:author="genchanghsu" w:date="2023-11-11T12:54:13Z">
        <w:r>
          <w:rPr>
            <w:rFonts w:hint="default" w:cs="Times New Roman"/>
            <w:szCs w:val="28"/>
            <w:lang w:val="en-US"/>
          </w:rPr>
          <w:t>able</w:t>
        </w:r>
      </w:ins>
      <w:del w:id="285" w:author="genchanghsu" w:date="2023-11-11T12:54:12Z">
        <w:r>
          <w:rPr>
            <w:rFonts w:cs="Times New Roman"/>
            <w:szCs w:val="28"/>
          </w:rPr>
          <w:delText>i</w:delText>
        </w:r>
      </w:del>
      <w:del w:id="286" w:author="genchanghsu" w:date="2023-11-11T12:54:11Z">
        <w:r>
          <w:rPr>
            <w:rFonts w:cs="Times New Roman"/>
            <w:szCs w:val="28"/>
          </w:rPr>
          <w:delText>ous</w:delText>
        </w:r>
      </w:del>
      <w:r>
        <w:rPr>
          <w:rFonts w:cs="Times New Roman"/>
          <w:szCs w:val="28"/>
        </w:rPr>
        <w:t xml:space="preserve"> abiotic and biotic environmental conditions.  Specifically, regarding the abiotic factors, the daily mean temperature, particularly from April to June, varied substantially among years (Appendix A: Fig. S3).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S3).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The proportion of rice pests in GAPs’ diets differed between farm types and among crop stages but was not associated with the percent forest cover surrounding the farms or the relative abundance of rice herbivores in the field</w:t>
      </w:r>
      <w:del w:id="287" w:author="genchanghsu" w:date="2023-11-09T21:19:20Z">
        <w:r>
          <w:rPr>
            <w:rFonts w:cs="Times New Roman"/>
            <w:szCs w:val="28"/>
          </w:rPr>
          <w:delText xml:space="preserve"> (Table 1)</w:delText>
        </w:r>
      </w:del>
      <w:r>
        <w:rPr>
          <w:rFonts w:cs="Times New Roman"/>
          <w:szCs w:val="28"/>
        </w:rPr>
        <w:t>.  Overall, GAPs in conventional farms consumed a higher proportion of rice pests in their diet compared to those in organic farms</w:t>
      </w:r>
      <w:del w:id="288" w:author="genchanghsu" w:date="2023-11-09T21:19:27Z">
        <w:r>
          <w:rPr>
            <w:rFonts w:cs="Times New Roman"/>
            <w:szCs w:val="28"/>
          </w:rPr>
          <w:delText xml:space="preserve"> </w:delText>
        </w:r>
      </w:del>
      <w:del w:id="289" w:author="genchanghsu" w:date="2023-11-09T21:19:26Z">
        <w:r>
          <w:rPr>
            <w:rFonts w:cs="Times New Roman"/>
            <w:szCs w:val="28"/>
          </w:rPr>
          <w:delText>(Table 2)</w:delText>
        </w:r>
      </w:del>
      <w:r>
        <w:rPr>
          <w:rFonts w:cs="Times New Roman"/>
          <w:szCs w:val="28"/>
        </w:rPr>
        <w:t xml:space="preserve">.  There are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bGljIj4gZXQgYWwuPC9zdHlsZT4sIDIwMDg7IExpY2h0ZW5iZXJnPHN0eWxlIGZhY2U9Iml0YWxp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bGljIj4gZXQgYWwuPC9zdHlsZT4sIDIwMDg7IExpY2h0ZW5iZXJnPHN0eWxlIGZhY2U9Iml0YWxp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leading to higher predator-prey encounter rates and thus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r>
        <w:rPr>
          <w:rFonts w:cs="Times New Roman"/>
          <w:szCs w:val="28"/>
        </w:rPr>
        <w:t>Besides farming practices, crop stages also affected pest consumption.  Overall, pest consumption by GAPs increased from early (tillering) to late (ripening) stages</w:t>
      </w:r>
      <w:del w:id="290" w:author="genchanghsu" w:date="2023-11-09T21:17:54Z">
        <w:r>
          <w:rPr>
            <w:rFonts w:cs="Times New Roman"/>
            <w:szCs w:val="28"/>
          </w:rPr>
          <w:delText xml:space="preserve"> (Fig. 2, Table 3)</w:delText>
        </w:r>
      </w:del>
      <w:r>
        <w:rPr>
          <w:rFonts w:cs="Times New Roman"/>
          <w:szCs w:val="28"/>
        </w:rPr>
        <w:t xml:space="preserve">,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This may be because pest populations increased with rice development and eventually predominated, leading to high pest consumption by GAPs at the flowering and ripening stages</w:t>
      </w:r>
      <w:del w:id="291" w:author="genchanghsu" w:date="2023-11-09T21:18:10Z">
        <w:r>
          <w:rPr>
            <w:rFonts w:cs="Times New Roman"/>
            <w:szCs w:val="28"/>
          </w:rPr>
          <w:delText xml:space="preserve"> (</w:delText>
        </w:r>
      </w:del>
      <w:del w:id="292" w:author="genchanghsu" w:date="2023-11-09T21:18:09Z">
        <w:r>
          <w:rPr>
            <w:rFonts w:cs="Times New Roman"/>
            <w:szCs w:val="28"/>
          </w:rPr>
          <w:delText>Fig. 2 and 3</w:delText>
        </w:r>
      </w:del>
      <w:del w:id="293" w:author="genchanghsu" w:date="2023-11-09T21:18:08Z">
        <w:r>
          <w:rPr>
            <w:rFonts w:cs="Times New Roman"/>
            <w:szCs w:val="28"/>
          </w:rPr>
          <w:delText>)</w:delText>
        </w:r>
      </w:del>
      <w:r>
        <w:rPr>
          <w:rFonts w:cs="Times New Roman"/>
          <w:szCs w:val="28"/>
        </w:rPr>
        <w:t>.  These findings indicate a higher biocontrol value of predators when the crop production is most vulnerable to pest damage.  Therefore, farming practitioners may want to avoid practices that harm predators (e.g., chemical applications) during this period to maintain healthy predator populations and associated ecosystem services.</w:t>
      </w:r>
    </w:p>
    <w:p>
      <w:pPr>
        <w:spacing w:after="0" w:line="480" w:lineRule="auto"/>
        <w:jc w:val="left"/>
        <w:rPr>
          <w:rFonts w:cs="Times New Roman"/>
          <w:color w:val="FF0000"/>
          <w:szCs w:val="28"/>
        </w:rPr>
      </w:pPr>
      <w:r>
        <w:rPr>
          <w:rFonts w:cs="Times New Roman"/>
          <w:szCs w:val="28"/>
        </w:rPr>
        <w:tab/>
      </w:r>
      <w:r>
        <w:rPr>
          <w:rFonts w:cs="Times New Roman"/>
          <w:szCs w:val="28"/>
        </w:rPr>
        <w:t xml:space="preserve">Complex habitat structure (e.g.,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but such higher complexity did not affect predators’ diet composition in our study</w:t>
      </w:r>
      <w:del w:id="294" w:author="genchanghsu" w:date="2023-11-09T21:19:32Z">
        <w:r>
          <w:rPr>
            <w:rFonts w:cs="Times New Roman"/>
            <w:szCs w:val="28"/>
          </w:rPr>
          <w:delText xml:space="preserve"> (Table 1)</w:delText>
        </w:r>
      </w:del>
      <w:r>
        <w:rPr>
          <w:rFonts w:cs="Times New Roman"/>
          <w:szCs w:val="28"/>
        </w:rPr>
        <w:t xml:space="preserve">.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xml:space="preserve">.  Furthermore, although the diet composition of generalist predators may correlate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models suggest no such correlation between rice herbivores and GAPs</w:t>
      </w:r>
      <w:del w:id="295" w:author="genchanghsu" w:date="2023-11-09T21:19:39Z">
        <w:r>
          <w:rPr>
            <w:rFonts w:cs="Times New Roman"/>
            <w:szCs w:val="28"/>
          </w:rPr>
          <w:delText xml:space="preserve"> </w:delText>
        </w:r>
      </w:del>
      <w:del w:id="296" w:author="genchanghsu" w:date="2023-11-09T21:19:38Z">
        <w:r>
          <w:rPr>
            <w:rFonts w:cs="Times New Roman"/>
            <w:szCs w:val="28"/>
          </w:rPr>
          <w:delText>(Table 1)</w:delText>
        </w:r>
      </w:del>
      <w:r>
        <w:rPr>
          <w:rFonts w:cs="Times New Roman"/>
          <w:szCs w:val="28"/>
        </w:rPr>
        <w:t>.  An explanation is that the relative abundance of rice herbivores was highly correlated with crop stage, a significant factor likely associat</w:t>
      </w:r>
      <w:del w:id="297" w:author="genchanghsu" w:date="2023-11-10T19:53:13Z">
        <w:r>
          <w:rPr>
            <w:rFonts w:hint="default" w:cs="Times New Roman"/>
            <w:szCs w:val="28"/>
            <w:lang w:val="en-US"/>
          </w:rPr>
          <w:delText>ing</w:delText>
        </w:r>
      </w:del>
      <w:ins w:id="298" w:author="genchanghsu" w:date="2023-11-10T19:53:13Z">
        <w:r>
          <w:rPr>
            <w:rFonts w:hint="default" w:cs="Times New Roman"/>
            <w:szCs w:val="28"/>
            <w:lang w:val="en-US"/>
          </w:rPr>
          <w:t>ed</w:t>
        </w:r>
      </w:ins>
      <w:r>
        <w:rPr>
          <w:rFonts w:cs="Times New Roman"/>
          <w:szCs w:val="28"/>
        </w:rPr>
        <w:t xml:space="preserve"> with various covariates (e.g., rice plant height) and explaining most variations in pest consumption by GAPs</w:t>
      </w:r>
      <w:del w:id="299" w:author="genchanghsu" w:date="2023-11-09T21:18:17Z">
        <w:r>
          <w:rPr>
            <w:rFonts w:cs="Times New Roman"/>
            <w:szCs w:val="28"/>
          </w:rPr>
          <w:delText xml:space="preserve"> </w:delText>
        </w:r>
      </w:del>
      <w:del w:id="300" w:author="genchanghsu" w:date="2023-11-09T21:18:16Z">
        <w:r>
          <w:rPr>
            <w:rFonts w:cs="Times New Roman"/>
            <w:szCs w:val="28"/>
          </w:rPr>
          <w:delText>(Fig. 3, Table 1)</w:delText>
        </w:r>
      </w:del>
      <w:r>
        <w:rPr>
          <w:rFonts w:cs="Times New Roman"/>
          <w:szCs w:val="28"/>
        </w:rPr>
        <w:t>.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hint="default" w:cs="Times New Roman"/>
          <w:szCs w:val="28"/>
          <w:lang w:val="en-US"/>
        </w:rPr>
      </w:pPr>
      <w:r>
        <w:rPr>
          <w:rFonts w:cs="Times New Roman"/>
          <w:szCs w:val="28"/>
        </w:rPr>
        <w:t>Our study demonstrates high pest consumption by GAPs in rice fields over three years and examines the factors influencing GAPs’ diet composition.  While our study provides evidence for GAPs’ biocontrol potential, some caveats may exist.</w:t>
      </w:r>
      <w:del w:id="301" w:author="genchanghsu" w:date="2023-11-09T13:20:42Z">
        <w:r>
          <w:rPr>
            <w:rFonts w:cs="Times New Roman"/>
            <w:szCs w:val="28"/>
          </w:rPr>
          <w:delText xml:space="preserve"> </w:delText>
        </w:r>
      </w:del>
      <w:r>
        <w:rPr>
          <w:rFonts w:cs="Times New Roman"/>
          <w:szCs w:val="28"/>
        </w:rPr>
        <w:t xml:space="preserve"> </w:t>
      </w:r>
      <w:ins w:id="302" w:author="genchanghsu" w:date="2023-11-09T13:20:26Z">
        <w:commentRangeStart w:id="2"/>
        <w:r>
          <w:rPr>
            <w:rFonts w:hint="default" w:cs="Times New Roman"/>
            <w:szCs w:val="28"/>
            <w:lang w:val="en-US"/>
          </w:rPr>
          <w:t>F</w:t>
        </w:r>
      </w:ins>
      <w:ins w:id="303" w:author="genchanghsu" w:date="2023-11-09T13:20:38Z">
        <w:r>
          <w:rPr>
            <w:rFonts w:hint="default" w:cs="Times New Roman"/>
            <w:szCs w:val="28"/>
            <w:lang w:val="en-US"/>
          </w:rPr>
          <w:t>i</w:t>
        </w:r>
      </w:ins>
      <w:ins w:id="304" w:author="genchanghsu" w:date="2023-11-09T13:20:40Z">
        <w:r>
          <w:rPr>
            <w:rFonts w:hint="default" w:cs="Times New Roman"/>
            <w:szCs w:val="28"/>
            <w:lang w:val="en-US"/>
          </w:rPr>
          <w:t>rst</w:t>
        </w:r>
      </w:ins>
      <w:ins w:id="305" w:author="genchanghsu" w:date="2023-11-09T13:20:26Z">
        <w:r>
          <w:rPr>
            <w:rFonts w:hint="default" w:cs="Times New Roman"/>
            <w:szCs w:val="28"/>
            <w:lang w:val="en-US"/>
          </w:rPr>
          <w:t xml:space="preserve">, the </w:t>
        </w:r>
      </w:ins>
      <w:ins w:id="306" w:author="genchanghsu" w:date="2023-11-09T13:20:26Z">
        <w:r>
          <w:rPr>
            <w:rFonts w:cs="Times New Roman"/>
          </w:rPr>
          <w:t>sweep-netting</w:t>
        </w:r>
      </w:ins>
      <w:ins w:id="307" w:author="genchanghsu" w:date="2023-11-09T13:20:26Z">
        <w:r>
          <w:rPr>
            <w:rFonts w:hint="default" w:cs="Times New Roman"/>
            <w:lang w:val="en-US"/>
          </w:rPr>
          <w:t xml:space="preserve"> sampling used in this study </w:t>
        </w:r>
      </w:ins>
      <w:ins w:id="308" w:author="genchanghsu" w:date="2023-11-09T13:29:54Z">
        <w:r>
          <w:rPr>
            <w:rFonts w:hint="default" w:cs="Times New Roman"/>
            <w:lang w:val="en-US"/>
          </w:rPr>
          <w:t xml:space="preserve">did </w:t>
        </w:r>
      </w:ins>
      <w:ins w:id="309" w:author="genchanghsu" w:date="2023-11-09T13:29:55Z">
        <w:r>
          <w:rPr>
            <w:rFonts w:hint="default" w:cs="Times New Roman"/>
            <w:lang w:val="en-US"/>
          </w:rPr>
          <w:t>not a</w:t>
        </w:r>
      </w:ins>
      <w:ins w:id="310" w:author="genchanghsu" w:date="2023-11-09T13:29:56Z">
        <w:r>
          <w:rPr>
            <w:rFonts w:hint="default" w:cs="Times New Roman"/>
            <w:lang w:val="en-US"/>
          </w:rPr>
          <w:t>llo</w:t>
        </w:r>
      </w:ins>
      <w:ins w:id="311" w:author="genchanghsu" w:date="2023-11-09T13:29:57Z">
        <w:r>
          <w:rPr>
            <w:rFonts w:hint="default" w:cs="Times New Roman"/>
            <w:lang w:val="en-US"/>
          </w:rPr>
          <w:t>w us</w:t>
        </w:r>
      </w:ins>
      <w:ins w:id="312" w:author="genchanghsu" w:date="2023-11-09T13:29:58Z">
        <w:r>
          <w:rPr>
            <w:rFonts w:hint="default" w:cs="Times New Roman"/>
            <w:lang w:val="en-US"/>
          </w:rPr>
          <w:t xml:space="preserve"> to</w:t>
        </w:r>
      </w:ins>
      <w:ins w:id="313" w:author="genchanghsu" w:date="2023-11-09T13:20:26Z">
        <w:r>
          <w:rPr>
            <w:rFonts w:hint="default" w:cs="Times New Roman"/>
            <w:lang w:val="en-US"/>
          </w:rPr>
          <w:t xml:space="preserve"> </w:t>
        </w:r>
      </w:ins>
      <w:ins w:id="314" w:author="genchanghsu" w:date="2023-11-09T13:26:37Z">
        <w:r>
          <w:rPr>
            <w:rFonts w:hint="default" w:cs="Times New Roman"/>
            <w:lang w:val="en-US"/>
          </w:rPr>
          <w:t>c</w:t>
        </w:r>
      </w:ins>
      <w:ins w:id="315" w:author="genchanghsu" w:date="2023-11-09T13:30:04Z">
        <w:r>
          <w:rPr>
            <w:rFonts w:hint="default" w:cs="Times New Roman"/>
            <w:lang w:val="en-US"/>
          </w:rPr>
          <w:t>a</w:t>
        </w:r>
      </w:ins>
      <w:ins w:id="316" w:author="genchanghsu" w:date="2023-11-09T13:30:05Z">
        <w:r>
          <w:rPr>
            <w:rFonts w:hint="default" w:cs="Times New Roman"/>
            <w:lang w:val="en-US"/>
          </w:rPr>
          <w:t>pture</w:t>
        </w:r>
      </w:ins>
      <w:ins w:id="317" w:author="genchanghsu" w:date="2023-11-09T13:26:39Z">
        <w:r>
          <w:rPr>
            <w:rFonts w:hint="default" w:cs="Times New Roman"/>
            <w:lang w:val="en-US"/>
          </w:rPr>
          <w:t xml:space="preserve"> </w:t>
        </w:r>
      </w:ins>
      <w:ins w:id="318" w:author="genchanghsu" w:date="2023-11-09T13:20:26Z">
        <w:r>
          <w:rPr>
            <w:rFonts w:hint="default" w:cs="Times New Roman"/>
            <w:lang w:val="en-US"/>
          </w:rPr>
          <w:t xml:space="preserve">ground-dwelling arthropods such as crickets and ants, which </w:t>
        </w:r>
      </w:ins>
      <w:ins w:id="319" w:author="genchanghsu" w:date="2023-11-09T13:30:16Z">
        <w:r>
          <w:rPr>
            <w:rFonts w:hint="default" w:cs="Times New Roman"/>
            <w:lang w:val="en-US"/>
          </w:rPr>
          <w:t>ma</w:t>
        </w:r>
      </w:ins>
      <w:ins w:id="320" w:author="genchanghsu" w:date="2023-11-09T13:30:17Z">
        <w:r>
          <w:rPr>
            <w:rFonts w:hint="default" w:cs="Times New Roman"/>
            <w:lang w:val="en-US"/>
          </w:rPr>
          <w:t xml:space="preserve">y </w:t>
        </w:r>
      </w:ins>
      <w:ins w:id="321" w:author="genchanghsu" w:date="2023-11-09T13:20:26Z">
        <w:r>
          <w:rPr>
            <w:rFonts w:hint="default" w:cs="Times New Roman"/>
            <w:lang w:val="en-US"/>
          </w:rPr>
          <w:t xml:space="preserve">also </w:t>
        </w:r>
      </w:ins>
      <w:ins w:id="322" w:author="genchanghsu" w:date="2023-11-09T13:24:30Z">
        <w:r>
          <w:rPr>
            <w:rFonts w:hint="default" w:cs="Times New Roman"/>
            <w:lang w:val="en-US"/>
          </w:rPr>
          <w:t>play</w:t>
        </w:r>
      </w:ins>
      <w:ins w:id="323" w:author="genchanghsu" w:date="2023-11-09T13:24:31Z">
        <w:r>
          <w:rPr>
            <w:rFonts w:hint="default" w:cs="Times New Roman"/>
            <w:lang w:val="en-US"/>
          </w:rPr>
          <w:t xml:space="preserve"> a cr</w:t>
        </w:r>
      </w:ins>
      <w:ins w:id="324" w:author="genchanghsu" w:date="2023-11-09T13:24:32Z">
        <w:r>
          <w:rPr>
            <w:rFonts w:hint="default" w:cs="Times New Roman"/>
            <w:lang w:val="en-US"/>
          </w:rPr>
          <w:t>itical</w:t>
        </w:r>
      </w:ins>
      <w:ins w:id="325" w:author="genchanghsu" w:date="2023-11-09T13:24:33Z">
        <w:r>
          <w:rPr>
            <w:rFonts w:hint="default" w:cs="Times New Roman"/>
            <w:lang w:val="en-US"/>
          </w:rPr>
          <w:t xml:space="preserve"> role </w:t>
        </w:r>
      </w:ins>
      <w:ins w:id="326" w:author="genchanghsu" w:date="2023-11-09T13:24:34Z">
        <w:r>
          <w:rPr>
            <w:rFonts w:hint="default" w:cs="Times New Roman"/>
            <w:lang w:val="en-US"/>
          </w:rPr>
          <w:t>in</w:t>
        </w:r>
      </w:ins>
      <w:ins w:id="327" w:author="genchanghsu" w:date="2023-11-09T13:24:44Z">
        <w:r>
          <w:rPr>
            <w:rFonts w:hint="default" w:cs="Times New Roman"/>
            <w:lang w:val="en-US"/>
          </w:rPr>
          <w:t xml:space="preserve"> the</w:t>
        </w:r>
      </w:ins>
      <w:ins w:id="328" w:author="genchanghsu" w:date="2023-11-09T13:24:36Z">
        <w:r>
          <w:rPr>
            <w:rFonts w:hint="default" w:cs="Times New Roman"/>
            <w:lang w:val="en-US"/>
          </w:rPr>
          <w:t xml:space="preserve"> </w:t>
        </w:r>
      </w:ins>
      <w:ins w:id="329" w:author="genchanghsu" w:date="2023-11-09T13:20:26Z">
        <w:r>
          <w:rPr>
            <w:rFonts w:hint="default" w:cs="Times New Roman"/>
            <w:lang w:val="en-US"/>
          </w:rPr>
          <w:t>trophic interactions in rice farms</w:t>
        </w:r>
      </w:ins>
      <w:ins w:id="330" w:author="genchanghsu" w:date="2023-11-09T13:20:31Z">
        <w:r>
          <w:rPr>
            <w:rFonts w:hint="default" w:cs="Times New Roman"/>
            <w:lang w:val="en-US"/>
          </w:rPr>
          <w:t>.</w:t>
        </w:r>
        <w:commentRangeEnd w:id="2"/>
      </w:ins>
      <w:r>
        <w:commentReference w:id="2"/>
      </w:r>
      <w:ins w:id="331" w:author="genchanghsu" w:date="2023-11-09T13:20:31Z">
        <w:r>
          <w:rPr>
            <w:rFonts w:hint="default" w:cs="Times New Roman"/>
            <w:lang w:val="en-US"/>
          </w:rPr>
          <w:t xml:space="preserve"> </w:t>
        </w:r>
      </w:ins>
      <w:ins w:id="332" w:author="genchanghsu" w:date="2023-11-09T13:20:33Z">
        <w:r>
          <w:rPr>
            <w:rFonts w:hint="default" w:cs="Times New Roman"/>
            <w:lang w:val="en-US"/>
          </w:rPr>
          <w:t>Se</w:t>
        </w:r>
      </w:ins>
      <w:ins w:id="333" w:author="genchanghsu" w:date="2023-11-09T13:20:34Z">
        <w:r>
          <w:rPr>
            <w:rFonts w:hint="default" w:cs="Times New Roman"/>
            <w:lang w:val="en-US"/>
          </w:rPr>
          <w:t>cond</w:t>
        </w:r>
      </w:ins>
      <w:del w:id="334" w:author="genchanghsu" w:date="2023-11-09T13:20:33Z">
        <w:r>
          <w:rPr>
            <w:rFonts w:cs="Times New Roman"/>
            <w:szCs w:val="28"/>
          </w:rPr>
          <w:delText>Firs</w:delText>
        </w:r>
      </w:del>
      <w:del w:id="335" w:author="genchanghsu" w:date="2023-11-09T13:20:32Z">
        <w:r>
          <w:rPr>
            <w:rFonts w:cs="Times New Roman"/>
            <w:szCs w:val="28"/>
          </w:rPr>
          <w:delText>t</w:delText>
        </w:r>
      </w:del>
      <w:r>
        <w:rPr>
          <w:rFonts w:cs="Times New Roman"/>
          <w:szCs w:val="28"/>
        </w:rPr>
        <w:t xml:space="preserve">,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Furthermore, future work may examine crop damage and production to reveal the effect of GAPs on pest control and crop performance.  </w:t>
      </w:r>
      <w:del w:id="336" w:author="genchanghsu" w:date="2023-11-09T13:20:49Z">
        <w:r>
          <w:rPr>
            <w:rFonts w:hint="default" w:cs="Times New Roman"/>
            <w:szCs w:val="28"/>
            <w:lang w:val="en-US"/>
          </w:rPr>
          <w:delText>Second</w:delText>
        </w:r>
      </w:del>
      <w:ins w:id="337" w:author="genchanghsu" w:date="2023-11-09T13:20:49Z">
        <w:r>
          <w:rPr>
            <w:rFonts w:hint="default" w:cs="Times New Roman"/>
            <w:szCs w:val="28"/>
            <w:lang w:val="en-US"/>
          </w:rPr>
          <w:t>Thi</w:t>
        </w:r>
      </w:ins>
      <w:ins w:id="338" w:author="genchanghsu" w:date="2023-11-09T13:20:50Z">
        <w:r>
          <w:rPr>
            <w:rFonts w:hint="default" w:cs="Times New Roman"/>
            <w:szCs w:val="28"/>
            <w:lang w:val="en-US"/>
          </w:rPr>
          <w:t>rd</w:t>
        </w:r>
      </w:ins>
      <w:r>
        <w:rPr>
          <w:rFonts w:cs="Times New Roman"/>
          <w:szCs w:val="28"/>
        </w:rPr>
        <w:t xml:space="preserve">,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quantified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in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Our study helps solve this long-standing puzzle by using stable isotope analysis to quantify the diet composition of GAPs</w:t>
      </w:r>
      <w:ins w:id="339" w:author="genchanghsu" w:date="2023-11-10T19:54:39Z">
        <w:r>
          <w:rPr>
            <w:rFonts w:hint="default" w:cs="Times New Roman"/>
            <w:szCs w:val="28"/>
            <w:lang w:val="en-US"/>
          </w:rPr>
          <w:t xml:space="preserve"> </w:t>
        </w:r>
      </w:ins>
      <w:ins w:id="340" w:author="genchanghsu" w:date="2023-11-10T19:54:40Z">
        <w:r>
          <w:rPr>
            <w:rFonts w:hint="default" w:cs="Times New Roman"/>
            <w:szCs w:val="28"/>
            <w:lang w:val="en-US"/>
          </w:rPr>
          <w:t>(</w:t>
        </w:r>
      </w:ins>
      <w:ins w:id="341" w:author="genchanghsu" w:date="2023-11-10T19:54:41Z">
        <w:r>
          <w:rPr>
            <w:rFonts w:hint="default" w:cs="Times New Roman"/>
            <w:szCs w:val="28"/>
            <w:lang w:val="en-US"/>
          </w:rPr>
          <w:t>spide</w:t>
        </w:r>
      </w:ins>
      <w:ins w:id="342" w:author="genchanghsu" w:date="2023-11-10T19:54:42Z">
        <w:r>
          <w:rPr>
            <w:rFonts w:hint="default" w:cs="Times New Roman"/>
            <w:szCs w:val="28"/>
            <w:lang w:val="en-US"/>
          </w:rPr>
          <w:t xml:space="preserve">rs and </w:t>
        </w:r>
      </w:ins>
      <w:ins w:id="343" w:author="genchanghsu" w:date="2023-11-10T19:54:43Z">
        <w:r>
          <w:rPr>
            <w:rFonts w:hint="default" w:cs="Times New Roman"/>
            <w:szCs w:val="28"/>
            <w:lang w:val="en-US"/>
          </w:rPr>
          <w:t>la</w:t>
        </w:r>
      </w:ins>
      <w:ins w:id="344" w:author="genchanghsu" w:date="2023-11-10T19:54:44Z">
        <w:r>
          <w:rPr>
            <w:rFonts w:hint="default" w:cs="Times New Roman"/>
            <w:szCs w:val="28"/>
            <w:lang w:val="en-US"/>
          </w:rPr>
          <w:t>dyb</w:t>
        </w:r>
      </w:ins>
      <w:ins w:id="345" w:author="genchanghsu" w:date="2023-11-10T19:54:45Z">
        <w:r>
          <w:rPr>
            <w:rFonts w:hint="default" w:cs="Times New Roman"/>
            <w:szCs w:val="28"/>
            <w:lang w:val="en-US"/>
          </w:rPr>
          <w:t>eetle</w:t>
        </w:r>
      </w:ins>
      <w:ins w:id="346" w:author="genchanghsu" w:date="2023-11-10T19:54:46Z">
        <w:r>
          <w:rPr>
            <w:rFonts w:hint="default" w:cs="Times New Roman"/>
            <w:szCs w:val="28"/>
            <w:lang w:val="en-US"/>
          </w:rPr>
          <w:t>s</w:t>
        </w:r>
      </w:ins>
      <w:ins w:id="347" w:author="genchanghsu" w:date="2023-11-10T19:54:40Z">
        <w:r>
          <w:rPr>
            <w:rFonts w:hint="default" w:cs="Times New Roman"/>
            <w:szCs w:val="28"/>
            <w:lang w:val="en-US"/>
          </w:rPr>
          <w:t>)</w:t>
        </w:r>
      </w:ins>
      <w:r>
        <w:rPr>
          <w:rFonts w:cs="Times New Roman"/>
          <w:szCs w:val="28"/>
        </w:rPr>
        <w:t xml:space="preserve"> </w:t>
      </w:r>
      <w:ins w:id="348" w:author="genchanghsu" w:date="2023-11-10T19:58:38Z">
        <w:r>
          <w:rPr>
            <w:rFonts w:hint="default" w:cs="Times New Roman"/>
            <w:szCs w:val="28"/>
            <w:lang w:val="en-US"/>
          </w:rPr>
          <w:t>over</w:t>
        </w:r>
      </w:ins>
      <w:ins w:id="349" w:author="genchanghsu" w:date="2023-11-10T19:58:39Z">
        <w:r>
          <w:rPr>
            <w:rFonts w:hint="default" w:cs="Times New Roman"/>
            <w:szCs w:val="28"/>
            <w:lang w:val="en-US"/>
          </w:rPr>
          <w:t xml:space="preserve"> th</w:t>
        </w:r>
      </w:ins>
      <w:ins w:id="350" w:author="genchanghsu" w:date="2023-11-10T19:58:40Z">
        <w:r>
          <w:rPr>
            <w:rFonts w:hint="default" w:cs="Times New Roman"/>
            <w:szCs w:val="28"/>
            <w:lang w:val="en-US"/>
          </w:rPr>
          <w:t xml:space="preserve">e </w:t>
        </w:r>
      </w:ins>
      <w:ins w:id="351" w:author="genchanghsu" w:date="2023-11-10T19:58:43Z">
        <w:r>
          <w:rPr>
            <w:rFonts w:hint="default" w:cs="Times New Roman"/>
            <w:szCs w:val="28"/>
            <w:lang w:val="en-US"/>
          </w:rPr>
          <w:t>rice</w:t>
        </w:r>
      </w:ins>
      <w:ins w:id="352" w:author="genchanghsu" w:date="2023-11-10T19:58:44Z">
        <w:r>
          <w:rPr>
            <w:rFonts w:hint="default" w:cs="Times New Roman"/>
            <w:szCs w:val="28"/>
            <w:lang w:val="en-US"/>
          </w:rPr>
          <w:t xml:space="preserve"> </w:t>
        </w:r>
      </w:ins>
      <w:ins w:id="353" w:author="genchanghsu" w:date="2023-11-10T19:58:48Z">
        <w:r>
          <w:rPr>
            <w:rFonts w:hint="default" w:cs="Times New Roman"/>
            <w:szCs w:val="28"/>
            <w:lang w:val="en-US"/>
          </w:rPr>
          <w:t>growth s</w:t>
        </w:r>
      </w:ins>
      <w:ins w:id="354" w:author="genchanghsu" w:date="2023-11-10T19:58:51Z">
        <w:r>
          <w:rPr>
            <w:rFonts w:hint="default" w:cs="Times New Roman"/>
            <w:szCs w:val="28"/>
            <w:lang w:val="en-US"/>
          </w:rPr>
          <w:t>easo</w:t>
        </w:r>
      </w:ins>
      <w:ins w:id="355" w:author="genchanghsu" w:date="2023-11-10T19:58:52Z">
        <w:r>
          <w:rPr>
            <w:rFonts w:hint="default" w:cs="Times New Roman"/>
            <w:szCs w:val="28"/>
            <w:lang w:val="en-US"/>
          </w:rPr>
          <w:t xml:space="preserve">n </w:t>
        </w:r>
      </w:ins>
      <w:r>
        <w:rPr>
          <w:rFonts w:cs="Times New Roman"/>
          <w:szCs w:val="28"/>
        </w:rPr>
        <w:t xml:space="preserve">and identifying the underlying mechanisms for enemy-pest interactions in rice farms over three consecutive years.  The results show a high proportion of rice pests in </w:t>
      </w:r>
      <w:del w:id="356" w:author="genchanghsu" w:date="2023-11-10T19:55:03Z">
        <w:r>
          <w:rPr>
            <w:rFonts w:hint="default" w:cs="Times New Roman"/>
            <w:szCs w:val="28"/>
            <w:lang w:val="en-US"/>
          </w:rPr>
          <w:delText>GAPs’</w:delText>
        </w:r>
      </w:del>
      <w:ins w:id="357" w:author="genchanghsu" w:date="2023-11-10T19:55:03Z">
        <w:r>
          <w:rPr>
            <w:rFonts w:hint="default" w:cs="Times New Roman"/>
            <w:szCs w:val="28"/>
            <w:lang w:val="en-US"/>
          </w:rPr>
          <w:t>spi</w:t>
        </w:r>
      </w:ins>
      <w:ins w:id="358" w:author="genchanghsu" w:date="2023-11-10T19:55:04Z">
        <w:r>
          <w:rPr>
            <w:rFonts w:hint="default" w:cs="Times New Roman"/>
            <w:szCs w:val="28"/>
            <w:lang w:val="en-US"/>
          </w:rPr>
          <w:t>ders</w:t>
        </w:r>
      </w:ins>
      <w:ins w:id="359" w:author="genchanghsu" w:date="2023-11-10T19:55:07Z">
        <w:r>
          <w:rPr>
            <w:rFonts w:hint="default" w:cs="Times New Roman"/>
            <w:szCs w:val="28"/>
            <w:lang w:val="en-US"/>
          </w:rPr>
          <w:t>’ and</w:t>
        </w:r>
      </w:ins>
      <w:ins w:id="360" w:author="genchanghsu" w:date="2023-11-10T19:55:08Z">
        <w:r>
          <w:rPr>
            <w:rFonts w:hint="default" w:cs="Times New Roman"/>
            <w:szCs w:val="28"/>
            <w:lang w:val="en-US"/>
          </w:rPr>
          <w:t xml:space="preserve"> </w:t>
        </w:r>
      </w:ins>
      <w:ins w:id="361" w:author="genchanghsu" w:date="2023-11-10T19:55:09Z">
        <w:r>
          <w:rPr>
            <w:rFonts w:hint="default" w:cs="Times New Roman"/>
            <w:szCs w:val="28"/>
            <w:lang w:val="en-US"/>
          </w:rPr>
          <w:t>lady</w:t>
        </w:r>
      </w:ins>
      <w:ins w:id="362" w:author="genchanghsu" w:date="2023-11-10T19:55:10Z">
        <w:r>
          <w:rPr>
            <w:rFonts w:hint="default" w:cs="Times New Roman"/>
            <w:szCs w:val="28"/>
            <w:lang w:val="en-US"/>
          </w:rPr>
          <w:t>beetle</w:t>
        </w:r>
      </w:ins>
      <w:ins w:id="363" w:author="genchanghsu" w:date="2023-11-10T19:55:12Z">
        <w:r>
          <w:rPr>
            <w:rFonts w:hint="default" w:cs="Times New Roman"/>
            <w:szCs w:val="28"/>
            <w:lang w:val="en-US"/>
          </w:rPr>
          <w:t>s</w:t>
        </w:r>
      </w:ins>
      <w:ins w:id="364" w:author="genchanghsu" w:date="2023-11-10T19:55:11Z">
        <w:r>
          <w:rPr>
            <w:rFonts w:hint="default" w:cs="Times New Roman"/>
            <w:szCs w:val="28"/>
            <w:lang w:val="en-US"/>
          </w:rPr>
          <w:t>’</w:t>
        </w:r>
      </w:ins>
      <w:r>
        <w:rPr>
          <w:rFonts w:cs="Times New Roman"/>
          <w:szCs w:val="28"/>
        </w:rPr>
        <w:t xml:space="preserve"> diets in both organic and conventional farms (e.g., 80-97% at the ripening stage), suggesting that these generalist predators </w:t>
      </w:r>
      <w:r>
        <w:rPr>
          <w:rFonts w:cs="Times New Roman"/>
        </w:rPr>
        <w:t xml:space="preserve">function as “pest specialists” at late crop stages (when rice plants are fruiting and pests are abundant).  </w:t>
      </w:r>
      <w:r>
        <w:rPr>
          <w:rFonts w:cs="Times New Roman"/>
          <w:szCs w:val="28"/>
        </w:rPr>
        <w:t xml:space="preserve">The high pest consumption remained consistent across years regardless of </w:t>
      </w:r>
      <w:del w:id="365" w:author="genchanghsu" w:date="2023-11-10T19:56:03Z">
        <w:r>
          <w:rPr>
            <w:rFonts w:hint="default" w:cs="Times New Roman"/>
            <w:szCs w:val="28"/>
            <w:lang w:val="en-US"/>
          </w:rPr>
          <w:delText>climatic</w:delText>
        </w:r>
      </w:del>
      <w:ins w:id="366" w:author="genchanghsu" w:date="2023-11-10T19:56:03Z">
        <w:r>
          <w:rPr>
            <w:rFonts w:hint="default" w:cs="Times New Roman"/>
            <w:szCs w:val="28"/>
            <w:lang w:val="en-US"/>
          </w:rPr>
          <w:t>abo</w:t>
        </w:r>
      </w:ins>
      <w:ins w:id="367" w:author="genchanghsu" w:date="2023-11-10T19:56:04Z">
        <w:r>
          <w:rPr>
            <w:rFonts w:hint="default" w:cs="Times New Roman"/>
            <w:szCs w:val="28"/>
            <w:lang w:val="en-US"/>
          </w:rPr>
          <w:t>tic</w:t>
        </w:r>
      </w:ins>
      <w:ins w:id="368" w:author="genchanghsu" w:date="2023-11-10T19:56:05Z">
        <w:r>
          <w:rPr>
            <w:rFonts w:hint="default" w:cs="Times New Roman"/>
            <w:szCs w:val="28"/>
            <w:lang w:val="en-US"/>
          </w:rPr>
          <w:t xml:space="preserve"> and b</w:t>
        </w:r>
      </w:ins>
      <w:ins w:id="369" w:author="genchanghsu" w:date="2023-11-10T19:56:06Z">
        <w:r>
          <w:rPr>
            <w:rFonts w:hint="default" w:cs="Times New Roman"/>
            <w:szCs w:val="28"/>
            <w:lang w:val="en-US"/>
          </w:rPr>
          <w:t>iotic</w:t>
        </w:r>
      </w:ins>
      <w:r>
        <w:rPr>
          <w:rFonts w:cs="Times New Roman"/>
          <w:szCs w:val="28"/>
        </w:rPr>
        <w:t xml:space="preserve"> conditions, demonstrating the potential that generalist predators may produce a stable, predictable top-down effect on pests.  Overall, our study lends support to applying generalist predators as biocontrol agents in both organic and conventional </w:t>
      </w:r>
      <w:ins w:id="370" w:author="genchanghsu" w:date="2023-11-10T19:56:19Z">
        <w:r>
          <w:rPr>
            <w:rFonts w:hint="default" w:cs="Times New Roman"/>
            <w:szCs w:val="28"/>
            <w:lang w:val="en-US"/>
          </w:rPr>
          <w:t>r</w:t>
        </w:r>
      </w:ins>
      <w:ins w:id="371" w:author="genchanghsu" w:date="2023-11-10T19:56:20Z">
        <w:r>
          <w:rPr>
            <w:rFonts w:hint="default" w:cs="Times New Roman"/>
            <w:szCs w:val="28"/>
            <w:lang w:val="en-US"/>
          </w:rPr>
          <w:t xml:space="preserve">ice </w:t>
        </w:r>
      </w:ins>
      <w:r>
        <w:rPr>
          <w:rFonts w:cs="Times New Roman"/>
          <w:szCs w:val="28"/>
        </w:rPr>
        <w:t xml:space="preserve">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9"/>
        <w:ind w:left="567" w:hanging="567"/>
        <w:jc w:val="left"/>
        <w:rPr>
          <w:rFonts w:ascii="Times New Roman" w:hAnsi="Times New Roman" w:cs="Times New Roman"/>
          <w:b/>
          <w:sz w:val="24"/>
          <w:szCs w:val="24"/>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Pr>
          <w:rFonts w:ascii="Times New Roman" w:hAnsi="Times New Roman" w:cs="Times New Roman"/>
          <w:b/>
          <w:sz w:val="24"/>
          <w:szCs w:val="24"/>
        </w:rPr>
        <w:t>Reference</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 Subsidy from the detrital food web, but not microhabitat complexity, affects the role of generalist predators in an aboveground herbivore food web. Oikos 117, 494-500.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1"/>
        <w:spacing w:after="0"/>
        <w:ind w:left="567" w:hanging="567"/>
        <w:rPr>
          <w:ins w:id="372" w:author="genchanghsu" w:date="2023-11-11T16:38:10Z"/>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1"/>
        <w:spacing w:after="0"/>
        <w:ind w:left="567" w:hanging="567"/>
        <w:rPr>
          <w:rFonts w:ascii="Times New Roman" w:hAnsi="Times New Roman" w:cs="Times New Roman"/>
          <w:sz w:val="24"/>
          <w:szCs w:val="24"/>
        </w:rPr>
      </w:pPr>
      <w:ins w:id="373" w:author="genchanghsu" w:date="2023-11-11T16:40:21Z">
        <w:r>
          <w:rPr>
            <w:rFonts w:hint="default" w:ascii="Times New Roman" w:hAnsi="Times New Roman" w:cs="Times New Roman"/>
            <w:sz w:val="24"/>
            <w:szCs w:val="24"/>
            <w:lang w:val="en-US" w:eastAsia="zh-CN"/>
          </w:rPr>
          <w:t>Brooks, M.E., Kristensen, K., Van Benthem, K.J., Magnusson, A., Berg, C.W., Nielsen, A., Skaug, H.J., Machler, M., Bolker, B.M., 2017. glmmTMB balances speed and flexibility among packages for zero-inflated generalized linear mixed modeling. The R journal 9, 378-400.</w:t>
        </w:r>
      </w:ins>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1"/>
        <w:spacing w:after="0"/>
        <w:ind w:left="567" w:hanging="567"/>
        <w:rPr>
          <w:ins w:id="374" w:author="genchanghsu" w:date="2023-11-11T16:47:09Z"/>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1"/>
        <w:spacing w:after="0"/>
        <w:ind w:left="567" w:hanging="567"/>
        <w:rPr>
          <w:rFonts w:ascii="Times New Roman" w:hAnsi="Times New Roman" w:cs="Times New Roman"/>
          <w:sz w:val="24"/>
          <w:szCs w:val="24"/>
        </w:rPr>
      </w:pPr>
      <w:ins w:id="375" w:author="genchanghsu" w:date="2023-11-11T16:47:12Z">
        <w:r>
          <w:rPr>
            <w:rFonts w:ascii="Times New Roman" w:hAnsi="Times New Roman" w:cs="Times New Roman"/>
            <w:sz w:val="24"/>
            <w:szCs w:val="24"/>
          </w:rPr>
          <w:t>Lenth, R.</w:t>
        </w:r>
      </w:ins>
      <w:ins w:id="376" w:author="genchanghsu" w:date="2023-11-11T16:47:12Z">
        <w:r>
          <w:rPr>
            <w:rFonts w:hint="default" w:ascii="Times New Roman" w:hAnsi="Times New Roman" w:cs="Times New Roman"/>
            <w:sz w:val="24"/>
            <w:szCs w:val="24"/>
          </w:rPr>
          <w:t> 2018. emmeans: Estimated marginal means, aka least-squares means. R package version 1.3.0.</w:t>
        </w:r>
      </w:ins>
    </w:p>
    <w:p>
      <w:pPr>
        <w:pStyle w:val="21"/>
        <w:spacing w:after="0"/>
        <w:ind w:left="567" w:hanging="567"/>
        <w:rPr>
          <w:del w:id="377" w:author="genchanghsu" w:date="2023-11-11T16:47:06Z"/>
          <w:rFonts w:ascii="Times New Roman" w:hAnsi="Times New Roman" w:cs="Times New Roman"/>
          <w:sz w:val="24"/>
          <w:szCs w:val="24"/>
        </w:rPr>
      </w:pPr>
      <w:del w:id="378" w:author="genchanghsu" w:date="2023-11-11T16:47:06Z">
        <w:r>
          <w:rPr>
            <w:rFonts w:ascii="Times New Roman" w:hAnsi="Times New Roman" w:cs="Times New Roman"/>
            <w:sz w:val="24"/>
            <w:szCs w:val="24"/>
          </w:rPr>
          <w:delText>Lenth, R., Lenth, M.R., 2018. Package ‘lsmeans’. The American Statistician 34, 216-221.</w:delText>
        </w:r>
      </w:del>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1"/>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1"/>
        <w:ind w:left="567" w:hanging="567"/>
      </w:pPr>
      <w:r>
        <w:rPr>
          <w:rFonts w:ascii="Times New Roman" w:hAnsi="Times New Roman" w:cs="Times New Roman"/>
          <w:sz w:val="24"/>
          <w:szCs w:val="24"/>
        </w:rPr>
        <w:t>Zeileis, A., Cribari-Neto, F., Gruen, B., Kosmidis, I., Simas, A.B., Rocha, A.V., Zeileis, M.A., 2016. Package ‘betareg’. R package 3, 2.</w:t>
      </w:r>
    </w:p>
    <w:p>
      <w:pPr>
        <w:pStyle w:val="21"/>
        <w:ind w:left="567" w:hanging="567"/>
        <w:rPr>
          <w:rFonts w:ascii="Times New Roman" w:hAnsi="Times New Roman" w:cs="Times New Roman"/>
          <w:sz w:val="24"/>
          <w:szCs w:val="24"/>
        </w:rPr>
      </w:pP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GLM beta regression models for examining the effects of abiotic and biotic factors on pest consumption by spiders, ladybeetles, and both predators  </w:t>
      </w:r>
    </w:p>
    <w:tbl>
      <w:tblPr>
        <w:tblStyle w:val="28"/>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bCs w:val="0"/>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bCs w:val="0"/>
                <w:color w:val="366091" w:themeColor="accent1" w:themeShade="BF"/>
                <w:sz w:val="22"/>
                <w:szCs w:val="28"/>
              </w:rPr>
            </w:pPr>
            <w:r>
              <w:rPr>
                <w:rFonts w:cs="Times New Roman"/>
                <w:b w:val="0"/>
                <w:bCs/>
                <w:color w:val="000000" w:themeColor="text1" w:themeShade="BF"/>
                <w:sz w:val="22"/>
              </w:rPr>
              <w:t>Both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79" w:author="genchanghsu" w:date="2023-11-11T14:12:19Z">
                  <w:rPr>
                    <w:rFonts w:hint="default" w:ascii="Arial" w:hAnsi="Arial" w:eastAsia="SimSun" w:cs="Arial"/>
                    <w:i w:val="0"/>
                    <w:iCs w:val="0"/>
                    <w:color w:val="000000"/>
                    <w:kern w:val="0"/>
                    <w:sz w:val="28"/>
                    <w:szCs w:val="28"/>
                    <w:u w:val="none"/>
                    <w:lang w:val="en-US" w:eastAsia="zh-CN" w:bidi="ar"/>
                  </w:rPr>
                </w:rPrChange>
              </w:rPr>
              <w:t>8</w:t>
            </w:r>
            <w:ins w:id="380" w:author="genchanghsu" w:date="2023-11-11T14:12:26Z">
              <w:r>
                <w:rPr>
                  <w:rFonts w:hint="default" w:ascii="Times New Roman" w:hAnsi="Times New Roman" w:eastAsia="SimSun" w:cs="Times New Roman"/>
                  <w:i w:val="0"/>
                  <w:iCs w:val="0"/>
                  <w:color w:val="000000"/>
                  <w:kern w:val="0"/>
                  <w:sz w:val="22"/>
                  <w:szCs w:val="22"/>
                  <w:u w:val="none"/>
                  <w:lang w:val="en-US" w:eastAsia="zh-CN" w:bidi="ar"/>
                </w:rPr>
                <w:t>.</w:t>
              </w:r>
            </w:ins>
            <w:ins w:id="381" w:author="genchanghsu" w:date="2023-11-11T14:12:27Z">
              <w:r>
                <w:rPr>
                  <w:rFonts w:hint="default" w:ascii="Times New Roman" w:hAnsi="Times New Roman" w:eastAsia="SimSun" w:cs="Times New Roman"/>
                  <w:i w:val="0"/>
                  <w:iCs w:val="0"/>
                  <w:color w:val="000000"/>
                  <w:kern w:val="0"/>
                  <w:sz w:val="22"/>
                  <w:szCs w:val="22"/>
                  <w:u w:val="none"/>
                  <w:lang w:val="en-US" w:eastAsia="zh-CN" w:bidi="ar"/>
                </w:rPr>
                <w:t>00</w:t>
              </w:r>
            </w:ins>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82"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0.02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83" w:author="genchanghsu" w:date="2023-11-11T14:12:20Z">
                  <w:rPr>
                    <w:rFonts w:hint="default" w:ascii="Arial" w:hAnsi="Arial" w:eastAsia="SimSun" w:cs="Arial"/>
                    <w:i w:val="0"/>
                    <w:iCs w:val="0"/>
                    <w:color w:val="000000"/>
                    <w:kern w:val="0"/>
                    <w:sz w:val="28"/>
                    <w:szCs w:val="28"/>
                    <w:u w:val="none"/>
                    <w:lang w:val="en-US" w:eastAsia="zh-CN" w:bidi="ar"/>
                  </w:rPr>
                </w:rPrChange>
              </w:rPr>
              <w:t>7.29</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84"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0.01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85" w:author="genchanghsu" w:date="2023-11-11T14:12:20Z">
                  <w:rPr>
                    <w:rFonts w:hint="default" w:ascii="Arial" w:hAnsi="Arial" w:eastAsia="SimSun" w:cs="Arial"/>
                    <w:i w:val="0"/>
                    <w:iCs w:val="0"/>
                    <w:color w:val="000000"/>
                    <w:kern w:val="0"/>
                    <w:sz w:val="28"/>
                    <w:szCs w:val="28"/>
                    <w:u w:val="none"/>
                    <w:lang w:val="en-US" w:eastAsia="zh-CN" w:bidi="ar"/>
                  </w:rPr>
                </w:rPrChange>
              </w:rPr>
              <w:t>249.84</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ins w:id="386" w:author="genchanghsu" w:date="2023-11-11T14:13:19Z">
              <w:r>
                <w:rPr>
                  <w:rFonts w:hint="default" w:ascii="Times New Roman" w:hAnsi="Times New Roman" w:eastAsia="SimSun" w:cs="Times New Roman"/>
                  <w:i w:val="0"/>
                  <w:iCs w:val="0"/>
                  <w:color w:val="000000"/>
                  <w:kern w:val="0"/>
                  <w:sz w:val="22"/>
                  <w:szCs w:val="22"/>
                  <w:u w:val="none"/>
                  <w:lang w:val="en-US" w:eastAsia="zh-CN" w:bidi="ar"/>
                </w:rPr>
                <w:t>&lt; 0.</w:t>
              </w:r>
            </w:ins>
            <w:ins w:id="387" w:author="genchanghsu" w:date="2023-11-11T14:13:20Z">
              <w:r>
                <w:rPr>
                  <w:rFonts w:hint="default" w:ascii="Times New Roman" w:hAnsi="Times New Roman" w:eastAsia="SimSun" w:cs="Times New Roman"/>
                  <w:i w:val="0"/>
                  <w:iCs w:val="0"/>
                  <w:color w:val="000000"/>
                  <w:kern w:val="0"/>
                  <w:sz w:val="22"/>
                  <w:szCs w:val="22"/>
                  <w:u w:val="none"/>
                  <w:lang w:val="en-US" w:eastAsia="zh-CN" w:bidi="ar"/>
                </w:rPr>
                <w:t>001</w:t>
              </w:r>
            </w:ins>
            <w:del w:id="388" w:author="genchanghsu" w:date="2023-11-11T14:13:18Z">
              <w:r>
                <w:rPr>
                  <w:rFonts w:hint="default" w:ascii="Times New Roman" w:hAnsi="Times New Roman" w:eastAsia="SimSun" w:cs="Times New Roman"/>
                  <w:i w:val="0"/>
                  <w:iCs w:val="0"/>
                  <w:color w:val="000000"/>
                  <w:kern w:val="0"/>
                  <w:sz w:val="22"/>
                  <w:szCs w:val="22"/>
                  <w:u w:val="none"/>
                  <w:lang w:val="en-US" w:eastAsia="zh-CN" w:bidi="ar"/>
                  <w:rPrChange w:id="389"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390" w:author="genchanghsu" w:date="2023-11-11T14:13:18Z">
              <w:r>
                <w:rPr>
                  <w:rFonts w:hint="default" w:ascii="Times New Roman" w:hAnsi="Times New Roman" w:eastAsia="SimSun" w:cs="Times New Roman"/>
                  <w:i w:val="0"/>
                  <w:iCs w:val="0"/>
                  <w:color w:val="000000"/>
                  <w:kern w:val="0"/>
                  <w:sz w:val="22"/>
                  <w:szCs w:val="22"/>
                  <w:u w:val="none"/>
                  <w:lang w:val="en-US" w:eastAsia="zh-CN" w:bidi="ar"/>
                  <w:rPrChange w:id="391" w:author="genchanghsu" w:date="2023-11-11T14:13:13Z">
                    <w:rPr>
                      <w:rFonts w:hint="default" w:ascii="Arial" w:hAnsi="Arial" w:eastAsia="SimSun" w:cs="Arial"/>
                      <w:i w:val="0"/>
                      <w:iCs w:val="0"/>
                      <w:color w:val="000000"/>
                      <w:kern w:val="0"/>
                      <w:sz w:val="28"/>
                      <w:szCs w:val="28"/>
                      <w:u w:val="none"/>
                      <w:lang w:val="en-US" w:eastAsia="zh-CN" w:bidi="ar"/>
                    </w:rPr>
                  </w:rPrChange>
                </w:rPr>
                <w:delText>.</w:delText>
              </w:r>
            </w:del>
            <w:del w:id="392" w:author="genchanghsu" w:date="2023-11-11T14:13:17Z">
              <w:r>
                <w:rPr>
                  <w:rFonts w:hint="default" w:ascii="Times New Roman" w:hAnsi="Times New Roman" w:eastAsia="SimSun" w:cs="Times New Roman"/>
                  <w:i w:val="0"/>
                  <w:iCs w:val="0"/>
                  <w:color w:val="000000"/>
                  <w:kern w:val="0"/>
                  <w:sz w:val="22"/>
                  <w:szCs w:val="22"/>
                  <w:u w:val="none"/>
                  <w:lang w:val="en-US" w:eastAsia="zh-CN" w:bidi="ar"/>
                  <w:rPrChange w:id="393"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394" w:author="genchanghsu" w:date="2023-11-11T14:13:17Z">
              <w:r>
                <w:rPr>
                  <w:rFonts w:hint="default" w:ascii="Times New Roman" w:hAnsi="Times New Roman" w:eastAsia="SimSun" w:cs="Times New Roman"/>
                  <w:i w:val="0"/>
                  <w:iCs w:val="0"/>
                  <w:color w:val="000000"/>
                  <w:kern w:val="0"/>
                  <w:sz w:val="22"/>
                  <w:szCs w:val="22"/>
                  <w:u w:val="none"/>
                  <w:lang w:val="en-US" w:eastAsia="zh-CN" w:bidi="ar"/>
                  <w:rPrChange w:id="395"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r>
              <w:rPr>
                <w:rFonts w:hint="default" w:ascii="Times New Roman" w:hAnsi="Times New Roman" w:eastAsia="SimSun" w:cs="Times New Roman"/>
                <w:i w:val="0"/>
                <w:iCs w:val="0"/>
                <w:color w:val="000000"/>
                <w:kern w:val="0"/>
                <w:sz w:val="22"/>
                <w:szCs w:val="22"/>
                <w:u w:val="none"/>
                <w:lang w:val="en-US" w:eastAsia="zh-CN" w:bidi="ar"/>
                <w:rPrChange w:id="396"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97" w:author="genchanghsu" w:date="2023-11-11T14:12:20Z">
                  <w:rPr>
                    <w:rFonts w:hint="default" w:ascii="Arial" w:hAnsi="Arial" w:eastAsia="SimSun" w:cs="Arial"/>
                    <w:i w:val="0"/>
                    <w:iCs w:val="0"/>
                    <w:color w:val="000000"/>
                    <w:kern w:val="0"/>
                    <w:sz w:val="28"/>
                    <w:szCs w:val="28"/>
                    <w:u w:val="none"/>
                    <w:lang w:val="en-US" w:eastAsia="zh-CN" w:bidi="ar"/>
                  </w:rPr>
                </w:rPrChange>
              </w:rPr>
              <w:t>0.06</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98"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0.80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399" w:author="genchanghsu" w:date="2023-11-11T14:12:20Z">
                  <w:rPr>
                    <w:rFonts w:hint="default" w:ascii="Arial" w:hAnsi="Arial" w:eastAsia="SimSun" w:cs="Arial"/>
                    <w:i w:val="0"/>
                    <w:iCs w:val="0"/>
                    <w:color w:val="000000"/>
                    <w:kern w:val="0"/>
                    <w:sz w:val="28"/>
                    <w:szCs w:val="28"/>
                    <w:u w:val="none"/>
                    <w:lang w:val="en-US" w:eastAsia="zh-CN" w:bidi="ar"/>
                  </w:rPr>
                </w:rPrChange>
              </w:rPr>
              <w:t>0.56</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00"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0.46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01" w:author="genchanghsu" w:date="2023-11-11T14:12:20Z">
                  <w:rPr>
                    <w:rFonts w:hint="default" w:ascii="Arial" w:hAnsi="Arial" w:eastAsia="SimSun" w:cs="Arial"/>
                    <w:i w:val="0"/>
                    <w:iCs w:val="0"/>
                    <w:color w:val="000000"/>
                    <w:kern w:val="0"/>
                    <w:sz w:val="28"/>
                    <w:szCs w:val="28"/>
                    <w:u w:val="none"/>
                    <w:lang w:val="en-US" w:eastAsia="zh-CN" w:bidi="ar"/>
                  </w:rPr>
                </w:rPrChange>
              </w:rPr>
              <w:t>9.3</w:t>
            </w:r>
            <w:ins w:id="402" w:author="genchanghsu" w:date="2023-11-11T14:12:30Z">
              <w:r>
                <w:rPr>
                  <w:rFonts w:hint="default" w:ascii="Times New Roman" w:hAnsi="Times New Roman" w:eastAsia="SimSun" w:cs="Times New Roman"/>
                  <w:i w:val="0"/>
                  <w:iCs w:val="0"/>
                  <w:color w:val="000000"/>
                  <w:kern w:val="0"/>
                  <w:sz w:val="22"/>
                  <w:szCs w:val="22"/>
                  <w:u w:val="none"/>
                  <w:lang w:val="en-US" w:eastAsia="zh-CN" w:bidi="ar"/>
                </w:rPr>
                <w:t>0</w:t>
              </w:r>
            </w:ins>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03"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0.01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04" w:author="genchanghsu" w:date="2023-11-11T14:12:20Z">
                  <w:rPr>
                    <w:rFonts w:hint="default" w:ascii="Arial" w:hAnsi="Arial" w:eastAsia="SimSun" w:cs="Arial"/>
                    <w:i w:val="0"/>
                    <w:iCs w:val="0"/>
                    <w:color w:val="000000"/>
                    <w:kern w:val="0"/>
                    <w:sz w:val="28"/>
                    <w:szCs w:val="28"/>
                    <w:u w:val="none"/>
                    <w:lang w:val="en-US" w:eastAsia="zh-CN" w:bidi="ar"/>
                  </w:rPr>
                </w:rPrChange>
              </w:rPr>
              <w:t>4.93</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05"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0.03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06" w:author="genchanghsu" w:date="2023-11-11T14:12:20Z">
                  <w:rPr>
                    <w:rFonts w:hint="default" w:ascii="Arial" w:hAnsi="Arial" w:eastAsia="SimSun" w:cs="Arial"/>
                    <w:i w:val="0"/>
                    <w:iCs w:val="0"/>
                    <w:color w:val="000000"/>
                    <w:kern w:val="0"/>
                    <w:sz w:val="28"/>
                    <w:szCs w:val="28"/>
                    <w:u w:val="none"/>
                    <w:lang w:val="en-US" w:eastAsia="zh-CN" w:bidi="ar"/>
                  </w:rPr>
                </w:rPrChange>
              </w:rPr>
              <w:t>119.01</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ins w:id="407" w:author="genchanghsu" w:date="2023-11-11T14:13:26Z">
              <w:r>
                <w:rPr>
                  <w:rFonts w:hint="default" w:ascii="Times New Roman" w:hAnsi="Times New Roman" w:eastAsia="SimSun" w:cs="Times New Roman"/>
                  <w:i w:val="0"/>
                  <w:iCs w:val="0"/>
                  <w:color w:val="000000"/>
                  <w:kern w:val="0"/>
                  <w:sz w:val="22"/>
                  <w:szCs w:val="22"/>
                  <w:u w:val="none"/>
                  <w:lang w:val="en-US" w:eastAsia="zh-CN" w:bidi="ar"/>
                </w:rPr>
                <w:t xml:space="preserve">&lt; </w:t>
              </w:r>
            </w:ins>
            <w:ins w:id="408" w:author="genchanghsu" w:date="2023-11-11T14:13:35Z">
              <w:r>
                <w:rPr>
                  <w:rFonts w:hint="default" w:ascii="Times New Roman" w:hAnsi="Times New Roman" w:eastAsia="SimSun" w:cs="Times New Roman"/>
                  <w:i w:val="0"/>
                  <w:iCs w:val="0"/>
                  <w:color w:val="000000"/>
                  <w:kern w:val="0"/>
                  <w:sz w:val="22"/>
                  <w:szCs w:val="22"/>
                  <w:u w:val="none"/>
                  <w:lang w:val="en-US" w:eastAsia="zh-CN" w:bidi="ar"/>
                </w:rPr>
                <w:t>0.0</w:t>
              </w:r>
            </w:ins>
            <w:ins w:id="409" w:author="genchanghsu" w:date="2023-11-11T14:13:36Z">
              <w:r>
                <w:rPr>
                  <w:rFonts w:hint="default" w:ascii="Times New Roman" w:hAnsi="Times New Roman" w:eastAsia="SimSun" w:cs="Times New Roman"/>
                  <w:i w:val="0"/>
                  <w:iCs w:val="0"/>
                  <w:color w:val="000000"/>
                  <w:kern w:val="0"/>
                  <w:sz w:val="22"/>
                  <w:szCs w:val="22"/>
                  <w:u w:val="none"/>
                  <w:lang w:val="en-US" w:eastAsia="zh-CN" w:bidi="ar"/>
                </w:rPr>
                <w:t>01</w:t>
              </w:r>
            </w:ins>
            <w:del w:id="410"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411"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412"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413" w:author="genchanghsu" w:date="2023-11-11T14:13:13Z">
                    <w:rPr>
                      <w:rFonts w:hint="default" w:ascii="Arial" w:hAnsi="Arial" w:eastAsia="SimSun" w:cs="Arial"/>
                      <w:i w:val="0"/>
                      <w:iCs w:val="0"/>
                      <w:color w:val="000000"/>
                      <w:kern w:val="0"/>
                      <w:sz w:val="28"/>
                      <w:szCs w:val="28"/>
                      <w:u w:val="none"/>
                      <w:lang w:val="en-US" w:eastAsia="zh-CN" w:bidi="ar"/>
                    </w:rPr>
                  </w:rPrChange>
                </w:rPr>
                <w:delText>.</w:delText>
              </w:r>
            </w:del>
            <w:del w:id="414"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415"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416" w:author="genchanghsu" w:date="2023-11-11T14:13:25Z">
              <w:r>
                <w:rPr>
                  <w:rFonts w:hint="default" w:ascii="Times New Roman" w:hAnsi="Times New Roman" w:eastAsia="SimSun" w:cs="Times New Roman"/>
                  <w:i w:val="0"/>
                  <w:iCs w:val="0"/>
                  <w:color w:val="000000"/>
                  <w:kern w:val="0"/>
                  <w:sz w:val="22"/>
                  <w:szCs w:val="22"/>
                  <w:u w:val="none"/>
                  <w:lang w:val="en-US" w:eastAsia="zh-CN" w:bidi="ar"/>
                  <w:rPrChange w:id="417"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r>
              <w:rPr>
                <w:rFonts w:hint="default" w:ascii="Times New Roman" w:hAnsi="Times New Roman" w:eastAsia="SimSun" w:cs="Times New Roman"/>
                <w:i w:val="0"/>
                <w:iCs w:val="0"/>
                <w:color w:val="000000"/>
                <w:kern w:val="0"/>
                <w:sz w:val="22"/>
                <w:szCs w:val="22"/>
                <w:u w:val="none"/>
                <w:lang w:val="en-US" w:eastAsia="zh-CN" w:bidi="ar"/>
                <w:rPrChange w:id="418"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19" w:author="genchanghsu" w:date="2023-11-11T14:12:20Z">
                  <w:rPr>
                    <w:rFonts w:hint="default" w:ascii="Arial" w:hAnsi="Arial" w:eastAsia="SimSun" w:cs="Arial"/>
                    <w:i w:val="0"/>
                    <w:iCs w:val="0"/>
                    <w:color w:val="000000"/>
                    <w:kern w:val="0"/>
                    <w:sz w:val="28"/>
                    <w:szCs w:val="28"/>
                    <w:u w:val="none"/>
                    <w:lang w:val="en-US" w:eastAsia="zh-CN" w:bidi="ar"/>
                  </w:rPr>
                </w:rPrChange>
              </w:rPr>
              <w:t>0.12</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0"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0.73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1" w:author="genchanghsu" w:date="2023-11-11T14:12:20Z">
                  <w:rPr>
                    <w:rFonts w:hint="default" w:ascii="Arial" w:hAnsi="Arial" w:eastAsia="SimSun" w:cs="Arial"/>
                    <w:i w:val="0"/>
                    <w:iCs w:val="0"/>
                    <w:color w:val="000000"/>
                    <w:kern w:val="0"/>
                    <w:sz w:val="28"/>
                    <w:szCs w:val="28"/>
                    <w:u w:val="none"/>
                    <w:lang w:val="en-US" w:eastAsia="zh-CN" w:bidi="ar"/>
                  </w:rPr>
                </w:rPrChange>
              </w:rPr>
              <w:t>0.58</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2"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0.45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bCs/>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2</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3" w:author="genchanghsu" w:date="2023-11-11T14:12:20Z">
                  <w:rPr>
                    <w:rFonts w:hint="default" w:ascii="Arial" w:hAnsi="Arial" w:eastAsia="SimSun" w:cs="Arial"/>
                    <w:i w:val="0"/>
                    <w:iCs w:val="0"/>
                    <w:color w:val="000000"/>
                    <w:kern w:val="0"/>
                    <w:sz w:val="28"/>
                    <w:szCs w:val="28"/>
                    <w:u w:val="none"/>
                    <w:lang w:val="en-US" w:eastAsia="zh-CN" w:bidi="ar"/>
                  </w:rPr>
                </w:rPrChange>
              </w:rPr>
              <w:t>17.29</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ins w:id="424" w:author="genchanghsu" w:date="2023-11-11T14:15:29Z">
              <w:r>
                <w:rPr>
                  <w:rFonts w:hint="default" w:ascii="Times New Roman" w:hAnsi="Times New Roman" w:eastAsia="SimSun" w:cs="Times New Roman"/>
                  <w:i w:val="0"/>
                  <w:iCs w:val="0"/>
                  <w:color w:val="000000"/>
                  <w:kern w:val="0"/>
                  <w:sz w:val="22"/>
                  <w:szCs w:val="22"/>
                  <w:u w:val="none"/>
                  <w:lang w:val="en-US" w:eastAsia="zh-CN" w:bidi="ar"/>
                </w:rPr>
                <w:t>&lt; 0.001</w:t>
              </w:r>
            </w:ins>
            <w:del w:id="425" w:author="genchanghsu" w:date="2023-11-11T14:15:29Z">
              <w:r>
                <w:rPr>
                  <w:rFonts w:hint="default" w:ascii="Times New Roman" w:hAnsi="Times New Roman" w:eastAsia="SimSun" w:cs="Times New Roman"/>
                  <w:i w:val="0"/>
                  <w:iCs w:val="0"/>
                  <w:color w:val="000000"/>
                  <w:kern w:val="0"/>
                  <w:sz w:val="22"/>
                  <w:szCs w:val="22"/>
                  <w:u w:val="none"/>
                  <w:lang w:val="en-US" w:eastAsia="zh-CN" w:bidi="ar"/>
                  <w:rPrChange w:id="426" w:author="genchanghsu" w:date="2023-11-11T14:13:13Z">
                    <w:rPr>
                      <w:rFonts w:hint="default" w:ascii="Arial" w:hAnsi="Arial" w:eastAsia="SimSun" w:cs="Arial"/>
                      <w:i w:val="0"/>
                      <w:iCs w:val="0"/>
                      <w:color w:val="000000"/>
                      <w:kern w:val="0"/>
                      <w:sz w:val="28"/>
                      <w:szCs w:val="28"/>
                      <w:u w:val="none"/>
                      <w:lang w:val="en-US" w:eastAsia="zh-CN" w:bidi="ar"/>
                    </w:rPr>
                  </w:rPrChange>
                </w:rPr>
                <w:delText xml:space="preserve">0.00 </w:delText>
              </w:r>
            </w:del>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7" w:author="genchanghsu" w:date="2023-11-11T14:12:20Z">
                  <w:rPr>
                    <w:rFonts w:hint="default" w:ascii="Arial" w:hAnsi="Arial" w:eastAsia="SimSun" w:cs="Arial"/>
                    <w:i w:val="0"/>
                    <w:iCs w:val="0"/>
                    <w:color w:val="000000"/>
                    <w:kern w:val="0"/>
                    <w:sz w:val="28"/>
                    <w:szCs w:val="28"/>
                    <w:u w:val="none"/>
                    <w:lang w:val="en-US" w:eastAsia="zh-CN" w:bidi="ar"/>
                  </w:rPr>
                </w:rPrChange>
              </w:rPr>
              <w:t>0.47</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8"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0.49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Crop stage</w:t>
            </w:r>
          </w:p>
        </w:tc>
        <w:tc>
          <w:tcPr>
            <w:tcW w:w="1207" w:type="dxa"/>
            <w:shd w:val="clear" w:color="auto" w:fill="auto"/>
            <w:vAlign w:val="center"/>
          </w:tcPr>
          <w:p>
            <w:pPr>
              <w:spacing w:after="0" w:line="240" w:lineRule="auto"/>
              <w:jc w:val="left"/>
              <w:rPr>
                <w:rFonts w:cs="Times New Roman"/>
                <w:b/>
                <w:bCs/>
                <w:color w:val="auto"/>
                <w:sz w:val="22"/>
              </w:rPr>
            </w:pPr>
            <w:r>
              <w:rPr>
                <w:rFonts w:cs="Times New Roman"/>
                <w:color w:val="auto"/>
                <w:sz w:val="22"/>
                <w:lang w:eastAsia="zh-CN"/>
              </w:rPr>
              <w:t>2</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29" w:author="genchanghsu" w:date="2023-11-11T14:12:20Z">
                  <w:rPr>
                    <w:rFonts w:hint="default" w:ascii="Arial" w:hAnsi="Arial" w:eastAsia="SimSun" w:cs="Arial"/>
                    <w:i w:val="0"/>
                    <w:iCs w:val="0"/>
                    <w:color w:val="000000"/>
                    <w:kern w:val="0"/>
                    <w:sz w:val="28"/>
                    <w:szCs w:val="28"/>
                    <w:u w:val="none"/>
                    <w:lang w:val="en-US" w:eastAsia="zh-CN" w:bidi="ar"/>
                  </w:rPr>
                </w:rPrChange>
              </w:rPr>
              <w:t>184.32</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ins w:id="430" w:author="genchanghsu" w:date="2023-11-11T14:13:43Z">
              <w:r>
                <w:rPr>
                  <w:rFonts w:hint="default" w:ascii="Times New Roman" w:hAnsi="Times New Roman" w:eastAsia="SimSun" w:cs="Times New Roman"/>
                  <w:i w:val="0"/>
                  <w:iCs w:val="0"/>
                  <w:color w:val="000000"/>
                  <w:kern w:val="0"/>
                  <w:sz w:val="22"/>
                  <w:szCs w:val="22"/>
                  <w:u w:val="none"/>
                  <w:lang w:val="en-US" w:eastAsia="zh-CN" w:bidi="ar"/>
                </w:rPr>
                <w:t xml:space="preserve">&lt; </w:t>
              </w:r>
            </w:ins>
            <w:ins w:id="431" w:author="genchanghsu" w:date="2023-11-11T14:13:50Z">
              <w:r>
                <w:rPr>
                  <w:rFonts w:hint="default" w:ascii="Times New Roman" w:hAnsi="Times New Roman" w:eastAsia="SimSun" w:cs="Times New Roman"/>
                  <w:i w:val="0"/>
                  <w:iCs w:val="0"/>
                  <w:color w:val="000000"/>
                  <w:kern w:val="0"/>
                  <w:sz w:val="22"/>
                  <w:szCs w:val="22"/>
                  <w:u w:val="none"/>
                  <w:lang w:val="en-US" w:eastAsia="zh-CN" w:bidi="ar"/>
                </w:rPr>
                <w:t>0.0</w:t>
              </w:r>
            </w:ins>
            <w:ins w:id="432" w:author="genchanghsu" w:date="2023-11-11T14:13:51Z">
              <w:r>
                <w:rPr>
                  <w:rFonts w:hint="default" w:ascii="Times New Roman" w:hAnsi="Times New Roman" w:eastAsia="SimSun" w:cs="Times New Roman"/>
                  <w:i w:val="0"/>
                  <w:iCs w:val="0"/>
                  <w:color w:val="000000"/>
                  <w:kern w:val="0"/>
                  <w:sz w:val="22"/>
                  <w:szCs w:val="22"/>
                  <w:u w:val="none"/>
                  <w:lang w:val="en-US" w:eastAsia="zh-CN" w:bidi="ar"/>
                </w:rPr>
                <w:t>01</w:t>
              </w:r>
            </w:ins>
            <w:del w:id="433" w:author="genchanghsu" w:date="2023-11-11T14:13:42Z">
              <w:r>
                <w:rPr>
                  <w:rFonts w:hint="default" w:ascii="Times New Roman" w:hAnsi="Times New Roman" w:eastAsia="SimSun" w:cs="Times New Roman"/>
                  <w:i w:val="0"/>
                  <w:iCs w:val="0"/>
                  <w:color w:val="000000"/>
                  <w:kern w:val="0"/>
                  <w:sz w:val="22"/>
                  <w:szCs w:val="22"/>
                  <w:u w:val="none"/>
                  <w:lang w:val="en-US" w:eastAsia="zh-CN" w:bidi="ar"/>
                  <w:rPrChange w:id="434"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435" w:author="genchanghsu" w:date="2023-11-11T14:13:42Z">
              <w:r>
                <w:rPr>
                  <w:rFonts w:hint="default" w:ascii="Times New Roman" w:hAnsi="Times New Roman" w:eastAsia="SimSun" w:cs="Times New Roman"/>
                  <w:i w:val="0"/>
                  <w:iCs w:val="0"/>
                  <w:color w:val="000000"/>
                  <w:kern w:val="0"/>
                  <w:sz w:val="22"/>
                  <w:szCs w:val="22"/>
                  <w:u w:val="none"/>
                  <w:lang w:val="en-US" w:eastAsia="zh-CN" w:bidi="ar"/>
                  <w:rPrChange w:id="436" w:author="genchanghsu" w:date="2023-11-11T14:13:13Z">
                    <w:rPr>
                      <w:rFonts w:hint="default" w:ascii="Arial" w:hAnsi="Arial" w:eastAsia="SimSun" w:cs="Arial"/>
                      <w:i w:val="0"/>
                      <w:iCs w:val="0"/>
                      <w:color w:val="000000"/>
                      <w:kern w:val="0"/>
                      <w:sz w:val="28"/>
                      <w:szCs w:val="28"/>
                      <w:u w:val="none"/>
                      <w:lang w:val="en-US" w:eastAsia="zh-CN" w:bidi="ar"/>
                    </w:rPr>
                  </w:rPrChange>
                </w:rPr>
                <w:delText>.</w:delText>
              </w:r>
            </w:del>
            <w:del w:id="437" w:author="genchanghsu" w:date="2023-11-11T14:13:41Z">
              <w:r>
                <w:rPr>
                  <w:rFonts w:hint="default" w:ascii="Times New Roman" w:hAnsi="Times New Roman" w:eastAsia="SimSun" w:cs="Times New Roman"/>
                  <w:i w:val="0"/>
                  <w:iCs w:val="0"/>
                  <w:color w:val="000000"/>
                  <w:kern w:val="0"/>
                  <w:sz w:val="22"/>
                  <w:szCs w:val="22"/>
                  <w:u w:val="none"/>
                  <w:lang w:val="en-US" w:eastAsia="zh-CN" w:bidi="ar"/>
                  <w:rPrChange w:id="438"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del w:id="439" w:author="genchanghsu" w:date="2023-11-11T14:13:41Z">
              <w:r>
                <w:rPr>
                  <w:rFonts w:hint="default" w:ascii="Times New Roman" w:hAnsi="Times New Roman" w:eastAsia="SimSun" w:cs="Times New Roman"/>
                  <w:i w:val="0"/>
                  <w:iCs w:val="0"/>
                  <w:color w:val="000000"/>
                  <w:kern w:val="0"/>
                  <w:sz w:val="22"/>
                  <w:szCs w:val="22"/>
                  <w:u w:val="none"/>
                  <w:lang w:val="en-US" w:eastAsia="zh-CN" w:bidi="ar"/>
                  <w:rPrChange w:id="440" w:author="genchanghsu" w:date="2023-11-11T14:13:13Z">
                    <w:rPr>
                      <w:rFonts w:hint="default" w:ascii="Arial" w:hAnsi="Arial" w:eastAsia="SimSun" w:cs="Arial"/>
                      <w:i w:val="0"/>
                      <w:iCs w:val="0"/>
                      <w:color w:val="000000"/>
                      <w:kern w:val="0"/>
                      <w:sz w:val="28"/>
                      <w:szCs w:val="28"/>
                      <w:u w:val="none"/>
                      <w:lang w:val="en-US" w:eastAsia="zh-CN" w:bidi="ar"/>
                    </w:rPr>
                  </w:rPrChange>
                </w:rPr>
                <w:delText>0</w:delText>
              </w:r>
            </w:del>
            <w:r>
              <w:rPr>
                <w:rFonts w:hint="default" w:ascii="Times New Roman" w:hAnsi="Times New Roman" w:eastAsia="SimSun" w:cs="Times New Roman"/>
                <w:i w:val="0"/>
                <w:iCs w:val="0"/>
                <w:color w:val="000000"/>
                <w:kern w:val="0"/>
                <w:sz w:val="22"/>
                <w:szCs w:val="22"/>
                <w:u w:val="none"/>
                <w:lang w:val="en-US" w:eastAsia="zh-CN" w:bidi="ar"/>
                <w:rPrChange w:id="441"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bCs/>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42" w:author="genchanghsu" w:date="2023-11-11T14:12:20Z">
                  <w:rPr>
                    <w:rFonts w:hint="default" w:ascii="Arial" w:hAnsi="Arial" w:eastAsia="SimSun" w:cs="Arial"/>
                    <w:i w:val="0"/>
                    <w:iCs w:val="0"/>
                    <w:color w:val="000000"/>
                    <w:kern w:val="0"/>
                    <w:sz w:val="28"/>
                    <w:szCs w:val="28"/>
                    <w:u w:val="none"/>
                    <w:lang w:val="en-US" w:eastAsia="zh-CN" w:bidi="ar"/>
                  </w:rPr>
                </w:rPrChange>
              </w:rPr>
              <w:t>0.34</w:t>
            </w:r>
          </w:p>
        </w:tc>
        <w:tc>
          <w:tcPr>
            <w:tcW w:w="1417" w:type="dxa"/>
            <w:tcBorders>
              <w:right w:val="nil"/>
            </w:tcBorders>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43"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0.56 </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bCs/>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jc w:val="left"/>
              <w:rPr>
                <w:rFonts w:cs="Times New Roman"/>
                <w:color w:val="auto"/>
                <w:sz w:val="22"/>
              </w:rPr>
            </w:pPr>
            <w:r>
              <w:rPr>
                <w:rFonts w:cs="Times New Roman"/>
                <w:color w:val="auto"/>
                <w:sz w:val="22"/>
                <w:lang w:eastAsia="zh-CN"/>
              </w:rPr>
              <w:t>1</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44" w:author="genchanghsu" w:date="2023-11-11T14:12:20Z">
                  <w:rPr>
                    <w:rFonts w:hint="default" w:ascii="Arial" w:hAnsi="Arial" w:eastAsia="SimSun" w:cs="Arial"/>
                    <w:i w:val="0"/>
                    <w:iCs w:val="0"/>
                    <w:color w:val="000000"/>
                    <w:kern w:val="0"/>
                    <w:sz w:val="28"/>
                    <w:szCs w:val="28"/>
                    <w:u w:val="none"/>
                    <w:lang w:val="en-US" w:eastAsia="zh-CN" w:bidi="ar"/>
                  </w:rPr>
                </w:rPrChange>
              </w:rPr>
              <w:t>0.38</w:t>
            </w:r>
          </w:p>
        </w:tc>
        <w:tc>
          <w:tcPr>
            <w:tcW w:w="1417" w:type="dxa"/>
            <w:shd w:val="clear" w:color="auto" w:fill="auto"/>
            <w:vAlign w:val="center"/>
          </w:tcPr>
          <w:p>
            <w:pPr>
              <w:keepNext w:val="0"/>
              <w:keepLines w:val="0"/>
              <w:widowControl/>
              <w:suppressLineNumbers w:val="0"/>
              <w:jc w:val="right"/>
              <w:textAlignment w:val="center"/>
              <w:rPr>
                <w:rFonts w:cs="Times New Roman"/>
                <w:color w:val="auto"/>
                <w:sz w:val="22"/>
              </w:rPr>
            </w:pPr>
            <w:r>
              <w:rPr>
                <w:rFonts w:hint="default" w:ascii="Times New Roman" w:hAnsi="Times New Roman" w:eastAsia="SimSun" w:cs="Times New Roman"/>
                <w:i w:val="0"/>
                <w:iCs w:val="0"/>
                <w:color w:val="000000"/>
                <w:kern w:val="0"/>
                <w:sz w:val="22"/>
                <w:szCs w:val="22"/>
                <w:u w:val="none"/>
                <w:lang w:val="en-US" w:eastAsia="zh-CN" w:bidi="ar"/>
                <w:rPrChange w:id="445" w:author="genchanghsu" w:date="2023-11-11T14:13:13Z">
                  <w:rPr>
                    <w:rFonts w:hint="default" w:ascii="Arial" w:hAnsi="Arial" w:eastAsia="SimSun" w:cs="Arial"/>
                    <w:i w:val="0"/>
                    <w:iCs w:val="0"/>
                    <w:color w:val="000000"/>
                    <w:kern w:val="0"/>
                    <w:sz w:val="28"/>
                    <w:szCs w:val="28"/>
                    <w:u w:val="none"/>
                    <w:lang w:val="en-US" w:eastAsia="zh-CN" w:bidi="ar"/>
                  </w:rPr>
                </w:rPrChange>
              </w:rPr>
              <w:t xml:space="preserve">0.54 </w:t>
            </w:r>
          </w:p>
        </w:tc>
      </w:tr>
    </w:tbl>
    <w:p>
      <w:pPr>
        <w:jc w:val="left"/>
        <w:rPr>
          <w:rFonts w:cs="Times New Roman"/>
        </w:rPr>
      </w:pPr>
    </w:p>
    <w:p>
      <w:pPr>
        <w:spacing w:after="0" w:line="240" w:lineRule="auto"/>
        <w:jc w:val="left"/>
        <w:rPr>
          <w:rFonts w:cs="Times New Roman"/>
          <w:b/>
        </w:rPr>
      </w:pPr>
      <w:r>
        <w:rPr>
          <w:rFonts w:cs="Times New Roman"/>
          <w:b/>
        </w:rPr>
        <w:br w:type="page"/>
      </w:r>
    </w:p>
    <w:p>
      <w:pPr>
        <w:jc w:val="left"/>
        <w:rPr>
          <w:rFonts w:cs="Times New Roman"/>
        </w:rPr>
      </w:pP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 of the posterior medians from Bayesian stable isotope mixing models (α = 0.05)</w:t>
      </w:r>
    </w:p>
    <w:tbl>
      <w:tblPr>
        <w:tblStyle w:val="28"/>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446" w:author="genchanghsu" w:date="2023-11-11T14:17:37Z">
                <w:pPr>
                  <w:spacing w:before="0" w:after="0" w:line="240" w:lineRule="auto"/>
                </w:pPr>
              </w:pPrChange>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447" w:author="genchanghsu" w:date="2023-11-11T14:17:37Z">
                <w:pPr>
                  <w:spacing w:before="0" w:after="0" w:line="240" w:lineRule="auto"/>
                </w:pPr>
              </w:pPrChange>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448" w:author="genchanghsu" w:date="2023-11-11T14:17:37Z">
                <w:pPr>
                  <w:spacing w:before="0" w:after="0" w:line="240" w:lineRule="auto"/>
                </w:pPr>
              </w:pPrChange>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Both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eastAsiaTheme="majorEastAsia"/>
                <w:b/>
                <w:bCs/>
                <w:color w:val="auto"/>
                <w:szCs w:val="32"/>
              </w:rPr>
              <w:pPrChange w:id="449" w:author="genchanghsu" w:date="2023-11-11T14:17:29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50" w:author="genchanghsu" w:date="2023-11-11T14:17:11Z">
                  <w:rPr>
                    <w:rFonts w:hint="default" w:ascii="Arial" w:hAnsi="Arial" w:eastAsia="SimSun" w:cs="Arial"/>
                    <w:i w:val="0"/>
                    <w:iCs w:val="0"/>
                    <w:color w:val="000000"/>
                    <w:kern w:val="0"/>
                    <w:sz w:val="28"/>
                    <w:szCs w:val="28"/>
                    <w:u w:val="none"/>
                    <w:lang w:val="en-US" w:eastAsia="zh-CN" w:bidi="ar"/>
                  </w:rPr>
                </w:rPrChange>
              </w:rPr>
              <w:t>0.61</w:t>
            </w:r>
            <w:r>
              <w:rPr>
                <w:rFonts w:hint="default" w:ascii="Times New Roman" w:hAnsi="Times New Roman" w:eastAsia="SimSun" w:cs="Times New Roman"/>
                <w:i w:val="0"/>
                <w:iCs w:val="0"/>
                <w:color w:val="000000"/>
                <w:kern w:val="0"/>
                <w:sz w:val="28"/>
                <w:szCs w:val="28"/>
                <w:u w:val="none"/>
                <w:vertAlign w:val="superscript"/>
                <w:lang w:val="en-US" w:eastAsia="zh-CN" w:bidi="ar"/>
                <w:rPrChange w:id="451" w:author="genchanghsu" w:date="2023-11-11T14:17:11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8"/>
                <w:szCs w:val="28"/>
                <w:u w:val="none"/>
                <w:lang w:val="en-US" w:eastAsia="zh-CN" w:bidi="ar"/>
                <w:rPrChange w:id="452" w:author="genchanghsu" w:date="2023-11-11T14:17:11Z">
                  <w:rPr>
                    <w:rFonts w:hint="default" w:ascii="Arial" w:hAnsi="Arial" w:eastAsia="SimSun" w:cs="Arial"/>
                    <w:i w:val="0"/>
                    <w:iCs w:val="0"/>
                    <w:color w:val="000000"/>
                    <w:kern w:val="0"/>
                    <w:sz w:val="28"/>
                    <w:szCs w:val="28"/>
                    <w:u w:val="none"/>
                    <w:lang w:val="en-US" w:eastAsia="zh-CN" w:bidi="ar"/>
                  </w:rPr>
                </w:rPrChange>
              </w:rPr>
              <w:t xml:space="preserve"> (±0.08)</w:t>
            </w:r>
          </w:p>
        </w:tc>
        <w:tc>
          <w:tcPr>
            <w:tcW w:w="1553" w:type="dxa"/>
            <w:tcBorders>
              <w:right w:val="nil"/>
            </w:tcBorders>
            <w:shd w:val="clear" w:color="auto" w:fill="auto"/>
            <w:noWrap/>
            <w:vAlign w:val="center"/>
          </w:tcPr>
          <w:p>
            <w:pPr>
              <w:keepNext w:val="0"/>
              <w:keepLines w:val="0"/>
              <w:widowControl/>
              <w:suppressLineNumbers w:val="0"/>
              <w:jc w:val="center"/>
              <w:textAlignment w:val="center"/>
              <w:rPr>
                <w:rFonts w:cs="Times New Roman" w:eastAsiaTheme="majorEastAsia"/>
                <w:b/>
                <w:bCs/>
                <w:color w:val="auto"/>
                <w:szCs w:val="32"/>
              </w:rPr>
              <w:pPrChange w:id="453"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54" w:author="genchanghsu" w:date="2023-11-11T14:17:11Z">
                  <w:rPr>
                    <w:rFonts w:hint="default" w:ascii="Arial" w:hAnsi="Arial" w:eastAsia="SimSun" w:cs="Arial"/>
                    <w:i w:val="0"/>
                    <w:iCs w:val="0"/>
                    <w:color w:val="000000"/>
                    <w:kern w:val="0"/>
                    <w:sz w:val="28"/>
                    <w:szCs w:val="28"/>
                    <w:u w:val="none"/>
                    <w:lang w:val="en-US" w:eastAsia="zh-CN" w:bidi="ar"/>
                  </w:rPr>
                </w:rPrChange>
              </w:rPr>
              <w:t>0.45</w:t>
            </w:r>
          </w:p>
        </w:tc>
        <w:tc>
          <w:tcPr>
            <w:tcW w:w="1515" w:type="dxa"/>
            <w:tcBorders>
              <w:right w:val="nil"/>
            </w:tcBorders>
            <w:shd w:val="clear" w:color="auto" w:fill="auto"/>
            <w:noWrap/>
            <w:vAlign w:val="center"/>
          </w:tcPr>
          <w:p>
            <w:pPr>
              <w:keepNext w:val="0"/>
              <w:keepLines w:val="0"/>
              <w:widowControl/>
              <w:suppressLineNumbers w:val="0"/>
              <w:jc w:val="center"/>
              <w:textAlignment w:val="center"/>
              <w:rPr>
                <w:rFonts w:eastAsia="Times New Roman" w:cs="Times New Roman"/>
                <w:b/>
                <w:bCs/>
                <w:color w:val="auto"/>
                <w:szCs w:val="32"/>
              </w:rPr>
              <w:pPrChange w:id="455"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56" w:author="genchanghsu" w:date="2023-11-11T14:17:11Z">
                  <w:rPr>
                    <w:rFonts w:hint="default" w:ascii="Arial" w:hAnsi="Arial" w:eastAsia="SimSun" w:cs="Arial"/>
                    <w:i w:val="0"/>
                    <w:iCs w:val="0"/>
                    <w:color w:val="000000"/>
                    <w:kern w:val="0"/>
                    <w:sz w:val="28"/>
                    <w:szCs w:val="28"/>
                    <w:u w:val="none"/>
                    <w:lang w:val="en-US" w:eastAsia="zh-CN" w:bidi="ar"/>
                  </w:rPr>
                </w:rPrChange>
              </w:rPr>
              <w:t>0.76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457" w:author="genchanghsu" w:date="2023-11-11T14:17:29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58" w:author="genchanghsu" w:date="2023-11-11T14:17:11Z">
                  <w:rPr>
                    <w:rFonts w:hint="default" w:ascii="Arial" w:hAnsi="Arial" w:eastAsia="SimSun" w:cs="Arial"/>
                    <w:i w:val="0"/>
                    <w:iCs w:val="0"/>
                    <w:color w:val="000000"/>
                    <w:kern w:val="0"/>
                    <w:sz w:val="28"/>
                    <w:szCs w:val="28"/>
                    <w:u w:val="none"/>
                    <w:lang w:val="en-US" w:eastAsia="zh-CN" w:bidi="ar"/>
                  </w:rPr>
                </w:rPrChange>
              </w:rPr>
              <w:t>0.81</w:t>
            </w:r>
            <w:r>
              <w:rPr>
                <w:rFonts w:hint="default" w:ascii="Times New Roman" w:hAnsi="Times New Roman" w:eastAsia="SimSun" w:cs="Times New Roman"/>
                <w:i w:val="0"/>
                <w:iCs w:val="0"/>
                <w:color w:val="000000"/>
                <w:kern w:val="0"/>
                <w:sz w:val="28"/>
                <w:szCs w:val="28"/>
                <w:u w:val="none"/>
                <w:vertAlign w:val="superscript"/>
                <w:lang w:val="en-US" w:eastAsia="zh-CN" w:bidi="ar"/>
                <w:rPrChange w:id="459" w:author="genchanghsu" w:date="2023-11-11T14:17:11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8"/>
                <w:szCs w:val="28"/>
                <w:u w:val="none"/>
                <w:lang w:val="en-US" w:eastAsia="zh-CN" w:bidi="ar"/>
                <w:rPrChange w:id="460" w:author="genchanghsu" w:date="2023-11-11T14:17:11Z">
                  <w:rPr>
                    <w:rFonts w:hint="default" w:ascii="Arial" w:hAnsi="Arial" w:eastAsia="SimSun" w:cs="Arial"/>
                    <w:i w:val="0"/>
                    <w:iCs w:val="0"/>
                    <w:color w:val="000000"/>
                    <w:kern w:val="0"/>
                    <w:sz w:val="28"/>
                    <w:szCs w:val="28"/>
                    <w:u w:val="none"/>
                    <w:lang w:val="en-US" w:eastAsia="zh-CN" w:bidi="ar"/>
                  </w:rPr>
                </w:rPrChange>
              </w:rPr>
              <w:t xml:space="preserve"> (±0.05)</w:t>
            </w:r>
          </w:p>
        </w:tc>
        <w:tc>
          <w:tcPr>
            <w:tcW w:w="1553"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461"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62" w:author="genchanghsu" w:date="2023-11-11T14:17:11Z">
                  <w:rPr>
                    <w:rFonts w:hint="default" w:ascii="Arial" w:hAnsi="Arial" w:eastAsia="SimSun" w:cs="Arial"/>
                    <w:i w:val="0"/>
                    <w:iCs w:val="0"/>
                    <w:color w:val="000000"/>
                    <w:kern w:val="0"/>
                    <w:sz w:val="28"/>
                    <w:szCs w:val="28"/>
                    <w:u w:val="none"/>
                    <w:lang w:val="en-US" w:eastAsia="zh-CN" w:bidi="ar"/>
                  </w:rPr>
                </w:rPrChange>
              </w:rPr>
              <w:t>0.69</w:t>
            </w:r>
          </w:p>
        </w:tc>
        <w:tc>
          <w:tcPr>
            <w:tcW w:w="1515" w:type="dxa"/>
            <w:shd w:val="clear" w:color="auto" w:fill="auto"/>
            <w:noWrap/>
            <w:vAlign w:val="center"/>
          </w:tcPr>
          <w:p>
            <w:pPr>
              <w:keepNext w:val="0"/>
              <w:keepLines w:val="0"/>
              <w:widowControl/>
              <w:suppressLineNumbers w:val="0"/>
              <w:jc w:val="center"/>
              <w:textAlignment w:val="center"/>
              <w:rPr>
                <w:rFonts w:hint="default" w:cs="Times New Roman"/>
                <w:color w:val="auto"/>
                <w:szCs w:val="32"/>
                <w:lang w:val="en-US"/>
              </w:rPr>
              <w:pPrChange w:id="463"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64" w:author="genchanghsu" w:date="2023-11-11T14:17:11Z">
                  <w:rPr>
                    <w:rFonts w:hint="default" w:ascii="Arial" w:hAnsi="Arial" w:eastAsia="SimSun" w:cs="Arial"/>
                    <w:i w:val="0"/>
                    <w:iCs w:val="0"/>
                    <w:color w:val="000000"/>
                    <w:kern w:val="0"/>
                    <w:sz w:val="28"/>
                    <w:szCs w:val="28"/>
                    <w:u w:val="none"/>
                    <w:lang w:val="en-US" w:eastAsia="zh-CN" w:bidi="ar"/>
                  </w:rPr>
                </w:rPrChange>
              </w:rPr>
              <w:t>0.9</w:t>
            </w:r>
            <w:ins w:id="465" w:author="genchanghsu" w:date="2023-11-11T14:16:55Z">
              <w:r>
                <w:rPr>
                  <w:rFonts w:hint="default" w:ascii="Times New Roman" w:hAnsi="Times New Roman" w:eastAsia="SimSun" w:cs="Times New Roman"/>
                  <w:i w:val="0"/>
                  <w:iCs w:val="0"/>
                  <w:color w:val="000000"/>
                  <w:kern w:val="0"/>
                  <w:sz w:val="28"/>
                  <w:szCs w:val="28"/>
                  <w:u w:val="none"/>
                  <w:lang w:val="en-US" w:eastAsia="zh-CN" w:bidi="ar"/>
                  <w:rPrChange w:id="466" w:author="genchanghsu" w:date="2023-11-11T14:17:11Z">
                    <w:rPr>
                      <w:rFonts w:hint="default" w:ascii="Arial" w:hAnsi="Arial" w:eastAsia="SimSun" w:cs="Arial"/>
                      <w:i w:val="0"/>
                      <w:iCs w:val="0"/>
                      <w:color w:val="000000"/>
                      <w:kern w:val="0"/>
                      <w:sz w:val="28"/>
                      <w:szCs w:val="28"/>
                      <w:u w:val="none"/>
                      <w:lang w:val="en-US" w:eastAsia="zh-CN" w:bidi="ar"/>
                    </w:rPr>
                  </w:rPrChange>
                </w:rPr>
                <w:t>0</w:t>
              </w:r>
            </w:ins>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Cs w:val="32"/>
              </w:rPr>
              <w:pPrChange w:id="467" w:author="genchanghsu" w:date="2023-11-11T14:17:29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68" w:author="genchanghsu" w:date="2023-11-11T14:17:10Z">
                  <w:rPr>
                    <w:rFonts w:hint="default" w:ascii="Arial" w:hAnsi="Arial" w:eastAsia="SimSun" w:cs="Arial"/>
                    <w:i w:val="0"/>
                    <w:iCs w:val="0"/>
                    <w:color w:val="000000"/>
                    <w:kern w:val="0"/>
                    <w:sz w:val="28"/>
                    <w:szCs w:val="28"/>
                    <w:u w:val="none"/>
                    <w:lang w:val="en-US" w:eastAsia="zh-CN" w:bidi="ar"/>
                  </w:rPr>
                </w:rPrChange>
              </w:rPr>
              <w:t>0.55</w:t>
            </w:r>
            <w:r>
              <w:rPr>
                <w:rFonts w:hint="default" w:ascii="Times New Roman" w:hAnsi="Times New Roman" w:eastAsia="SimSun" w:cs="Times New Roman"/>
                <w:i w:val="0"/>
                <w:iCs w:val="0"/>
                <w:color w:val="000000"/>
                <w:kern w:val="0"/>
                <w:sz w:val="28"/>
                <w:szCs w:val="28"/>
                <w:u w:val="none"/>
                <w:vertAlign w:val="superscript"/>
                <w:lang w:val="en-US" w:eastAsia="zh-CN" w:bidi="ar"/>
                <w:rPrChange w:id="469" w:author="genchanghsu" w:date="2023-11-11T14:17:10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8"/>
                <w:szCs w:val="28"/>
                <w:u w:val="none"/>
                <w:lang w:val="en-US" w:eastAsia="zh-CN" w:bidi="ar"/>
                <w:rPrChange w:id="470" w:author="genchanghsu" w:date="2023-11-11T14:17:10Z">
                  <w:rPr>
                    <w:rFonts w:hint="default" w:ascii="Arial" w:hAnsi="Arial" w:eastAsia="SimSun" w:cs="Arial"/>
                    <w:i w:val="0"/>
                    <w:iCs w:val="0"/>
                    <w:color w:val="000000"/>
                    <w:kern w:val="0"/>
                    <w:sz w:val="28"/>
                    <w:szCs w:val="28"/>
                    <w:u w:val="none"/>
                    <w:lang w:val="en-US" w:eastAsia="zh-CN" w:bidi="ar"/>
                  </w:rPr>
                </w:rPrChange>
              </w:rPr>
              <w:t xml:space="preserve"> (±0.1</w:t>
            </w:r>
            <w:ins w:id="471" w:author="genchanghsu" w:date="2023-11-11T14:16:53Z">
              <w:r>
                <w:rPr>
                  <w:rFonts w:hint="default" w:ascii="Times New Roman" w:hAnsi="Times New Roman" w:eastAsia="SimSun" w:cs="Times New Roman"/>
                  <w:i w:val="0"/>
                  <w:iCs w:val="0"/>
                  <w:color w:val="000000"/>
                  <w:kern w:val="0"/>
                  <w:sz w:val="28"/>
                  <w:szCs w:val="28"/>
                  <w:u w:val="none"/>
                  <w:lang w:val="en-US" w:eastAsia="zh-CN" w:bidi="ar"/>
                  <w:rPrChange w:id="472" w:author="genchanghsu" w:date="2023-11-11T14:17:10Z">
                    <w:rPr>
                      <w:rFonts w:hint="default" w:ascii="Arial" w:hAnsi="Arial" w:eastAsia="SimSun" w:cs="Arial"/>
                      <w:i w:val="0"/>
                      <w:iCs w:val="0"/>
                      <w:color w:val="000000"/>
                      <w:kern w:val="0"/>
                      <w:sz w:val="28"/>
                      <w:szCs w:val="28"/>
                      <w:u w:val="none"/>
                      <w:lang w:val="en-US" w:eastAsia="zh-CN" w:bidi="ar"/>
                    </w:rPr>
                  </w:rPrChange>
                </w:rPr>
                <w:t>0</w:t>
              </w:r>
            </w:ins>
            <w:r>
              <w:rPr>
                <w:rFonts w:hint="default" w:ascii="Times New Roman" w:hAnsi="Times New Roman" w:eastAsia="SimSun" w:cs="Times New Roman"/>
                <w:i w:val="0"/>
                <w:iCs w:val="0"/>
                <w:color w:val="000000"/>
                <w:kern w:val="0"/>
                <w:sz w:val="28"/>
                <w:szCs w:val="28"/>
                <w:u w:val="none"/>
                <w:lang w:val="en-US" w:eastAsia="zh-CN" w:bidi="ar"/>
                <w:rPrChange w:id="473" w:author="genchanghsu" w:date="2023-11-11T14:17:10Z">
                  <w:rPr>
                    <w:rFonts w:hint="default" w:ascii="Arial" w:hAnsi="Arial" w:eastAsia="SimSun" w:cs="Arial"/>
                    <w:i w:val="0"/>
                    <w:iCs w:val="0"/>
                    <w:color w:val="000000"/>
                    <w:kern w:val="0"/>
                    <w:sz w:val="28"/>
                    <w:szCs w:val="28"/>
                    <w:u w:val="none"/>
                    <w:lang w:val="en-US" w:eastAsia="zh-CN" w:bidi="ar"/>
                  </w:rPr>
                </w:rPrChange>
              </w:rPr>
              <w:t>)</w:t>
            </w:r>
          </w:p>
        </w:tc>
        <w:tc>
          <w:tcPr>
            <w:tcW w:w="1553"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Cs w:val="32"/>
              </w:rPr>
              <w:pPrChange w:id="474"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75" w:author="genchanghsu" w:date="2023-11-11T14:17:10Z">
                  <w:rPr>
                    <w:rFonts w:hint="default" w:ascii="Arial" w:hAnsi="Arial" w:eastAsia="SimSun" w:cs="Arial"/>
                    <w:i w:val="0"/>
                    <w:iCs w:val="0"/>
                    <w:color w:val="000000"/>
                    <w:kern w:val="0"/>
                    <w:sz w:val="28"/>
                    <w:szCs w:val="28"/>
                    <w:u w:val="none"/>
                    <w:lang w:val="en-US" w:eastAsia="zh-CN" w:bidi="ar"/>
                  </w:rPr>
                </w:rPrChange>
              </w:rPr>
              <w:t>0.35</w:t>
            </w:r>
          </w:p>
        </w:tc>
        <w:tc>
          <w:tcPr>
            <w:tcW w:w="151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Cs w:val="32"/>
              </w:rPr>
              <w:pPrChange w:id="476"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77" w:author="genchanghsu" w:date="2023-11-11T14:17:10Z">
                  <w:rPr>
                    <w:rFonts w:hint="default" w:ascii="Arial" w:hAnsi="Arial" w:eastAsia="SimSun" w:cs="Arial"/>
                    <w:i w:val="0"/>
                    <w:iCs w:val="0"/>
                    <w:color w:val="000000"/>
                    <w:kern w:val="0"/>
                    <w:sz w:val="28"/>
                    <w:szCs w:val="28"/>
                    <w:u w:val="none"/>
                    <w:lang w:val="en-US" w:eastAsia="zh-CN" w:bidi="ar"/>
                  </w:rPr>
                </w:rPrChange>
              </w:rPr>
              <w:t>0.73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478" w:author="genchanghsu" w:date="2023-11-11T14:17:29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79" w:author="genchanghsu" w:date="2023-11-11T14:17:10Z">
                  <w:rPr>
                    <w:rFonts w:hint="default" w:ascii="Arial" w:hAnsi="Arial" w:eastAsia="SimSun" w:cs="Arial"/>
                    <w:i w:val="0"/>
                    <w:iCs w:val="0"/>
                    <w:color w:val="000000"/>
                    <w:kern w:val="0"/>
                    <w:sz w:val="28"/>
                    <w:szCs w:val="28"/>
                    <w:u w:val="none"/>
                    <w:lang w:val="en-US" w:eastAsia="zh-CN" w:bidi="ar"/>
                  </w:rPr>
                </w:rPrChange>
              </w:rPr>
              <w:t>0.79</w:t>
            </w:r>
            <w:r>
              <w:rPr>
                <w:rFonts w:hint="default" w:ascii="Times New Roman" w:hAnsi="Times New Roman" w:eastAsia="SimSun" w:cs="Times New Roman"/>
                <w:i w:val="0"/>
                <w:iCs w:val="0"/>
                <w:color w:val="000000"/>
                <w:kern w:val="0"/>
                <w:sz w:val="28"/>
                <w:szCs w:val="28"/>
                <w:u w:val="none"/>
                <w:vertAlign w:val="superscript"/>
                <w:lang w:val="en-US" w:eastAsia="zh-CN" w:bidi="ar"/>
                <w:rPrChange w:id="480" w:author="genchanghsu" w:date="2023-11-11T14:17:10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8"/>
                <w:szCs w:val="28"/>
                <w:u w:val="none"/>
                <w:lang w:val="en-US" w:eastAsia="zh-CN" w:bidi="ar"/>
                <w:rPrChange w:id="481" w:author="genchanghsu" w:date="2023-11-11T14:17:10Z">
                  <w:rPr>
                    <w:rFonts w:hint="default" w:ascii="Arial" w:hAnsi="Arial" w:eastAsia="SimSun" w:cs="Arial"/>
                    <w:i w:val="0"/>
                    <w:iCs w:val="0"/>
                    <w:color w:val="000000"/>
                    <w:kern w:val="0"/>
                    <w:sz w:val="28"/>
                    <w:szCs w:val="28"/>
                    <w:u w:val="none"/>
                    <w:lang w:val="en-US" w:eastAsia="zh-CN" w:bidi="ar"/>
                  </w:rPr>
                </w:rPrChange>
              </w:rPr>
              <w:t xml:space="preserve"> (±0.07)</w:t>
            </w:r>
          </w:p>
        </w:tc>
        <w:tc>
          <w:tcPr>
            <w:tcW w:w="1553"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482"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83" w:author="genchanghsu" w:date="2023-11-11T14:17:10Z">
                  <w:rPr>
                    <w:rFonts w:hint="default" w:ascii="Arial" w:hAnsi="Arial" w:eastAsia="SimSun" w:cs="Arial"/>
                    <w:i w:val="0"/>
                    <w:iCs w:val="0"/>
                    <w:color w:val="000000"/>
                    <w:kern w:val="0"/>
                    <w:sz w:val="28"/>
                    <w:szCs w:val="28"/>
                    <w:u w:val="none"/>
                    <w:lang w:val="en-US" w:eastAsia="zh-CN" w:bidi="ar"/>
                  </w:rPr>
                </w:rPrChange>
              </w:rPr>
              <w:t>0.63</w:t>
            </w:r>
          </w:p>
        </w:tc>
        <w:tc>
          <w:tcPr>
            <w:tcW w:w="1515" w:type="dxa"/>
            <w:shd w:val="clear" w:color="auto" w:fill="auto"/>
            <w:noWrap/>
            <w:vAlign w:val="center"/>
          </w:tcPr>
          <w:p>
            <w:pPr>
              <w:keepNext w:val="0"/>
              <w:keepLines w:val="0"/>
              <w:widowControl/>
              <w:suppressLineNumbers w:val="0"/>
              <w:jc w:val="center"/>
              <w:textAlignment w:val="center"/>
              <w:rPr>
                <w:rFonts w:hint="default" w:cs="Times New Roman"/>
                <w:color w:val="auto"/>
                <w:szCs w:val="32"/>
                <w:lang w:val="en-US"/>
              </w:rPr>
              <w:pPrChange w:id="484"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85" w:author="genchanghsu" w:date="2023-11-11T14:17:10Z">
                  <w:rPr>
                    <w:rFonts w:hint="default" w:ascii="Arial" w:hAnsi="Arial" w:eastAsia="SimSun" w:cs="Arial"/>
                    <w:i w:val="0"/>
                    <w:iCs w:val="0"/>
                    <w:color w:val="000000"/>
                    <w:kern w:val="0"/>
                    <w:sz w:val="28"/>
                    <w:szCs w:val="28"/>
                    <w:u w:val="none"/>
                    <w:lang w:val="en-US" w:eastAsia="zh-CN" w:bidi="ar"/>
                  </w:rPr>
                </w:rPrChange>
              </w:rPr>
              <w:t>0.9</w:t>
            </w:r>
            <w:ins w:id="486" w:author="genchanghsu" w:date="2023-11-11T14:16:57Z">
              <w:r>
                <w:rPr>
                  <w:rFonts w:hint="default" w:ascii="Times New Roman" w:hAnsi="Times New Roman" w:eastAsia="SimSun" w:cs="Times New Roman"/>
                  <w:i w:val="0"/>
                  <w:iCs w:val="0"/>
                  <w:color w:val="000000"/>
                  <w:kern w:val="0"/>
                  <w:sz w:val="28"/>
                  <w:szCs w:val="28"/>
                  <w:u w:val="none"/>
                  <w:lang w:val="en-US" w:eastAsia="zh-CN" w:bidi="ar"/>
                  <w:rPrChange w:id="487" w:author="genchanghsu" w:date="2023-11-11T14:17:10Z">
                    <w:rPr>
                      <w:rFonts w:hint="default" w:ascii="Arial" w:hAnsi="Arial" w:eastAsia="SimSun" w:cs="Arial"/>
                      <w:i w:val="0"/>
                      <w:iCs w:val="0"/>
                      <w:color w:val="000000"/>
                      <w:kern w:val="0"/>
                      <w:sz w:val="28"/>
                      <w:szCs w:val="28"/>
                      <w:u w:val="none"/>
                      <w:lang w:val="en-US" w:eastAsia="zh-CN" w:bidi="ar"/>
                    </w:rPr>
                  </w:rPrChange>
                </w:rPr>
                <w:t>0</w:t>
              </w:r>
            </w:ins>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Cs w:val="32"/>
              </w:rPr>
              <w:pPrChange w:id="488" w:author="genchanghsu" w:date="2023-11-11T14:17:29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89" w:author="genchanghsu" w:date="2023-11-11T14:17:10Z">
                  <w:rPr>
                    <w:rFonts w:hint="default" w:ascii="Arial" w:hAnsi="Arial" w:eastAsia="SimSun" w:cs="Arial"/>
                    <w:i w:val="0"/>
                    <w:iCs w:val="0"/>
                    <w:color w:val="000000"/>
                    <w:kern w:val="0"/>
                    <w:sz w:val="28"/>
                    <w:szCs w:val="28"/>
                    <w:u w:val="none"/>
                    <w:lang w:val="en-US" w:eastAsia="zh-CN" w:bidi="ar"/>
                  </w:rPr>
                </w:rPrChange>
              </w:rPr>
              <w:t>0.95</w:t>
            </w:r>
            <w:r>
              <w:rPr>
                <w:rFonts w:hint="default" w:ascii="Times New Roman" w:hAnsi="Times New Roman" w:eastAsia="SimSun" w:cs="Times New Roman"/>
                <w:i w:val="0"/>
                <w:iCs w:val="0"/>
                <w:color w:val="000000"/>
                <w:kern w:val="0"/>
                <w:sz w:val="28"/>
                <w:szCs w:val="28"/>
                <w:u w:val="none"/>
                <w:vertAlign w:val="superscript"/>
                <w:lang w:val="en-US" w:eastAsia="zh-CN" w:bidi="ar"/>
                <w:rPrChange w:id="490" w:author="genchanghsu" w:date="2023-11-11T14:17:10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8"/>
                <w:szCs w:val="28"/>
                <w:u w:val="none"/>
                <w:lang w:val="en-US" w:eastAsia="zh-CN" w:bidi="ar"/>
                <w:rPrChange w:id="491" w:author="genchanghsu" w:date="2023-11-11T14:17:10Z">
                  <w:rPr>
                    <w:rFonts w:hint="default" w:ascii="Arial" w:hAnsi="Arial" w:eastAsia="SimSun" w:cs="Arial"/>
                    <w:i w:val="0"/>
                    <w:iCs w:val="0"/>
                    <w:color w:val="000000"/>
                    <w:kern w:val="0"/>
                    <w:sz w:val="28"/>
                    <w:szCs w:val="28"/>
                    <w:u w:val="none"/>
                    <w:lang w:val="en-US" w:eastAsia="zh-CN" w:bidi="ar"/>
                  </w:rPr>
                </w:rPrChange>
              </w:rPr>
              <w:t xml:space="preserve"> (±0.01)</w:t>
            </w:r>
          </w:p>
        </w:tc>
        <w:tc>
          <w:tcPr>
            <w:tcW w:w="1553"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Cs w:val="32"/>
              </w:rPr>
              <w:pPrChange w:id="492"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93" w:author="genchanghsu" w:date="2023-11-11T14:17:10Z">
                  <w:rPr>
                    <w:rFonts w:hint="default" w:ascii="Arial" w:hAnsi="Arial" w:eastAsia="SimSun" w:cs="Arial"/>
                    <w:i w:val="0"/>
                    <w:iCs w:val="0"/>
                    <w:color w:val="000000"/>
                    <w:kern w:val="0"/>
                    <w:sz w:val="28"/>
                    <w:szCs w:val="28"/>
                    <w:u w:val="none"/>
                    <w:lang w:val="en-US" w:eastAsia="zh-CN" w:bidi="ar"/>
                  </w:rPr>
                </w:rPrChange>
              </w:rPr>
              <w:t>0.93</w:t>
            </w:r>
          </w:p>
        </w:tc>
        <w:tc>
          <w:tcPr>
            <w:tcW w:w="151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auto"/>
                <w:szCs w:val="32"/>
              </w:rPr>
              <w:pPrChange w:id="494"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95" w:author="genchanghsu" w:date="2023-11-11T14:17:10Z">
                  <w:rPr>
                    <w:rFonts w:hint="default" w:ascii="Arial" w:hAnsi="Arial" w:eastAsia="SimSun" w:cs="Arial"/>
                    <w:i w:val="0"/>
                    <w:iCs w:val="0"/>
                    <w:color w:val="000000"/>
                    <w:kern w:val="0"/>
                    <w:sz w:val="28"/>
                    <w:szCs w:val="28"/>
                    <w:u w:val="none"/>
                    <w:lang w:val="en-US" w:eastAsia="zh-CN" w:bidi="ar"/>
                  </w:rPr>
                </w:rPrChange>
              </w:rPr>
              <w:t>0.96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496" w:author="genchanghsu" w:date="2023-11-11T14:17:29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497" w:author="genchanghsu" w:date="2023-11-11T14:17:10Z">
                  <w:rPr>
                    <w:rFonts w:hint="default" w:ascii="Arial" w:hAnsi="Arial" w:eastAsia="SimSun" w:cs="Arial"/>
                    <w:i w:val="0"/>
                    <w:iCs w:val="0"/>
                    <w:color w:val="000000"/>
                    <w:kern w:val="0"/>
                    <w:sz w:val="28"/>
                    <w:szCs w:val="28"/>
                    <w:u w:val="none"/>
                    <w:lang w:val="en-US" w:eastAsia="zh-CN" w:bidi="ar"/>
                  </w:rPr>
                </w:rPrChange>
              </w:rPr>
              <w:t>0.95</w:t>
            </w:r>
            <w:r>
              <w:rPr>
                <w:rFonts w:hint="default" w:ascii="Times New Roman" w:hAnsi="Times New Roman" w:eastAsia="SimSun" w:cs="Times New Roman"/>
                <w:i w:val="0"/>
                <w:iCs w:val="0"/>
                <w:color w:val="000000"/>
                <w:kern w:val="0"/>
                <w:sz w:val="28"/>
                <w:szCs w:val="28"/>
                <w:u w:val="none"/>
                <w:vertAlign w:val="superscript"/>
                <w:lang w:val="en-US" w:eastAsia="zh-CN" w:bidi="ar"/>
                <w:rPrChange w:id="498" w:author="genchanghsu" w:date="2023-11-11T14:17:10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8"/>
                <w:szCs w:val="28"/>
                <w:u w:val="none"/>
                <w:lang w:val="en-US" w:eastAsia="zh-CN" w:bidi="ar"/>
                <w:rPrChange w:id="499" w:author="genchanghsu" w:date="2023-11-11T14:17:10Z">
                  <w:rPr>
                    <w:rFonts w:hint="default" w:ascii="Arial" w:hAnsi="Arial" w:eastAsia="SimSun" w:cs="Arial"/>
                    <w:i w:val="0"/>
                    <w:iCs w:val="0"/>
                    <w:color w:val="000000"/>
                    <w:kern w:val="0"/>
                    <w:sz w:val="28"/>
                    <w:szCs w:val="28"/>
                    <w:u w:val="none"/>
                    <w:lang w:val="en-US" w:eastAsia="zh-CN" w:bidi="ar"/>
                  </w:rPr>
                </w:rPrChange>
              </w:rPr>
              <w:t xml:space="preserve"> (±0.01)</w:t>
            </w:r>
          </w:p>
        </w:tc>
        <w:tc>
          <w:tcPr>
            <w:tcW w:w="1553"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500"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501" w:author="genchanghsu" w:date="2023-11-11T14:17:10Z">
                  <w:rPr>
                    <w:rFonts w:hint="default" w:ascii="Arial" w:hAnsi="Arial" w:eastAsia="SimSun" w:cs="Arial"/>
                    <w:i w:val="0"/>
                    <w:iCs w:val="0"/>
                    <w:color w:val="000000"/>
                    <w:kern w:val="0"/>
                    <w:sz w:val="28"/>
                    <w:szCs w:val="28"/>
                    <w:u w:val="none"/>
                    <w:lang w:val="en-US" w:eastAsia="zh-CN" w:bidi="ar"/>
                  </w:rPr>
                </w:rPrChange>
              </w:rPr>
              <w:t>0.94</w:t>
            </w:r>
          </w:p>
        </w:tc>
        <w:tc>
          <w:tcPr>
            <w:tcW w:w="1515" w:type="dxa"/>
            <w:shd w:val="clear" w:color="auto" w:fill="auto"/>
            <w:noWrap/>
            <w:vAlign w:val="center"/>
          </w:tcPr>
          <w:p>
            <w:pPr>
              <w:keepNext w:val="0"/>
              <w:keepLines w:val="0"/>
              <w:widowControl/>
              <w:suppressLineNumbers w:val="0"/>
              <w:jc w:val="center"/>
              <w:textAlignment w:val="center"/>
              <w:rPr>
                <w:rFonts w:cs="Times New Roman"/>
                <w:color w:val="auto"/>
                <w:szCs w:val="32"/>
              </w:rPr>
              <w:pPrChange w:id="502" w:author="genchanghsu" w:date="2023-11-11T14:17:29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8"/>
                <w:szCs w:val="28"/>
                <w:u w:val="none"/>
                <w:lang w:val="en-US" w:eastAsia="zh-CN" w:bidi="ar"/>
                <w:rPrChange w:id="503" w:author="genchanghsu" w:date="2023-11-11T14:17:10Z">
                  <w:rPr>
                    <w:rFonts w:hint="default" w:ascii="Arial" w:hAnsi="Arial" w:eastAsia="SimSun" w:cs="Arial"/>
                    <w:i w:val="0"/>
                    <w:iCs w:val="0"/>
                    <w:color w:val="000000"/>
                    <w:kern w:val="0"/>
                    <w:sz w:val="28"/>
                    <w:szCs w:val="28"/>
                    <w:u w:val="none"/>
                    <w:lang w:val="en-US" w:eastAsia="zh-CN" w:bidi="ar"/>
                  </w:rPr>
                </w:rPrChange>
              </w:rPr>
              <w:t>0.96</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stages).  Different superscript letters indicate significant differences in the means of the posterior medians from Bayesian stable isotope mixing models (α = 0.05)</w:t>
      </w:r>
    </w:p>
    <w:tbl>
      <w:tblPr>
        <w:tblStyle w:val="28"/>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504" w:author="genchanghsu" w:date="2023-11-11T14:20:38Z">
                <w:pPr>
                  <w:spacing w:before="0" w:after="0" w:line="240" w:lineRule="auto"/>
                </w:pPr>
              </w:pPrChange>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505" w:author="genchanghsu" w:date="2023-11-11T14:20:38Z">
                <w:pPr>
                  <w:spacing w:before="0" w:after="0" w:line="240" w:lineRule="auto"/>
                </w:pPr>
              </w:pPrChange>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jc w:val="center"/>
              <w:rPr>
                <w:rFonts w:cs="Times New Roman" w:eastAsiaTheme="majorEastAsia"/>
                <w:b w:val="0"/>
                <w:bCs/>
                <w:color w:val="auto"/>
                <w:szCs w:val="32"/>
              </w:rPr>
              <w:pPrChange w:id="506" w:author="genchanghsu" w:date="2023-11-11T14:20:38Z">
                <w:pPr>
                  <w:spacing w:before="0" w:after="0" w:line="240" w:lineRule="auto"/>
                </w:pPr>
              </w:pPrChange>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Both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eastAsiaTheme="majorEastAsia"/>
                <w:b/>
                <w:bCs/>
                <w:color w:val="000000" w:themeColor="text1" w:themeShade="BF"/>
                <w:szCs w:val="24"/>
                <w:rPrChange w:id="508" w:author="genchanghsu" w:date="2023-11-11T14:19:33Z">
                  <w:rPr>
                    <w:rFonts w:cs="Times New Roman" w:eastAsiaTheme="majorEastAsia"/>
                    <w:b/>
                    <w:bCs/>
                    <w:color w:val="auto"/>
                    <w:szCs w:val="32"/>
                  </w:rPr>
                </w:rPrChange>
              </w:rPr>
              <w:pPrChange w:id="507"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09" w:author="genchanghsu" w:date="2023-11-11T14:19:33Z">
                  <w:rPr>
                    <w:rFonts w:hint="default" w:ascii="Arial" w:hAnsi="Arial" w:eastAsia="SimSun" w:cs="Arial"/>
                    <w:i w:val="0"/>
                    <w:iCs w:val="0"/>
                    <w:color w:val="000000"/>
                    <w:kern w:val="0"/>
                    <w:sz w:val="28"/>
                    <w:szCs w:val="28"/>
                    <w:u w:val="none"/>
                    <w:lang w:val="en-US" w:eastAsia="zh-CN" w:bidi="ar"/>
                  </w:rPr>
                </w:rPrChange>
              </w:rPr>
              <w:t>0.24</w:t>
            </w:r>
            <w:r>
              <w:rPr>
                <w:rFonts w:hint="default" w:ascii="Times New Roman" w:hAnsi="Times New Roman" w:eastAsia="SimSun" w:cs="Times New Roman"/>
                <w:i w:val="0"/>
                <w:iCs w:val="0"/>
                <w:color w:val="000000"/>
                <w:kern w:val="0"/>
                <w:sz w:val="24"/>
                <w:szCs w:val="24"/>
                <w:u w:val="none"/>
                <w:vertAlign w:val="superscript"/>
                <w:lang w:val="en-US" w:eastAsia="zh-CN" w:bidi="ar"/>
                <w:rPrChange w:id="510" w:author="genchanghsu" w:date="2023-11-11T14:19:52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511"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(±0.06)</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eastAsiaTheme="majorEastAsia"/>
                <w:b/>
                <w:bCs/>
                <w:color w:val="000000" w:themeColor="text1" w:themeShade="BF"/>
                <w:szCs w:val="24"/>
                <w:rPrChange w:id="513" w:author="genchanghsu" w:date="2023-11-11T14:19:33Z">
                  <w:rPr>
                    <w:rFonts w:cs="Times New Roman" w:eastAsiaTheme="majorEastAsia"/>
                    <w:b/>
                    <w:bCs/>
                    <w:color w:val="auto"/>
                    <w:szCs w:val="32"/>
                  </w:rPr>
                </w:rPrChange>
              </w:rPr>
              <w:pPrChange w:id="512"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14" w:author="genchanghsu" w:date="2023-11-11T14:19:33Z">
                  <w:rPr>
                    <w:rFonts w:hint="default" w:ascii="Arial" w:hAnsi="Arial" w:eastAsia="SimSun" w:cs="Arial"/>
                    <w:i w:val="0"/>
                    <w:iCs w:val="0"/>
                    <w:color w:val="000000"/>
                    <w:kern w:val="0"/>
                    <w:sz w:val="28"/>
                    <w:szCs w:val="28"/>
                    <w:u w:val="none"/>
                    <w:lang w:val="en-US" w:eastAsia="zh-CN" w:bidi="ar"/>
                  </w:rPr>
                </w:rPrChange>
              </w:rPr>
              <w:t>0.14</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eastAsiaTheme="majorEastAsia"/>
                <w:b/>
                <w:bCs/>
                <w:color w:val="000000" w:themeColor="text1" w:themeShade="BF"/>
                <w:szCs w:val="24"/>
                <w:rPrChange w:id="516" w:author="genchanghsu" w:date="2023-11-11T14:19:33Z">
                  <w:rPr>
                    <w:rFonts w:cs="Times New Roman" w:eastAsiaTheme="majorEastAsia"/>
                    <w:b/>
                    <w:bCs/>
                    <w:color w:val="auto"/>
                    <w:szCs w:val="32"/>
                  </w:rPr>
                </w:rPrChange>
              </w:rPr>
              <w:pPrChange w:id="515"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17" w:author="genchanghsu" w:date="2023-11-11T14:19:33Z">
                  <w:rPr>
                    <w:rFonts w:hint="default" w:ascii="Arial" w:hAnsi="Arial" w:eastAsia="SimSun" w:cs="Arial"/>
                    <w:i w:val="0"/>
                    <w:iCs w:val="0"/>
                    <w:color w:val="000000"/>
                    <w:kern w:val="0"/>
                    <w:sz w:val="28"/>
                    <w:szCs w:val="28"/>
                    <w:u w:val="none"/>
                    <w:lang w:val="en-US" w:eastAsia="zh-CN" w:bidi="ar"/>
                  </w:rPr>
                </w:rPrChange>
              </w:rPr>
              <w:t>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19" w:author="genchanghsu" w:date="2023-11-11T14:19:33Z">
                  <w:rPr>
                    <w:rFonts w:cs="Times New Roman"/>
                    <w:color w:val="auto"/>
                    <w:szCs w:val="32"/>
                  </w:rPr>
                </w:rPrChange>
              </w:rPr>
              <w:pPrChange w:id="518"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20" w:author="genchanghsu" w:date="2023-11-11T14:19:33Z">
                  <w:rPr>
                    <w:rFonts w:hint="default" w:ascii="Arial" w:hAnsi="Arial" w:eastAsia="SimSun" w:cs="Arial"/>
                    <w:i w:val="0"/>
                    <w:iCs w:val="0"/>
                    <w:color w:val="000000"/>
                    <w:kern w:val="0"/>
                    <w:sz w:val="28"/>
                    <w:szCs w:val="28"/>
                    <w:u w:val="none"/>
                    <w:lang w:val="en-US" w:eastAsia="zh-CN" w:bidi="ar"/>
                  </w:rPr>
                </w:rPrChange>
              </w:rPr>
              <w:t>0.85</w:t>
            </w:r>
            <w:r>
              <w:rPr>
                <w:rFonts w:hint="default" w:ascii="Times New Roman" w:hAnsi="Times New Roman" w:eastAsia="SimSun" w:cs="Times New Roman"/>
                <w:i w:val="0"/>
                <w:iCs w:val="0"/>
                <w:color w:val="000000"/>
                <w:kern w:val="0"/>
                <w:sz w:val="24"/>
                <w:szCs w:val="24"/>
                <w:u w:val="none"/>
                <w:vertAlign w:val="superscript"/>
                <w:lang w:val="en-US" w:eastAsia="zh-CN" w:bidi="ar"/>
                <w:rPrChange w:id="521" w:author="genchanghsu" w:date="2023-11-11T14:19:55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522"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(±0.04)</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24" w:author="genchanghsu" w:date="2023-11-11T14:19:33Z">
                  <w:rPr>
                    <w:rFonts w:cs="Times New Roman"/>
                    <w:color w:val="auto"/>
                    <w:szCs w:val="32"/>
                  </w:rPr>
                </w:rPrChange>
              </w:rPr>
              <w:pPrChange w:id="523"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25" w:author="genchanghsu" w:date="2023-11-11T14:19:33Z">
                  <w:rPr>
                    <w:rFonts w:hint="default" w:ascii="Arial" w:hAnsi="Arial" w:eastAsia="SimSun" w:cs="Arial"/>
                    <w:i w:val="0"/>
                    <w:iCs w:val="0"/>
                    <w:color w:val="000000"/>
                    <w:kern w:val="0"/>
                    <w:sz w:val="28"/>
                    <w:szCs w:val="28"/>
                    <w:u w:val="none"/>
                    <w:lang w:val="en-US" w:eastAsia="zh-CN" w:bidi="ar"/>
                  </w:rPr>
                </w:rPrChange>
              </w:rPr>
              <w:t>0.76</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27" w:author="genchanghsu" w:date="2023-11-11T14:19:33Z">
                  <w:rPr>
                    <w:rFonts w:cs="Times New Roman"/>
                    <w:color w:val="auto"/>
                    <w:szCs w:val="32"/>
                  </w:rPr>
                </w:rPrChange>
              </w:rPr>
              <w:pPrChange w:id="526"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28" w:author="genchanghsu" w:date="2023-11-11T14:19:33Z">
                  <w:rPr>
                    <w:rFonts w:hint="default" w:ascii="Arial" w:hAnsi="Arial" w:eastAsia="SimSun" w:cs="Arial"/>
                    <w:i w:val="0"/>
                    <w:iCs w:val="0"/>
                    <w:color w:val="000000"/>
                    <w:kern w:val="0"/>
                    <w:sz w:val="28"/>
                    <w:szCs w:val="28"/>
                    <w:u w:val="none"/>
                    <w:lang w:val="en-US" w:eastAsia="zh-CN" w:bidi="ar"/>
                  </w:rPr>
                </w:rPrChange>
              </w:rPr>
              <w:t>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eastAsia="Times New Roman" w:cs="Times New Roman"/>
                <w:color w:val="000000" w:themeColor="text1" w:themeShade="BF"/>
                <w:szCs w:val="24"/>
                <w:rPrChange w:id="530" w:author="genchanghsu" w:date="2023-11-11T14:19:33Z">
                  <w:rPr>
                    <w:rFonts w:eastAsia="Times New Roman" w:cs="Times New Roman"/>
                    <w:color w:val="auto"/>
                    <w:szCs w:val="32"/>
                  </w:rPr>
                </w:rPrChange>
              </w:rPr>
              <w:pPrChange w:id="529"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31" w:author="genchanghsu" w:date="2023-11-11T14:19:33Z">
                  <w:rPr>
                    <w:rFonts w:hint="default" w:ascii="Arial" w:hAnsi="Arial" w:eastAsia="SimSun" w:cs="Arial"/>
                    <w:i w:val="0"/>
                    <w:iCs w:val="0"/>
                    <w:color w:val="000000"/>
                    <w:kern w:val="0"/>
                    <w:sz w:val="28"/>
                    <w:szCs w:val="28"/>
                    <w:u w:val="none"/>
                    <w:lang w:val="en-US" w:eastAsia="zh-CN" w:bidi="ar"/>
                  </w:rPr>
                </w:rPrChange>
              </w:rPr>
              <w:t>0.91</w:t>
            </w:r>
            <w:r>
              <w:rPr>
                <w:rFonts w:hint="default" w:ascii="Times New Roman" w:hAnsi="Times New Roman" w:eastAsia="SimSun" w:cs="Times New Roman"/>
                <w:i w:val="0"/>
                <w:iCs w:val="0"/>
                <w:color w:val="000000"/>
                <w:kern w:val="0"/>
                <w:sz w:val="24"/>
                <w:szCs w:val="24"/>
                <w:u w:val="none"/>
                <w:vertAlign w:val="superscript"/>
                <w:lang w:val="en-US" w:eastAsia="zh-CN" w:bidi="ar"/>
                <w:rPrChange w:id="532" w:author="genchanghsu" w:date="2023-11-11T14:19:59Z">
                  <w:rPr>
                    <w:rFonts w:hint="default" w:ascii="Arial" w:hAnsi="Arial" w:eastAsia="SimSun" w:cs="Arial"/>
                    <w:i w:val="0"/>
                    <w:iCs w:val="0"/>
                    <w:color w:val="000000"/>
                    <w:kern w:val="0"/>
                    <w:sz w:val="28"/>
                    <w:szCs w:val="28"/>
                    <w:u w:val="none"/>
                    <w:lang w:val="en-US" w:eastAsia="zh-CN" w:bidi="ar"/>
                  </w:rPr>
                </w:rPrChange>
              </w:rPr>
              <w:t>c</w:t>
            </w:r>
            <w:r>
              <w:rPr>
                <w:rFonts w:hint="default" w:ascii="Times New Roman" w:hAnsi="Times New Roman" w:eastAsia="SimSun" w:cs="Times New Roman"/>
                <w:i w:val="0"/>
                <w:iCs w:val="0"/>
                <w:color w:val="000000"/>
                <w:kern w:val="0"/>
                <w:sz w:val="24"/>
                <w:szCs w:val="24"/>
                <w:u w:val="none"/>
                <w:lang w:val="en-US" w:eastAsia="zh-CN" w:bidi="ar"/>
                <w:rPrChange w:id="533"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(±0.03)</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35" w:author="genchanghsu" w:date="2023-11-11T14:19:33Z">
                  <w:rPr>
                    <w:rFonts w:cs="Times New Roman"/>
                    <w:color w:val="auto"/>
                    <w:szCs w:val="32"/>
                  </w:rPr>
                </w:rPrChange>
              </w:rPr>
              <w:pPrChange w:id="534"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36" w:author="genchanghsu" w:date="2023-11-11T14:19:33Z">
                  <w:rPr>
                    <w:rFonts w:hint="default" w:ascii="Arial" w:hAnsi="Arial" w:eastAsia="SimSun" w:cs="Arial"/>
                    <w:i w:val="0"/>
                    <w:iCs w:val="0"/>
                    <w:color w:val="000000"/>
                    <w:kern w:val="0"/>
                    <w:sz w:val="28"/>
                    <w:szCs w:val="28"/>
                    <w:u w:val="none"/>
                    <w:lang w:val="en-US" w:eastAsia="zh-CN" w:bidi="ar"/>
                  </w:rPr>
                </w:rPrChange>
              </w:rPr>
              <w:t>0.85</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38" w:author="genchanghsu" w:date="2023-11-11T14:19:33Z">
                  <w:rPr>
                    <w:rFonts w:cs="Times New Roman"/>
                    <w:color w:val="auto"/>
                    <w:szCs w:val="32"/>
                  </w:rPr>
                </w:rPrChange>
              </w:rPr>
              <w:pPrChange w:id="537"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39" w:author="genchanghsu" w:date="2023-11-11T14:19:33Z">
                  <w:rPr>
                    <w:rFonts w:hint="default" w:ascii="Arial" w:hAnsi="Arial" w:eastAsia="SimSun" w:cs="Arial"/>
                    <w:i w:val="0"/>
                    <w:iCs w:val="0"/>
                    <w:color w:val="000000"/>
                    <w:kern w:val="0"/>
                    <w:sz w:val="28"/>
                    <w:szCs w:val="28"/>
                    <w:u w:val="none"/>
                    <w:lang w:val="en-US" w:eastAsia="zh-CN" w:bidi="ar"/>
                  </w:rPr>
                </w:rPrChange>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41" w:author="genchanghsu" w:date="2023-11-11T14:19:33Z">
                  <w:rPr>
                    <w:rFonts w:cs="Times New Roman"/>
                    <w:color w:val="000000" w:themeColor="text1"/>
                    <w:szCs w:val="32"/>
                  </w:rPr>
                </w:rPrChange>
              </w:rPr>
              <w:pPrChange w:id="540"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42" w:author="genchanghsu" w:date="2023-11-11T14:19:33Z">
                  <w:rPr>
                    <w:rFonts w:hint="default" w:ascii="Arial" w:hAnsi="Arial" w:eastAsia="SimSun" w:cs="Arial"/>
                    <w:i w:val="0"/>
                    <w:iCs w:val="0"/>
                    <w:color w:val="000000"/>
                    <w:kern w:val="0"/>
                    <w:sz w:val="28"/>
                    <w:szCs w:val="28"/>
                    <w:u w:val="none"/>
                    <w:lang w:val="en-US" w:eastAsia="zh-CN" w:bidi="ar"/>
                  </w:rPr>
                </w:rPrChange>
              </w:rPr>
              <w:t>0.27</w:t>
            </w:r>
            <w:r>
              <w:rPr>
                <w:rFonts w:hint="default" w:ascii="Times New Roman" w:hAnsi="Times New Roman" w:eastAsia="SimSun" w:cs="Times New Roman"/>
                <w:i w:val="0"/>
                <w:iCs w:val="0"/>
                <w:color w:val="000000"/>
                <w:kern w:val="0"/>
                <w:sz w:val="24"/>
                <w:szCs w:val="24"/>
                <w:u w:val="none"/>
                <w:vertAlign w:val="superscript"/>
                <w:lang w:val="en-US" w:eastAsia="zh-CN" w:bidi="ar"/>
                <w:rPrChange w:id="543" w:author="genchanghsu" w:date="2023-11-11T14:20:03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544"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(±0.07)</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46" w:author="genchanghsu" w:date="2023-11-11T14:19:33Z">
                  <w:rPr>
                    <w:rFonts w:cs="Times New Roman"/>
                    <w:color w:val="000000" w:themeColor="text1"/>
                    <w:szCs w:val="32"/>
                  </w:rPr>
                </w:rPrChange>
              </w:rPr>
              <w:pPrChange w:id="545"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47" w:author="genchanghsu" w:date="2023-11-11T14:19:33Z">
                  <w:rPr>
                    <w:rFonts w:hint="default" w:ascii="Arial" w:hAnsi="Arial" w:eastAsia="SimSun" w:cs="Arial"/>
                    <w:i w:val="0"/>
                    <w:iCs w:val="0"/>
                    <w:color w:val="000000"/>
                    <w:kern w:val="0"/>
                    <w:sz w:val="28"/>
                    <w:szCs w:val="28"/>
                    <w:u w:val="none"/>
                    <w:lang w:val="en-US" w:eastAsia="zh-CN" w:bidi="ar"/>
                  </w:rPr>
                </w:rPrChange>
              </w:rPr>
              <w:t>0.16</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49" w:author="genchanghsu" w:date="2023-11-11T14:19:33Z">
                  <w:rPr>
                    <w:rFonts w:cs="Times New Roman"/>
                    <w:color w:val="000000" w:themeColor="text1"/>
                    <w:szCs w:val="32"/>
                  </w:rPr>
                </w:rPrChange>
              </w:rPr>
              <w:pPrChange w:id="548"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50" w:author="genchanghsu" w:date="2023-11-11T14:19:33Z">
                  <w:rPr>
                    <w:rFonts w:hint="default" w:ascii="Arial" w:hAnsi="Arial" w:eastAsia="SimSun" w:cs="Arial"/>
                    <w:i w:val="0"/>
                    <w:iCs w:val="0"/>
                    <w:color w:val="000000"/>
                    <w:kern w:val="0"/>
                    <w:sz w:val="28"/>
                    <w:szCs w:val="28"/>
                    <w:u w:val="none"/>
                    <w:lang w:val="en-US" w:eastAsia="zh-CN" w:bidi="ar"/>
                  </w:rPr>
                </w:rPrChange>
              </w:rPr>
              <w:t>0.43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52" w:author="genchanghsu" w:date="2023-11-11T14:19:33Z">
                  <w:rPr>
                    <w:rFonts w:cs="Times New Roman"/>
                    <w:color w:val="000000" w:themeColor="text1"/>
                    <w:szCs w:val="32"/>
                  </w:rPr>
                </w:rPrChange>
              </w:rPr>
              <w:pPrChange w:id="551"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53" w:author="genchanghsu" w:date="2023-11-11T14:19:33Z">
                  <w:rPr>
                    <w:rFonts w:hint="default" w:ascii="Arial" w:hAnsi="Arial" w:eastAsia="SimSun" w:cs="Arial"/>
                    <w:i w:val="0"/>
                    <w:iCs w:val="0"/>
                    <w:color w:val="000000"/>
                    <w:kern w:val="0"/>
                    <w:sz w:val="28"/>
                    <w:szCs w:val="28"/>
                    <w:u w:val="none"/>
                    <w:lang w:val="en-US" w:eastAsia="zh-CN" w:bidi="ar"/>
                  </w:rPr>
                </w:rPrChange>
              </w:rPr>
              <w:t>0.81</w:t>
            </w:r>
            <w:r>
              <w:rPr>
                <w:rFonts w:hint="default" w:ascii="Times New Roman" w:hAnsi="Times New Roman" w:eastAsia="SimSun" w:cs="Times New Roman"/>
                <w:i w:val="0"/>
                <w:iCs w:val="0"/>
                <w:color w:val="000000"/>
                <w:kern w:val="0"/>
                <w:sz w:val="24"/>
                <w:szCs w:val="24"/>
                <w:u w:val="none"/>
                <w:vertAlign w:val="superscript"/>
                <w:lang w:val="en-US" w:eastAsia="zh-CN" w:bidi="ar"/>
                <w:rPrChange w:id="554" w:author="genchanghsu" w:date="2023-11-11T14:20:07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555"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(±0.05)</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57" w:author="genchanghsu" w:date="2023-11-11T14:19:33Z">
                  <w:rPr>
                    <w:rFonts w:cs="Times New Roman"/>
                    <w:color w:val="000000" w:themeColor="text1"/>
                    <w:szCs w:val="32"/>
                  </w:rPr>
                </w:rPrChange>
              </w:rPr>
              <w:pPrChange w:id="556"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58" w:author="genchanghsu" w:date="2023-11-11T14:19:33Z">
                  <w:rPr>
                    <w:rFonts w:hint="default" w:ascii="Arial" w:hAnsi="Arial" w:eastAsia="SimSun" w:cs="Arial"/>
                    <w:i w:val="0"/>
                    <w:iCs w:val="0"/>
                    <w:color w:val="000000"/>
                    <w:kern w:val="0"/>
                    <w:sz w:val="28"/>
                    <w:szCs w:val="28"/>
                    <w:u w:val="none"/>
                    <w:lang w:val="en-US" w:eastAsia="zh-CN" w:bidi="ar"/>
                  </w:rPr>
                </w:rPrChange>
              </w:rPr>
              <w:t>0.69</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60" w:author="genchanghsu" w:date="2023-11-11T14:19:33Z">
                  <w:rPr>
                    <w:rFonts w:cs="Times New Roman"/>
                    <w:color w:val="000000" w:themeColor="text1"/>
                    <w:szCs w:val="32"/>
                  </w:rPr>
                </w:rPrChange>
              </w:rPr>
              <w:pPrChange w:id="559"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61" w:author="genchanghsu" w:date="2023-11-11T14:19:33Z">
                  <w:rPr>
                    <w:rFonts w:hint="default" w:ascii="Arial" w:hAnsi="Arial" w:eastAsia="SimSun" w:cs="Arial"/>
                    <w:i w:val="0"/>
                    <w:iCs w:val="0"/>
                    <w:color w:val="000000"/>
                    <w:kern w:val="0"/>
                    <w:sz w:val="28"/>
                    <w:szCs w:val="28"/>
                    <w:u w:val="none"/>
                    <w:lang w:val="en-US" w:eastAsia="zh-CN" w:bidi="ar"/>
                  </w:rPr>
                </w:rPrChange>
              </w:rPr>
              <w:t>0.89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63" w:author="genchanghsu" w:date="2023-11-11T14:19:33Z">
                  <w:rPr>
                    <w:rFonts w:cs="Times New Roman"/>
                    <w:color w:val="000000" w:themeColor="text1"/>
                    <w:szCs w:val="32"/>
                  </w:rPr>
                </w:rPrChange>
              </w:rPr>
              <w:pPrChange w:id="562"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64" w:author="genchanghsu" w:date="2023-11-11T14:19:33Z">
                  <w:rPr>
                    <w:rFonts w:hint="default" w:ascii="Arial" w:hAnsi="Arial" w:eastAsia="SimSun" w:cs="Arial"/>
                    <w:i w:val="0"/>
                    <w:iCs w:val="0"/>
                    <w:color w:val="000000"/>
                    <w:kern w:val="0"/>
                    <w:sz w:val="28"/>
                    <w:szCs w:val="28"/>
                    <w:u w:val="none"/>
                    <w:lang w:val="en-US" w:eastAsia="zh-CN" w:bidi="ar"/>
                  </w:rPr>
                </w:rPrChange>
              </w:rPr>
              <w:t>0.86</w:t>
            </w:r>
            <w:r>
              <w:rPr>
                <w:rFonts w:hint="default" w:ascii="Times New Roman" w:hAnsi="Times New Roman" w:eastAsia="SimSun" w:cs="Times New Roman"/>
                <w:i w:val="0"/>
                <w:iCs w:val="0"/>
                <w:color w:val="000000"/>
                <w:kern w:val="0"/>
                <w:sz w:val="24"/>
                <w:szCs w:val="24"/>
                <w:u w:val="none"/>
                <w:vertAlign w:val="superscript"/>
                <w:lang w:val="en-US" w:eastAsia="zh-CN" w:bidi="ar"/>
                <w:rPrChange w:id="565" w:author="genchanghsu" w:date="2023-11-11T14:20:10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566"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(±0.04)</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68" w:author="genchanghsu" w:date="2023-11-11T14:19:33Z">
                  <w:rPr>
                    <w:rFonts w:cs="Times New Roman"/>
                    <w:color w:val="000000" w:themeColor="text1"/>
                    <w:szCs w:val="32"/>
                  </w:rPr>
                </w:rPrChange>
              </w:rPr>
              <w:pPrChange w:id="567"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69" w:author="genchanghsu" w:date="2023-11-11T14:19:33Z">
                  <w:rPr>
                    <w:rFonts w:hint="default" w:ascii="Arial" w:hAnsi="Arial" w:eastAsia="SimSun" w:cs="Arial"/>
                    <w:i w:val="0"/>
                    <w:iCs w:val="0"/>
                    <w:color w:val="000000"/>
                    <w:kern w:val="0"/>
                    <w:sz w:val="28"/>
                    <w:szCs w:val="28"/>
                    <w:u w:val="none"/>
                    <w:lang w:val="en-US" w:eastAsia="zh-CN" w:bidi="ar"/>
                  </w:rPr>
                </w:rPrChange>
              </w:rPr>
              <w:t>0.75</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71" w:author="genchanghsu" w:date="2023-11-11T14:19:33Z">
                  <w:rPr>
                    <w:rFonts w:cs="Times New Roman"/>
                    <w:color w:val="000000" w:themeColor="text1"/>
                    <w:szCs w:val="32"/>
                  </w:rPr>
                </w:rPrChange>
              </w:rPr>
              <w:pPrChange w:id="570"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72" w:author="genchanghsu" w:date="2023-11-11T14:19:3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74" w:author="genchanghsu" w:date="2023-11-11T14:19:33Z">
                  <w:rPr>
                    <w:rFonts w:cs="Times New Roman"/>
                    <w:color w:val="000000" w:themeColor="text1"/>
                    <w:szCs w:val="32"/>
                  </w:rPr>
                </w:rPrChange>
              </w:rPr>
              <w:pPrChange w:id="573"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75" w:author="genchanghsu" w:date="2023-11-11T14:19:33Z">
                  <w:rPr>
                    <w:rFonts w:hint="default" w:ascii="Arial" w:hAnsi="Arial" w:eastAsia="SimSun" w:cs="Arial"/>
                    <w:i w:val="0"/>
                    <w:iCs w:val="0"/>
                    <w:color w:val="000000"/>
                    <w:kern w:val="0"/>
                    <w:sz w:val="28"/>
                    <w:szCs w:val="28"/>
                    <w:u w:val="none"/>
                    <w:lang w:val="en-US" w:eastAsia="zh-CN" w:bidi="ar"/>
                  </w:rPr>
                </w:rPrChange>
              </w:rPr>
              <w:t>0.92</w:t>
            </w:r>
            <w:r>
              <w:rPr>
                <w:rFonts w:hint="default" w:ascii="Times New Roman" w:hAnsi="Times New Roman" w:eastAsia="SimSun" w:cs="Times New Roman"/>
                <w:i w:val="0"/>
                <w:iCs w:val="0"/>
                <w:color w:val="000000"/>
                <w:kern w:val="0"/>
                <w:sz w:val="24"/>
                <w:szCs w:val="24"/>
                <w:u w:val="none"/>
                <w:vertAlign w:val="superscript"/>
                <w:lang w:val="en-US" w:eastAsia="zh-CN" w:bidi="ar"/>
                <w:rPrChange w:id="576" w:author="genchanghsu" w:date="2023-11-11T14:20:16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577"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(±0.01)</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79" w:author="genchanghsu" w:date="2023-11-11T14:19:33Z">
                  <w:rPr>
                    <w:rFonts w:cs="Times New Roman"/>
                    <w:color w:val="000000" w:themeColor="text1"/>
                    <w:szCs w:val="32"/>
                  </w:rPr>
                </w:rPrChange>
              </w:rPr>
              <w:pPrChange w:id="578"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80" w:author="genchanghsu" w:date="2023-11-11T14:19:33Z">
                  <w:rPr>
                    <w:rFonts w:hint="default" w:ascii="Arial" w:hAnsi="Arial" w:eastAsia="SimSun" w:cs="Arial"/>
                    <w:i w:val="0"/>
                    <w:iCs w:val="0"/>
                    <w:color w:val="000000"/>
                    <w:kern w:val="0"/>
                    <w:sz w:val="28"/>
                    <w:szCs w:val="28"/>
                    <w:u w:val="none"/>
                    <w:lang w:val="en-US" w:eastAsia="zh-CN" w:bidi="ar"/>
                  </w:rPr>
                </w:rPrChange>
              </w:rPr>
              <w:t>0.89</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82" w:author="genchanghsu" w:date="2023-11-11T14:19:33Z">
                  <w:rPr>
                    <w:rFonts w:cs="Times New Roman"/>
                    <w:color w:val="000000" w:themeColor="text1"/>
                    <w:szCs w:val="32"/>
                  </w:rPr>
                </w:rPrChange>
              </w:rPr>
              <w:pPrChange w:id="581"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83" w:author="genchanghsu" w:date="2023-11-11T14:19:3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85" w:author="genchanghsu" w:date="2023-11-11T14:19:33Z">
                  <w:rPr>
                    <w:rFonts w:cs="Times New Roman"/>
                    <w:color w:val="000000" w:themeColor="text1"/>
                    <w:szCs w:val="32"/>
                  </w:rPr>
                </w:rPrChange>
              </w:rPr>
              <w:pPrChange w:id="584"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86" w:author="genchanghsu" w:date="2023-11-11T14:19:33Z">
                  <w:rPr>
                    <w:rFonts w:hint="default" w:ascii="Arial" w:hAnsi="Arial" w:eastAsia="SimSun" w:cs="Arial"/>
                    <w:i w:val="0"/>
                    <w:iCs w:val="0"/>
                    <w:color w:val="000000"/>
                    <w:kern w:val="0"/>
                    <w:sz w:val="28"/>
                    <w:szCs w:val="28"/>
                    <w:u w:val="none"/>
                    <w:lang w:val="en-US" w:eastAsia="zh-CN" w:bidi="ar"/>
                  </w:rPr>
                </w:rPrChange>
              </w:rPr>
              <w:t>0.92</w:t>
            </w:r>
            <w:r>
              <w:rPr>
                <w:rFonts w:hint="default" w:ascii="Times New Roman" w:hAnsi="Times New Roman" w:eastAsia="SimSun" w:cs="Times New Roman"/>
                <w:i w:val="0"/>
                <w:iCs w:val="0"/>
                <w:color w:val="000000"/>
                <w:kern w:val="0"/>
                <w:sz w:val="24"/>
                <w:szCs w:val="24"/>
                <w:u w:val="none"/>
                <w:vertAlign w:val="superscript"/>
                <w:lang w:val="en-US" w:eastAsia="zh-CN" w:bidi="ar"/>
                <w:rPrChange w:id="587" w:author="genchanghsu" w:date="2023-11-11T14:20:21Z">
                  <w:rPr>
                    <w:rFonts w:hint="default" w:ascii="Arial" w:hAnsi="Arial" w:eastAsia="SimSun" w:cs="Arial"/>
                    <w:i w:val="0"/>
                    <w:iCs w:val="0"/>
                    <w:color w:val="000000"/>
                    <w:kern w:val="0"/>
                    <w:sz w:val="28"/>
                    <w:szCs w:val="28"/>
                    <w:u w:val="none"/>
                    <w:lang w:val="en-US" w:eastAsia="zh-CN" w:bidi="ar"/>
                  </w:rPr>
                </w:rPrChange>
              </w:rPr>
              <w:t>a</w:t>
            </w:r>
            <w:r>
              <w:rPr>
                <w:rFonts w:hint="default" w:ascii="Times New Roman" w:hAnsi="Times New Roman" w:eastAsia="SimSun" w:cs="Times New Roman"/>
                <w:i w:val="0"/>
                <w:iCs w:val="0"/>
                <w:color w:val="000000"/>
                <w:kern w:val="0"/>
                <w:sz w:val="24"/>
                <w:szCs w:val="24"/>
                <w:u w:val="none"/>
                <w:lang w:val="en-US" w:eastAsia="zh-CN" w:bidi="ar"/>
                <w:rPrChange w:id="588"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(±0.01)</w:t>
            </w:r>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90" w:author="genchanghsu" w:date="2023-11-11T14:19:33Z">
                  <w:rPr>
                    <w:rFonts w:cs="Times New Roman"/>
                    <w:color w:val="000000" w:themeColor="text1"/>
                    <w:szCs w:val="32"/>
                  </w:rPr>
                </w:rPrChange>
              </w:rPr>
              <w:pPrChange w:id="589"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91" w:author="genchanghsu" w:date="2023-11-11T14:19:33Z">
                  <w:rPr>
                    <w:rFonts w:hint="default" w:ascii="Arial" w:hAnsi="Arial" w:eastAsia="SimSun" w:cs="Arial"/>
                    <w:i w:val="0"/>
                    <w:iCs w:val="0"/>
                    <w:color w:val="000000"/>
                    <w:kern w:val="0"/>
                    <w:sz w:val="28"/>
                    <w:szCs w:val="28"/>
                    <w:u w:val="none"/>
                    <w:lang w:val="en-US" w:eastAsia="zh-CN" w:bidi="ar"/>
                  </w:rPr>
                </w:rPrChange>
              </w:rPr>
              <w:t>0.9</w:t>
            </w:r>
            <w:ins w:id="592" w:author="genchanghsu" w:date="2023-11-11T14:19:36Z">
              <w:r>
                <w:rPr>
                  <w:rFonts w:hint="default" w:ascii="Times New Roman" w:hAnsi="Times New Roman" w:eastAsia="SimSun" w:cs="Times New Roman"/>
                  <w:i w:val="0"/>
                  <w:iCs w:val="0"/>
                  <w:color w:val="000000"/>
                  <w:kern w:val="0"/>
                  <w:sz w:val="24"/>
                  <w:szCs w:val="24"/>
                  <w:u w:val="none"/>
                  <w:lang w:val="en-US" w:eastAsia="zh-CN" w:bidi="ar"/>
                </w:rPr>
                <w:t>0</w:t>
              </w:r>
            </w:ins>
          </w:p>
        </w:tc>
        <w:tc>
          <w:tcPr>
            <w:tcW w:w="1559" w:type="dxa"/>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94" w:author="genchanghsu" w:date="2023-11-11T14:19:33Z">
                  <w:rPr>
                    <w:rFonts w:cs="Times New Roman"/>
                    <w:color w:val="000000" w:themeColor="text1"/>
                    <w:szCs w:val="32"/>
                  </w:rPr>
                </w:rPrChange>
              </w:rPr>
              <w:pPrChange w:id="593"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95" w:author="genchanghsu" w:date="2023-11-11T14:19:33Z">
                  <w:rPr>
                    <w:rFonts w:hint="default" w:ascii="Arial" w:hAnsi="Arial" w:eastAsia="SimSun" w:cs="Arial"/>
                    <w:i w:val="0"/>
                    <w:iCs w:val="0"/>
                    <w:color w:val="000000"/>
                    <w:kern w:val="0"/>
                    <w:sz w:val="28"/>
                    <w:szCs w:val="28"/>
                    <w:u w:val="none"/>
                    <w:lang w:val="en-US" w:eastAsia="zh-CN" w:bidi="ar"/>
                  </w:rPr>
                </w:rPrChange>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597" w:author="genchanghsu" w:date="2023-11-11T14:19:33Z">
                  <w:rPr>
                    <w:rFonts w:cs="Times New Roman"/>
                    <w:color w:val="000000" w:themeColor="text1"/>
                    <w:szCs w:val="32"/>
                  </w:rPr>
                </w:rPrChange>
              </w:rPr>
              <w:pPrChange w:id="596" w:author="genchanghsu" w:date="2023-11-11T14:20:38Z">
                <w:pPr>
                  <w:keepNext w:val="0"/>
                  <w:keepLines w:val="0"/>
                  <w:widowControl/>
                  <w:suppressLineNumbers w:val="0"/>
                  <w:jc w:val="lef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598" w:author="genchanghsu" w:date="2023-11-11T14:19:33Z">
                  <w:rPr>
                    <w:rFonts w:hint="default" w:ascii="Arial" w:hAnsi="Arial" w:eastAsia="SimSun" w:cs="Arial"/>
                    <w:i w:val="0"/>
                    <w:iCs w:val="0"/>
                    <w:color w:val="000000"/>
                    <w:kern w:val="0"/>
                    <w:sz w:val="28"/>
                    <w:szCs w:val="28"/>
                    <w:u w:val="none"/>
                    <w:lang w:val="en-US" w:eastAsia="zh-CN" w:bidi="ar"/>
                  </w:rPr>
                </w:rPrChange>
              </w:rPr>
              <w:t>0.98</w:t>
            </w:r>
            <w:r>
              <w:rPr>
                <w:rFonts w:hint="default" w:ascii="Times New Roman" w:hAnsi="Times New Roman" w:eastAsia="SimSun" w:cs="Times New Roman"/>
                <w:i w:val="0"/>
                <w:iCs w:val="0"/>
                <w:color w:val="000000"/>
                <w:kern w:val="0"/>
                <w:sz w:val="24"/>
                <w:szCs w:val="24"/>
                <w:u w:val="none"/>
                <w:vertAlign w:val="superscript"/>
                <w:lang w:val="en-US" w:eastAsia="zh-CN" w:bidi="ar"/>
                <w:rPrChange w:id="599" w:author="genchanghsu" w:date="2023-11-11T14:20:26Z">
                  <w:rPr>
                    <w:rFonts w:hint="default" w:ascii="Arial" w:hAnsi="Arial" w:eastAsia="SimSun" w:cs="Arial"/>
                    <w:i w:val="0"/>
                    <w:iCs w:val="0"/>
                    <w:color w:val="000000"/>
                    <w:kern w:val="0"/>
                    <w:sz w:val="28"/>
                    <w:szCs w:val="28"/>
                    <w:u w:val="none"/>
                    <w:lang w:val="en-US" w:eastAsia="zh-CN" w:bidi="ar"/>
                  </w:rPr>
                </w:rPrChange>
              </w:rPr>
              <w:t>b</w:t>
            </w:r>
            <w:r>
              <w:rPr>
                <w:rFonts w:hint="default" w:ascii="Times New Roman" w:hAnsi="Times New Roman" w:eastAsia="SimSun" w:cs="Times New Roman"/>
                <w:i w:val="0"/>
                <w:iCs w:val="0"/>
                <w:color w:val="000000"/>
                <w:kern w:val="0"/>
                <w:sz w:val="24"/>
                <w:szCs w:val="24"/>
                <w:u w:val="none"/>
                <w:lang w:val="en-US" w:eastAsia="zh-CN" w:bidi="ar"/>
                <w:rPrChange w:id="600" w:author="genchanghsu" w:date="2023-11-11T14:19:33Z">
                  <w:rPr>
                    <w:rFonts w:hint="default" w:ascii="Arial" w:hAnsi="Arial" w:eastAsia="SimSun" w:cs="Arial"/>
                    <w:i w:val="0"/>
                    <w:iCs w:val="0"/>
                    <w:color w:val="000000"/>
                    <w:kern w:val="0"/>
                    <w:sz w:val="28"/>
                    <w:szCs w:val="28"/>
                    <w:u w:val="none"/>
                    <w:lang w:val="en-US" w:eastAsia="zh-CN" w:bidi="ar"/>
                  </w:rPr>
                </w:rPrChange>
              </w:rPr>
              <w:t xml:space="preserve"> (±0</w:t>
            </w:r>
            <w:ins w:id="601" w:author="genchanghsu" w:date="2023-11-11T14:19:43Z">
              <w:r>
                <w:rPr>
                  <w:rFonts w:hint="default" w:ascii="Times New Roman" w:hAnsi="Times New Roman" w:eastAsia="SimSun" w:cs="Times New Roman"/>
                  <w:i w:val="0"/>
                  <w:iCs w:val="0"/>
                  <w:color w:val="000000"/>
                  <w:kern w:val="0"/>
                  <w:sz w:val="24"/>
                  <w:szCs w:val="24"/>
                  <w:u w:val="none"/>
                  <w:lang w:val="en-US" w:eastAsia="zh-CN" w:bidi="ar"/>
                </w:rPr>
                <w:t>.</w:t>
              </w:r>
            </w:ins>
            <w:ins w:id="602" w:author="genchanghsu" w:date="2023-11-11T14:19:44Z">
              <w:r>
                <w:rPr>
                  <w:rFonts w:hint="default" w:ascii="Times New Roman" w:hAnsi="Times New Roman" w:eastAsia="SimSun" w:cs="Times New Roman"/>
                  <w:i w:val="0"/>
                  <w:iCs w:val="0"/>
                  <w:color w:val="000000"/>
                  <w:kern w:val="0"/>
                  <w:sz w:val="24"/>
                  <w:szCs w:val="24"/>
                  <w:u w:val="none"/>
                  <w:lang w:val="en-US" w:eastAsia="zh-CN" w:bidi="ar"/>
                </w:rPr>
                <w:t>0</w:t>
              </w:r>
            </w:ins>
            <w:ins w:id="603" w:author="genchanghsu" w:date="2023-11-11T14:19:46Z">
              <w:r>
                <w:rPr>
                  <w:rFonts w:hint="default" w:ascii="Times New Roman" w:hAnsi="Times New Roman" w:eastAsia="SimSun" w:cs="Times New Roman"/>
                  <w:i w:val="0"/>
                  <w:iCs w:val="0"/>
                  <w:color w:val="000000"/>
                  <w:kern w:val="0"/>
                  <w:sz w:val="24"/>
                  <w:szCs w:val="24"/>
                  <w:u w:val="none"/>
                  <w:lang w:val="en-US" w:eastAsia="zh-CN" w:bidi="ar"/>
                </w:rPr>
                <w:t>1</w:t>
              </w:r>
            </w:ins>
            <w:r>
              <w:rPr>
                <w:rFonts w:hint="default" w:ascii="Times New Roman" w:hAnsi="Times New Roman" w:eastAsia="SimSun" w:cs="Times New Roman"/>
                <w:i w:val="0"/>
                <w:iCs w:val="0"/>
                <w:color w:val="000000"/>
                <w:kern w:val="0"/>
                <w:sz w:val="24"/>
                <w:szCs w:val="24"/>
                <w:u w:val="none"/>
                <w:lang w:val="en-US" w:eastAsia="zh-CN" w:bidi="ar"/>
                <w:rPrChange w:id="604" w:author="genchanghsu" w:date="2023-11-11T14:19:33Z">
                  <w:rPr>
                    <w:rFonts w:hint="default" w:ascii="Arial" w:hAnsi="Arial" w:eastAsia="SimSun" w:cs="Arial"/>
                    <w:i w:val="0"/>
                    <w:iCs w:val="0"/>
                    <w:color w:val="000000"/>
                    <w:kern w:val="0"/>
                    <w:sz w:val="28"/>
                    <w:szCs w:val="28"/>
                    <w:u w:val="none"/>
                    <w:lang w:val="en-US" w:eastAsia="zh-CN" w:bidi="ar"/>
                  </w:rPr>
                </w:rPrChange>
              </w:rPr>
              <w:t>)</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606" w:author="genchanghsu" w:date="2023-11-11T14:19:33Z">
                  <w:rPr>
                    <w:rFonts w:cs="Times New Roman"/>
                    <w:color w:val="000000" w:themeColor="text1"/>
                    <w:szCs w:val="32"/>
                  </w:rPr>
                </w:rPrChange>
              </w:rPr>
              <w:pPrChange w:id="605"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607" w:author="genchanghsu" w:date="2023-11-11T14:19:33Z">
                  <w:rPr>
                    <w:rFonts w:hint="default" w:ascii="Arial" w:hAnsi="Arial" w:eastAsia="SimSun" w:cs="Arial"/>
                    <w:i w:val="0"/>
                    <w:iCs w:val="0"/>
                    <w:color w:val="000000"/>
                    <w:kern w:val="0"/>
                    <w:sz w:val="28"/>
                    <w:szCs w:val="28"/>
                    <w:u w:val="none"/>
                    <w:lang w:val="en-US" w:eastAsia="zh-CN" w:bidi="ar"/>
                  </w:rPr>
                </w:rPrChange>
              </w:rPr>
              <w:t>0.98</w:t>
            </w:r>
          </w:p>
        </w:tc>
        <w:tc>
          <w:tcPr>
            <w:tcW w:w="1559" w:type="dxa"/>
            <w:tcBorders>
              <w:right w:val="nil"/>
            </w:tcBorders>
            <w:shd w:val="clear" w:color="auto" w:fill="auto"/>
            <w:noWrap/>
            <w:vAlign w:val="center"/>
          </w:tcPr>
          <w:p>
            <w:pPr>
              <w:keepNext w:val="0"/>
              <w:keepLines w:val="0"/>
              <w:widowControl/>
              <w:suppressLineNumbers w:val="0"/>
              <w:jc w:val="center"/>
              <w:textAlignment w:val="center"/>
              <w:rPr>
                <w:rFonts w:cs="Times New Roman"/>
                <w:color w:val="000000" w:themeColor="text1" w:themeShade="BF"/>
                <w:szCs w:val="24"/>
                <w:rPrChange w:id="609" w:author="genchanghsu" w:date="2023-11-11T14:19:33Z">
                  <w:rPr>
                    <w:rFonts w:cs="Times New Roman"/>
                    <w:color w:val="000000" w:themeColor="text1"/>
                    <w:szCs w:val="32"/>
                  </w:rPr>
                </w:rPrChange>
              </w:rPr>
              <w:pPrChange w:id="608" w:author="genchanghsu" w:date="2023-11-11T14:20:38Z">
                <w:pPr>
                  <w:keepNext w:val="0"/>
                  <w:keepLines w:val="0"/>
                  <w:widowControl/>
                  <w:suppressLineNumbers w:val="0"/>
                  <w:jc w:val="right"/>
                  <w:textAlignment w:val="center"/>
                </w:pPr>
              </w:pPrChange>
            </w:pPr>
            <w:r>
              <w:rPr>
                <w:rFonts w:hint="default" w:ascii="Times New Roman" w:hAnsi="Times New Roman" w:eastAsia="SimSun" w:cs="Times New Roman"/>
                <w:i w:val="0"/>
                <w:iCs w:val="0"/>
                <w:color w:val="000000"/>
                <w:kern w:val="0"/>
                <w:sz w:val="24"/>
                <w:szCs w:val="24"/>
                <w:u w:val="none"/>
                <w:lang w:val="en-US" w:eastAsia="zh-CN" w:bidi="ar"/>
                <w:rPrChange w:id="610" w:author="genchanghsu" w:date="2023-11-11T14:19:33Z">
                  <w:rPr>
                    <w:rFonts w:hint="default" w:ascii="Arial" w:hAnsi="Arial" w:eastAsia="SimSun" w:cs="Arial"/>
                    <w:i w:val="0"/>
                    <w:iCs w:val="0"/>
                    <w:color w:val="000000"/>
                    <w:kern w:val="0"/>
                    <w:sz w:val="28"/>
                    <w:szCs w:val="28"/>
                    <w:u w:val="none"/>
                    <w:lang w:val="en-US" w:eastAsia="zh-CN" w:bidi="ar"/>
                  </w:rPr>
                </w:rPrChange>
              </w:rPr>
              <w:t>0.99</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both predators, (b) spiders, and (c) ladybeetles in organic and conventional rice farms over crop stages.  The proportions were computed from the Bayesian posterior me</w:t>
      </w:r>
      <w:r>
        <w:rPr>
          <w:rFonts w:hint="eastAsia" w:cs="Times New Roman"/>
        </w:rPr>
        <w:t>d</w:t>
      </w:r>
      <w:r>
        <w:rPr>
          <w:rFonts w:cs="Times New Roman"/>
        </w:rPr>
        <w:t>ians of diet estimates in replicate farms over the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both predators, (b) spiders, and (c) ladybeetles in organic and conventional rice farms over crop stages in the three study years.  The proportions were computed from the Bayesian posterior medians of diet estimates in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b/>
        </w:rPr>
      </w:pPr>
      <w:r>
        <w:rPr>
          <w:rFonts w:cs="Times New Roman"/>
          <w:b/>
        </w:rPr>
        <w:t>Figure 1.</w:t>
      </w:r>
    </w:p>
    <w:p>
      <w:pPr>
        <w:spacing w:line="480" w:lineRule="auto"/>
        <w:jc w:val="center"/>
        <w:rPr>
          <w:rFonts w:cs="Times New Roman"/>
        </w:rPr>
      </w:pPr>
      <w:r>
        <w:rPr>
          <w:rFonts w:cs="Times New Roman"/>
        </w:rPr>
        <w:drawing>
          <wp:inline distT="0" distB="0" distL="0" distR="0">
            <wp:extent cx="4794885" cy="5594350"/>
            <wp:effectExtent l="0" t="0" r="5715" b="6350"/>
            <wp:docPr id="4" name="圖片 0" descr="C:\Users\genchanghsu\Desktop\2021_Consistent_Pest_Consumption_by_Generalist_Predators_in_Rice_Farms\Output\Figures\Diet_proportion.tiffDiet_pro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0" descr="C:\Users\genchanghsu\Desktop\2021_Consistent_Pest_Consumption_by_Generalist_Predators_in_Rice_Farms\Output\Figures\Diet_proportion.tiffDiet_proportion"/>
                    <pic:cNvPicPr>
                      <a:picLocks noChangeAspect="1"/>
                    </pic:cNvPicPr>
                  </pic:nvPicPr>
                  <pic:blipFill>
                    <a:blip r:embed="rId9" cstate="print"/>
                    <a:srcRect/>
                    <a:stretch>
                      <a:fillRect/>
                    </a:stretch>
                  </pic:blipFill>
                  <pic:spPr>
                    <a:xfrm>
                      <a:off x="0" y="0"/>
                      <a:ext cx="4794885" cy="5594350"/>
                    </a:xfrm>
                    <a:prstGeom prst="rect">
                      <a:avLst/>
                    </a:prstGeom>
                  </pic:spPr>
                </pic:pic>
              </a:graphicData>
            </a:graphic>
          </wp:inline>
        </w:drawing>
      </w:r>
    </w:p>
    <w:p>
      <w:pPr>
        <w:jc w:val="center"/>
        <w:rPr>
          <w:rFonts w:cs="Times New Roman"/>
        </w:rPr>
      </w:pPr>
    </w:p>
    <w:p>
      <w:pPr>
        <w:spacing w:after="0" w:line="240" w:lineRule="auto"/>
        <w:jc w:val="left"/>
        <w:rPr>
          <w:rFonts w:cs="Times New Roman"/>
        </w:rPr>
      </w:pPr>
      <w:r>
        <w:rPr>
          <w:rFonts w:cs="Times New Roman"/>
        </w:rPr>
        <w:br w:type="page"/>
      </w:r>
    </w:p>
    <w:p>
      <w:pPr>
        <w:rPr>
          <w:rFonts w:cs="Times New Roman"/>
          <w:b/>
        </w:rPr>
      </w:pPr>
      <w:r>
        <w:rPr>
          <w:rFonts w:cs="Times New Roman"/>
          <w:b/>
        </w:rPr>
        <w:t>Figure 2.</w:t>
      </w:r>
    </w:p>
    <w:p>
      <w:pPr>
        <w:jc w:val="center"/>
        <w:rPr>
          <w:rFonts w:cs="Times New Roman"/>
        </w:rPr>
      </w:pPr>
      <w:r>
        <w:rPr>
          <w:rFonts w:cs="Times New Roman"/>
        </w:rPr>
        <w:drawing>
          <wp:inline distT="0" distB="0" distL="0" distR="0">
            <wp:extent cx="4355465" cy="5081905"/>
            <wp:effectExtent l="0" t="0" r="635" b="10795"/>
            <wp:docPr id="5" name="圖片 5" descr="C:\Users\genchanghsu\Desktop\2021_Consistent_Pest_Consumption_by_Generalist_Predators_in_Rice_Farms\Output\Figures\Rice_herb_consumption.tiffRice_herb_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C:\Users\genchanghsu\Desktop\2021_Consistent_Pest_Consumption_by_Generalist_Predators_in_Rice_Farms\Output\Figures\Rice_herb_consumption.tiffRice_herb_consumption"/>
                    <pic:cNvPicPr>
                      <a:picLocks noChangeAspect="1"/>
                    </pic:cNvPicPr>
                  </pic:nvPicPr>
                  <pic:blipFill>
                    <a:blip r:embed="rId10" cstate="print"/>
                    <a:srcRect/>
                    <a:stretch>
                      <a:fillRect/>
                    </a:stretch>
                  </pic:blipFill>
                  <pic:spPr>
                    <a:xfrm>
                      <a:off x="0" y="0"/>
                      <a:ext cx="4355465" cy="5082516"/>
                    </a:xfrm>
                    <a:prstGeom prst="rect">
                      <a:avLst/>
                    </a:prstGeom>
                  </pic:spPr>
                </pic:pic>
              </a:graphicData>
            </a:graphic>
          </wp:inline>
        </w:drawing>
      </w:r>
    </w:p>
    <w:p>
      <w:pPr>
        <w:jc w:val="center"/>
        <w:rPr>
          <w:rFonts w:cs="Times New Roman"/>
        </w:rPr>
      </w:pP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rPr>
      </w:pPr>
      <w:r>
        <w:rPr>
          <w:rFonts w:cs="Times New Roman"/>
          <w:color w:val="FF0000"/>
        </w:rPr>
        <w:drawing>
          <wp:inline distT="0" distB="0" distL="0" distR="0">
            <wp:extent cx="4580890" cy="5541645"/>
            <wp:effectExtent l="0" t="0" r="3810" b="8255"/>
            <wp:docPr id="6" name="圖片 1" descr="C:\Users\genchanghsu\Desktop\2021_Consistent_Pest_Consumption_by_Generalist_Predators_in_Rice_Farms\Output\Figures\Rel_abd.tiffRel_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C:\Users\genchanghsu\Desktop\2021_Consistent_Pest_Consumption_by_Generalist_Predators_in_Rice_Farms\Output\Figures\Rel_abd.tiffRel_abd"/>
                    <pic:cNvPicPr>
                      <a:picLocks noChangeAspect="1"/>
                    </pic:cNvPicPr>
                  </pic:nvPicPr>
                  <pic:blipFill>
                    <a:blip r:embed="rId11" cstate="print"/>
                    <a:srcRect/>
                    <a:stretch>
                      <a:fillRect/>
                    </a:stretch>
                  </pic:blipFill>
                  <pic:spPr>
                    <a:xfrm>
                      <a:off x="0" y="0"/>
                      <a:ext cx="4580890" cy="5543839"/>
                    </a:xfrm>
                    <a:prstGeom prst="rect">
                      <a:avLst/>
                    </a:prstGeom>
                  </pic:spPr>
                </pic:pic>
              </a:graphicData>
            </a:graphic>
          </wp:inline>
        </w:drawing>
      </w:r>
    </w:p>
    <w:p>
      <w:pPr>
        <w:jc w:val="center"/>
        <w:rPr>
          <w:rFonts w:cs="Times New Roman"/>
          <w:color w:val="FF0000"/>
        </w:rPr>
      </w:pP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11-09T10:28:10Z" w:initials="g">
    <w:p w14:paraId="683260B3">
      <w:pPr>
        <w:pStyle w:val="7"/>
        <w:rPr>
          <w:rFonts w:hint="default"/>
          <w:lang w:val="en-US"/>
        </w:rPr>
      </w:pPr>
      <w:r>
        <w:rPr>
          <w:rFonts w:hint="default" w:cs="Arial"/>
          <w:color w:val="auto"/>
          <w:sz w:val="24"/>
          <w:szCs w:val="24"/>
          <w:lang w:val="en-US"/>
        </w:rPr>
        <w:t xml:space="preserve">Suggested new title: “A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p>
  </w:comment>
  <w:comment w:id="1" w:author="genchanghsu" w:date="2023-11-08T20:39:46Z" w:initials="g">
    <w:p w14:paraId="7D7C1BA1">
      <w:pPr>
        <w:pStyle w:val="7"/>
        <w:rPr>
          <w:rFonts w:hint="default"/>
          <w:lang w:val="en-US"/>
        </w:rPr>
      </w:pPr>
      <w:r>
        <w:rPr>
          <w:rFonts w:hint="default"/>
          <w:lang w:val="en-US"/>
        </w:rPr>
        <w:t>Need to add the following reference here:</w:t>
      </w:r>
    </w:p>
    <w:p w14:paraId="3D6815A5">
      <w:pPr>
        <w:pStyle w:val="7"/>
        <w:rPr>
          <w:rFonts w:hint="default"/>
          <w:lang w:val="en-US"/>
        </w:rPr>
      </w:pPr>
      <w:r>
        <w:rPr>
          <w:rFonts w:cs="Arial" w:eastAsiaTheme="minorEastAsia"/>
          <w:sz w:val="24"/>
          <w:szCs w:val="24"/>
        </w:rPr>
        <w:t>Karp</w:t>
      </w:r>
      <w:r>
        <w:rPr>
          <w:rFonts w:hint="default" w:cs="Arial"/>
          <w:sz w:val="24"/>
          <w:szCs w:val="24"/>
          <w:lang w:val="en-US"/>
        </w:rPr>
        <w:t xml:space="preserve"> et al.</w:t>
      </w:r>
      <w:r>
        <w:rPr>
          <w:rFonts w:cs="Arial" w:eastAsiaTheme="minorEastAsia"/>
          <w:sz w:val="24"/>
          <w:szCs w:val="24"/>
        </w:rPr>
        <w:t xml:space="preserve"> </w:t>
      </w:r>
      <w:r>
        <w:rPr>
          <w:rFonts w:hint="default" w:cs="Arial"/>
          <w:sz w:val="24"/>
          <w:szCs w:val="24"/>
          <w:lang w:val="en-US"/>
        </w:rPr>
        <w:t>(</w:t>
      </w:r>
      <w:r>
        <w:rPr>
          <w:rFonts w:cs="Arial" w:eastAsiaTheme="minorEastAsia"/>
          <w:sz w:val="24"/>
          <w:szCs w:val="24"/>
        </w:rPr>
        <w:t>2018). Crop pests and predators exhibit inconsistent responses to surrounding landscape composition. Proceedings of the National Academy of Sciences, 115(33), E7863-E7870.</w:t>
      </w:r>
    </w:p>
  </w:comment>
  <w:comment w:id="2" w:author="genchanghsu" w:date="2023-11-09T13:30:32Z" w:initials="g">
    <w:p w14:paraId="62103918">
      <w:pPr>
        <w:pStyle w:val="7"/>
        <w:rPr>
          <w:rFonts w:hint="default"/>
          <w:lang w:val="en-US"/>
        </w:rPr>
      </w:pPr>
      <w:r>
        <w:rPr>
          <w:rFonts w:hint="default"/>
          <w:lang w:val="en-US"/>
        </w:rPr>
        <w:t>Added the limitation of sweep-netting sampling.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83260B3" w15:done="0"/>
  <w15:commentEx w15:paraId="3D6815A5" w15:done="0"/>
  <w15:commentEx w15:paraId="621039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6FF" w:usb1="420024FF" w:usb2="02000000" w:usb3="00000000" w:csb0="2000019F" w:csb1="00000000"/>
  </w:font>
  <w:font w:name="@DFKai-SB">
    <w:panose1 w:val="03000509000000000000"/>
    <w:charset w:val="88"/>
    <w:family w:val="auto"/>
    <w:pitch w:val="fixed"/>
    <w:sig w:usb0="00000003" w:usb1="082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1847"/>
    <w:rsid w:val="00002BA6"/>
    <w:rsid w:val="00002BBA"/>
    <w:rsid w:val="00003337"/>
    <w:rsid w:val="00003602"/>
    <w:rsid w:val="00003BF3"/>
    <w:rsid w:val="00003EE5"/>
    <w:rsid w:val="00004624"/>
    <w:rsid w:val="0000463B"/>
    <w:rsid w:val="00004AEF"/>
    <w:rsid w:val="00004CB1"/>
    <w:rsid w:val="0000525C"/>
    <w:rsid w:val="00005E76"/>
    <w:rsid w:val="000078FC"/>
    <w:rsid w:val="00007C30"/>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1EA"/>
    <w:rsid w:val="00031243"/>
    <w:rsid w:val="00031331"/>
    <w:rsid w:val="0003200F"/>
    <w:rsid w:val="000320C4"/>
    <w:rsid w:val="000321D3"/>
    <w:rsid w:val="00032BA5"/>
    <w:rsid w:val="00032F49"/>
    <w:rsid w:val="00033C59"/>
    <w:rsid w:val="000342DD"/>
    <w:rsid w:val="000345DA"/>
    <w:rsid w:val="00035728"/>
    <w:rsid w:val="00035B0B"/>
    <w:rsid w:val="00036011"/>
    <w:rsid w:val="00036600"/>
    <w:rsid w:val="00037654"/>
    <w:rsid w:val="000407BE"/>
    <w:rsid w:val="000413F2"/>
    <w:rsid w:val="00041DC9"/>
    <w:rsid w:val="00041F7F"/>
    <w:rsid w:val="000425B5"/>
    <w:rsid w:val="00042726"/>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927"/>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5E"/>
    <w:rsid w:val="0007116C"/>
    <w:rsid w:val="00071B53"/>
    <w:rsid w:val="00071CCE"/>
    <w:rsid w:val="00071F2B"/>
    <w:rsid w:val="0007203F"/>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3B26"/>
    <w:rsid w:val="00094128"/>
    <w:rsid w:val="000950E0"/>
    <w:rsid w:val="0009527C"/>
    <w:rsid w:val="00095721"/>
    <w:rsid w:val="00095909"/>
    <w:rsid w:val="00096314"/>
    <w:rsid w:val="0009699C"/>
    <w:rsid w:val="000A0758"/>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D7145"/>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CD9"/>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1BA6"/>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26C7C"/>
    <w:rsid w:val="0013131B"/>
    <w:rsid w:val="00131DFF"/>
    <w:rsid w:val="00131ED2"/>
    <w:rsid w:val="0013258F"/>
    <w:rsid w:val="00132783"/>
    <w:rsid w:val="00132D67"/>
    <w:rsid w:val="001331E2"/>
    <w:rsid w:val="0013369A"/>
    <w:rsid w:val="00134641"/>
    <w:rsid w:val="00134B51"/>
    <w:rsid w:val="00135C78"/>
    <w:rsid w:val="001368F1"/>
    <w:rsid w:val="00136B3C"/>
    <w:rsid w:val="0014076C"/>
    <w:rsid w:val="00140E76"/>
    <w:rsid w:val="0014184C"/>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6D6"/>
    <w:rsid w:val="0015379D"/>
    <w:rsid w:val="00153B55"/>
    <w:rsid w:val="0015403F"/>
    <w:rsid w:val="00155CC6"/>
    <w:rsid w:val="0015619F"/>
    <w:rsid w:val="001561B9"/>
    <w:rsid w:val="001571C9"/>
    <w:rsid w:val="001574CE"/>
    <w:rsid w:val="001575FA"/>
    <w:rsid w:val="001578EB"/>
    <w:rsid w:val="00157A3C"/>
    <w:rsid w:val="00157D73"/>
    <w:rsid w:val="001604FC"/>
    <w:rsid w:val="00160630"/>
    <w:rsid w:val="001606B7"/>
    <w:rsid w:val="00160704"/>
    <w:rsid w:val="00160FD1"/>
    <w:rsid w:val="0016142F"/>
    <w:rsid w:val="00161DD0"/>
    <w:rsid w:val="001620BE"/>
    <w:rsid w:val="00162912"/>
    <w:rsid w:val="00162FFD"/>
    <w:rsid w:val="0016360D"/>
    <w:rsid w:val="00163693"/>
    <w:rsid w:val="001639CA"/>
    <w:rsid w:val="00163BC0"/>
    <w:rsid w:val="00164297"/>
    <w:rsid w:val="00164FC0"/>
    <w:rsid w:val="00165040"/>
    <w:rsid w:val="00165307"/>
    <w:rsid w:val="0016589C"/>
    <w:rsid w:val="0016692B"/>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6D4"/>
    <w:rsid w:val="00194A27"/>
    <w:rsid w:val="00195459"/>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2FB8"/>
    <w:rsid w:val="001B3243"/>
    <w:rsid w:val="001B3CCD"/>
    <w:rsid w:val="001B46AC"/>
    <w:rsid w:val="001B48A7"/>
    <w:rsid w:val="001B4919"/>
    <w:rsid w:val="001B49D2"/>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545F"/>
    <w:rsid w:val="001C6084"/>
    <w:rsid w:val="001C60E7"/>
    <w:rsid w:val="001C6555"/>
    <w:rsid w:val="001C6887"/>
    <w:rsid w:val="001C7035"/>
    <w:rsid w:val="001C70C7"/>
    <w:rsid w:val="001C758E"/>
    <w:rsid w:val="001C7AD8"/>
    <w:rsid w:val="001C7C21"/>
    <w:rsid w:val="001D098A"/>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32B"/>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1F7064"/>
    <w:rsid w:val="00200B8E"/>
    <w:rsid w:val="00202C76"/>
    <w:rsid w:val="00203CA3"/>
    <w:rsid w:val="00203EC2"/>
    <w:rsid w:val="002046DF"/>
    <w:rsid w:val="00204ED7"/>
    <w:rsid w:val="00205870"/>
    <w:rsid w:val="00205C88"/>
    <w:rsid w:val="00205DA5"/>
    <w:rsid w:val="00205F3B"/>
    <w:rsid w:val="00206451"/>
    <w:rsid w:val="00206598"/>
    <w:rsid w:val="002068C5"/>
    <w:rsid w:val="002069B2"/>
    <w:rsid w:val="00206ADB"/>
    <w:rsid w:val="00206F74"/>
    <w:rsid w:val="0020713B"/>
    <w:rsid w:val="00210075"/>
    <w:rsid w:val="002100D1"/>
    <w:rsid w:val="00210108"/>
    <w:rsid w:val="00210338"/>
    <w:rsid w:val="0021187D"/>
    <w:rsid w:val="002130F8"/>
    <w:rsid w:val="00213658"/>
    <w:rsid w:val="002149F2"/>
    <w:rsid w:val="00215A83"/>
    <w:rsid w:val="00215B95"/>
    <w:rsid w:val="00215DFB"/>
    <w:rsid w:val="00217682"/>
    <w:rsid w:val="00220138"/>
    <w:rsid w:val="002206E5"/>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143E"/>
    <w:rsid w:val="0026250A"/>
    <w:rsid w:val="002629A7"/>
    <w:rsid w:val="00262DF2"/>
    <w:rsid w:val="0026301D"/>
    <w:rsid w:val="00263635"/>
    <w:rsid w:val="00263692"/>
    <w:rsid w:val="0026423D"/>
    <w:rsid w:val="0026432B"/>
    <w:rsid w:val="00265536"/>
    <w:rsid w:val="0026599B"/>
    <w:rsid w:val="00265B98"/>
    <w:rsid w:val="00265FBD"/>
    <w:rsid w:val="00266215"/>
    <w:rsid w:val="002665E7"/>
    <w:rsid w:val="002669CB"/>
    <w:rsid w:val="00266C97"/>
    <w:rsid w:val="002670B5"/>
    <w:rsid w:val="00270E94"/>
    <w:rsid w:val="002711FA"/>
    <w:rsid w:val="00271483"/>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277"/>
    <w:rsid w:val="00287BB5"/>
    <w:rsid w:val="00287C2B"/>
    <w:rsid w:val="0029093B"/>
    <w:rsid w:val="00290A94"/>
    <w:rsid w:val="00291F2E"/>
    <w:rsid w:val="00292E6A"/>
    <w:rsid w:val="002934BA"/>
    <w:rsid w:val="002935CE"/>
    <w:rsid w:val="00293EF2"/>
    <w:rsid w:val="002941A5"/>
    <w:rsid w:val="00294705"/>
    <w:rsid w:val="00297989"/>
    <w:rsid w:val="00297D90"/>
    <w:rsid w:val="00297DF3"/>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B7686"/>
    <w:rsid w:val="002C00BE"/>
    <w:rsid w:val="002C0592"/>
    <w:rsid w:val="002C097E"/>
    <w:rsid w:val="002C119D"/>
    <w:rsid w:val="002C26F7"/>
    <w:rsid w:val="002C29E9"/>
    <w:rsid w:val="002C2AA4"/>
    <w:rsid w:val="002C2F27"/>
    <w:rsid w:val="002C31C5"/>
    <w:rsid w:val="002C3531"/>
    <w:rsid w:val="002C399B"/>
    <w:rsid w:val="002C4136"/>
    <w:rsid w:val="002C4A5B"/>
    <w:rsid w:val="002C4BDB"/>
    <w:rsid w:val="002C546D"/>
    <w:rsid w:val="002C6A82"/>
    <w:rsid w:val="002C6AF2"/>
    <w:rsid w:val="002C6FDA"/>
    <w:rsid w:val="002C7112"/>
    <w:rsid w:val="002C7297"/>
    <w:rsid w:val="002C75D8"/>
    <w:rsid w:val="002C776C"/>
    <w:rsid w:val="002D0B0F"/>
    <w:rsid w:val="002D1F15"/>
    <w:rsid w:val="002D1F98"/>
    <w:rsid w:val="002D239A"/>
    <w:rsid w:val="002D2903"/>
    <w:rsid w:val="002D2952"/>
    <w:rsid w:val="002D2D4C"/>
    <w:rsid w:val="002D2F13"/>
    <w:rsid w:val="002D3173"/>
    <w:rsid w:val="002D3586"/>
    <w:rsid w:val="002D3EE8"/>
    <w:rsid w:val="002D58EC"/>
    <w:rsid w:val="002D6449"/>
    <w:rsid w:val="002D6718"/>
    <w:rsid w:val="002D6E53"/>
    <w:rsid w:val="002D78D0"/>
    <w:rsid w:val="002D7F64"/>
    <w:rsid w:val="002E0DB9"/>
    <w:rsid w:val="002E1882"/>
    <w:rsid w:val="002E27A1"/>
    <w:rsid w:val="002E3129"/>
    <w:rsid w:val="002E340C"/>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55C"/>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17D8F"/>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683"/>
    <w:rsid w:val="00332EDD"/>
    <w:rsid w:val="00333CDB"/>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904"/>
    <w:rsid w:val="00366BE9"/>
    <w:rsid w:val="00366E1D"/>
    <w:rsid w:val="00370DAB"/>
    <w:rsid w:val="003715A2"/>
    <w:rsid w:val="00372355"/>
    <w:rsid w:val="00372C04"/>
    <w:rsid w:val="00372EE8"/>
    <w:rsid w:val="003757DA"/>
    <w:rsid w:val="00377976"/>
    <w:rsid w:val="00377FF3"/>
    <w:rsid w:val="0038038C"/>
    <w:rsid w:val="00381FCD"/>
    <w:rsid w:val="00382AA7"/>
    <w:rsid w:val="00382D36"/>
    <w:rsid w:val="00383452"/>
    <w:rsid w:val="0038430D"/>
    <w:rsid w:val="00384589"/>
    <w:rsid w:val="00384BE8"/>
    <w:rsid w:val="00385854"/>
    <w:rsid w:val="00385EF3"/>
    <w:rsid w:val="003869D6"/>
    <w:rsid w:val="00386AF8"/>
    <w:rsid w:val="00387176"/>
    <w:rsid w:val="00387FBF"/>
    <w:rsid w:val="003900D3"/>
    <w:rsid w:val="003903B4"/>
    <w:rsid w:val="003908CC"/>
    <w:rsid w:val="00390954"/>
    <w:rsid w:val="00390989"/>
    <w:rsid w:val="00391029"/>
    <w:rsid w:val="0039102D"/>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3EFF"/>
    <w:rsid w:val="003B441E"/>
    <w:rsid w:val="003B4FF3"/>
    <w:rsid w:val="003B53C2"/>
    <w:rsid w:val="003B59D1"/>
    <w:rsid w:val="003B626B"/>
    <w:rsid w:val="003B6989"/>
    <w:rsid w:val="003B7948"/>
    <w:rsid w:val="003C012C"/>
    <w:rsid w:val="003C0DC0"/>
    <w:rsid w:val="003C114A"/>
    <w:rsid w:val="003C1AD5"/>
    <w:rsid w:val="003C1DCD"/>
    <w:rsid w:val="003C26F7"/>
    <w:rsid w:val="003C2A8B"/>
    <w:rsid w:val="003C2C27"/>
    <w:rsid w:val="003C3ACD"/>
    <w:rsid w:val="003C3AE9"/>
    <w:rsid w:val="003C3D12"/>
    <w:rsid w:val="003C4F9C"/>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916"/>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1E96"/>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753"/>
    <w:rsid w:val="00437C53"/>
    <w:rsid w:val="00440107"/>
    <w:rsid w:val="0044053A"/>
    <w:rsid w:val="00440750"/>
    <w:rsid w:val="00440FCB"/>
    <w:rsid w:val="00441303"/>
    <w:rsid w:val="00441E00"/>
    <w:rsid w:val="004420D7"/>
    <w:rsid w:val="0044299D"/>
    <w:rsid w:val="004433AA"/>
    <w:rsid w:val="00444F40"/>
    <w:rsid w:val="00445746"/>
    <w:rsid w:val="00445C5F"/>
    <w:rsid w:val="004462DB"/>
    <w:rsid w:val="0044763E"/>
    <w:rsid w:val="00453109"/>
    <w:rsid w:val="004539A5"/>
    <w:rsid w:val="00455069"/>
    <w:rsid w:val="0045550B"/>
    <w:rsid w:val="00456313"/>
    <w:rsid w:val="00456537"/>
    <w:rsid w:val="00456C5B"/>
    <w:rsid w:val="0045780C"/>
    <w:rsid w:val="00457A82"/>
    <w:rsid w:val="00457C79"/>
    <w:rsid w:val="00460D93"/>
    <w:rsid w:val="00460FBE"/>
    <w:rsid w:val="0046146A"/>
    <w:rsid w:val="0046209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11F9"/>
    <w:rsid w:val="00482868"/>
    <w:rsid w:val="00482F4B"/>
    <w:rsid w:val="004845E4"/>
    <w:rsid w:val="00484B85"/>
    <w:rsid w:val="004851E8"/>
    <w:rsid w:val="00485588"/>
    <w:rsid w:val="00486704"/>
    <w:rsid w:val="0048692D"/>
    <w:rsid w:val="00486D2C"/>
    <w:rsid w:val="004911AF"/>
    <w:rsid w:val="00491659"/>
    <w:rsid w:val="00492186"/>
    <w:rsid w:val="004923AD"/>
    <w:rsid w:val="00492C70"/>
    <w:rsid w:val="00492CB0"/>
    <w:rsid w:val="00493237"/>
    <w:rsid w:val="004933AE"/>
    <w:rsid w:val="00493463"/>
    <w:rsid w:val="0049352C"/>
    <w:rsid w:val="0049355B"/>
    <w:rsid w:val="00493576"/>
    <w:rsid w:val="00493713"/>
    <w:rsid w:val="00493EB2"/>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1DB"/>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68F5"/>
    <w:rsid w:val="004C751E"/>
    <w:rsid w:val="004C7F88"/>
    <w:rsid w:val="004D06C9"/>
    <w:rsid w:val="004D1676"/>
    <w:rsid w:val="004D1DB0"/>
    <w:rsid w:val="004D2275"/>
    <w:rsid w:val="004D382C"/>
    <w:rsid w:val="004D38C6"/>
    <w:rsid w:val="004D5A29"/>
    <w:rsid w:val="004D6768"/>
    <w:rsid w:val="004D7229"/>
    <w:rsid w:val="004D75D4"/>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8F2"/>
    <w:rsid w:val="004F5A79"/>
    <w:rsid w:val="004F6145"/>
    <w:rsid w:val="004F62DD"/>
    <w:rsid w:val="004F7725"/>
    <w:rsid w:val="004F7C02"/>
    <w:rsid w:val="004F7D1C"/>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2C49"/>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27D2C"/>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4751C"/>
    <w:rsid w:val="005500E1"/>
    <w:rsid w:val="00550F06"/>
    <w:rsid w:val="0055121E"/>
    <w:rsid w:val="00551746"/>
    <w:rsid w:val="005524D3"/>
    <w:rsid w:val="00552AC5"/>
    <w:rsid w:val="005530F3"/>
    <w:rsid w:val="00554814"/>
    <w:rsid w:val="00555082"/>
    <w:rsid w:val="005559C3"/>
    <w:rsid w:val="005561EE"/>
    <w:rsid w:val="00556E87"/>
    <w:rsid w:val="00556EC4"/>
    <w:rsid w:val="005576FF"/>
    <w:rsid w:val="00560210"/>
    <w:rsid w:val="00560725"/>
    <w:rsid w:val="005609C0"/>
    <w:rsid w:val="00560B7B"/>
    <w:rsid w:val="005622D0"/>
    <w:rsid w:val="00562C5E"/>
    <w:rsid w:val="005642E0"/>
    <w:rsid w:val="00564A95"/>
    <w:rsid w:val="00564B84"/>
    <w:rsid w:val="00564C59"/>
    <w:rsid w:val="00564DF9"/>
    <w:rsid w:val="00565DFF"/>
    <w:rsid w:val="00566249"/>
    <w:rsid w:val="00566D77"/>
    <w:rsid w:val="005673AC"/>
    <w:rsid w:val="00567E5C"/>
    <w:rsid w:val="00570350"/>
    <w:rsid w:val="00570390"/>
    <w:rsid w:val="00571921"/>
    <w:rsid w:val="0057196E"/>
    <w:rsid w:val="00571C2F"/>
    <w:rsid w:val="005720E8"/>
    <w:rsid w:val="005723B1"/>
    <w:rsid w:val="0057433B"/>
    <w:rsid w:val="00574690"/>
    <w:rsid w:val="00574AE1"/>
    <w:rsid w:val="005750A6"/>
    <w:rsid w:val="005765F7"/>
    <w:rsid w:val="0057730B"/>
    <w:rsid w:val="00577C7C"/>
    <w:rsid w:val="005817F2"/>
    <w:rsid w:val="00582FAE"/>
    <w:rsid w:val="00583B99"/>
    <w:rsid w:val="0058502D"/>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D9"/>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A743B"/>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7B8"/>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049F"/>
    <w:rsid w:val="005F173C"/>
    <w:rsid w:val="005F257A"/>
    <w:rsid w:val="005F429E"/>
    <w:rsid w:val="005F548E"/>
    <w:rsid w:val="00600275"/>
    <w:rsid w:val="00601015"/>
    <w:rsid w:val="00601517"/>
    <w:rsid w:val="00601871"/>
    <w:rsid w:val="00601F0F"/>
    <w:rsid w:val="00603034"/>
    <w:rsid w:val="006045A2"/>
    <w:rsid w:val="00604FFE"/>
    <w:rsid w:val="00605BE8"/>
    <w:rsid w:val="00606188"/>
    <w:rsid w:val="00606392"/>
    <w:rsid w:val="00606D00"/>
    <w:rsid w:val="00607C4E"/>
    <w:rsid w:val="00607E97"/>
    <w:rsid w:val="006107DB"/>
    <w:rsid w:val="006119F5"/>
    <w:rsid w:val="006120D1"/>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414"/>
    <w:rsid w:val="006267B9"/>
    <w:rsid w:val="0062770D"/>
    <w:rsid w:val="006277BC"/>
    <w:rsid w:val="0062795A"/>
    <w:rsid w:val="00627A6C"/>
    <w:rsid w:val="00627C7D"/>
    <w:rsid w:val="00630295"/>
    <w:rsid w:val="006312B0"/>
    <w:rsid w:val="00631C67"/>
    <w:rsid w:val="00631E16"/>
    <w:rsid w:val="006321B3"/>
    <w:rsid w:val="0063295E"/>
    <w:rsid w:val="0063358C"/>
    <w:rsid w:val="00633B7D"/>
    <w:rsid w:val="0063406C"/>
    <w:rsid w:val="006340A9"/>
    <w:rsid w:val="0063470A"/>
    <w:rsid w:val="00635EEA"/>
    <w:rsid w:val="006367BF"/>
    <w:rsid w:val="00636A39"/>
    <w:rsid w:val="00640473"/>
    <w:rsid w:val="0064052E"/>
    <w:rsid w:val="006408AF"/>
    <w:rsid w:val="0064102E"/>
    <w:rsid w:val="00641318"/>
    <w:rsid w:val="006415B2"/>
    <w:rsid w:val="00641996"/>
    <w:rsid w:val="00641B84"/>
    <w:rsid w:val="00642910"/>
    <w:rsid w:val="00642E98"/>
    <w:rsid w:val="00645249"/>
    <w:rsid w:val="00645D29"/>
    <w:rsid w:val="006472C5"/>
    <w:rsid w:val="0064745E"/>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B1F"/>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634C"/>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4EE1"/>
    <w:rsid w:val="006A5CE3"/>
    <w:rsid w:val="006A5D5E"/>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562D"/>
    <w:rsid w:val="006B6132"/>
    <w:rsid w:val="006B6C63"/>
    <w:rsid w:val="006C024C"/>
    <w:rsid w:val="006C07EE"/>
    <w:rsid w:val="006C08FD"/>
    <w:rsid w:val="006C0D79"/>
    <w:rsid w:val="006C1380"/>
    <w:rsid w:val="006C1D0E"/>
    <w:rsid w:val="006C29ED"/>
    <w:rsid w:val="006C3645"/>
    <w:rsid w:val="006C40A7"/>
    <w:rsid w:val="006C4806"/>
    <w:rsid w:val="006C497C"/>
    <w:rsid w:val="006C5313"/>
    <w:rsid w:val="006C5824"/>
    <w:rsid w:val="006C5863"/>
    <w:rsid w:val="006C5F0D"/>
    <w:rsid w:val="006C6474"/>
    <w:rsid w:val="006C765E"/>
    <w:rsid w:val="006D0239"/>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07EED"/>
    <w:rsid w:val="00710039"/>
    <w:rsid w:val="00710FF5"/>
    <w:rsid w:val="00711428"/>
    <w:rsid w:val="00711C57"/>
    <w:rsid w:val="00712125"/>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4D49"/>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47D6B"/>
    <w:rsid w:val="0075063E"/>
    <w:rsid w:val="0075068F"/>
    <w:rsid w:val="00751333"/>
    <w:rsid w:val="0075137D"/>
    <w:rsid w:val="00753271"/>
    <w:rsid w:val="007536A1"/>
    <w:rsid w:val="007539C7"/>
    <w:rsid w:val="0075468A"/>
    <w:rsid w:val="0075479D"/>
    <w:rsid w:val="00755C1E"/>
    <w:rsid w:val="0075607E"/>
    <w:rsid w:val="0075611D"/>
    <w:rsid w:val="00756659"/>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2FE5"/>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4A8"/>
    <w:rsid w:val="00793E83"/>
    <w:rsid w:val="00794385"/>
    <w:rsid w:val="0079439C"/>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35"/>
    <w:rsid w:val="007A6BF4"/>
    <w:rsid w:val="007A7F84"/>
    <w:rsid w:val="007B04C7"/>
    <w:rsid w:val="007B09A7"/>
    <w:rsid w:val="007B149A"/>
    <w:rsid w:val="007B1948"/>
    <w:rsid w:val="007B234B"/>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2510"/>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5679"/>
    <w:rsid w:val="007E71AB"/>
    <w:rsid w:val="007E7293"/>
    <w:rsid w:val="007E7382"/>
    <w:rsid w:val="007E777F"/>
    <w:rsid w:val="007E7BF0"/>
    <w:rsid w:val="007F09B2"/>
    <w:rsid w:val="007F0E2D"/>
    <w:rsid w:val="007F0EF5"/>
    <w:rsid w:val="007F1547"/>
    <w:rsid w:val="007F1FF0"/>
    <w:rsid w:val="007F2324"/>
    <w:rsid w:val="007F35F7"/>
    <w:rsid w:val="007F36C6"/>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DDF"/>
    <w:rsid w:val="00806E99"/>
    <w:rsid w:val="00806F0D"/>
    <w:rsid w:val="0080703F"/>
    <w:rsid w:val="00807074"/>
    <w:rsid w:val="00807307"/>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062E"/>
    <w:rsid w:val="00820967"/>
    <w:rsid w:val="0082230F"/>
    <w:rsid w:val="0082252D"/>
    <w:rsid w:val="00822E30"/>
    <w:rsid w:val="0082397C"/>
    <w:rsid w:val="0082498E"/>
    <w:rsid w:val="00824D05"/>
    <w:rsid w:val="008253A2"/>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3686E"/>
    <w:rsid w:val="00840D9F"/>
    <w:rsid w:val="00841F59"/>
    <w:rsid w:val="0084264E"/>
    <w:rsid w:val="008445B8"/>
    <w:rsid w:val="00844793"/>
    <w:rsid w:val="00844910"/>
    <w:rsid w:val="00845DCB"/>
    <w:rsid w:val="008464AC"/>
    <w:rsid w:val="008465A0"/>
    <w:rsid w:val="00846CB7"/>
    <w:rsid w:val="00847631"/>
    <w:rsid w:val="00847E19"/>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3ECC"/>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82B"/>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DE6"/>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6B6"/>
    <w:rsid w:val="0089473A"/>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C7CBA"/>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AED"/>
    <w:rsid w:val="008E5D4C"/>
    <w:rsid w:val="008E5E37"/>
    <w:rsid w:val="008E65B1"/>
    <w:rsid w:val="008E7439"/>
    <w:rsid w:val="008E7D99"/>
    <w:rsid w:val="008F0352"/>
    <w:rsid w:val="008F0581"/>
    <w:rsid w:val="008F0D78"/>
    <w:rsid w:val="008F130B"/>
    <w:rsid w:val="008F1335"/>
    <w:rsid w:val="008F17DD"/>
    <w:rsid w:val="008F1E93"/>
    <w:rsid w:val="008F2DAD"/>
    <w:rsid w:val="008F2FB3"/>
    <w:rsid w:val="008F3CCB"/>
    <w:rsid w:val="008F4D76"/>
    <w:rsid w:val="008F4DA1"/>
    <w:rsid w:val="008F4F16"/>
    <w:rsid w:val="008F6410"/>
    <w:rsid w:val="008F65BC"/>
    <w:rsid w:val="008F6DF5"/>
    <w:rsid w:val="009027A8"/>
    <w:rsid w:val="009029F3"/>
    <w:rsid w:val="00903078"/>
    <w:rsid w:val="00903CE0"/>
    <w:rsid w:val="00903DD6"/>
    <w:rsid w:val="00903F6A"/>
    <w:rsid w:val="0090420B"/>
    <w:rsid w:val="00904677"/>
    <w:rsid w:val="0090590A"/>
    <w:rsid w:val="00905D76"/>
    <w:rsid w:val="00906606"/>
    <w:rsid w:val="009072A6"/>
    <w:rsid w:val="009076F8"/>
    <w:rsid w:val="00907932"/>
    <w:rsid w:val="009105ED"/>
    <w:rsid w:val="009110A7"/>
    <w:rsid w:val="00911A18"/>
    <w:rsid w:val="00911EE6"/>
    <w:rsid w:val="0091228D"/>
    <w:rsid w:val="0091240D"/>
    <w:rsid w:val="00912505"/>
    <w:rsid w:val="00913346"/>
    <w:rsid w:val="00913364"/>
    <w:rsid w:val="009133F7"/>
    <w:rsid w:val="00913D41"/>
    <w:rsid w:val="009157EA"/>
    <w:rsid w:val="009163B8"/>
    <w:rsid w:val="00916AA2"/>
    <w:rsid w:val="0091720C"/>
    <w:rsid w:val="00917AC4"/>
    <w:rsid w:val="00920C91"/>
    <w:rsid w:val="00922B4F"/>
    <w:rsid w:val="009235BE"/>
    <w:rsid w:val="0092378D"/>
    <w:rsid w:val="009250BF"/>
    <w:rsid w:val="0092598E"/>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4720F"/>
    <w:rsid w:val="009503D4"/>
    <w:rsid w:val="00950546"/>
    <w:rsid w:val="0095145C"/>
    <w:rsid w:val="00951C41"/>
    <w:rsid w:val="00952B3C"/>
    <w:rsid w:val="00952F2A"/>
    <w:rsid w:val="00954331"/>
    <w:rsid w:val="009556A2"/>
    <w:rsid w:val="009557CB"/>
    <w:rsid w:val="00955D6E"/>
    <w:rsid w:val="009560A6"/>
    <w:rsid w:val="00956C87"/>
    <w:rsid w:val="00956D19"/>
    <w:rsid w:val="009603F9"/>
    <w:rsid w:val="0096118D"/>
    <w:rsid w:val="009611F9"/>
    <w:rsid w:val="009624BC"/>
    <w:rsid w:val="00962851"/>
    <w:rsid w:val="00962873"/>
    <w:rsid w:val="00963224"/>
    <w:rsid w:val="009634D8"/>
    <w:rsid w:val="009635F5"/>
    <w:rsid w:val="0096372F"/>
    <w:rsid w:val="009645D4"/>
    <w:rsid w:val="0096592A"/>
    <w:rsid w:val="00965CED"/>
    <w:rsid w:val="0096617B"/>
    <w:rsid w:val="0096633A"/>
    <w:rsid w:val="009676E0"/>
    <w:rsid w:val="00970C06"/>
    <w:rsid w:val="009710EF"/>
    <w:rsid w:val="009717C3"/>
    <w:rsid w:val="00971D26"/>
    <w:rsid w:val="00971D96"/>
    <w:rsid w:val="00972232"/>
    <w:rsid w:val="009723D8"/>
    <w:rsid w:val="00972771"/>
    <w:rsid w:val="00975771"/>
    <w:rsid w:val="00975B9E"/>
    <w:rsid w:val="00975F40"/>
    <w:rsid w:val="009778FA"/>
    <w:rsid w:val="0098091B"/>
    <w:rsid w:val="00981DFD"/>
    <w:rsid w:val="00981F3A"/>
    <w:rsid w:val="009826C4"/>
    <w:rsid w:val="00984B0F"/>
    <w:rsid w:val="00985C62"/>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3FAB"/>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01"/>
    <w:rsid w:val="009B6D6B"/>
    <w:rsid w:val="009B7546"/>
    <w:rsid w:val="009B7614"/>
    <w:rsid w:val="009B7EA0"/>
    <w:rsid w:val="009C0404"/>
    <w:rsid w:val="009C0405"/>
    <w:rsid w:val="009C1B01"/>
    <w:rsid w:val="009C22A1"/>
    <w:rsid w:val="009C23E2"/>
    <w:rsid w:val="009C2A0C"/>
    <w:rsid w:val="009C2A7B"/>
    <w:rsid w:val="009C30DC"/>
    <w:rsid w:val="009C40A4"/>
    <w:rsid w:val="009C4292"/>
    <w:rsid w:val="009C522E"/>
    <w:rsid w:val="009C7CCF"/>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4D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4627"/>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44F1"/>
    <w:rsid w:val="00A15648"/>
    <w:rsid w:val="00A15CA9"/>
    <w:rsid w:val="00A15D09"/>
    <w:rsid w:val="00A16C87"/>
    <w:rsid w:val="00A175ED"/>
    <w:rsid w:val="00A178ED"/>
    <w:rsid w:val="00A20EA7"/>
    <w:rsid w:val="00A21FAA"/>
    <w:rsid w:val="00A228DA"/>
    <w:rsid w:val="00A22B7C"/>
    <w:rsid w:val="00A23489"/>
    <w:rsid w:val="00A2373B"/>
    <w:rsid w:val="00A24737"/>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63D3"/>
    <w:rsid w:val="00A7700E"/>
    <w:rsid w:val="00A77AFA"/>
    <w:rsid w:val="00A77EAC"/>
    <w:rsid w:val="00A77F1D"/>
    <w:rsid w:val="00A80232"/>
    <w:rsid w:val="00A80B7E"/>
    <w:rsid w:val="00A816A4"/>
    <w:rsid w:val="00A8217C"/>
    <w:rsid w:val="00A8292D"/>
    <w:rsid w:val="00A830F2"/>
    <w:rsid w:val="00A8343F"/>
    <w:rsid w:val="00A83805"/>
    <w:rsid w:val="00A83BEE"/>
    <w:rsid w:val="00A83D13"/>
    <w:rsid w:val="00A8515F"/>
    <w:rsid w:val="00A8565F"/>
    <w:rsid w:val="00A863CD"/>
    <w:rsid w:val="00A87BBF"/>
    <w:rsid w:val="00A90C3B"/>
    <w:rsid w:val="00A91A6F"/>
    <w:rsid w:val="00A92AD9"/>
    <w:rsid w:val="00A94244"/>
    <w:rsid w:val="00A94D18"/>
    <w:rsid w:val="00A951C9"/>
    <w:rsid w:val="00A95473"/>
    <w:rsid w:val="00A95A37"/>
    <w:rsid w:val="00A95A73"/>
    <w:rsid w:val="00A9616E"/>
    <w:rsid w:val="00A9760B"/>
    <w:rsid w:val="00AA02B7"/>
    <w:rsid w:val="00AA0E52"/>
    <w:rsid w:val="00AA1523"/>
    <w:rsid w:val="00AA15F3"/>
    <w:rsid w:val="00AA1D8B"/>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369A"/>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A5D"/>
    <w:rsid w:val="00AF2F43"/>
    <w:rsid w:val="00AF2F62"/>
    <w:rsid w:val="00AF4207"/>
    <w:rsid w:val="00AF4D4A"/>
    <w:rsid w:val="00AF797D"/>
    <w:rsid w:val="00B00613"/>
    <w:rsid w:val="00B00B26"/>
    <w:rsid w:val="00B01061"/>
    <w:rsid w:val="00B01235"/>
    <w:rsid w:val="00B01584"/>
    <w:rsid w:val="00B01E55"/>
    <w:rsid w:val="00B02BF8"/>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6A6"/>
    <w:rsid w:val="00B319E7"/>
    <w:rsid w:val="00B3214E"/>
    <w:rsid w:val="00B341B1"/>
    <w:rsid w:val="00B34839"/>
    <w:rsid w:val="00B353F7"/>
    <w:rsid w:val="00B35FEA"/>
    <w:rsid w:val="00B36D27"/>
    <w:rsid w:val="00B37758"/>
    <w:rsid w:val="00B377EB"/>
    <w:rsid w:val="00B37CC8"/>
    <w:rsid w:val="00B419EB"/>
    <w:rsid w:val="00B422C8"/>
    <w:rsid w:val="00B427AC"/>
    <w:rsid w:val="00B427E1"/>
    <w:rsid w:val="00B431FA"/>
    <w:rsid w:val="00B433C3"/>
    <w:rsid w:val="00B44CA2"/>
    <w:rsid w:val="00B450B2"/>
    <w:rsid w:val="00B45866"/>
    <w:rsid w:val="00B45D7D"/>
    <w:rsid w:val="00B461C8"/>
    <w:rsid w:val="00B46BDC"/>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053E"/>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4C9D"/>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2DD3"/>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CDA"/>
    <w:rsid w:val="00BD3ED7"/>
    <w:rsid w:val="00BD41F7"/>
    <w:rsid w:val="00BD4869"/>
    <w:rsid w:val="00BD4FE1"/>
    <w:rsid w:val="00BD538B"/>
    <w:rsid w:val="00BD5541"/>
    <w:rsid w:val="00BD7335"/>
    <w:rsid w:val="00BE0C48"/>
    <w:rsid w:val="00BE0E9B"/>
    <w:rsid w:val="00BE137C"/>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6E5C"/>
    <w:rsid w:val="00BF7F17"/>
    <w:rsid w:val="00C01496"/>
    <w:rsid w:val="00C019C3"/>
    <w:rsid w:val="00C01ACB"/>
    <w:rsid w:val="00C01CBC"/>
    <w:rsid w:val="00C02493"/>
    <w:rsid w:val="00C025F2"/>
    <w:rsid w:val="00C03446"/>
    <w:rsid w:val="00C03BCF"/>
    <w:rsid w:val="00C03E67"/>
    <w:rsid w:val="00C04CA4"/>
    <w:rsid w:val="00C05B93"/>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93A"/>
    <w:rsid w:val="00C33C2D"/>
    <w:rsid w:val="00C33E80"/>
    <w:rsid w:val="00C35AD7"/>
    <w:rsid w:val="00C36465"/>
    <w:rsid w:val="00C3648E"/>
    <w:rsid w:val="00C36A23"/>
    <w:rsid w:val="00C37248"/>
    <w:rsid w:val="00C3745A"/>
    <w:rsid w:val="00C37B27"/>
    <w:rsid w:val="00C402B8"/>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471E"/>
    <w:rsid w:val="00C65A36"/>
    <w:rsid w:val="00C6642C"/>
    <w:rsid w:val="00C665E9"/>
    <w:rsid w:val="00C67C44"/>
    <w:rsid w:val="00C701E2"/>
    <w:rsid w:val="00C7039F"/>
    <w:rsid w:val="00C70628"/>
    <w:rsid w:val="00C706FA"/>
    <w:rsid w:val="00C70C29"/>
    <w:rsid w:val="00C70DA1"/>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91F"/>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679"/>
    <w:rsid w:val="00CB0E5E"/>
    <w:rsid w:val="00CB176A"/>
    <w:rsid w:val="00CB32A4"/>
    <w:rsid w:val="00CB41CF"/>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C7EA3"/>
    <w:rsid w:val="00CD063F"/>
    <w:rsid w:val="00CD098A"/>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0658"/>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DD5"/>
    <w:rsid w:val="00D17F86"/>
    <w:rsid w:val="00D20264"/>
    <w:rsid w:val="00D20DF1"/>
    <w:rsid w:val="00D2108B"/>
    <w:rsid w:val="00D21867"/>
    <w:rsid w:val="00D21C22"/>
    <w:rsid w:val="00D22409"/>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30A"/>
    <w:rsid w:val="00D63922"/>
    <w:rsid w:val="00D63B2F"/>
    <w:rsid w:val="00D63CFE"/>
    <w:rsid w:val="00D642D0"/>
    <w:rsid w:val="00D660B8"/>
    <w:rsid w:val="00D6755B"/>
    <w:rsid w:val="00D6796F"/>
    <w:rsid w:val="00D70681"/>
    <w:rsid w:val="00D7182C"/>
    <w:rsid w:val="00D71A8B"/>
    <w:rsid w:val="00D72C4F"/>
    <w:rsid w:val="00D731F3"/>
    <w:rsid w:val="00D73ABE"/>
    <w:rsid w:val="00D73AFD"/>
    <w:rsid w:val="00D73B44"/>
    <w:rsid w:val="00D741E4"/>
    <w:rsid w:val="00D74C7D"/>
    <w:rsid w:val="00D759BD"/>
    <w:rsid w:val="00D75A61"/>
    <w:rsid w:val="00D75CB1"/>
    <w:rsid w:val="00D7637F"/>
    <w:rsid w:val="00D763D2"/>
    <w:rsid w:val="00D76621"/>
    <w:rsid w:val="00D7731A"/>
    <w:rsid w:val="00D774B1"/>
    <w:rsid w:val="00D809C5"/>
    <w:rsid w:val="00D81A3E"/>
    <w:rsid w:val="00D822F0"/>
    <w:rsid w:val="00D82AC1"/>
    <w:rsid w:val="00D82E13"/>
    <w:rsid w:val="00D838AE"/>
    <w:rsid w:val="00D83F97"/>
    <w:rsid w:val="00D84613"/>
    <w:rsid w:val="00D84A2D"/>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5D9"/>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1E44"/>
    <w:rsid w:val="00DB20E1"/>
    <w:rsid w:val="00DB2143"/>
    <w:rsid w:val="00DB22A6"/>
    <w:rsid w:val="00DB237C"/>
    <w:rsid w:val="00DB27EF"/>
    <w:rsid w:val="00DB29CB"/>
    <w:rsid w:val="00DB35B6"/>
    <w:rsid w:val="00DB37A7"/>
    <w:rsid w:val="00DB3B3E"/>
    <w:rsid w:val="00DB3C0F"/>
    <w:rsid w:val="00DB45AA"/>
    <w:rsid w:val="00DB4799"/>
    <w:rsid w:val="00DB59A9"/>
    <w:rsid w:val="00DB7195"/>
    <w:rsid w:val="00DB752D"/>
    <w:rsid w:val="00DB7575"/>
    <w:rsid w:val="00DC0525"/>
    <w:rsid w:val="00DC05D6"/>
    <w:rsid w:val="00DC0AA6"/>
    <w:rsid w:val="00DC157B"/>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87B"/>
    <w:rsid w:val="00DC7A04"/>
    <w:rsid w:val="00DC7A28"/>
    <w:rsid w:val="00DD01D7"/>
    <w:rsid w:val="00DD0BEC"/>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2EE"/>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1C0"/>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184D"/>
    <w:rsid w:val="00E4219A"/>
    <w:rsid w:val="00E43398"/>
    <w:rsid w:val="00E446B4"/>
    <w:rsid w:val="00E446BA"/>
    <w:rsid w:val="00E4470C"/>
    <w:rsid w:val="00E448E3"/>
    <w:rsid w:val="00E448EE"/>
    <w:rsid w:val="00E44EB8"/>
    <w:rsid w:val="00E4509A"/>
    <w:rsid w:val="00E45150"/>
    <w:rsid w:val="00E45348"/>
    <w:rsid w:val="00E45647"/>
    <w:rsid w:val="00E45D6B"/>
    <w:rsid w:val="00E46550"/>
    <w:rsid w:val="00E501FD"/>
    <w:rsid w:val="00E50A66"/>
    <w:rsid w:val="00E50E37"/>
    <w:rsid w:val="00E5129E"/>
    <w:rsid w:val="00E52281"/>
    <w:rsid w:val="00E523A6"/>
    <w:rsid w:val="00E531C4"/>
    <w:rsid w:val="00E53941"/>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6E4"/>
    <w:rsid w:val="00E70DC6"/>
    <w:rsid w:val="00E714B7"/>
    <w:rsid w:val="00E7259E"/>
    <w:rsid w:val="00E7274E"/>
    <w:rsid w:val="00E728A4"/>
    <w:rsid w:val="00E72B6C"/>
    <w:rsid w:val="00E74706"/>
    <w:rsid w:val="00E74D14"/>
    <w:rsid w:val="00E7505D"/>
    <w:rsid w:val="00E750F2"/>
    <w:rsid w:val="00E754A0"/>
    <w:rsid w:val="00E7592F"/>
    <w:rsid w:val="00E7654F"/>
    <w:rsid w:val="00E76641"/>
    <w:rsid w:val="00E76CAC"/>
    <w:rsid w:val="00E76F08"/>
    <w:rsid w:val="00E80101"/>
    <w:rsid w:val="00E80244"/>
    <w:rsid w:val="00E808E0"/>
    <w:rsid w:val="00E809D4"/>
    <w:rsid w:val="00E811F0"/>
    <w:rsid w:val="00E8148C"/>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4AF"/>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AAB"/>
    <w:rsid w:val="00EB0D17"/>
    <w:rsid w:val="00EB1E1E"/>
    <w:rsid w:val="00EB2010"/>
    <w:rsid w:val="00EB2109"/>
    <w:rsid w:val="00EB283F"/>
    <w:rsid w:val="00EB2EEE"/>
    <w:rsid w:val="00EB358D"/>
    <w:rsid w:val="00EB467D"/>
    <w:rsid w:val="00EB49BA"/>
    <w:rsid w:val="00EB5580"/>
    <w:rsid w:val="00EB5D0A"/>
    <w:rsid w:val="00EB6F5F"/>
    <w:rsid w:val="00EC0E62"/>
    <w:rsid w:val="00EC1CEA"/>
    <w:rsid w:val="00EC2786"/>
    <w:rsid w:val="00EC3769"/>
    <w:rsid w:val="00EC3F54"/>
    <w:rsid w:val="00EC5079"/>
    <w:rsid w:val="00EC568E"/>
    <w:rsid w:val="00EC593A"/>
    <w:rsid w:val="00EC7586"/>
    <w:rsid w:val="00EC77A5"/>
    <w:rsid w:val="00ED0CCC"/>
    <w:rsid w:val="00ED0E90"/>
    <w:rsid w:val="00ED114B"/>
    <w:rsid w:val="00ED25E3"/>
    <w:rsid w:val="00ED3E5D"/>
    <w:rsid w:val="00ED4E18"/>
    <w:rsid w:val="00ED5BF1"/>
    <w:rsid w:val="00ED5E18"/>
    <w:rsid w:val="00ED6165"/>
    <w:rsid w:val="00ED6EFB"/>
    <w:rsid w:val="00ED7020"/>
    <w:rsid w:val="00ED7655"/>
    <w:rsid w:val="00ED7A08"/>
    <w:rsid w:val="00ED7D7C"/>
    <w:rsid w:val="00ED7FFE"/>
    <w:rsid w:val="00EE0620"/>
    <w:rsid w:val="00EE08BF"/>
    <w:rsid w:val="00EE0EB9"/>
    <w:rsid w:val="00EE1003"/>
    <w:rsid w:val="00EE14E2"/>
    <w:rsid w:val="00EE2707"/>
    <w:rsid w:val="00EE3ABC"/>
    <w:rsid w:val="00EE4273"/>
    <w:rsid w:val="00EE4476"/>
    <w:rsid w:val="00EE5898"/>
    <w:rsid w:val="00EE6402"/>
    <w:rsid w:val="00EF0197"/>
    <w:rsid w:val="00EF01D6"/>
    <w:rsid w:val="00EF0BC0"/>
    <w:rsid w:val="00EF0DE6"/>
    <w:rsid w:val="00EF11A2"/>
    <w:rsid w:val="00EF127A"/>
    <w:rsid w:val="00EF21D3"/>
    <w:rsid w:val="00EF2B07"/>
    <w:rsid w:val="00EF39DB"/>
    <w:rsid w:val="00EF3DEE"/>
    <w:rsid w:val="00EF449E"/>
    <w:rsid w:val="00EF4802"/>
    <w:rsid w:val="00EF5416"/>
    <w:rsid w:val="00EF5592"/>
    <w:rsid w:val="00EF65C9"/>
    <w:rsid w:val="00EF7740"/>
    <w:rsid w:val="00F01E7A"/>
    <w:rsid w:val="00F02383"/>
    <w:rsid w:val="00F05D42"/>
    <w:rsid w:val="00F06507"/>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3F80"/>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5F86"/>
    <w:rsid w:val="00FE6BE4"/>
    <w:rsid w:val="00FE6C6C"/>
    <w:rsid w:val="00FE74ED"/>
    <w:rsid w:val="00FE7577"/>
    <w:rsid w:val="00FF0768"/>
    <w:rsid w:val="00FF0EAC"/>
    <w:rsid w:val="00FF15FA"/>
    <w:rsid w:val="00FF1B47"/>
    <w:rsid w:val="00FF395A"/>
    <w:rsid w:val="00FF4388"/>
    <w:rsid w:val="00FF53C4"/>
    <w:rsid w:val="00FF6736"/>
    <w:rsid w:val="01513164"/>
    <w:rsid w:val="042323D2"/>
    <w:rsid w:val="047B0192"/>
    <w:rsid w:val="05F96AF1"/>
    <w:rsid w:val="07780B4E"/>
    <w:rsid w:val="09CC7C85"/>
    <w:rsid w:val="0ADF0362"/>
    <w:rsid w:val="0DD52718"/>
    <w:rsid w:val="0FDF4295"/>
    <w:rsid w:val="103A2853"/>
    <w:rsid w:val="11E957AF"/>
    <w:rsid w:val="12B40A3B"/>
    <w:rsid w:val="1311108D"/>
    <w:rsid w:val="13800742"/>
    <w:rsid w:val="14985759"/>
    <w:rsid w:val="14B50C5A"/>
    <w:rsid w:val="15C947BC"/>
    <w:rsid w:val="17995B27"/>
    <w:rsid w:val="183A7749"/>
    <w:rsid w:val="1A020371"/>
    <w:rsid w:val="1A3F2994"/>
    <w:rsid w:val="1AE05855"/>
    <w:rsid w:val="1AF37042"/>
    <w:rsid w:val="1B5526C8"/>
    <w:rsid w:val="1E291381"/>
    <w:rsid w:val="1ED05850"/>
    <w:rsid w:val="1EEC46CE"/>
    <w:rsid w:val="1F1820B0"/>
    <w:rsid w:val="1FAE05E3"/>
    <w:rsid w:val="23A337C6"/>
    <w:rsid w:val="24C24D26"/>
    <w:rsid w:val="25897D32"/>
    <w:rsid w:val="27CB5398"/>
    <w:rsid w:val="27D42AB7"/>
    <w:rsid w:val="280C74C5"/>
    <w:rsid w:val="28622850"/>
    <w:rsid w:val="2CEE48E4"/>
    <w:rsid w:val="2EB97262"/>
    <w:rsid w:val="31AB3649"/>
    <w:rsid w:val="32B32C94"/>
    <w:rsid w:val="339B6327"/>
    <w:rsid w:val="33F55E22"/>
    <w:rsid w:val="34385282"/>
    <w:rsid w:val="34933B51"/>
    <w:rsid w:val="34E76212"/>
    <w:rsid w:val="34EA0F89"/>
    <w:rsid w:val="35171EBE"/>
    <w:rsid w:val="37123F26"/>
    <w:rsid w:val="392E4141"/>
    <w:rsid w:val="39BB36A1"/>
    <w:rsid w:val="3A3C1A35"/>
    <w:rsid w:val="3B715585"/>
    <w:rsid w:val="3B740531"/>
    <w:rsid w:val="3BD114EC"/>
    <w:rsid w:val="3EEE30CB"/>
    <w:rsid w:val="3F267B78"/>
    <w:rsid w:val="3F626E94"/>
    <w:rsid w:val="3FB80686"/>
    <w:rsid w:val="401B6D3A"/>
    <w:rsid w:val="403E7C92"/>
    <w:rsid w:val="432920B7"/>
    <w:rsid w:val="45694DC2"/>
    <w:rsid w:val="46FA2148"/>
    <w:rsid w:val="495852A7"/>
    <w:rsid w:val="4A0F6285"/>
    <w:rsid w:val="4A261EC9"/>
    <w:rsid w:val="4B895879"/>
    <w:rsid w:val="4D9D120F"/>
    <w:rsid w:val="4E264AF3"/>
    <w:rsid w:val="522C299A"/>
    <w:rsid w:val="53CF4539"/>
    <w:rsid w:val="558A12B6"/>
    <w:rsid w:val="55F12241"/>
    <w:rsid w:val="58620980"/>
    <w:rsid w:val="58C8143F"/>
    <w:rsid w:val="59FD7529"/>
    <w:rsid w:val="5A1D2F49"/>
    <w:rsid w:val="5D016627"/>
    <w:rsid w:val="5DB22039"/>
    <w:rsid w:val="6251481D"/>
    <w:rsid w:val="63AF6528"/>
    <w:rsid w:val="66265881"/>
    <w:rsid w:val="66D435C2"/>
    <w:rsid w:val="673409F9"/>
    <w:rsid w:val="68FF6074"/>
    <w:rsid w:val="6BDB679B"/>
    <w:rsid w:val="6BF1329A"/>
    <w:rsid w:val="6BF879A1"/>
    <w:rsid w:val="6C066DD8"/>
    <w:rsid w:val="6CB76193"/>
    <w:rsid w:val="6F9D419A"/>
    <w:rsid w:val="700E1637"/>
    <w:rsid w:val="70864578"/>
    <w:rsid w:val="715529A1"/>
    <w:rsid w:val="73FE56DD"/>
    <w:rsid w:val="74E04963"/>
    <w:rsid w:val="75311993"/>
    <w:rsid w:val="78772290"/>
    <w:rsid w:val="79462E4A"/>
    <w:rsid w:val="797D2DA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200" w:afterAutospacing="0" w:line="360" w:lineRule="auto"/>
      <w:ind w:left="0" w:right="0"/>
    </w:pPr>
    <w:rPr>
      <w:rFonts w:hint="default" w:ascii="Arial" w:hAnsi="Arial" w:cs="Arial"/>
      <w:kern w:val="2"/>
      <w:sz w:val="28"/>
      <w:szCs w:val="22"/>
    </w:rPr>
    <w:tblPr>
      <w:tblCellMar>
        <w:top w:w="0" w:type="dxa"/>
        <w:left w:w="108" w:type="dxa"/>
        <w:bottom w:w="0" w:type="dxa"/>
        <w:right w:w="108" w:type="dxa"/>
      </w:tblCellMar>
    </w:tblPr>
  </w:style>
  <w:style w:type="paragraph" w:styleId="5">
    <w:name w:val="Balloon Text"/>
    <w:basedOn w:val="1"/>
    <w:link w:val="27"/>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5"/>
    <w:unhideWhenUsed/>
    <w:qFormat/>
    <w:uiPriority w:val="99"/>
    <w:pPr>
      <w:spacing w:line="240" w:lineRule="auto"/>
    </w:pPr>
    <w:rPr>
      <w:sz w:val="20"/>
      <w:szCs w:val="20"/>
    </w:rPr>
  </w:style>
  <w:style w:type="paragraph" w:styleId="8">
    <w:name w:val="annotation subject"/>
    <w:basedOn w:val="7"/>
    <w:next w:val="7"/>
    <w:link w:val="26"/>
    <w:semiHidden/>
    <w:unhideWhenUsed/>
    <w:qFormat/>
    <w:uiPriority w:val="99"/>
    <w:rPr>
      <w:b/>
      <w:bCs/>
    </w:rPr>
  </w:style>
  <w:style w:type="paragraph" w:styleId="9">
    <w:name w:val="footer"/>
    <w:basedOn w:val="1"/>
    <w:link w:val="18"/>
    <w:unhideWhenUsed/>
    <w:qFormat/>
    <w:uiPriority w:val="99"/>
    <w:pPr>
      <w:tabs>
        <w:tab w:val="center" w:pos="4320"/>
        <w:tab w:val="right" w:pos="8640"/>
      </w:tabs>
      <w:spacing w:after="0" w:line="240" w:lineRule="auto"/>
    </w:pPr>
  </w:style>
  <w:style w:type="paragraph" w:styleId="10">
    <w:name w:val="header"/>
    <w:basedOn w:val="1"/>
    <w:link w:val="17"/>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paragraph" w:styleId="13">
    <w:name w:val="Normal (Web)"/>
    <w:basedOn w:val="1"/>
    <w:semiHidden/>
    <w:unhideWhenUsed/>
    <w:uiPriority w:val="99"/>
    <w:rPr>
      <w:sz w:val="24"/>
      <w:szCs w:val="24"/>
    </w:rPr>
  </w:style>
  <w:style w:type="table" w:styleId="14">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6">
    <w:name w:val="List Paragraph"/>
    <w:basedOn w:val="1"/>
    <w:qFormat/>
    <w:uiPriority w:val="34"/>
    <w:pPr>
      <w:ind w:left="720"/>
      <w:contextualSpacing/>
    </w:pPr>
  </w:style>
  <w:style w:type="character" w:customStyle="1" w:styleId="17">
    <w:name w:val="頁首 字元"/>
    <w:basedOn w:val="3"/>
    <w:link w:val="10"/>
    <w:qFormat/>
    <w:uiPriority w:val="99"/>
  </w:style>
  <w:style w:type="character" w:customStyle="1" w:styleId="18">
    <w:name w:val="頁尾 字元"/>
    <w:basedOn w:val="3"/>
    <w:link w:val="9"/>
    <w:qFormat/>
    <w:uiPriority w:val="99"/>
  </w:style>
  <w:style w:type="paragraph" w:customStyle="1" w:styleId="19">
    <w:name w:val="EndNote Bibliography Title"/>
    <w:basedOn w:val="1"/>
    <w:link w:val="20"/>
    <w:qFormat/>
    <w:uiPriority w:val="0"/>
    <w:pPr>
      <w:spacing w:after="0"/>
      <w:jc w:val="center"/>
    </w:pPr>
    <w:rPr>
      <w:rFonts w:ascii="Arial" w:hAnsi="Arial" w:cs="Arial"/>
      <w:sz w:val="28"/>
    </w:rPr>
  </w:style>
  <w:style w:type="character" w:customStyle="1" w:styleId="20">
    <w:name w:val="EndNote Bibliography Title 字元"/>
    <w:basedOn w:val="3"/>
    <w:link w:val="19"/>
    <w:qFormat/>
    <w:uiPriority w:val="0"/>
    <w:rPr>
      <w:rFonts w:ascii="Arial" w:hAnsi="Arial" w:cs="Arial" w:eastAsiaTheme="minorEastAsia"/>
      <w:sz w:val="28"/>
      <w:szCs w:val="22"/>
    </w:rPr>
  </w:style>
  <w:style w:type="paragraph" w:customStyle="1" w:styleId="21">
    <w:name w:val="EndNote Bibliography"/>
    <w:basedOn w:val="1"/>
    <w:link w:val="22"/>
    <w:qFormat/>
    <w:uiPriority w:val="0"/>
    <w:pPr>
      <w:spacing w:line="240" w:lineRule="auto"/>
    </w:pPr>
    <w:rPr>
      <w:rFonts w:ascii="Arial" w:hAnsi="Arial" w:cs="Arial"/>
      <w:sz w:val="28"/>
    </w:rPr>
  </w:style>
  <w:style w:type="character" w:customStyle="1" w:styleId="22">
    <w:name w:val="EndNote Bibliography 字元"/>
    <w:basedOn w:val="3"/>
    <w:link w:val="21"/>
    <w:qFormat/>
    <w:uiPriority w:val="0"/>
    <w:rPr>
      <w:rFonts w:ascii="Arial" w:hAnsi="Arial" w:cs="Arial" w:eastAsiaTheme="minorEastAsia"/>
      <w:sz w:val="28"/>
      <w:szCs w:val="22"/>
    </w:rPr>
  </w:style>
  <w:style w:type="character" w:customStyle="1" w:styleId="23">
    <w:name w:val="jtukpc"/>
    <w:basedOn w:val="3"/>
    <w:qFormat/>
    <w:uiPriority w:val="0"/>
  </w:style>
  <w:style w:type="character" w:customStyle="1" w:styleId="24">
    <w:name w:val="ynrlnc"/>
    <w:basedOn w:val="3"/>
    <w:qFormat/>
    <w:uiPriority w:val="0"/>
  </w:style>
  <w:style w:type="character" w:customStyle="1" w:styleId="25">
    <w:name w:val="註解文字 字元"/>
    <w:basedOn w:val="3"/>
    <w:link w:val="7"/>
    <w:qFormat/>
    <w:uiPriority w:val="99"/>
    <w:rPr>
      <w:sz w:val="20"/>
      <w:szCs w:val="20"/>
    </w:rPr>
  </w:style>
  <w:style w:type="character" w:customStyle="1" w:styleId="26">
    <w:name w:val="註解主旨 字元"/>
    <w:basedOn w:val="25"/>
    <w:link w:val="8"/>
    <w:semiHidden/>
    <w:qFormat/>
    <w:uiPriority w:val="99"/>
    <w:rPr>
      <w:b/>
      <w:bCs/>
      <w:sz w:val="20"/>
      <w:szCs w:val="20"/>
    </w:rPr>
  </w:style>
  <w:style w:type="character" w:customStyle="1" w:styleId="27">
    <w:name w:val="註解方塊文字 字元"/>
    <w:basedOn w:val="3"/>
    <w:link w:val="5"/>
    <w:semiHidden/>
    <w:qFormat/>
    <w:uiPriority w:val="99"/>
    <w:rPr>
      <w:rFonts w:ascii="Segoe UI" w:hAnsi="Segoe UI" w:cs="Segoe UI"/>
      <w:sz w:val="18"/>
      <w:szCs w:val="18"/>
    </w:rPr>
  </w:style>
  <w:style w:type="table" w:customStyle="1" w:styleId="28">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9">
    <w:name w:val="標題 字元"/>
    <w:basedOn w:val="3"/>
    <w:link w:val="15"/>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30">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1">
    <w:name w:val="修訂1"/>
    <w:hidden/>
    <w:semiHidden/>
    <w:qFormat/>
    <w:uiPriority w:val="99"/>
    <w:rPr>
      <w:rFonts w:ascii="Arial" w:hAnsi="Arial" w:eastAsiaTheme="minorEastAsia" w:cstheme="minorBidi"/>
      <w:sz w:val="28"/>
      <w:szCs w:val="22"/>
      <w:lang w:val="en-US" w:eastAsia="zh-TW" w:bidi="ar-SA"/>
    </w:rPr>
  </w:style>
  <w:style w:type="character" w:customStyle="1" w:styleId="32">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3">
    <w:name w:val="修訂2"/>
    <w:hidden/>
    <w:semiHidden/>
    <w:qFormat/>
    <w:uiPriority w:val="99"/>
    <w:rPr>
      <w:rFonts w:ascii="Arial" w:hAnsi="Arial" w:eastAsiaTheme="minorEastAsia" w:cstheme="minorBidi"/>
      <w:sz w:val="28"/>
      <w:szCs w:val="22"/>
      <w:lang w:val="en-US" w:eastAsia="zh-TW" w:bidi="ar-SA"/>
    </w:rPr>
  </w:style>
  <w:style w:type="paragraph" w:styleId="34">
    <w:name w:val="No Spacing"/>
    <w:qFormat/>
    <w:uiPriority w:val="99"/>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5">
    <w:name w:val="Revision"/>
    <w:hidden/>
    <w:semiHidden/>
    <w:qFormat/>
    <w:uiPriority w:val="99"/>
    <w:rPr>
      <w:rFonts w:ascii="Arial" w:hAnsi="Arial" w:eastAsiaTheme="minorEastAsia" w:cstheme="minorBidi"/>
      <w:sz w:val="28"/>
      <w:szCs w:val="22"/>
      <w:lang w:val="en-US" w:eastAsia="zh-TW" w:bidi="ar-SA"/>
    </w:rPr>
  </w:style>
  <w:style w:type="character" w:customStyle="1" w:styleId="36">
    <w:name w:val="EndNote Bibliography Char"/>
    <w:uiPriority w:val="0"/>
    <w:rPr>
      <w:rFonts w:hint="default" w:ascii="Arial" w:hAnsi="Arial" w:cs="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1C35F-3405-4ACC-A680-D8FB8EC089BF}">
  <ds:schemaRefs/>
</ds:datastoreItem>
</file>

<file path=docProps/app.xml><?xml version="1.0" encoding="utf-8"?>
<Properties xmlns="http://schemas.openxmlformats.org/officeDocument/2006/extended-properties" xmlns:vt="http://schemas.openxmlformats.org/officeDocument/2006/docPropsVTypes">
  <Template>Normal</Template>
  <Company>.</Company>
  <Pages>31</Pages>
  <Words>12985</Words>
  <Characters>74019</Characters>
  <Lines>616</Lines>
  <Paragraphs>173</Paragraphs>
  <TotalTime>133</TotalTime>
  <ScaleCrop>false</ScaleCrop>
  <LinksUpToDate>false</LinksUpToDate>
  <CharactersWithSpaces>86831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2023-11-11T21:47:50Z</dcterms:modified>
  <cp:revision>2162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AE5E7865FD1A4EC8BB8EB27AE1F8EB74</vt:lpwstr>
  </property>
</Properties>
</file>