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28"/>
          <w:szCs w:val="28"/>
          <w:u w:val="single"/>
        </w:rPr>
      </w:pPr>
      <w:r>
        <w:rPr>
          <w:rFonts w:cs="Times New Roman"/>
          <w:b/>
          <w:bCs/>
          <w:sz w:val="28"/>
          <w:szCs w:val="28"/>
          <w:u w:val="single"/>
        </w:rPr>
        <w:t>Appendix A.</w:t>
      </w: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b/>
          <w:color w:val="000000" w:themeColor="text1"/>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b/>
          <w:color w:val="000000" w:themeColor="text1"/>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Style w:val="11"/>
          <w:rFonts w:cs="Times New Roman"/>
          <w:szCs w:val="24"/>
          <w:u w:val="none"/>
        </w:rPr>
        <w:t xml:space="preserve"> </w:t>
      </w:r>
      <w:r>
        <w:rPr>
          <w:rStyle w:val="11"/>
          <w:rFonts w:cs="Times New Roman"/>
          <w:color w:val="000000" w:themeColor="text1"/>
          <w:szCs w:val="24"/>
          <w:u w:val="none"/>
        </w:rPr>
        <w:t xml:space="preserve">/ </w:t>
      </w:r>
      <w:r>
        <w:rPr>
          <w:color w:val="000000" w:themeColor="text1"/>
        </w:rPr>
        <w:t>Tel</w:t>
      </w:r>
      <w:r>
        <w:rPr>
          <w:rFonts w:hint="eastAsia"/>
          <w:color w:val="000000" w:themeColor="text1"/>
        </w:rPr>
        <w:t>e</w:t>
      </w:r>
      <w:r>
        <w:rPr>
          <w:color w:val="000000" w:themeColor="text1"/>
        </w:rPr>
        <w:t>phone</w:t>
      </w:r>
      <w:r>
        <w:t xml:space="preserve"> number</w:t>
      </w:r>
      <w:r>
        <w:rPr>
          <w:rFonts w:hint="eastAsia"/>
        </w:rPr>
        <w:t>: 886-2-33662466  /</w:t>
      </w:r>
      <w:r>
        <w:t xml:space="preserve"> Fax number</w:t>
      </w:r>
      <w:r>
        <w:rPr>
          <w:rFonts w:hint="eastAsia"/>
        </w:rPr>
        <w:t>: 886-2-23686750</w:t>
      </w:r>
      <w:r>
        <w:rPr>
          <w:rFonts w:cs="Times New Roman"/>
          <w:b/>
          <w:color w:val="000000" w:themeColor="text1"/>
        </w:rPr>
        <w:br w:type="page"/>
      </w:r>
    </w:p>
    <w:p>
      <w:pPr>
        <w:jc w:val="left"/>
        <w:rPr>
          <w:rFonts w:hint="default" w:cs="Times New Roman"/>
          <w:bCs/>
          <w:szCs w:val="24"/>
          <w:lang w:val="en-US"/>
        </w:rPr>
      </w:pPr>
      <w:r>
        <w:rPr>
          <w:rFonts w:cs="Times New Roman"/>
          <w:b/>
          <w:bCs/>
          <w:szCs w:val="24"/>
        </w:rPr>
        <w:t>Table S1</w:t>
      </w:r>
      <w:r>
        <w:rPr>
          <w:rFonts w:cs="Times New Roman"/>
          <w:bCs/>
          <w:szCs w:val="24"/>
        </w:rPr>
        <w:t>. The taxonomic information and trophic guilds of the arthropod samples in the three study years.</w:t>
      </w:r>
      <w:ins w:id="0" w:author="genchanghsu" w:date="2023-11-08T07:51:38Z">
        <w:r>
          <w:rPr>
            <w:rFonts w:hint="default" w:cs="Times New Roman"/>
            <w:bCs/>
            <w:szCs w:val="24"/>
            <w:lang w:val="en-US"/>
          </w:rPr>
          <w:t xml:space="preserve"> N</w:t>
        </w:r>
      </w:ins>
      <w:ins w:id="1" w:author="genchanghsu" w:date="2023-11-08T07:51:39Z">
        <w:r>
          <w:rPr>
            <w:rFonts w:hint="default" w:cs="Times New Roman"/>
            <w:bCs/>
            <w:szCs w:val="24"/>
            <w:lang w:val="en-US"/>
          </w:rPr>
          <w:t>ote tha</w:t>
        </w:r>
      </w:ins>
      <w:ins w:id="2" w:author="genchanghsu" w:date="2023-11-08T07:51:40Z">
        <w:r>
          <w:rPr>
            <w:rFonts w:hint="default" w:cs="Times New Roman"/>
            <w:bCs/>
            <w:szCs w:val="24"/>
            <w:lang w:val="en-US"/>
          </w:rPr>
          <w:t xml:space="preserve">t </w:t>
        </w:r>
      </w:ins>
      <w:ins w:id="3" w:author="genchanghsu" w:date="2023-11-08T07:53:34Z">
        <w:r>
          <w:rPr>
            <w:rFonts w:hint="default" w:cs="Times New Roman"/>
            <w:bCs/>
            <w:szCs w:val="24"/>
            <w:lang w:val="en-US"/>
          </w:rPr>
          <w:t>the pred</w:t>
        </w:r>
      </w:ins>
      <w:ins w:id="4" w:author="genchanghsu" w:date="2023-11-08T07:53:35Z">
        <w:r>
          <w:rPr>
            <w:rFonts w:hint="default" w:cs="Times New Roman"/>
            <w:bCs/>
            <w:szCs w:val="24"/>
            <w:lang w:val="en-US"/>
          </w:rPr>
          <w:t>ators</w:t>
        </w:r>
      </w:ins>
      <w:ins w:id="5" w:author="genchanghsu" w:date="2023-11-08T07:53:36Z">
        <w:r>
          <w:rPr>
            <w:rFonts w:hint="default" w:cs="Times New Roman"/>
            <w:bCs/>
            <w:szCs w:val="24"/>
            <w:lang w:val="en-US"/>
          </w:rPr>
          <w:t xml:space="preserve"> </w:t>
        </w:r>
      </w:ins>
      <w:ins w:id="6" w:author="genchanghsu" w:date="2023-11-08T07:51:46Z">
        <w:r>
          <w:rPr>
            <w:rFonts w:cs="Times New Roman"/>
            <w:szCs w:val="24"/>
          </w:rPr>
          <w:t>Clubionidae</w:t>
        </w:r>
      </w:ins>
      <w:ins w:id="7" w:author="genchanghsu" w:date="2023-11-08T07:51:48Z">
        <w:r>
          <w:rPr>
            <w:rFonts w:hint="default" w:cs="Times New Roman"/>
            <w:szCs w:val="24"/>
            <w:lang w:val="en-US"/>
          </w:rPr>
          <w:t xml:space="preserve">, </w:t>
        </w:r>
      </w:ins>
      <w:ins w:id="8" w:author="genchanghsu" w:date="2023-11-08T07:51:53Z">
        <w:r>
          <w:rPr>
            <w:rFonts w:cs="Times New Roman"/>
            <w:szCs w:val="24"/>
          </w:rPr>
          <w:t>Oxyopidae</w:t>
        </w:r>
      </w:ins>
      <w:ins w:id="9" w:author="genchanghsu" w:date="2023-11-08T07:51:53Z">
        <w:r>
          <w:rPr>
            <w:rFonts w:hint="default" w:cs="Times New Roman"/>
            <w:szCs w:val="24"/>
            <w:lang w:val="en-US"/>
          </w:rPr>
          <w:t xml:space="preserve">, </w:t>
        </w:r>
      </w:ins>
      <w:ins w:id="10" w:author="genchanghsu" w:date="2023-11-08T07:52:01Z">
        <w:r>
          <w:rPr>
            <w:rFonts w:cs="Times New Roman"/>
            <w:szCs w:val="24"/>
          </w:rPr>
          <w:t>Thomisidae</w:t>
        </w:r>
      </w:ins>
      <w:ins w:id="11" w:author="genchanghsu" w:date="2023-11-08T07:52:02Z">
        <w:r>
          <w:rPr>
            <w:rFonts w:hint="default" w:cs="Times New Roman"/>
            <w:szCs w:val="24"/>
            <w:lang w:val="en-US"/>
          </w:rPr>
          <w:t>, a</w:t>
        </w:r>
      </w:ins>
      <w:ins w:id="12" w:author="genchanghsu" w:date="2023-11-08T07:52:03Z">
        <w:r>
          <w:rPr>
            <w:rFonts w:hint="default" w:cs="Times New Roman"/>
            <w:szCs w:val="24"/>
            <w:lang w:val="en-US"/>
          </w:rPr>
          <w:t xml:space="preserve">nd </w:t>
        </w:r>
      </w:ins>
      <w:ins w:id="13" w:author="genchanghsu" w:date="2023-11-08T07:52:09Z">
        <w:r>
          <w:rPr>
            <w:rFonts w:cs="Times New Roman"/>
            <w:bCs/>
            <w:szCs w:val="24"/>
          </w:rPr>
          <w:t>Carabidae</w:t>
        </w:r>
      </w:ins>
      <w:ins w:id="14" w:author="genchanghsu" w:date="2023-11-08T07:52:10Z">
        <w:r>
          <w:rPr>
            <w:rFonts w:hint="default" w:cs="Times New Roman"/>
            <w:bCs/>
            <w:szCs w:val="24"/>
            <w:lang w:val="en-US"/>
          </w:rPr>
          <w:t xml:space="preserve"> </w:t>
        </w:r>
      </w:ins>
      <w:ins w:id="15" w:author="genchanghsu" w:date="2023-11-08T07:52:11Z">
        <w:r>
          <w:rPr>
            <w:rFonts w:hint="default" w:cs="Times New Roman"/>
            <w:bCs/>
            <w:szCs w:val="24"/>
            <w:lang w:val="en-US"/>
          </w:rPr>
          <w:t>were n</w:t>
        </w:r>
      </w:ins>
      <w:ins w:id="16" w:author="genchanghsu" w:date="2023-11-08T07:52:12Z">
        <w:r>
          <w:rPr>
            <w:rFonts w:hint="default" w:cs="Times New Roman"/>
            <w:bCs/>
            <w:szCs w:val="24"/>
            <w:lang w:val="en-US"/>
          </w:rPr>
          <w:t>ot</w:t>
        </w:r>
      </w:ins>
      <w:ins w:id="17" w:author="genchanghsu" w:date="2023-11-08T07:58:39Z">
        <w:r>
          <w:rPr>
            <w:rFonts w:hint="default" w:cs="Times New Roman"/>
            <w:bCs/>
            <w:szCs w:val="24"/>
            <w:lang w:val="en-US"/>
          </w:rPr>
          <w:t xml:space="preserve"> </w:t>
        </w:r>
      </w:ins>
      <w:ins w:id="18" w:author="genchanghsu" w:date="2023-11-08T07:58:40Z">
        <w:r>
          <w:rPr>
            <w:rFonts w:hint="default" w:cs="Times New Roman"/>
            <w:bCs/>
            <w:szCs w:val="24"/>
            <w:lang w:val="en-US"/>
          </w:rPr>
          <w:t>incl</w:t>
        </w:r>
      </w:ins>
      <w:ins w:id="19" w:author="genchanghsu" w:date="2023-11-08T07:58:41Z">
        <w:r>
          <w:rPr>
            <w:rFonts w:hint="default" w:cs="Times New Roman"/>
            <w:bCs/>
            <w:szCs w:val="24"/>
            <w:lang w:val="en-US"/>
          </w:rPr>
          <w:t>uded</w:t>
        </w:r>
      </w:ins>
      <w:ins w:id="20" w:author="genchanghsu" w:date="2023-11-08T07:58:42Z">
        <w:r>
          <w:rPr>
            <w:rFonts w:hint="default" w:cs="Times New Roman"/>
            <w:bCs/>
            <w:szCs w:val="24"/>
            <w:lang w:val="en-US"/>
          </w:rPr>
          <w:t xml:space="preserve"> in</w:t>
        </w:r>
      </w:ins>
      <w:ins w:id="21" w:author="genchanghsu" w:date="2023-11-08T07:58:49Z">
        <w:r>
          <w:rPr>
            <w:rFonts w:hint="default" w:cs="Times New Roman"/>
            <w:bCs/>
            <w:szCs w:val="24"/>
            <w:lang w:val="en-US"/>
          </w:rPr>
          <w:t xml:space="preserve"> </w:t>
        </w:r>
      </w:ins>
      <w:ins w:id="22" w:author="genchanghsu" w:date="2023-11-08T08:00:10Z">
        <w:r>
          <w:rPr>
            <w:rFonts w:hint="default" w:cs="Times New Roman"/>
            <w:bCs/>
            <w:szCs w:val="24"/>
            <w:lang w:val="en-US"/>
          </w:rPr>
          <w:t>the st</w:t>
        </w:r>
      </w:ins>
      <w:ins w:id="23" w:author="genchanghsu" w:date="2023-11-08T08:00:11Z">
        <w:r>
          <w:rPr>
            <w:rFonts w:hint="default" w:cs="Times New Roman"/>
            <w:bCs/>
            <w:szCs w:val="24"/>
            <w:lang w:val="en-US"/>
          </w:rPr>
          <w:t xml:space="preserve">able </w:t>
        </w:r>
      </w:ins>
      <w:ins w:id="24" w:author="genchanghsu" w:date="2023-11-08T08:00:12Z">
        <w:r>
          <w:rPr>
            <w:rFonts w:hint="default" w:cs="Times New Roman"/>
            <w:bCs/>
            <w:szCs w:val="24"/>
            <w:lang w:val="en-US"/>
          </w:rPr>
          <w:t>isotop</w:t>
        </w:r>
      </w:ins>
      <w:ins w:id="25" w:author="genchanghsu" w:date="2023-11-08T08:00:13Z">
        <w:r>
          <w:rPr>
            <w:rFonts w:hint="default" w:cs="Times New Roman"/>
            <w:bCs/>
            <w:szCs w:val="24"/>
            <w:lang w:val="en-US"/>
          </w:rPr>
          <w:t>e</w:t>
        </w:r>
      </w:ins>
      <w:ins w:id="26" w:author="genchanghsu" w:date="2023-11-08T07:58:51Z">
        <w:r>
          <w:rPr>
            <w:rFonts w:hint="default" w:cs="Times New Roman"/>
            <w:bCs/>
            <w:szCs w:val="24"/>
            <w:lang w:val="en-US"/>
          </w:rPr>
          <w:t xml:space="preserve"> ana</w:t>
        </w:r>
      </w:ins>
      <w:ins w:id="27" w:author="genchanghsu" w:date="2023-11-08T07:58:52Z">
        <w:r>
          <w:rPr>
            <w:rFonts w:hint="default" w:cs="Times New Roman"/>
            <w:bCs/>
            <w:szCs w:val="24"/>
            <w:lang w:val="en-US"/>
          </w:rPr>
          <w:t>lysis</w:t>
        </w:r>
      </w:ins>
      <w:ins w:id="28" w:author="genchanghsu" w:date="2023-11-08T07:52:12Z">
        <w:r>
          <w:rPr>
            <w:rFonts w:hint="default" w:cs="Times New Roman"/>
            <w:bCs/>
            <w:szCs w:val="24"/>
            <w:lang w:val="en-US"/>
          </w:rPr>
          <w:t xml:space="preserve"> </w:t>
        </w:r>
      </w:ins>
      <w:ins w:id="29" w:author="genchanghsu" w:date="2023-11-08T07:52:20Z">
        <w:r>
          <w:rPr>
            <w:rFonts w:hint="default" w:cs="Times New Roman"/>
            <w:bCs/>
            <w:szCs w:val="24"/>
            <w:lang w:val="en-US"/>
          </w:rPr>
          <w:t>be</w:t>
        </w:r>
      </w:ins>
      <w:ins w:id="30" w:author="genchanghsu" w:date="2023-11-08T07:52:21Z">
        <w:r>
          <w:rPr>
            <w:rFonts w:hint="default" w:cs="Times New Roman"/>
            <w:bCs/>
            <w:szCs w:val="24"/>
            <w:lang w:val="en-US"/>
          </w:rPr>
          <w:t>cau</w:t>
        </w:r>
      </w:ins>
      <w:ins w:id="31" w:author="genchanghsu" w:date="2023-11-08T07:52:22Z">
        <w:r>
          <w:rPr>
            <w:rFonts w:hint="default" w:cs="Times New Roman"/>
            <w:bCs/>
            <w:szCs w:val="24"/>
            <w:lang w:val="en-US"/>
          </w:rPr>
          <w:t xml:space="preserve">se </w:t>
        </w:r>
      </w:ins>
      <w:ins w:id="32" w:author="genchanghsu" w:date="2023-11-08T07:52:23Z">
        <w:r>
          <w:rPr>
            <w:rFonts w:hint="default" w:cs="Times New Roman"/>
            <w:bCs/>
            <w:szCs w:val="24"/>
            <w:lang w:val="en-US"/>
          </w:rPr>
          <w:t>of th</w:t>
        </w:r>
      </w:ins>
      <w:ins w:id="33" w:author="genchanghsu" w:date="2023-11-08T07:52:24Z">
        <w:r>
          <w:rPr>
            <w:rFonts w:hint="default" w:cs="Times New Roman"/>
            <w:bCs/>
            <w:szCs w:val="24"/>
            <w:lang w:val="en-US"/>
          </w:rPr>
          <w:t>eir</w:t>
        </w:r>
      </w:ins>
      <w:ins w:id="34" w:author="genchanghsu" w:date="2023-11-08T07:52:25Z">
        <w:r>
          <w:rPr>
            <w:rFonts w:hint="default" w:cs="Times New Roman"/>
            <w:bCs/>
            <w:szCs w:val="24"/>
            <w:lang w:val="en-US"/>
          </w:rPr>
          <w:t xml:space="preserve"> </w:t>
        </w:r>
      </w:ins>
      <w:ins w:id="35" w:author="genchanghsu" w:date="2023-11-08T07:52:52Z">
        <w:r>
          <w:rPr>
            <w:rFonts w:hint="default" w:cs="Times New Roman"/>
            <w:bCs/>
            <w:szCs w:val="24"/>
            <w:lang w:val="en-US"/>
          </w:rPr>
          <w:t>low</w:t>
        </w:r>
      </w:ins>
      <w:ins w:id="36" w:author="genchanghsu" w:date="2023-11-08T07:52:53Z">
        <w:r>
          <w:rPr>
            <w:rFonts w:hint="default" w:cs="Times New Roman"/>
            <w:bCs/>
            <w:szCs w:val="24"/>
            <w:lang w:val="en-US"/>
          </w:rPr>
          <w:t xml:space="preserve"> numbe</w:t>
        </w:r>
      </w:ins>
      <w:ins w:id="37" w:author="genchanghsu" w:date="2023-11-08T07:52:54Z">
        <w:r>
          <w:rPr>
            <w:rFonts w:hint="default" w:cs="Times New Roman"/>
            <w:bCs/>
            <w:szCs w:val="24"/>
            <w:lang w:val="en-US"/>
          </w:rPr>
          <w:t>rs</w:t>
        </w:r>
      </w:ins>
      <w:ins w:id="38" w:author="genchanghsu" w:date="2023-11-08T07:52:28Z">
        <w:r>
          <w:rPr>
            <w:rFonts w:hint="default" w:cs="Times New Roman"/>
            <w:bCs/>
            <w:szCs w:val="24"/>
            <w:lang w:val="en-US"/>
          </w:rPr>
          <w:t xml:space="preserve"> </w:t>
        </w:r>
      </w:ins>
      <w:ins w:id="39" w:author="genchanghsu" w:date="2023-11-08T07:52:42Z">
        <w:r>
          <w:rPr>
            <w:rFonts w:hint="default" w:cs="Times New Roman"/>
            <w:bCs/>
            <w:szCs w:val="24"/>
            <w:lang w:val="en-US"/>
          </w:rPr>
          <w:t>i</w:t>
        </w:r>
      </w:ins>
      <w:ins w:id="40" w:author="genchanghsu" w:date="2023-11-08T07:52:43Z">
        <w:r>
          <w:rPr>
            <w:rFonts w:hint="default" w:cs="Times New Roman"/>
            <w:bCs/>
            <w:szCs w:val="24"/>
            <w:lang w:val="en-US"/>
          </w:rPr>
          <w:t>n t</w:t>
        </w:r>
      </w:ins>
      <w:ins w:id="41" w:author="genchanghsu" w:date="2023-11-08T07:52:44Z">
        <w:r>
          <w:rPr>
            <w:rFonts w:hint="default" w:cs="Times New Roman"/>
            <w:bCs/>
            <w:szCs w:val="24"/>
            <w:lang w:val="en-US"/>
          </w:rPr>
          <w:t xml:space="preserve">he </w:t>
        </w:r>
      </w:ins>
      <w:ins w:id="42" w:author="genchanghsu" w:date="2023-11-08T07:52:48Z">
        <w:r>
          <w:rPr>
            <w:rFonts w:hint="default" w:cs="Times New Roman"/>
            <w:bCs/>
            <w:szCs w:val="24"/>
            <w:lang w:val="en-US"/>
          </w:rPr>
          <w:t xml:space="preserve">field </w:t>
        </w:r>
      </w:ins>
      <w:ins w:id="43" w:author="genchanghsu" w:date="2023-11-08T07:52:44Z">
        <w:r>
          <w:rPr>
            <w:rFonts w:hint="default" w:cs="Times New Roman"/>
            <w:bCs/>
            <w:szCs w:val="24"/>
            <w:lang w:val="en-US"/>
          </w:rPr>
          <w:t>sa</w:t>
        </w:r>
      </w:ins>
      <w:ins w:id="44" w:author="genchanghsu" w:date="2023-11-08T07:52:45Z">
        <w:r>
          <w:rPr>
            <w:rFonts w:hint="default" w:cs="Times New Roman"/>
            <w:bCs/>
            <w:szCs w:val="24"/>
            <w:lang w:val="en-US"/>
          </w:rPr>
          <w:t>mples</w:t>
        </w:r>
      </w:ins>
      <w:bookmarkStart w:id="0" w:name="_GoBack"/>
      <w:bookmarkEnd w:id="0"/>
    </w:p>
    <w:p>
      <w:pPr>
        <w:spacing w:line="240" w:lineRule="auto"/>
        <w:rPr>
          <w:rFonts w:cs="Times New Roman"/>
          <w:bCs/>
          <w:szCs w:val="24"/>
        </w:rPr>
      </w:pPr>
      <w:r>
        <w:rPr>
          <w:rFonts w:cs="Times New Roman"/>
          <w:bCs/>
          <w:szCs w:val="24"/>
        </w:rPr>
        <w:t>(a) Year 2017</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51"/>
        <w:gridCol w:w="351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Trophic guild</w:t>
            </w:r>
          </w:p>
        </w:tc>
        <w:tc>
          <w:tcPr>
            <w:tcW w:w="2151" w:type="dxa"/>
            <w:tcBorders>
              <w:top w:val="single" w:color="auto" w:sz="4" w:space="0"/>
              <w:bottom w:val="single" w:color="auto" w:sz="4" w:space="0"/>
            </w:tcBorders>
            <w:shd w:val="clear" w:color="auto" w:fill="auto"/>
            <w:vAlign w:val="center"/>
          </w:tcPr>
          <w:p>
            <w:pPr>
              <w:ind w:left="-572" w:firstLine="572"/>
              <w:rPr>
                <w:rFonts w:cs="Times New Roman"/>
                <w:szCs w:val="24"/>
              </w:rPr>
            </w:pPr>
            <w:r>
              <w:rPr>
                <w:rFonts w:cs="Times New Roman"/>
                <w:szCs w:val="24"/>
              </w:rPr>
              <w:t>Order</w:t>
            </w:r>
          </w:p>
        </w:tc>
        <w:tc>
          <w:tcPr>
            <w:tcW w:w="3519"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Predators</w:t>
            </w:r>
          </w:p>
        </w:tc>
        <w:tc>
          <w:tcPr>
            <w:tcW w:w="2151" w:type="dxa"/>
            <w:tcBorders>
              <w:top w:val="single" w:color="auto" w:sz="4" w:space="0"/>
            </w:tcBorders>
            <w:shd w:val="clear" w:color="auto" w:fill="auto"/>
            <w:vAlign w:val="center"/>
          </w:tcPr>
          <w:p>
            <w:pPr>
              <w:ind w:left="-572" w:firstLine="572"/>
              <w:rPr>
                <w:rFonts w:cs="Times New Roman"/>
                <w:szCs w:val="24"/>
              </w:rPr>
            </w:pPr>
            <w:r>
              <w:rPr>
                <w:rFonts w:cs="Times New Roman"/>
                <w:szCs w:val="24"/>
              </w:rPr>
              <w:t>Araneae</w:t>
            </w:r>
          </w:p>
        </w:tc>
        <w:tc>
          <w:tcPr>
            <w:tcW w:w="3519"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bCs/>
                <w:szCs w:val="24"/>
              </w:rPr>
              <w:t>Carabidae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Rice herbivores</w:t>
            </w: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Tourist herbivores</w:t>
            </w: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Detritivores</w:t>
            </w: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tcPr>
          <w:p>
            <w:pPr>
              <w:ind w:left="-572" w:firstLine="572"/>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Tetrigidae</w:t>
            </w:r>
          </w:p>
        </w:tc>
      </w:tr>
    </w:tbl>
    <w:p>
      <w:pPr>
        <w:spacing w:line="480" w:lineRule="auto"/>
        <w:rPr>
          <w:rFonts w:cs="Times New Roman"/>
          <w:bCs/>
        </w:rPr>
      </w:pPr>
    </w:p>
    <w:p>
      <w:pPr>
        <w:spacing w:line="240" w:lineRule="auto"/>
        <w:rPr>
          <w:rFonts w:cs="Times New Roman"/>
          <w:bCs/>
          <w:szCs w:val="24"/>
        </w:rPr>
      </w:pPr>
      <w:r>
        <w:rPr>
          <w:rFonts w:cs="Times New Roman"/>
          <w:bCs/>
          <w:szCs w:val="24"/>
        </w:rPr>
        <w:t>(b) Year 2018</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bl>
    <w:p>
      <w:pPr>
        <w:spacing w:line="480" w:lineRule="auto"/>
        <w:rPr>
          <w:rFonts w:cs="Times New Roman"/>
          <w:bCs/>
          <w:color w:val="FF0000"/>
        </w:rPr>
      </w:pPr>
    </w:p>
    <w:p>
      <w:pPr>
        <w:spacing w:line="240" w:lineRule="auto"/>
        <w:rPr>
          <w:rFonts w:cs="Times New Roman"/>
          <w:bCs/>
          <w:szCs w:val="24"/>
        </w:rPr>
      </w:pPr>
      <w:r>
        <w:rPr>
          <w:rFonts w:cs="Times New Roman"/>
          <w:bCs/>
          <w:szCs w:val="24"/>
        </w:rPr>
        <w:t>(c) Year 2019</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tcPr>
          <w:p>
            <w:pPr>
              <w:rPr>
                <w:rFonts w:cs="Times New Roman"/>
              </w:rPr>
            </w:pPr>
            <w:r>
              <w:rPr>
                <w:rFonts w:cs="Times New Roman"/>
              </w:rPr>
              <w:t xml:space="preserve">  Diptera</w:t>
            </w:r>
          </w:p>
        </w:tc>
        <w:tc>
          <w:tcPr>
            <w:tcW w:w="3544" w:type="dxa"/>
            <w:shd w:val="clear" w:color="auto" w:fill="auto"/>
            <w:tcMar>
              <w:top w:w="80" w:type="dxa"/>
              <w:left w:w="80" w:type="dxa"/>
              <w:bottom w:w="80" w:type="dxa"/>
              <w:right w:w="80" w:type="dxa"/>
            </w:tcMar>
          </w:tcPr>
          <w:p>
            <w:pPr>
              <w:rPr>
                <w:rFonts w:cs="Times New Roman"/>
              </w:rPr>
            </w:pPr>
            <w:r>
              <w:rPr>
                <w:rFonts w:cs="Times New Roman"/>
              </w:rPr>
              <w:t>Agromyzidae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Coreidae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Miridae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Calliphoridae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Lauxaniidae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Platystomatidae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Sarcophagidae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Tridactylidae</w:t>
            </w:r>
          </w:p>
        </w:tc>
      </w:tr>
    </w:tbl>
    <w:p>
      <w:pPr>
        <w:rPr>
          <w:rFonts w:cs="Times New Roman"/>
          <w:b/>
          <w:color w:val="FF0000"/>
          <w:szCs w:val="24"/>
        </w:rPr>
      </w:pPr>
      <w:r>
        <w:rPr>
          <w:rFonts w:cs="Times New Roman"/>
          <w:b/>
          <w:color w:val="FF0000"/>
          <w:szCs w:val="24"/>
        </w:rPr>
        <w:br w:type="page"/>
      </w:r>
    </w:p>
    <w:p>
      <w:pPr>
        <w:jc w:val="left"/>
        <w:rPr>
          <w:rFonts w:cs="Times New Roman"/>
          <w:szCs w:val="24"/>
        </w:rPr>
      </w:pPr>
      <w:r>
        <w:rPr>
          <w:rFonts w:cs="Times New Roman"/>
          <w:b/>
          <w:szCs w:val="24"/>
        </w:rPr>
        <w:t xml:space="preserve">Table S2. </w:t>
      </w:r>
      <w:r>
        <w:rPr>
          <w:rFonts w:cs="Times New Roman"/>
          <w:szCs w:val="24"/>
        </w:rPr>
        <w:t xml:space="preserve">The proportions (mean ± SE) of prey sources (rice herbivores, tourist herbivores, and detritivores) consumed in predators’ diet in organic and conventional rice farms over crop stages in each study year. The mean proportions were computed from the Bayesian posterior medians of diet estimates in replicate farms; </w:t>
      </w:r>
      <w:r>
        <w:rPr>
          <w:rFonts w:cs="Times New Roman"/>
          <w:i/>
          <w:szCs w:val="24"/>
        </w:rPr>
        <w:t xml:space="preserve">n </w:t>
      </w:r>
      <w:r>
        <w:rPr>
          <w:rFonts w:cs="Times New Roman"/>
          <w:szCs w:val="24"/>
        </w:rPr>
        <w:t>represents the number of replicate farms</w:t>
      </w:r>
      <w:r>
        <w:rPr>
          <w:rFonts w:hint="eastAsia" w:cs="Times New Roman"/>
          <w:szCs w:val="24"/>
        </w:rPr>
        <w:t>.</w:t>
      </w:r>
      <w:r>
        <w:rPr>
          <w:rFonts w:cs="Times New Roman"/>
          <w:szCs w:val="24"/>
        </w:rPr>
        <w:t xml:space="preserve"> Note that the differences in </w:t>
      </w:r>
      <w:r>
        <w:rPr>
          <w:rFonts w:cs="Times New Roman"/>
          <w:i/>
          <w:szCs w:val="24"/>
        </w:rPr>
        <w:t xml:space="preserve">n </w:t>
      </w:r>
      <w:r>
        <w:rPr>
          <w:rFonts w:cs="Times New Roman"/>
          <w:szCs w:val="24"/>
        </w:rPr>
        <w:t>within the same study year were due to insufficient predator samples in some replicate farms</w:t>
      </w:r>
    </w:p>
    <w:tbl>
      <w:tblPr>
        <w:tblStyle w:val="29"/>
        <w:tblW w:w="11085"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3"/>
        <w:gridCol w:w="1578"/>
        <w:gridCol w:w="1359"/>
        <w:gridCol w:w="1359"/>
        <w:gridCol w:w="1868"/>
        <w:gridCol w:w="1868"/>
        <w:gridCol w:w="1869"/>
        <w:gridCol w:w="44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restart"/>
            <w:tcBorders>
              <w:top w:val="single" w:color="000000" w:themeColor="text1" w:sz="8" w:space="0"/>
              <w:left w:val="nil"/>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bCs w:val="0"/>
                <w:color w:val="auto"/>
                <w:sz w:val="22"/>
              </w:rPr>
            </w:pPr>
            <w:r>
              <w:rPr>
                <w:rFonts w:cs="Times New Roman"/>
                <w:b w:val="0"/>
                <w:bCs/>
                <w:color w:val="auto"/>
                <w:sz w:val="22"/>
              </w:rPr>
              <w:t>Year</w:t>
            </w:r>
          </w:p>
        </w:tc>
        <w:tc>
          <w:tcPr>
            <w:tcW w:w="1578"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bCs w:val="0"/>
                <w:color w:val="auto"/>
                <w:sz w:val="22"/>
              </w:rPr>
            </w:pPr>
            <w:r>
              <w:rPr>
                <w:rFonts w:cs="Times New Roman"/>
                <w:b w:val="0"/>
                <w:bCs/>
                <w:color w:val="auto"/>
                <w:sz w:val="22"/>
              </w:rPr>
              <w:t>Farm type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bCs w:val="0"/>
                <w:color w:val="auto"/>
                <w:sz w:val="22"/>
              </w:rPr>
            </w:pPr>
            <w:r>
              <w:rPr>
                <w:rFonts w:cs="Times New Roman"/>
                <w:b w:val="0"/>
                <w:bCs/>
                <w:color w:val="auto"/>
                <w:sz w:val="22"/>
              </w:rPr>
              <w:t>Crop stage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bCs w:val="0"/>
                <w:color w:val="auto"/>
                <w:sz w:val="22"/>
              </w:rPr>
            </w:pPr>
            <w:r>
              <w:rPr>
                <w:rFonts w:cs="Times New Roman"/>
                <w:b w:val="0"/>
                <w:bCs/>
                <w:color w:val="auto"/>
                <w:sz w:val="22"/>
              </w:rPr>
              <w:t>Predator</w:t>
            </w:r>
          </w:p>
        </w:tc>
        <w:tc>
          <w:tcPr>
            <w:tcW w:w="5605" w:type="dxa"/>
            <w:gridSpan w:val="3"/>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b/>
                <w:bCs w:val="0"/>
                <w:color w:val="auto"/>
                <w:sz w:val="22"/>
              </w:rPr>
            </w:pPr>
            <w:r>
              <w:rPr>
                <w:rFonts w:cs="Times New Roman"/>
                <w:b w:val="0"/>
                <w:bCs/>
                <w:color w:val="auto"/>
                <w:sz w:val="22"/>
              </w:rPr>
              <w:t>Prey source</w:t>
            </w:r>
          </w:p>
        </w:tc>
        <w:tc>
          <w:tcPr>
            <w:tcW w:w="441"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center"/>
              <w:rPr>
                <w:rFonts w:cs="Times New Roman"/>
                <w:b w:val="0"/>
                <w:bCs w:val="0"/>
                <w:i/>
                <w:color w:val="auto"/>
                <w:sz w:val="22"/>
              </w:rPr>
            </w:pPr>
            <w:r>
              <w:rPr>
                <w:rFonts w:cs="Times New Roman"/>
                <w:b w:val="0"/>
                <w:bCs/>
                <w:i/>
                <w:color w:val="auto"/>
                <w:sz w:val="22"/>
              </w:rPr>
              <w:t>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continue"/>
            <w:tcBorders>
              <w:top w:val="nil"/>
              <w:left w:val="nil"/>
              <w:bottom w:val="single" w:color="000000" w:themeColor="text1" w:sz="4" w:space="0"/>
              <w:right w:val="nil"/>
            </w:tcBorders>
            <w:shd w:val="clear" w:color="auto" w:fill="auto"/>
            <w:noWrap/>
            <w:vAlign w:val="center"/>
          </w:tcPr>
          <w:p>
            <w:pPr>
              <w:spacing w:after="0" w:line="240" w:lineRule="auto"/>
              <w:jc w:val="left"/>
              <w:rPr>
                <w:rFonts w:cs="Times New Roman"/>
                <w:b/>
                <w:bCs w:val="0"/>
                <w:color w:val="auto"/>
                <w:sz w:val="22"/>
              </w:rPr>
            </w:pPr>
          </w:p>
        </w:tc>
        <w:tc>
          <w:tcPr>
            <w:tcW w:w="1578"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Rice herbivore</w:t>
            </w: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Tourist herbivore</w:t>
            </w:r>
          </w:p>
        </w:tc>
        <w:tc>
          <w:tcPr>
            <w:tcW w:w="1869"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Detritivore</w:t>
            </w:r>
          </w:p>
        </w:tc>
        <w:tc>
          <w:tcPr>
            <w:tcW w:w="441" w:type="dxa"/>
            <w:vMerge w:val="continue"/>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top w:val="single" w:color="000000" w:themeColor="text1" w:sz="4" w:space="0"/>
            </w:tcBorders>
            <w:shd w:val="clear" w:color="auto" w:fill="auto"/>
            <w:noWrap/>
            <w:vAlign w:val="center"/>
          </w:tcPr>
          <w:p>
            <w:pPr>
              <w:spacing w:after="0" w:line="240" w:lineRule="auto"/>
              <w:jc w:val="left"/>
              <w:rPr>
                <w:rFonts w:cs="Times New Roman"/>
                <w:b/>
                <w:bCs w:val="0"/>
                <w:color w:val="auto"/>
                <w:sz w:val="22"/>
              </w:rPr>
            </w:pPr>
            <w:r>
              <w:rPr>
                <w:rFonts w:cs="Times New Roman"/>
                <w:b w:val="0"/>
                <w:bCs/>
                <w:color w:val="auto"/>
                <w:sz w:val="22"/>
              </w:rPr>
              <w:t>2017</w:t>
            </w:r>
          </w:p>
        </w:tc>
        <w:tc>
          <w:tcPr>
            <w:tcW w:w="1578" w:type="dxa"/>
            <w:tcBorders>
              <w:top w:val="single" w:color="000000" w:themeColor="text1" w:sz="4" w:space="0"/>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Organic</w:t>
            </w:r>
          </w:p>
        </w:tc>
        <w:tc>
          <w:tcPr>
            <w:tcW w:w="1359" w:type="dxa"/>
            <w:tcBorders>
              <w:top w:val="single" w:color="000000" w:themeColor="text1" w:sz="4" w:space="0"/>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tcBorders>
              <w:top w:val="single" w:color="000000" w:themeColor="text1" w:sz="4" w:space="0"/>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top w:val="single" w:color="000000" w:themeColor="text1" w:sz="4" w:space="0"/>
            </w:tcBorders>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0.26 ± 0.08</w:t>
            </w:r>
          </w:p>
        </w:tc>
        <w:tc>
          <w:tcPr>
            <w:tcW w:w="1868" w:type="dxa"/>
            <w:tcBorders>
              <w:top w:val="single" w:color="000000" w:themeColor="text1" w:sz="4" w:space="0"/>
            </w:tcBorders>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0.15 ± 0.05</w:t>
            </w:r>
          </w:p>
        </w:tc>
        <w:tc>
          <w:tcPr>
            <w:tcW w:w="1869" w:type="dxa"/>
            <w:tcBorders>
              <w:top w:val="single" w:color="000000" w:themeColor="text1" w:sz="4" w:space="0"/>
            </w:tcBorders>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0.54 ± 0.13</w:t>
            </w:r>
          </w:p>
        </w:tc>
        <w:tc>
          <w:tcPr>
            <w:tcW w:w="441" w:type="dxa"/>
            <w:tcBorders>
              <w:top w:val="single" w:color="000000" w:themeColor="text1" w:sz="4" w:space="0"/>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0.21 ± 0.13</w:t>
            </w:r>
          </w:p>
        </w:tc>
        <w:tc>
          <w:tcPr>
            <w:tcW w:w="1868" w:type="dxa"/>
            <w:tcBorders>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0.33 ± 0.17</w:t>
            </w:r>
          </w:p>
        </w:tc>
        <w:tc>
          <w:tcPr>
            <w:tcW w:w="1869" w:type="dxa"/>
            <w:tcBorders>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0.44 ± 0.19</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0.80</w:t>
            </w:r>
          </w:p>
        </w:tc>
        <w:tc>
          <w:tcPr>
            <w:tcW w:w="1868" w:type="dxa"/>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0.02</w:t>
            </w:r>
          </w:p>
        </w:tc>
        <w:tc>
          <w:tcPr>
            <w:tcW w:w="1869" w:type="dxa"/>
            <w:shd w:val="clear" w:color="auto" w:fill="auto"/>
            <w:noWrap/>
            <w:vAlign w:val="center"/>
          </w:tcPr>
          <w:p>
            <w:pPr>
              <w:spacing w:after="0" w:line="240" w:lineRule="auto"/>
              <w:jc w:val="center"/>
              <w:rPr>
                <w:rFonts w:cs="Times New Roman"/>
                <w:color w:val="auto"/>
                <w:sz w:val="22"/>
              </w:rPr>
            </w:pPr>
            <w:r>
              <w:rPr>
                <w:rFonts w:cs="Times New Roman"/>
                <w:color w:val="auto"/>
                <w:sz w:val="22"/>
                <w:lang w:eastAsia="zh-CN" w:bidi="ar"/>
              </w:rPr>
              <w:t>0.08</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0.86 ± 0.03</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0.09 ± 0.02</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0.02</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0.70 ± 0.15</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0.24 ± 0.16</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0.03</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0.84</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0.07</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0.94 ± 0.01</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0.01</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0.79 ± 0.12</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0.18 ± 0.12</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0.97 ± 0.01</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0.22 ± 0.02</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0.15 ± 0.05</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0.60 ± 0.05</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0.24 ± 0.01</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0.20 ± 0.07</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0.55 ± 0.08</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0.90</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0.85 ± 0.03</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 ± 0.03</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 ± 0.01</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0.86 ± 0.02</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 ± 0.03</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0.93 ± 0.01</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0.00</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0.94 ± 0.02</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0.05 ± 0.02</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0.92 ± 0.02</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0.06 ± 0.02</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0.98 ± 0.00</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0.00 ± 0.00</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r>
              <w:rPr>
                <w:rFonts w:cs="Times New Roman"/>
                <w:b w:val="0"/>
                <w:bCs/>
                <w:color w:val="auto"/>
                <w:sz w:val="22"/>
              </w:rPr>
              <w:t>2018</w:t>
            </w:r>
          </w:p>
        </w:tc>
        <w:tc>
          <w:tcPr>
            <w:tcW w:w="1578" w:type="dxa"/>
            <w:shd w:val="clear" w:color="auto" w:fill="auto"/>
            <w:noWrap/>
            <w:vAlign w:val="center"/>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0.21 ± 0.04</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0.20 ± 0.07</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0.54 ± 0.07</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0.17 ± 0.03</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0.26 ± 0.08</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0.54 ± 0.08</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0.90 ± 0.02</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0.79 ± 0.04</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0.14 ± 0.04</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0.74 ± 0.07</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0.18 ± 0.07</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0.89 ± 0.01</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0.00</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0.95 ± 0.01</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 ± 0.01</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0.87 ± 0.04</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0.09 ± 0.02</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0.98 ± 0.00</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0.00 ± 0.00</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0.47 ± 0.08</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0.12 ± 0.02</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0.35 ± 0.05</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0.48 ± 0.11</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0.18 ± 0.03</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0.31 ± 0.08</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0.91 ± 0.01</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0.93 ± 0.03</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0.05 ± 0.02</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0.88 ± 0.05</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0.09 ± 0.04</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0.91 ± 0.03</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0.00</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0.97 ± 0.01</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 ± 0.01</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0.00 ± 0.00</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0.94 ± 0.04</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0.05 ± 0.04</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0.00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0.98 ± 0.00</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0.00 ± 0.00</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r>
              <w:rPr>
                <w:rFonts w:cs="Times New Roman"/>
                <w:b w:val="0"/>
                <w:bCs/>
                <w:color w:val="auto"/>
                <w:sz w:val="22"/>
              </w:rPr>
              <w:t>2019</w:t>
            </w:r>
          </w:p>
        </w:tc>
        <w:tc>
          <w:tcPr>
            <w:tcW w:w="1578" w:type="dxa"/>
            <w:shd w:val="clear" w:color="auto" w:fill="auto"/>
            <w:noWrap/>
            <w:vAlign w:val="center"/>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0.23 ± 0.08</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0.13 ± 0.06</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0.61 ± 0.08</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0.30 ± 0.10</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0.14 ± 0.05</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0.54 ± 0.09</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0.93 ± 0.03</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 ± 0.01</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0.76 ± 0.12</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0.17 ± 0.12</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0.05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0.78 ± 0.15</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0.18 ± 0.14</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0.93 ± 0.02</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0.00</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0.80 ± 0.17</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0.18 ± 0.16</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0.78 ± 0.17</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0.19 ± 0.16</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0.98 ± 0.00</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0.00 ± 0.00</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0.37 ± 0.04</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0.15 ± 0.05</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0.46 ± 0.06</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0.41 ± 0.06</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0.16 ± 0.05</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0.42 ± 0.08</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0.93 ± 0.00</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0.03 ± 0.00</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0.91 ± 0.02</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0.06 ± 0.02</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0.92 ± 0.02</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0.06 ± 0.02</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0.01</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0.94 ± 0.00</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0.00</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0.02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Both</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0.96 ± 0.01</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0.01</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0.00 ± 0.00</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bCs w:val="0"/>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Spiders</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0.95 ± 0.02</w:t>
            </w:r>
          </w:p>
        </w:tc>
        <w:tc>
          <w:tcPr>
            <w:tcW w:w="1868"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0.04 ± 0.02</w:t>
            </w:r>
          </w:p>
        </w:tc>
        <w:tc>
          <w:tcPr>
            <w:tcW w:w="1869" w:type="dxa"/>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bCs w:val="0"/>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Ladybeetles</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0.98 ± 0.00</w:t>
            </w:r>
          </w:p>
        </w:tc>
        <w:tc>
          <w:tcPr>
            <w:tcW w:w="1868"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0.00 ± 0.00</w:t>
            </w:r>
          </w:p>
        </w:tc>
        <w:tc>
          <w:tcPr>
            <w:tcW w:w="1869" w:type="dxa"/>
            <w:tcBorders>
              <w:right w:val="nil"/>
            </w:tcBorders>
            <w:shd w:val="clear" w:color="auto" w:fill="auto"/>
            <w:noWrap/>
            <w:vAlign w:val="center"/>
          </w:tcPr>
          <w:p>
            <w:pPr>
              <w:spacing w:after="0" w:line="240" w:lineRule="auto"/>
              <w:jc w:val="center"/>
              <w:rPr>
                <w:rFonts w:cs="Times New Roman"/>
                <w:color w:val="000000" w:themeColor="text1" w:themeShade="BF"/>
                <w:sz w:val="22"/>
                <w:lang w:eastAsia="zh-CN" w:bidi="ar"/>
              </w:rPr>
            </w:pPr>
            <w:r>
              <w:rPr>
                <w:rFonts w:cs="Times New Roman"/>
                <w:color w:val="auto"/>
                <w:sz w:val="22"/>
                <w:lang w:eastAsia="zh-CN" w:bidi="ar"/>
              </w:rPr>
              <w:t>0.01 ± 0.00</w:t>
            </w:r>
          </w:p>
        </w:tc>
        <w:tc>
          <w:tcPr>
            <w:tcW w:w="441" w:type="dxa"/>
            <w:tcBorders>
              <w:right w:val="nil"/>
            </w:tcBorders>
            <w:shd w:val="clear" w:color="auto" w:fill="auto"/>
            <w:noWrap/>
            <w:vAlign w:val="center"/>
          </w:tcPr>
          <w:p>
            <w:pPr>
              <w:spacing w:after="0" w:line="240" w:lineRule="auto"/>
              <w:jc w:val="center"/>
              <w:rPr>
                <w:rFonts w:cs="Times New Roman"/>
                <w:color w:val="auto"/>
                <w:sz w:val="22"/>
                <w:lang w:eastAsia="zh-CN" w:bidi="ar"/>
              </w:rPr>
            </w:pPr>
            <w:r>
              <w:rPr>
                <w:rFonts w:cs="Times New Roman"/>
                <w:color w:val="auto"/>
                <w:sz w:val="22"/>
                <w:lang w:eastAsia="zh-CN" w:bidi="ar"/>
              </w:rPr>
              <w:t>3</w:t>
            </w:r>
          </w:p>
        </w:tc>
      </w:tr>
    </w:tbl>
    <w:p>
      <w:pPr>
        <w:jc w:val="left"/>
        <w:rPr>
          <w:rFonts w:cs="Times New Roman"/>
          <w:b/>
          <w:szCs w:val="24"/>
        </w:rPr>
      </w:pPr>
    </w:p>
    <w:p>
      <w:pPr>
        <w:jc w:val="left"/>
        <w:rPr>
          <w:rFonts w:cs="Times New Roman"/>
          <w:szCs w:val="24"/>
        </w:rPr>
      </w:pPr>
      <w:r>
        <w:rPr>
          <w:rFonts w:cs="Times New Roman"/>
          <w:b/>
          <w:szCs w:val="24"/>
        </w:rPr>
        <w:t xml:space="preserve">Table S3. </w:t>
      </w:r>
      <w:r>
        <w:rPr>
          <w:rFonts w:cs="Times New Roman"/>
          <w:szCs w:val="24"/>
        </w:rPr>
        <w:t>The relative abundance of the major families/genera in rice herbivore guild at the flowering and ripening stages in the three study years. Samples were pooled across replicate farms</w:t>
      </w:r>
    </w:p>
    <w:p>
      <w:pPr>
        <w:spacing w:after="0"/>
        <w:rPr>
          <w:rFonts w:cs="Times New Roman"/>
          <w:szCs w:val="24"/>
        </w:rPr>
      </w:pPr>
      <w:r>
        <w:rPr>
          <w:rFonts w:cs="Times New Roman"/>
          <w:szCs w:val="24"/>
        </w:rPr>
        <w:t>(a) Flowering stage</w:t>
      </w:r>
    </w:p>
    <w:tbl>
      <w:tblPr>
        <w:tblStyle w:val="4"/>
        <w:tblW w:w="4502"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097"/>
        <w:gridCol w:w="1886"/>
        <w:gridCol w:w="1888"/>
        <w:gridCol w:w="162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21"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09"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0"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58"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7.6%</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22.5%</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69.7%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88.2%</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71.9%</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25.4%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877"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877"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879"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2.9%</w:t>
            </w:r>
          </w:p>
        </w:tc>
        <w:tc>
          <w:tcPr>
            <w:tcW w:w="1621"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877"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3.4%</w:t>
            </w:r>
          </w:p>
        </w:tc>
        <w:tc>
          <w:tcPr>
            <w:tcW w:w="1879"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1.9%</w:t>
            </w:r>
          </w:p>
        </w:tc>
        <w:tc>
          <w:tcPr>
            <w:tcW w:w="1621"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right"/>
              <w:rPr>
                <w:rFonts w:cs="Times New Roman"/>
                <w:szCs w:val="24"/>
              </w:rPr>
            </w:pPr>
            <w:r>
              <w:rPr>
                <w:rFonts w:cs="Times New Roman"/>
                <w:i/>
                <w:szCs w:val="24"/>
              </w:rPr>
              <w:t>Total</w:t>
            </w:r>
          </w:p>
        </w:tc>
        <w:tc>
          <w:tcPr>
            <w:tcW w:w="1109"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0"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58"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480" w:lineRule="auto"/>
        <w:rPr>
          <w:rFonts w:cs="Times New Roman"/>
          <w:b/>
          <w:szCs w:val="24"/>
        </w:rPr>
      </w:pPr>
    </w:p>
    <w:p>
      <w:pPr>
        <w:spacing w:after="0"/>
        <w:rPr>
          <w:rFonts w:cs="Times New Roman"/>
          <w:szCs w:val="24"/>
        </w:rPr>
      </w:pPr>
      <w:r>
        <w:rPr>
          <w:rFonts w:cs="Times New Roman"/>
          <w:szCs w:val="24"/>
        </w:rPr>
        <w:t>(b) Ripening stage</w:t>
      </w:r>
    </w:p>
    <w:tbl>
      <w:tblPr>
        <w:tblStyle w:val="4"/>
        <w:tblW w:w="4541"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101"/>
        <w:gridCol w:w="1911"/>
        <w:gridCol w:w="1911"/>
        <w:gridCol w:w="16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62"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69.4%</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74.9%</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83.5%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28.9%</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13.4%</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903"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0.2%</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90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c>
          <w:tcPr>
            <w:tcW w:w="1904"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10.4%</w:t>
            </w:r>
          </w:p>
        </w:tc>
        <w:tc>
          <w:tcPr>
            <w:tcW w:w="164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90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1.1%</w:t>
            </w:r>
          </w:p>
        </w:tc>
        <w:tc>
          <w:tcPr>
            <w:tcW w:w="164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right"/>
              <w:rPr>
                <w:rFonts w:cs="Times New Roman"/>
                <w:i/>
                <w:szCs w:val="24"/>
              </w:rPr>
            </w:pPr>
            <w:r>
              <w:rPr>
                <w:rFonts w:cs="Times New Roman"/>
                <w:i/>
                <w:szCs w:val="24"/>
              </w:rPr>
              <w:t>Total</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62"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after="0" w:line="240" w:lineRule="auto"/>
        <w:jc w:val="left"/>
        <w:rPr>
          <w:rFonts w:cs="Times New Roman"/>
          <w:b/>
          <w:color w:val="FF0000"/>
          <w:szCs w:val="24"/>
        </w:rPr>
      </w:pPr>
      <w:r>
        <w:rPr>
          <w:rFonts w:cs="Times New Roman"/>
          <w:b/>
          <w:color w:val="FF0000"/>
          <w:szCs w:val="24"/>
        </w:rPr>
        <w:br w:type="page"/>
      </w:r>
    </w:p>
    <w:p>
      <w:pPr>
        <w:spacing w:line="480" w:lineRule="auto"/>
        <w:jc w:val="center"/>
        <w:rPr>
          <w:rFonts w:cs="Times New Roman"/>
          <w:b/>
          <w:color w:val="FF0000"/>
          <w:szCs w:val="24"/>
        </w:rPr>
      </w:pPr>
      <w:r>
        <w:rPr>
          <w:rFonts w:cs="Times New Roman"/>
          <w:b/>
          <w:color w:val="FF0000"/>
          <w:szCs w:val="24"/>
        </w:rPr>
        <w:drawing>
          <wp:inline distT="0" distB="0" distL="114300" distR="114300">
            <wp:extent cx="4117975" cy="3431540"/>
            <wp:effectExtent l="0" t="0" r="9525" b="10160"/>
            <wp:docPr id="2" name="Picture 2" descr="Bi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plot"/>
                    <pic:cNvPicPr>
                      <a:picLocks noChangeAspect="1"/>
                    </pic:cNvPicPr>
                  </pic:nvPicPr>
                  <pic:blipFill>
                    <a:blip r:embed="rId7"/>
                    <a:stretch>
                      <a:fillRect/>
                    </a:stretch>
                  </pic:blipFill>
                  <pic:spPr>
                    <a:xfrm>
                      <a:off x="0" y="0"/>
                      <a:ext cx="4117975" cy="3431540"/>
                    </a:xfrm>
                    <a:prstGeom prst="rect">
                      <a:avLst/>
                    </a:prstGeom>
                  </pic:spPr>
                </pic:pic>
              </a:graphicData>
            </a:graphic>
          </wp:inline>
        </w:drawing>
      </w:r>
    </w:p>
    <w:p>
      <w:pPr>
        <w:spacing w:line="480" w:lineRule="auto"/>
        <w:rPr>
          <w:rFonts w:cs="Times New Roman"/>
          <w:color w:val="000000" w:themeColor="text1"/>
          <w:szCs w:val="24"/>
        </w:rPr>
      </w:pPr>
      <w:r>
        <w:rPr>
          <w:rFonts w:cs="Times New Roman"/>
          <w:b/>
          <w:color w:val="000000" w:themeColor="text1"/>
          <w:szCs w:val="24"/>
        </w:rPr>
        <w:t xml:space="preserve">Figure S1.  </w:t>
      </w:r>
      <w:r>
        <w:rPr>
          <w:rFonts w:cs="Times New Roman"/>
          <w:color w:val="000000" w:themeColor="text1"/>
          <w:szCs w:val="24"/>
        </w:rPr>
        <w:t>Stable isotope biplot of the rice plant and three prey sources in this study.  Error bars represent 95% confidence intervals.</w:t>
      </w:r>
    </w:p>
    <w:p>
      <w:pPr>
        <w:spacing w:after="0" w:line="240" w:lineRule="auto"/>
        <w:jc w:val="left"/>
        <w:rPr>
          <w:rFonts w:cs="Times New Roman"/>
          <w:color w:val="FF0000"/>
          <w:szCs w:val="24"/>
        </w:rPr>
      </w:pPr>
      <w:r>
        <w:rPr>
          <w:rFonts w:cs="Times New Roman"/>
          <w:color w:val="FF0000"/>
          <w:szCs w:val="24"/>
        </w:rPr>
        <w:br w:type="page"/>
      </w:r>
    </w:p>
    <w:p>
      <w:pPr>
        <w:spacing w:line="480" w:lineRule="auto"/>
        <w:jc w:val="center"/>
        <w:rPr>
          <w:rFonts w:cs="Times New Roman"/>
          <w:color w:val="FF0000"/>
          <w:szCs w:val="24"/>
        </w:rPr>
      </w:pPr>
      <w:r>
        <w:rPr>
          <w:rFonts w:cs="Times New Roman"/>
          <w:color w:val="FF0000"/>
        </w:rPr>
        <w:drawing>
          <wp:inline distT="0" distB="0" distL="0" distR="0">
            <wp:extent cx="4011295" cy="4679950"/>
            <wp:effectExtent l="0" t="0" r="1905" b="6350"/>
            <wp:docPr id="3" name="圖片 3" descr="C:\Users\genchanghsu\Desktop\2021_Consistent_Pest_Consumption_by_Generalist_Predators_in_Rice_Farms\Output\Figures\Diet_proportion_2017.tiffDiet_proportion_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C:\Users\genchanghsu\Desktop\2021_Consistent_Pest_Consumption_by_Generalist_Predators_in_Rice_Farms\Output\Figures\Diet_proportion_2017.tiffDiet_proportion_2017"/>
                    <pic:cNvPicPr>
                      <a:picLocks noChangeAspect="1"/>
                    </pic:cNvPicPr>
                  </pic:nvPicPr>
                  <pic:blipFill>
                    <a:blip r:embed="rId8"/>
                    <a:srcRect/>
                    <a:stretch>
                      <a:fillRect/>
                    </a:stretch>
                  </pic:blipFill>
                  <pic:spPr>
                    <a:xfrm>
                      <a:off x="0" y="0"/>
                      <a:ext cx="4011295" cy="4680000"/>
                    </a:xfrm>
                    <a:prstGeom prst="rect">
                      <a:avLst/>
                    </a:prstGeom>
                  </pic:spPr>
                </pic:pic>
              </a:graphicData>
            </a:graphic>
          </wp:inline>
        </w:drawing>
      </w:r>
    </w:p>
    <w:p>
      <w:pPr>
        <w:spacing w:after="0" w:line="240" w:lineRule="auto"/>
        <w:jc w:val="left"/>
        <w:rPr>
          <w:rFonts w:cs="Times New Roman"/>
          <w:color w:val="FF0000"/>
        </w:rPr>
      </w:pPr>
      <w:r>
        <w:rPr>
          <w:rFonts w:cs="Times New Roman"/>
          <w:color w:val="FF0000"/>
        </w:rPr>
        <w:br w:type="page"/>
      </w:r>
    </w:p>
    <w:p>
      <w:pPr>
        <w:jc w:val="center"/>
        <w:rPr>
          <w:rFonts w:cs="Times New Roman"/>
          <w:color w:val="FF0000"/>
        </w:rPr>
      </w:pPr>
      <w:r>
        <w:rPr>
          <w:rFonts w:cs="Times New Roman"/>
          <w:color w:val="FF0000"/>
        </w:rPr>
        <w:drawing>
          <wp:inline distT="0" distB="0" distL="0" distR="0">
            <wp:extent cx="4011295" cy="4679950"/>
            <wp:effectExtent l="0" t="0" r="1905" b="6350"/>
            <wp:docPr id="7" name="圖片 4" descr="C:\Users\genchanghsu\Desktop\2021_Consistent_Pest_Consumption_by_Generalist_Predators_in_Rice_Farms\Output\Figures\Diet_proportion_2018.tiffDiet_proportion_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4" descr="C:\Users\genchanghsu\Desktop\2021_Consistent_Pest_Consumption_by_Generalist_Predators_in_Rice_Farms\Output\Figures\Diet_proportion_2018.tiffDiet_proportion_2018"/>
                    <pic:cNvPicPr>
                      <a:picLocks noChangeAspect="1"/>
                    </pic:cNvPicPr>
                  </pic:nvPicPr>
                  <pic:blipFill>
                    <a:blip r:embed="rId9"/>
                    <a:srcRect/>
                    <a:stretch>
                      <a:fillRect/>
                    </a:stretch>
                  </pic:blipFill>
                  <pic:spPr>
                    <a:xfrm>
                      <a:off x="0" y="0"/>
                      <a:ext cx="4011295" cy="4680000"/>
                    </a:xfrm>
                    <a:prstGeom prst="rect">
                      <a:avLst/>
                    </a:prstGeom>
                  </pic:spPr>
                </pic:pic>
              </a:graphicData>
            </a:graphic>
          </wp:inline>
        </w:drawing>
      </w:r>
    </w:p>
    <w:p>
      <w:pPr>
        <w:spacing w:after="0" w:line="240" w:lineRule="auto"/>
        <w:jc w:val="left"/>
        <w:rPr>
          <w:rFonts w:cs="Times New Roman"/>
          <w:color w:val="FF0000"/>
        </w:rPr>
      </w:pPr>
      <w:r>
        <w:rPr>
          <w:rFonts w:cs="Times New Roman"/>
          <w:color w:val="FF0000"/>
        </w:rPr>
        <w:br w:type="page"/>
      </w:r>
    </w:p>
    <w:p>
      <w:pPr>
        <w:spacing w:after="0" w:line="240" w:lineRule="auto"/>
        <w:jc w:val="center"/>
        <w:rPr>
          <w:rFonts w:cs="Times New Roman"/>
          <w:color w:val="FF0000"/>
        </w:rPr>
      </w:pPr>
      <w:r>
        <w:rPr>
          <w:rFonts w:cs="Times New Roman"/>
          <w:color w:val="FF0000"/>
        </w:rPr>
        <w:drawing>
          <wp:inline distT="0" distB="0" distL="0" distR="0">
            <wp:extent cx="4011295" cy="4679950"/>
            <wp:effectExtent l="0" t="0" r="1905" b="6350"/>
            <wp:docPr id="8" name="圖片 5" descr="C:\Users\genchanghsu\Desktop\2021_Consistent_Pest_Consumption_by_Generalist_Predators_in_Rice_Farms\Output\Figures\Diet_proportion_2019.tiffDiet_proportion_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5" descr="C:\Users\genchanghsu\Desktop\2021_Consistent_Pest_Consumption_by_Generalist_Predators_in_Rice_Farms\Output\Figures\Diet_proportion_2019.tiffDiet_proportion_2019"/>
                    <pic:cNvPicPr>
                      <a:picLocks noChangeAspect="1"/>
                    </pic:cNvPicPr>
                  </pic:nvPicPr>
                  <pic:blipFill>
                    <a:blip r:embed="rId10"/>
                    <a:srcRect/>
                    <a:stretch>
                      <a:fillRect/>
                    </a:stretch>
                  </pic:blipFill>
                  <pic:spPr>
                    <a:xfrm>
                      <a:off x="0" y="0"/>
                      <a:ext cx="4011295" cy="4680000"/>
                    </a:xfrm>
                    <a:prstGeom prst="rect">
                      <a:avLst/>
                    </a:prstGeom>
                  </pic:spPr>
                </pic:pic>
              </a:graphicData>
            </a:graphic>
          </wp:inline>
        </w:drawing>
      </w:r>
    </w:p>
    <w:p>
      <w:pPr>
        <w:jc w:val="center"/>
        <w:rPr>
          <w:rFonts w:cs="Times New Roman"/>
          <w:color w:val="FF0000"/>
        </w:rPr>
      </w:pPr>
    </w:p>
    <w:p>
      <w:pPr>
        <w:jc w:val="left"/>
        <w:rPr>
          <w:rFonts w:cs="Times New Roman"/>
          <w:szCs w:val="24"/>
        </w:rPr>
      </w:pPr>
      <w:r>
        <w:rPr>
          <w:rFonts w:cs="Times New Roman"/>
          <w:b/>
          <w:szCs w:val="24"/>
        </w:rPr>
        <w:t>Figure S2</w:t>
      </w:r>
      <w:r>
        <w:rPr>
          <w:rFonts w:cs="Times New Roman"/>
          <w:szCs w:val="24"/>
        </w:rPr>
        <w:t xml:space="preserve">. The proportions (mean ± SE) of prey sources (rice herbivores, tourist herbivores, detritivores) consumed in the diet of predators in organic and conventional rice farms over crop stages in each study year: (a), (d), and (g) indicate both predators (spiders and ladybeetles) as a whole feeding guild; (b), (e), and (h) indicate spiders; (c), (f), and (i) indicate ladybeetles. </w:t>
      </w:r>
      <w:r>
        <w:rPr>
          <w:rFonts w:cs="Times New Roman"/>
        </w:rPr>
        <w:t>The proportions were computed from the Bayesian posterior medians of diet estimates in replicate farms.</w:t>
      </w:r>
    </w:p>
    <w:p>
      <w:pPr>
        <w:rPr>
          <w:rFonts w:cs="Times New Roman"/>
          <w:szCs w:val="24"/>
        </w:rPr>
      </w:pPr>
      <w:r>
        <w:rPr>
          <w:rFonts w:cs="Times New Roman"/>
          <w:szCs w:val="24"/>
        </w:rPr>
        <w:br w:type="page"/>
      </w:r>
    </w:p>
    <w:p>
      <w:pPr>
        <w:rPr>
          <w:rFonts w:cs="Times New Roman"/>
          <w:b/>
          <w:szCs w:val="24"/>
        </w:rPr>
      </w:pPr>
      <w:r>
        <w:rPr>
          <w:rFonts w:cs="Times New Roman"/>
          <w:b/>
          <w:szCs w:val="24"/>
        </w:rPr>
        <w:drawing>
          <wp:inline distT="0" distB="0" distL="0" distR="0">
            <wp:extent cx="5943600" cy="4358640"/>
            <wp:effectExtent l="19050" t="0" r="0" b="0"/>
            <wp:docPr id="1" name="圖片 0" descr="weath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weather.tiff"/>
                    <pic:cNvPicPr>
                      <a:picLocks noChangeAspect="1"/>
                    </pic:cNvPicPr>
                  </pic:nvPicPr>
                  <pic:blipFill>
                    <a:blip r:embed="rId11" cstate="print"/>
                    <a:stretch>
                      <a:fillRect/>
                    </a:stretch>
                  </pic:blipFill>
                  <pic:spPr>
                    <a:xfrm>
                      <a:off x="0" y="0"/>
                      <a:ext cx="5943600" cy="4358640"/>
                    </a:xfrm>
                    <a:prstGeom prst="rect">
                      <a:avLst/>
                    </a:prstGeom>
                  </pic:spPr>
                </pic:pic>
              </a:graphicData>
            </a:graphic>
          </wp:inline>
        </w:drawing>
      </w:r>
    </w:p>
    <w:p>
      <w:pPr>
        <w:jc w:val="left"/>
        <w:rPr>
          <w:rFonts w:cs="Times New Roman"/>
          <w:szCs w:val="24"/>
        </w:rPr>
      </w:pPr>
      <w:r>
        <w:rPr>
          <w:rFonts w:cs="Times New Roman"/>
          <w:b/>
          <w:szCs w:val="24"/>
        </w:rPr>
        <w:t xml:space="preserve">Figure S3. </w:t>
      </w:r>
      <w:r>
        <w:rPr>
          <w:rFonts w:cs="Times New Roman"/>
          <w:szCs w:val="24"/>
        </w:rPr>
        <w:t>Daily mean temperature and precipitation of the study sites during the rice growth season (April to July) of the three study years. Observation data from the closest local weather station (Yuanli station) to the study farms were retrieved from the Central Weather Bureau Observation Data Inquire System (https://e-service.cwb.gov.tw/HistoryDataQuery/index.jsp).</w:t>
      </w:r>
    </w:p>
    <w:sectPr>
      <w:footerReference r:id="rId5" w:type="default"/>
      <w:pgSz w:w="12240" w:h="15840"/>
      <w:pgMar w:top="1440" w:right="1440" w:bottom="1440" w:left="1440" w:header="709" w:footer="709" w:gutter="0"/>
      <w:lnNumType w:countBy="1" w:restart="continuous"/>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97&lt;/item&gt;&lt;item&gt;901&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73B8"/>
    <w:rsid w:val="00047E4E"/>
    <w:rsid w:val="0005026C"/>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757"/>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F1"/>
    <w:rsid w:val="0010455D"/>
    <w:rsid w:val="00104D3C"/>
    <w:rsid w:val="00105143"/>
    <w:rsid w:val="001051DB"/>
    <w:rsid w:val="00105295"/>
    <w:rsid w:val="001053B2"/>
    <w:rsid w:val="0010677C"/>
    <w:rsid w:val="00106961"/>
    <w:rsid w:val="00106964"/>
    <w:rsid w:val="00106D29"/>
    <w:rsid w:val="00107B01"/>
    <w:rsid w:val="001112F0"/>
    <w:rsid w:val="00112767"/>
    <w:rsid w:val="00112B27"/>
    <w:rsid w:val="00112E77"/>
    <w:rsid w:val="00113369"/>
    <w:rsid w:val="00113608"/>
    <w:rsid w:val="001149CD"/>
    <w:rsid w:val="00114A81"/>
    <w:rsid w:val="0011620A"/>
    <w:rsid w:val="00116D5A"/>
    <w:rsid w:val="00116E9D"/>
    <w:rsid w:val="00120498"/>
    <w:rsid w:val="00120725"/>
    <w:rsid w:val="00120C1A"/>
    <w:rsid w:val="00120D0D"/>
    <w:rsid w:val="00121FC4"/>
    <w:rsid w:val="001220F6"/>
    <w:rsid w:val="001224CC"/>
    <w:rsid w:val="001225DD"/>
    <w:rsid w:val="001234C0"/>
    <w:rsid w:val="00124142"/>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27F3"/>
    <w:rsid w:val="00142883"/>
    <w:rsid w:val="0014301D"/>
    <w:rsid w:val="00143807"/>
    <w:rsid w:val="00143F49"/>
    <w:rsid w:val="001451DF"/>
    <w:rsid w:val="0014545C"/>
    <w:rsid w:val="00145896"/>
    <w:rsid w:val="00145E4B"/>
    <w:rsid w:val="00146DAD"/>
    <w:rsid w:val="00150384"/>
    <w:rsid w:val="001510DC"/>
    <w:rsid w:val="00151386"/>
    <w:rsid w:val="00152402"/>
    <w:rsid w:val="0015273A"/>
    <w:rsid w:val="0015379D"/>
    <w:rsid w:val="00153B55"/>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FC0"/>
    <w:rsid w:val="0016589C"/>
    <w:rsid w:val="00167893"/>
    <w:rsid w:val="001704A5"/>
    <w:rsid w:val="00171E30"/>
    <w:rsid w:val="00172116"/>
    <w:rsid w:val="00172B33"/>
    <w:rsid w:val="00173B2E"/>
    <w:rsid w:val="0017413D"/>
    <w:rsid w:val="00174C8F"/>
    <w:rsid w:val="001754EF"/>
    <w:rsid w:val="00176526"/>
    <w:rsid w:val="00176C39"/>
    <w:rsid w:val="00176DAF"/>
    <w:rsid w:val="00177639"/>
    <w:rsid w:val="0018004D"/>
    <w:rsid w:val="00180BE3"/>
    <w:rsid w:val="00181393"/>
    <w:rsid w:val="00181649"/>
    <w:rsid w:val="001822CD"/>
    <w:rsid w:val="0018255F"/>
    <w:rsid w:val="00182AAC"/>
    <w:rsid w:val="001835C0"/>
    <w:rsid w:val="00183D2C"/>
    <w:rsid w:val="00183D8F"/>
    <w:rsid w:val="001846F6"/>
    <w:rsid w:val="0018497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3F5"/>
    <w:rsid w:val="0022271C"/>
    <w:rsid w:val="00222924"/>
    <w:rsid w:val="00222EE9"/>
    <w:rsid w:val="0022310B"/>
    <w:rsid w:val="00223413"/>
    <w:rsid w:val="00223F6C"/>
    <w:rsid w:val="00226218"/>
    <w:rsid w:val="002278F9"/>
    <w:rsid w:val="00227F61"/>
    <w:rsid w:val="0023008D"/>
    <w:rsid w:val="00230B1F"/>
    <w:rsid w:val="002319D7"/>
    <w:rsid w:val="002335BE"/>
    <w:rsid w:val="00233E20"/>
    <w:rsid w:val="0023438F"/>
    <w:rsid w:val="00234659"/>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1D9F"/>
    <w:rsid w:val="0028230F"/>
    <w:rsid w:val="002833FE"/>
    <w:rsid w:val="002841F5"/>
    <w:rsid w:val="002846B3"/>
    <w:rsid w:val="00284B99"/>
    <w:rsid w:val="00285826"/>
    <w:rsid w:val="002858A2"/>
    <w:rsid w:val="00285BE8"/>
    <w:rsid w:val="00287081"/>
    <w:rsid w:val="0029093B"/>
    <w:rsid w:val="00290A94"/>
    <w:rsid w:val="00291F2E"/>
    <w:rsid w:val="00292019"/>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4052"/>
    <w:rsid w:val="002B4144"/>
    <w:rsid w:val="002B46FB"/>
    <w:rsid w:val="002B6A78"/>
    <w:rsid w:val="002B6FB9"/>
    <w:rsid w:val="002C0592"/>
    <w:rsid w:val="002C097E"/>
    <w:rsid w:val="002C119D"/>
    <w:rsid w:val="002C2AA4"/>
    <w:rsid w:val="002C2F27"/>
    <w:rsid w:val="002C31C5"/>
    <w:rsid w:val="002C3531"/>
    <w:rsid w:val="002C399B"/>
    <w:rsid w:val="002C4136"/>
    <w:rsid w:val="002C4A5B"/>
    <w:rsid w:val="002C4BDB"/>
    <w:rsid w:val="002C6A82"/>
    <w:rsid w:val="002C6AF2"/>
    <w:rsid w:val="002C7112"/>
    <w:rsid w:val="002C7297"/>
    <w:rsid w:val="002C75D8"/>
    <w:rsid w:val="002C776C"/>
    <w:rsid w:val="002D0B0F"/>
    <w:rsid w:val="002D1F15"/>
    <w:rsid w:val="002D1F21"/>
    <w:rsid w:val="002D239A"/>
    <w:rsid w:val="002D2903"/>
    <w:rsid w:val="002D2F13"/>
    <w:rsid w:val="002D3173"/>
    <w:rsid w:val="002D3586"/>
    <w:rsid w:val="002D58EC"/>
    <w:rsid w:val="002D6449"/>
    <w:rsid w:val="002D6718"/>
    <w:rsid w:val="002D6E53"/>
    <w:rsid w:val="002D7F64"/>
    <w:rsid w:val="002E0DB9"/>
    <w:rsid w:val="002E3129"/>
    <w:rsid w:val="002E3F05"/>
    <w:rsid w:val="002E4449"/>
    <w:rsid w:val="002E464E"/>
    <w:rsid w:val="002E4CDD"/>
    <w:rsid w:val="002E4EC2"/>
    <w:rsid w:val="002E53AC"/>
    <w:rsid w:val="002E5F96"/>
    <w:rsid w:val="002F02A4"/>
    <w:rsid w:val="002F0D0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D77"/>
    <w:rsid w:val="00310D81"/>
    <w:rsid w:val="003121E0"/>
    <w:rsid w:val="00312541"/>
    <w:rsid w:val="00312C83"/>
    <w:rsid w:val="00312D75"/>
    <w:rsid w:val="00312DC1"/>
    <w:rsid w:val="00313426"/>
    <w:rsid w:val="00313555"/>
    <w:rsid w:val="0031387E"/>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7BC4"/>
    <w:rsid w:val="00340A9D"/>
    <w:rsid w:val="003410C7"/>
    <w:rsid w:val="00342EEF"/>
    <w:rsid w:val="00343ABD"/>
    <w:rsid w:val="00343D11"/>
    <w:rsid w:val="00343EA2"/>
    <w:rsid w:val="00343EEB"/>
    <w:rsid w:val="00344082"/>
    <w:rsid w:val="003448C1"/>
    <w:rsid w:val="00344F74"/>
    <w:rsid w:val="00346955"/>
    <w:rsid w:val="00350530"/>
    <w:rsid w:val="003511A5"/>
    <w:rsid w:val="0035237D"/>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109A"/>
    <w:rsid w:val="003B1379"/>
    <w:rsid w:val="003B1666"/>
    <w:rsid w:val="003B1B09"/>
    <w:rsid w:val="003B2918"/>
    <w:rsid w:val="003B2A18"/>
    <w:rsid w:val="003B2E4E"/>
    <w:rsid w:val="003B2FD2"/>
    <w:rsid w:val="003B3BE9"/>
    <w:rsid w:val="003B3DBE"/>
    <w:rsid w:val="003B4FF3"/>
    <w:rsid w:val="003B53C2"/>
    <w:rsid w:val="003B59D1"/>
    <w:rsid w:val="003B626B"/>
    <w:rsid w:val="003B6989"/>
    <w:rsid w:val="003C012C"/>
    <w:rsid w:val="003C0DC0"/>
    <w:rsid w:val="003C114A"/>
    <w:rsid w:val="003C1DCD"/>
    <w:rsid w:val="003C26F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D5B"/>
    <w:rsid w:val="003E28FA"/>
    <w:rsid w:val="003E44CD"/>
    <w:rsid w:val="003E45B6"/>
    <w:rsid w:val="003E4D1E"/>
    <w:rsid w:val="003E6784"/>
    <w:rsid w:val="003E733C"/>
    <w:rsid w:val="003E7ADF"/>
    <w:rsid w:val="003F0BE3"/>
    <w:rsid w:val="003F0C20"/>
    <w:rsid w:val="003F1281"/>
    <w:rsid w:val="003F1668"/>
    <w:rsid w:val="003F5E81"/>
    <w:rsid w:val="003F70EB"/>
    <w:rsid w:val="003F7505"/>
    <w:rsid w:val="003F79EC"/>
    <w:rsid w:val="0040063C"/>
    <w:rsid w:val="00401019"/>
    <w:rsid w:val="004031AD"/>
    <w:rsid w:val="004036D8"/>
    <w:rsid w:val="00403FAB"/>
    <w:rsid w:val="00404294"/>
    <w:rsid w:val="00405D08"/>
    <w:rsid w:val="00405E20"/>
    <w:rsid w:val="00407635"/>
    <w:rsid w:val="004077F9"/>
    <w:rsid w:val="00410F1E"/>
    <w:rsid w:val="0041126C"/>
    <w:rsid w:val="00411A30"/>
    <w:rsid w:val="00412534"/>
    <w:rsid w:val="004129CC"/>
    <w:rsid w:val="00413C1C"/>
    <w:rsid w:val="00413CC5"/>
    <w:rsid w:val="004145D9"/>
    <w:rsid w:val="00414B7C"/>
    <w:rsid w:val="00414DFF"/>
    <w:rsid w:val="00415E41"/>
    <w:rsid w:val="00415F53"/>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537"/>
    <w:rsid w:val="00456C5B"/>
    <w:rsid w:val="0045780C"/>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2FC"/>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7DB1"/>
    <w:rsid w:val="004B7EDD"/>
    <w:rsid w:val="004C0E88"/>
    <w:rsid w:val="004C1E1B"/>
    <w:rsid w:val="004C21BA"/>
    <w:rsid w:val="004C2360"/>
    <w:rsid w:val="004C263D"/>
    <w:rsid w:val="004C3600"/>
    <w:rsid w:val="004C41A4"/>
    <w:rsid w:val="004C479A"/>
    <w:rsid w:val="004C490D"/>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A54"/>
    <w:rsid w:val="004D7E20"/>
    <w:rsid w:val="004E05EC"/>
    <w:rsid w:val="004E0B8B"/>
    <w:rsid w:val="004E19BF"/>
    <w:rsid w:val="004E1CDA"/>
    <w:rsid w:val="004E23D4"/>
    <w:rsid w:val="004E2EA8"/>
    <w:rsid w:val="004E456B"/>
    <w:rsid w:val="004E473F"/>
    <w:rsid w:val="004E4A85"/>
    <w:rsid w:val="004E4C77"/>
    <w:rsid w:val="004E633A"/>
    <w:rsid w:val="004E68D4"/>
    <w:rsid w:val="004E77BB"/>
    <w:rsid w:val="004E792A"/>
    <w:rsid w:val="004F108D"/>
    <w:rsid w:val="004F10D2"/>
    <w:rsid w:val="004F1203"/>
    <w:rsid w:val="004F2F24"/>
    <w:rsid w:val="004F4F66"/>
    <w:rsid w:val="004F58D9"/>
    <w:rsid w:val="004F5A79"/>
    <w:rsid w:val="004F6145"/>
    <w:rsid w:val="004F7725"/>
    <w:rsid w:val="004F7C02"/>
    <w:rsid w:val="004F7E85"/>
    <w:rsid w:val="00501C44"/>
    <w:rsid w:val="00501CB1"/>
    <w:rsid w:val="0050217F"/>
    <w:rsid w:val="00502EDC"/>
    <w:rsid w:val="00503AC6"/>
    <w:rsid w:val="00503BCC"/>
    <w:rsid w:val="00503F04"/>
    <w:rsid w:val="00504068"/>
    <w:rsid w:val="005043A9"/>
    <w:rsid w:val="00504708"/>
    <w:rsid w:val="00504EA3"/>
    <w:rsid w:val="005057FF"/>
    <w:rsid w:val="00505FD3"/>
    <w:rsid w:val="00510149"/>
    <w:rsid w:val="005104E5"/>
    <w:rsid w:val="0051075E"/>
    <w:rsid w:val="0051126A"/>
    <w:rsid w:val="005114D8"/>
    <w:rsid w:val="00511690"/>
    <w:rsid w:val="00512913"/>
    <w:rsid w:val="00513729"/>
    <w:rsid w:val="00514729"/>
    <w:rsid w:val="00514D55"/>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57F6E"/>
    <w:rsid w:val="00560725"/>
    <w:rsid w:val="005609C0"/>
    <w:rsid w:val="00560B7B"/>
    <w:rsid w:val="005622D0"/>
    <w:rsid w:val="005642E0"/>
    <w:rsid w:val="00564A95"/>
    <w:rsid w:val="00564B84"/>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6BDC"/>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2EE"/>
    <w:rsid w:val="0059530C"/>
    <w:rsid w:val="00595DDC"/>
    <w:rsid w:val="00597B57"/>
    <w:rsid w:val="005A2828"/>
    <w:rsid w:val="005A3EFD"/>
    <w:rsid w:val="005A48EF"/>
    <w:rsid w:val="005A4B5B"/>
    <w:rsid w:val="005A6785"/>
    <w:rsid w:val="005A6937"/>
    <w:rsid w:val="005A726C"/>
    <w:rsid w:val="005B03F0"/>
    <w:rsid w:val="005B0566"/>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66E6"/>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1"/>
    <w:rsid w:val="006926C4"/>
    <w:rsid w:val="00693516"/>
    <w:rsid w:val="006936C3"/>
    <w:rsid w:val="00693B63"/>
    <w:rsid w:val="00694EDA"/>
    <w:rsid w:val="00695170"/>
    <w:rsid w:val="00695418"/>
    <w:rsid w:val="0069564C"/>
    <w:rsid w:val="00695E12"/>
    <w:rsid w:val="00695F72"/>
    <w:rsid w:val="00695FCE"/>
    <w:rsid w:val="00697FA4"/>
    <w:rsid w:val="006A02F2"/>
    <w:rsid w:val="006A0531"/>
    <w:rsid w:val="006A0573"/>
    <w:rsid w:val="006A062F"/>
    <w:rsid w:val="006A09BA"/>
    <w:rsid w:val="006A28CC"/>
    <w:rsid w:val="006A2EA3"/>
    <w:rsid w:val="006A3B44"/>
    <w:rsid w:val="006A42DC"/>
    <w:rsid w:val="006A4912"/>
    <w:rsid w:val="006A4A55"/>
    <w:rsid w:val="006A4BD0"/>
    <w:rsid w:val="006A5CE3"/>
    <w:rsid w:val="006A734A"/>
    <w:rsid w:val="006A7912"/>
    <w:rsid w:val="006A7D76"/>
    <w:rsid w:val="006A7E7C"/>
    <w:rsid w:val="006B0745"/>
    <w:rsid w:val="006B0DF5"/>
    <w:rsid w:val="006B1038"/>
    <w:rsid w:val="006B1710"/>
    <w:rsid w:val="006B24B0"/>
    <w:rsid w:val="006B2821"/>
    <w:rsid w:val="006B2FB0"/>
    <w:rsid w:val="006B4E76"/>
    <w:rsid w:val="006B538F"/>
    <w:rsid w:val="006B5431"/>
    <w:rsid w:val="006B6132"/>
    <w:rsid w:val="006B6C63"/>
    <w:rsid w:val="006C024C"/>
    <w:rsid w:val="006C07EE"/>
    <w:rsid w:val="006C08FD"/>
    <w:rsid w:val="006C0D79"/>
    <w:rsid w:val="006C174E"/>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4D44"/>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C57"/>
    <w:rsid w:val="007144BE"/>
    <w:rsid w:val="007165ED"/>
    <w:rsid w:val="0071739D"/>
    <w:rsid w:val="00717B76"/>
    <w:rsid w:val="00720834"/>
    <w:rsid w:val="007222F5"/>
    <w:rsid w:val="00722445"/>
    <w:rsid w:val="00723DDA"/>
    <w:rsid w:val="007250CC"/>
    <w:rsid w:val="00725D38"/>
    <w:rsid w:val="007266ED"/>
    <w:rsid w:val="0072718E"/>
    <w:rsid w:val="00727B9B"/>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37C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389E"/>
    <w:rsid w:val="00784964"/>
    <w:rsid w:val="00785156"/>
    <w:rsid w:val="00785C36"/>
    <w:rsid w:val="00785EDF"/>
    <w:rsid w:val="00786446"/>
    <w:rsid w:val="007865EB"/>
    <w:rsid w:val="00786615"/>
    <w:rsid w:val="0078791E"/>
    <w:rsid w:val="00793E83"/>
    <w:rsid w:val="00794385"/>
    <w:rsid w:val="00794E3D"/>
    <w:rsid w:val="00794E9C"/>
    <w:rsid w:val="007953C3"/>
    <w:rsid w:val="00795C02"/>
    <w:rsid w:val="00796843"/>
    <w:rsid w:val="00797302"/>
    <w:rsid w:val="00797831"/>
    <w:rsid w:val="00797938"/>
    <w:rsid w:val="00797F60"/>
    <w:rsid w:val="007A0E74"/>
    <w:rsid w:val="007A2929"/>
    <w:rsid w:val="007A2CBD"/>
    <w:rsid w:val="007A30D8"/>
    <w:rsid w:val="007A33E4"/>
    <w:rsid w:val="007A4556"/>
    <w:rsid w:val="007A4EBA"/>
    <w:rsid w:val="007A618D"/>
    <w:rsid w:val="007A69E2"/>
    <w:rsid w:val="007A6BF4"/>
    <w:rsid w:val="007A7EF0"/>
    <w:rsid w:val="007A7F84"/>
    <w:rsid w:val="007B04C7"/>
    <w:rsid w:val="007B1948"/>
    <w:rsid w:val="007B2F15"/>
    <w:rsid w:val="007B2F17"/>
    <w:rsid w:val="007B4343"/>
    <w:rsid w:val="007B4DE4"/>
    <w:rsid w:val="007B5C71"/>
    <w:rsid w:val="007B5D8A"/>
    <w:rsid w:val="007B62D6"/>
    <w:rsid w:val="007B6447"/>
    <w:rsid w:val="007B758A"/>
    <w:rsid w:val="007B7754"/>
    <w:rsid w:val="007C1039"/>
    <w:rsid w:val="007C1265"/>
    <w:rsid w:val="007C2BA5"/>
    <w:rsid w:val="007C3B52"/>
    <w:rsid w:val="007C4787"/>
    <w:rsid w:val="007C61EB"/>
    <w:rsid w:val="007C6B14"/>
    <w:rsid w:val="007C7246"/>
    <w:rsid w:val="007C729C"/>
    <w:rsid w:val="007C774A"/>
    <w:rsid w:val="007C7D98"/>
    <w:rsid w:val="007D008B"/>
    <w:rsid w:val="007D161E"/>
    <w:rsid w:val="007D21D1"/>
    <w:rsid w:val="007D225A"/>
    <w:rsid w:val="007D24E2"/>
    <w:rsid w:val="007D30FF"/>
    <w:rsid w:val="007D3494"/>
    <w:rsid w:val="007D4586"/>
    <w:rsid w:val="007D4F46"/>
    <w:rsid w:val="007D531D"/>
    <w:rsid w:val="007D569C"/>
    <w:rsid w:val="007D5E8F"/>
    <w:rsid w:val="007D72D9"/>
    <w:rsid w:val="007D73F5"/>
    <w:rsid w:val="007D7458"/>
    <w:rsid w:val="007D7696"/>
    <w:rsid w:val="007D7D42"/>
    <w:rsid w:val="007E0B91"/>
    <w:rsid w:val="007E0F7C"/>
    <w:rsid w:val="007E1A3C"/>
    <w:rsid w:val="007E1C3F"/>
    <w:rsid w:val="007E2681"/>
    <w:rsid w:val="007E2E11"/>
    <w:rsid w:val="007E300A"/>
    <w:rsid w:val="007E4509"/>
    <w:rsid w:val="007E4923"/>
    <w:rsid w:val="007E4928"/>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90"/>
    <w:rsid w:val="007F3C18"/>
    <w:rsid w:val="007F42BB"/>
    <w:rsid w:val="007F5F60"/>
    <w:rsid w:val="0080064C"/>
    <w:rsid w:val="00801596"/>
    <w:rsid w:val="00802654"/>
    <w:rsid w:val="008031A7"/>
    <w:rsid w:val="00803787"/>
    <w:rsid w:val="00803837"/>
    <w:rsid w:val="00803AE2"/>
    <w:rsid w:val="008040B7"/>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1CA5"/>
    <w:rsid w:val="008B2282"/>
    <w:rsid w:val="008B2342"/>
    <w:rsid w:val="008B33F5"/>
    <w:rsid w:val="008B44E2"/>
    <w:rsid w:val="008B520F"/>
    <w:rsid w:val="008B57A8"/>
    <w:rsid w:val="008B5A9C"/>
    <w:rsid w:val="008B6242"/>
    <w:rsid w:val="008B6A3B"/>
    <w:rsid w:val="008B6AA4"/>
    <w:rsid w:val="008B6FEB"/>
    <w:rsid w:val="008B77A1"/>
    <w:rsid w:val="008B7E5A"/>
    <w:rsid w:val="008C0173"/>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EE6"/>
    <w:rsid w:val="0091228D"/>
    <w:rsid w:val="0091240D"/>
    <w:rsid w:val="00912505"/>
    <w:rsid w:val="00913364"/>
    <w:rsid w:val="009133F7"/>
    <w:rsid w:val="00913D41"/>
    <w:rsid w:val="009157EA"/>
    <w:rsid w:val="009163B8"/>
    <w:rsid w:val="00916AA2"/>
    <w:rsid w:val="0091720C"/>
    <w:rsid w:val="00917AC4"/>
    <w:rsid w:val="00920C91"/>
    <w:rsid w:val="0092261A"/>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5C18"/>
    <w:rsid w:val="00936365"/>
    <w:rsid w:val="00936768"/>
    <w:rsid w:val="00936A1D"/>
    <w:rsid w:val="009378D8"/>
    <w:rsid w:val="00940299"/>
    <w:rsid w:val="00941DCB"/>
    <w:rsid w:val="00942D77"/>
    <w:rsid w:val="009436CE"/>
    <w:rsid w:val="009436F5"/>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74"/>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4BD"/>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6886"/>
    <w:rsid w:val="00A0695C"/>
    <w:rsid w:val="00A0781E"/>
    <w:rsid w:val="00A10529"/>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A32"/>
    <w:rsid w:val="00A26B61"/>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1AA7"/>
    <w:rsid w:val="00A52E2B"/>
    <w:rsid w:val="00A54059"/>
    <w:rsid w:val="00A54626"/>
    <w:rsid w:val="00A5548E"/>
    <w:rsid w:val="00A56817"/>
    <w:rsid w:val="00A56C77"/>
    <w:rsid w:val="00A606A4"/>
    <w:rsid w:val="00A60A73"/>
    <w:rsid w:val="00A62E42"/>
    <w:rsid w:val="00A6335F"/>
    <w:rsid w:val="00A64A46"/>
    <w:rsid w:val="00A6557E"/>
    <w:rsid w:val="00A67B31"/>
    <w:rsid w:val="00A70B91"/>
    <w:rsid w:val="00A70C3F"/>
    <w:rsid w:val="00A70F07"/>
    <w:rsid w:val="00A70F0B"/>
    <w:rsid w:val="00A70FB7"/>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65F"/>
    <w:rsid w:val="00A863CD"/>
    <w:rsid w:val="00A87BBF"/>
    <w:rsid w:val="00A90C3B"/>
    <w:rsid w:val="00A9267C"/>
    <w:rsid w:val="00A92AD9"/>
    <w:rsid w:val="00A94244"/>
    <w:rsid w:val="00A94D18"/>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0D57"/>
    <w:rsid w:val="00AB1365"/>
    <w:rsid w:val="00AB17B6"/>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385D"/>
    <w:rsid w:val="00AE3865"/>
    <w:rsid w:val="00AE423A"/>
    <w:rsid w:val="00AE4B95"/>
    <w:rsid w:val="00AE4F47"/>
    <w:rsid w:val="00AE5080"/>
    <w:rsid w:val="00AE65D8"/>
    <w:rsid w:val="00AE6847"/>
    <w:rsid w:val="00AE748D"/>
    <w:rsid w:val="00AF1E53"/>
    <w:rsid w:val="00AF261B"/>
    <w:rsid w:val="00AF2F43"/>
    <w:rsid w:val="00AF2F62"/>
    <w:rsid w:val="00AF4D4A"/>
    <w:rsid w:val="00AF5604"/>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7BF"/>
    <w:rsid w:val="00B20D35"/>
    <w:rsid w:val="00B213E7"/>
    <w:rsid w:val="00B23367"/>
    <w:rsid w:val="00B234AA"/>
    <w:rsid w:val="00B23617"/>
    <w:rsid w:val="00B23EA0"/>
    <w:rsid w:val="00B25183"/>
    <w:rsid w:val="00B26C7D"/>
    <w:rsid w:val="00B303B8"/>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FCA"/>
    <w:rsid w:val="00B6599A"/>
    <w:rsid w:val="00B65A40"/>
    <w:rsid w:val="00B65D41"/>
    <w:rsid w:val="00B66638"/>
    <w:rsid w:val="00B66FD4"/>
    <w:rsid w:val="00B670EB"/>
    <w:rsid w:val="00B7160F"/>
    <w:rsid w:val="00B7174E"/>
    <w:rsid w:val="00B71D5A"/>
    <w:rsid w:val="00B72252"/>
    <w:rsid w:val="00B725FB"/>
    <w:rsid w:val="00B72CA7"/>
    <w:rsid w:val="00B72F45"/>
    <w:rsid w:val="00B73B20"/>
    <w:rsid w:val="00B752B6"/>
    <w:rsid w:val="00B76547"/>
    <w:rsid w:val="00B77461"/>
    <w:rsid w:val="00B77B67"/>
    <w:rsid w:val="00B77EAB"/>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6F27"/>
    <w:rsid w:val="00BA7347"/>
    <w:rsid w:val="00BA7C51"/>
    <w:rsid w:val="00BB0BA4"/>
    <w:rsid w:val="00BB1718"/>
    <w:rsid w:val="00BB1F82"/>
    <w:rsid w:val="00BB28FC"/>
    <w:rsid w:val="00BB2FFD"/>
    <w:rsid w:val="00BB5BEF"/>
    <w:rsid w:val="00BB5DFE"/>
    <w:rsid w:val="00BB5E0D"/>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7E68"/>
    <w:rsid w:val="00BD08CD"/>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5B8"/>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41C0"/>
    <w:rsid w:val="00BF47C3"/>
    <w:rsid w:val="00BF4C8D"/>
    <w:rsid w:val="00BF4E90"/>
    <w:rsid w:val="00BF532B"/>
    <w:rsid w:val="00BF65AA"/>
    <w:rsid w:val="00BF7F17"/>
    <w:rsid w:val="00C01496"/>
    <w:rsid w:val="00C019C3"/>
    <w:rsid w:val="00C01ACB"/>
    <w:rsid w:val="00C01CBC"/>
    <w:rsid w:val="00C02493"/>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CB6"/>
    <w:rsid w:val="00C25D17"/>
    <w:rsid w:val="00C261E2"/>
    <w:rsid w:val="00C26A91"/>
    <w:rsid w:val="00C277BB"/>
    <w:rsid w:val="00C27B8C"/>
    <w:rsid w:val="00C30B66"/>
    <w:rsid w:val="00C311FB"/>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5784"/>
    <w:rsid w:val="00C45D5B"/>
    <w:rsid w:val="00C460D3"/>
    <w:rsid w:val="00C477D1"/>
    <w:rsid w:val="00C47A98"/>
    <w:rsid w:val="00C5025E"/>
    <w:rsid w:val="00C50B78"/>
    <w:rsid w:val="00C50B88"/>
    <w:rsid w:val="00C51396"/>
    <w:rsid w:val="00C51817"/>
    <w:rsid w:val="00C522F2"/>
    <w:rsid w:val="00C52A26"/>
    <w:rsid w:val="00C52EB8"/>
    <w:rsid w:val="00C532DE"/>
    <w:rsid w:val="00C535E7"/>
    <w:rsid w:val="00C5403B"/>
    <w:rsid w:val="00C54B36"/>
    <w:rsid w:val="00C54E6D"/>
    <w:rsid w:val="00C55685"/>
    <w:rsid w:val="00C57033"/>
    <w:rsid w:val="00C5789F"/>
    <w:rsid w:val="00C60C87"/>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1300"/>
    <w:rsid w:val="00C81366"/>
    <w:rsid w:val="00C81ED6"/>
    <w:rsid w:val="00C83234"/>
    <w:rsid w:val="00C84018"/>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61C"/>
    <w:rsid w:val="00CC0756"/>
    <w:rsid w:val="00CC0C44"/>
    <w:rsid w:val="00CC1B19"/>
    <w:rsid w:val="00CC2194"/>
    <w:rsid w:val="00CC229C"/>
    <w:rsid w:val="00CC2918"/>
    <w:rsid w:val="00CC2C57"/>
    <w:rsid w:val="00CC32B1"/>
    <w:rsid w:val="00CC3D14"/>
    <w:rsid w:val="00CC4B85"/>
    <w:rsid w:val="00CC59DE"/>
    <w:rsid w:val="00CC7324"/>
    <w:rsid w:val="00CC7B3F"/>
    <w:rsid w:val="00CD0ED5"/>
    <w:rsid w:val="00CD1B7B"/>
    <w:rsid w:val="00CD28C8"/>
    <w:rsid w:val="00CD2A63"/>
    <w:rsid w:val="00CD2C76"/>
    <w:rsid w:val="00CD3493"/>
    <w:rsid w:val="00CD3DC2"/>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3B1B"/>
    <w:rsid w:val="00D0417B"/>
    <w:rsid w:val="00D049F4"/>
    <w:rsid w:val="00D05276"/>
    <w:rsid w:val="00D05869"/>
    <w:rsid w:val="00D073CB"/>
    <w:rsid w:val="00D0741E"/>
    <w:rsid w:val="00D07679"/>
    <w:rsid w:val="00D07D0C"/>
    <w:rsid w:val="00D07D2C"/>
    <w:rsid w:val="00D07FEC"/>
    <w:rsid w:val="00D10ED8"/>
    <w:rsid w:val="00D10F50"/>
    <w:rsid w:val="00D12522"/>
    <w:rsid w:val="00D13819"/>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54B"/>
    <w:rsid w:val="00D45E2F"/>
    <w:rsid w:val="00D47C2E"/>
    <w:rsid w:val="00D47F62"/>
    <w:rsid w:val="00D50235"/>
    <w:rsid w:val="00D50C50"/>
    <w:rsid w:val="00D50D2D"/>
    <w:rsid w:val="00D5260F"/>
    <w:rsid w:val="00D5461B"/>
    <w:rsid w:val="00D56AD3"/>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ABE"/>
    <w:rsid w:val="00D73AFD"/>
    <w:rsid w:val="00D73B44"/>
    <w:rsid w:val="00D741E4"/>
    <w:rsid w:val="00D74C7D"/>
    <w:rsid w:val="00D759BD"/>
    <w:rsid w:val="00D75A61"/>
    <w:rsid w:val="00D75CB1"/>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6EF7"/>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4748"/>
    <w:rsid w:val="00DE5811"/>
    <w:rsid w:val="00DE7F61"/>
    <w:rsid w:val="00DF08C3"/>
    <w:rsid w:val="00DF22D0"/>
    <w:rsid w:val="00DF2D80"/>
    <w:rsid w:val="00DF3B98"/>
    <w:rsid w:val="00DF69A2"/>
    <w:rsid w:val="00DF73F5"/>
    <w:rsid w:val="00DF7663"/>
    <w:rsid w:val="00DF7702"/>
    <w:rsid w:val="00DF7A97"/>
    <w:rsid w:val="00E00B46"/>
    <w:rsid w:val="00E02594"/>
    <w:rsid w:val="00E027BB"/>
    <w:rsid w:val="00E02C50"/>
    <w:rsid w:val="00E03B4D"/>
    <w:rsid w:val="00E04099"/>
    <w:rsid w:val="00E040FF"/>
    <w:rsid w:val="00E0467C"/>
    <w:rsid w:val="00E061BF"/>
    <w:rsid w:val="00E068A4"/>
    <w:rsid w:val="00E068F7"/>
    <w:rsid w:val="00E0726A"/>
    <w:rsid w:val="00E0794F"/>
    <w:rsid w:val="00E104D0"/>
    <w:rsid w:val="00E105A5"/>
    <w:rsid w:val="00E1228D"/>
    <w:rsid w:val="00E12535"/>
    <w:rsid w:val="00E13665"/>
    <w:rsid w:val="00E13A41"/>
    <w:rsid w:val="00E14402"/>
    <w:rsid w:val="00E14CCB"/>
    <w:rsid w:val="00E158DF"/>
    <w:rsid w:val="00E165AB"/>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66"/>
    <w:rsid w:val="00E54BF3"/>
    <w:rsid w:val="00E5556E"/>
    <w:rsid w:val="00E56FAC"/>
    <w:rsid w:val="00E57020"/>
    <w:rsid w:val="00E57A4D"/>
    <w:rsid w:val="00E57FF2"/>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80101"/>
    <w:rsid w:val="00E80244"/>
    <w:rsid w:val="00E80683"/>
    <w:rsid w:val="00E808E0"/>
    <w:rsid w:val="00E809D4"/>
    <w:rsid w:val="00E811F0"/>
    <w:rsid w:val="00E821D4"/>
    <w:rsid w:val="00E822FE"/>
    <w:rsid w:val="00E82921"/>
    <w:rsid w:val="00E82F3D"/>
    <w:rsid w:val="00E830DB"/>
    <w:rsid w:val="00E8345B"/>
    <w:rsid w:val="00E8350B"/>
    <w:rsid w:val="00E84491"/>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46E"/>
    <w:rsid w:val="00EA3E07"/>
    <w:rsid w:val="00EA440B"/>
    <w:rsid w:val="00EA570D"/>
    <w:rsid w:val="00EA5A78"/>
    <w:rsid w:val="00EA64EC"/>
    <w:rsid w:val="00EA6D9F"/>
    <w:rsid w:val="00EA7BA7"/>
    <w:rsid w:val="00EA7FB8"/>
    <w:rsid w:val="00EB0092"/>
    <w:rsid w:val="00EB0721"/>
    <w:rsid w:val="00EB09A2"/>
    <w:rsid w:val="00EB1E1E"/>
    <w:rsid w:val="00EB2010"/>
    <w:rsid w:val="00EB2109"/>
    <w:rsid w:val="00EB283F"/>
    <w:rsid w:val="00EB467D"/>
    <w:rsid w:val="00EB5580"/>
    <w:rsid w:val="00EB5D0A"/>
    <w:rsid w:val="00EB6F5F"/>
    <w:rsid w:val="00EC0E62"/>
    <w:rsid w:val="00EC1CEA"/>
    <w:rsid w:val="00EC2786"/>
    <w:rsid w:val="00EC3769"/>
    <w:rsid w:val="00EC5079"/>
    <w:rsid w:val="00EC568E"/>
    <w:rsid w:val="00EC7586"/>
    <w:rsid w:val="00EC77A5"/>
    <w:rsid w:val="00ED0E90"/>
    <w:rsid w:val="00ED114B"/>
    <w:rsid w:val="00ED25E3"/>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7D1"/>
    <w:rsid w:val="00F3478D"/>
    <w:rsid w:val="00F34881"/>
    <w:rsid w:val="00F34CF7"/>
    <w:rsid w:val="00F3531D"/>
    <w:rsid w:val="00F36DB3"/>
    <w:rsid w:val="00F42A1A"/>
    <w:rsid w:val="00F430D1"/>
    <w:rsid w:val="00F43446"/>
    <w:rsid w:val="00F43B2E"/>
    <w:rsid w:val="00F44D40"/>
    <w:rsid w:val="00F453AE"/>
    <w:rsid w:val="00F47A11"/>
    <w:rsid w:val="00F50AA2"/>
    <w:rsid w:val="00F517C5"/>
    <w:rsid w:val="00F51A29"/>
    <w:rsid w:val="00F531B7"/>
    <w:rsid w:val="00F53575"/>
    <w:rsid w:val="00F54195"/>
    <w:rsid w:val="00F544C6"/>
    <w:rsid w:val="00F54DB7"/>
    <w:rsid w:val="00F567D7"/>
    <w:rsid w:val="00F56D8C"/>
    <w:rsid w:val="00F56EEB"/>
    <w:rsid w:val="00F56F5E"/>
    <w:rsid w:val="00F570AF"/>
    <w:rsid w:val="00F573BC"/>
    <w:rsid w:val="00F57550"/>
    <w:rsid w:val="00F57921"/>
    <w:rsid w:val="00F57B97"/>
    <w:rsid w:val="00F61105"/>
    <w:rsid w:val="00F62F7D"/>
    <w:rsid w:val="00F6419F"/>
    <w:rsid w:val="00F64674"/>
    <w:rsid w:val="00F64C76"/>
    <w:rsid w:val="00F65180"/>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1CF"/>
    <w:rsid w:val="00FB291A"/>
    <w:rsid w:val="00FB3203"/>
    <w:rsid w:val="00FB5855"/>
    <w:rsid w:val="00FB5A28"/>
    <w:rsid w:val="00FB5E74"/>
    <w:rsid w:val="00FB6A96"/>
    <w:rsid w:val="00FB6F67"/>
    <w:rsid w:val="00FB7AEC"/>
    <w:rsid w:val="00FB7F33"/>
    <w:rsid w:val="00FC0644"/>
    <w:rsid w:val="00FC16B7"/>
    <w:rsid w:val="00FC2560"/>
    <w:rsid w:val="00FC3034"/>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56E"/>
    <w:rsid w:val="00FE073C"/>
    <w:rsid w:val="00FE0F99"/>
    <w:rsid w:val="00FE1B98"/>
    <w:rsid w:val="00FE1C2C"/>
    <w:rsid w:val="00FE1C93"/>
    <w:rsid w:val="00FE1D21"/>
    <w:rsid w:val="00FE3304"/>
    <w:rsid w:val="00FE4943"/>
    <w:rsid w:val="00FE4A70"/>
    <w:rsid w:val="00FE4E16"/>
    <w:rsid w:val="00FE5EEF"/>
    <w:rsid w:val="00FE5EF1"/>
    <w:rsid w:val="00FE6C6C"/>
    <w:rsid w:val="00FE74ED"/>
    <w:rsid w:val="00FE7577"/>
    <w:rsid w:val="00FF0768"/>
    <w:rsid w:val="00FF0EAC"/>
    <w:rsid w:val="00FF15FA"/>
    <w:rsid w:val="00FF1B47"/>
    <w:rsid w:val="00FF395A"/>
    <w:rsid w:val="00FF4388"/>
    <w:rsid w:val="00FF53C4"/>
    <w:rsid w:val="00FF6736"/>
    <w:rsid w:val="01513164"/>
    <w:rsid w:val="042323D2"/>
    <w:rsid w:val="047B0192"/>
    <w:rsid w:val="09CC7C85"/>
    <w:rsid w:val="0ADF0362"/>
    <w:rsid w:val="1311108D"/>
    <w:rsid w:val="14B50C5A"/>
    <w:rsid w:val="15C947BC"/>
    <w:rsid w:val="17995B27"/>
    <w:rsid w:val="183A7749"/>
    <w:rsid w:val="1A020371"/>
    <w:rsid w:val="1AF37042"/>
    <w:rsid w:val="1E291381"/>
    <w:rsid w:val="1F1820B0"/>
    <w:rsid w:val="1FAE05E3"/>
    <w:rsid w:val="23A337C6"/>
    <w:rsid w:val="24C24D26"/>
    <w:rsid w:val="25897D32"/>
    <w:rsid w:val="27CB5398"/>
    <w:rsid w:val="31AB3649"/>
    <w:rsid w:val="326A6BB1"/>
    <w:rsid w:val="32B32C94"/>
    <w:rsid w:val="33F55E22"/>
    <w:rsid w:val="34385282"/>
    <w:rsid w:val="34E76212"/>
    <w:rsid w:val="35171EBE"/>
    <w:rsid w:val="392E4141"/>
    <w:rsid w:val="39BB36A1"/>
    <w:rsid w:val="3A3C1A35"/>
    <w:rsid w:val="3B740531"/>
    <w:rsid w:val="3F626E94"/>
    <w:rsid w:val="3FB80686"/>
    <w:rsid w:val="403E7C92"/>
    <w:rsid w:val="432920B7"/>
    <w:rsid w:val="44556363"/>
    <w:rsid w:val="495852A7"/>
    <w:rsid w:val="4B895879"/>
    <w:rsid w:val="522C299A"/>
    <w:rsid w:val="5574557D"/>
    <w:rsid w:val="558A12B6"/>
    <w:rsid w:val="55F12241"/>
    <w:rsid w:val="58620980"/>
    <w:rsid w:val="59FD7529"/>
    <w:rsid w:val="5A1D2F49"/>
    <w:rsid w:val="5D016627"/>
    <w:rsid w:val="5F0E3C81"/>
    <w:rsid w:val="5F985D9A"/>
    <w:rsid w:val="6251481D"/>
    <w:rsid w:val="63AF6528"/>
    <w:rsid w:val="66265881"/>
    <w:rsid w:val="6BF1329A"/>
    <w:rsid w:val="6BF879A1"/>
    <w:rsid w:val="6C066DD8"/>
    <w:rsid w:val="715529A1"/>
    <w:rsid w:val="74E04963"/>
    <w:rsid w:val="79462E4A"/>
    <w:rsid w:val="797D2DA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tiff"/><Relationship Id="rId10" Type="http://schemas.openxmlformats.org/officeDocument/2006/relationships/image" Target="media/image4.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D626EA-D5FC-400F-8040-83967F66819C}">
  <ds:schemaRefs/>
</ds:datastoreItem>
</file>

<file path=docProps/app.xml><?xml version="1.0" encoding="utf-8"?>
<Properties xmlns="http://schemas.openxmlformats.org/officeDocument/2006/extended-properties" xmlns:vt="http://schemas.openxmlformats.org/officeDocument/2006/docPropsVTypes">
  <Template>Normal</Template>
  <Company>.</Company>
  <Pages>13</Pages>
  <Words>1293</Words>
  <Characters>7375</Characters>
  <Lines>61</Lines>
  <Paragraphs>17</Paragraphs>
  <TotalTime>8</TotalTime>
  <ScaleCrop>false</ScaleCrop>
  <LinksUpToDate>false</LinksUpToDate>
  <CharactersWithSpaces>8651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cp:lastPrinted>2023-03-25T10:43:00Z</cp:lastPrinted>
  <dcterms:modified xsi:type="dcterms:W3CDTF">2023-11-08T13:00:36Z</dcterms:modified>
  <cp:revision>1904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AE5E7865FD1A4EC8BB8EB27AE1F8EB74</vt:lpwstr>
  </property>
</Properties>
</file>