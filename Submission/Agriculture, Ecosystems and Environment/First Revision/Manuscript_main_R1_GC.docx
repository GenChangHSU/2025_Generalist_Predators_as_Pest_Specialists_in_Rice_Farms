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i/>
          <w:iCs/>
        </w:rPr>
        <w:t>Submission type: Research article</w:t>
      </w:r>
    </w:p>
    <w:p>
      <w:pPr>
        <w:spacing w:after="0" w:line="480" w:lineRule="auto"/>
        <w:jc w:val="left"/>
        <w:rPr>
          <w:rFonts w:cs="Times New Roman"/>
          <w:b/>
          <w:color w:val="000000" w:themeColor="text1"/>
          <w:sz w:val="28"/>
          <w:szCs w:val="28"/>
        </w:rPr>
      </w:pPr>
    </w:p>
    <w:p>
      <w:pPr>
        <w:spacing w:after="0" w:line="480" w:lineRule="auto"/>
        <w:jc w:val="center"/>
        <w:rPr>
          <w:rFonts w:cs="Times New Roman"/>
          <w:b/>
          <w:color w:val="000000" w:themeColor="text1"/>
          <w:sz w:val="28"/>
          <w:szCs w:val="28"/>
        </w:rPr>
      </w:pPr>
      <w:r>
        <w:rPr>
          <w:rFonts w:cs="Times New Roman"/>
          <w:b/>
          <w:color w:val="000000" w:themeColor="text1"/>
          <w:sz w:val="28"/>
          <w:szCs w:val="28"/>
        </w:rPr>
        <w:t>A predator in need is a predator indeed: generalist arthropod predators function as pest specialists at the late growth stage of rice</w:t>
      </w:r>
    </w:p>
    <w:p>
      <w:pPr>
        <w:spacing w:after="0" w:line="480" w:lineRule="auto"/>
        <w:jc w:val="center"/>
        <w:rPr>
          <w:rFonts w:cs="Times New Roman"/>
          <w:szCs w:val="24"/>
        </w:rPr>
      </w:pPr>
    </w:p>
    <w:p>
      <w:pPr>
        <w:spacing w:after="0" w:line="480" w:lineRule="auto"/>
        <w:jc w:val="center"/>
        <w:rPr>
          <w:rFonts w:cs="Times New Roman"/>
          <w:szCs w:val="24"/>
          <w:vertAlign w:val="superscript"/>
        </w:rPr>
      </w:pPr>
      <w:r>
        <w:rPr>
          <w:rFonts w:cs="Times New Roman"/>
          <w:szCs w:val="24"/>
        </w:rPr>
        <w:t xml:space="preserve">Gen-Chang </w:t>
      </w:r>
      <w:r>
        <w:rPr>
          <w:rFonts w:eastAsia="DFKai-SB" w:cs="Times New Roman"/>
          <w:szCs w:val="24"/>
        </w:rPr>
        <w:t>Hsu</w:t>
      </w:r>
      <w:r>
        <w:rPr>
          <w:rFonts w:eastAsia="DFKai-SB" w:cs="Times New Roman"/>
          <w:szCs w:val="24"/>
          <w:vertAlign w:val="superscript"/>
        </w:rPr>
        <w:t>1</w:t>
      </w:r>
      <w:r>
        <w:rPr>
          <w:rFonts w:eastAsia="DFKai-SB" w:cs="Times New Roman"/>
          <w:szCs w:val="24"/>
        </w:rPr>
        <w:t>, Jia-Ang</w:t>
      </w:r>
      <w:r>
        <w:rPr>
          <w:rFonts w:cs="Times New Roman"/>
          <w:szCs w:val="24"/>
        </w:rPr>
        <w:t xml:space="preserve"> Ou</w:t>
      </w:r>
      <w:r>
        <w:rPr>
          <w:rFonts w:cs="Times New Roman"/>
          <w:szCs w:val="24"/>
          <w:vertAlign w:val="superscript"/>
        </w:rPr>
        <w:t>2,3</w:t>
      </w:r>
      <w:r>
        <w:rPr>
          <w:rFonts w:cs="Times New Roman"/>
          <w:szCs w:val="24"/>
        </w:rPr>
        <w:t>, Min-Hsuan Ni</w:t>
      </w:r>
      <w:r>
        <w:rPr>
          <w:rFonts w:cs="Times New Roman"/>
          <w:szCs w:val="24"/>
          <w:vertAlign w:val="superscript"/>
        </w:rPr>
        <w:t>2</w:t>
      </w:r>
      <w:r>
        <w:rPr>
          <w:rFonts w:cs="Times New Roman"/>
          <w:szCs w:val="24"/>
        </w:rPr>
        <w:t>, Zheng-Hong Lin</w:t>
      </w:r>
      <w:r>
        <w:rPr>
          <w:rFonts w:cs="Times New Roman"/>
          <w:szCs w:val="24"/>
          <w:vertAlign w:val="superscript"/>
        </w:rPr>
        <w:t>2</w:t>
      </w:r>
      <w:r>
        <w:rPr>
          <w:rFonts w:cs="Times New Roman"/>
          <w:szCs w:val="24"/>
        </w:rPr>
        <w:t xml:space="preserve"> and Chuan-Kai Ho</w:t>
      </w:r>
      <w:r>
        <w:rPr>
          <w:rFonts w:cs="Times New Roman"/>
          <w:szCs w:val="24"/>
          <w:vertAlign w:val="superscript"/>
        </w:rPr>
        <w:t>1,2*</w:t>
      </w:r>
    </w:p>
    <w:p>
      <w:pPr>
        <w:spacing w:after="0" w:line="480" w:lineRule="auto"/>
        <w:rPr>
          <w:rFonts w:cs="Times New Roman"/>
          <w:szCs w:val="24"/>
          <w:vertAlign w:val="superscript"/>
        </w:rPr>
      </w:pPr>
    </w:p>
    <w:p>
      <w:pPr>
        <w:spacing w:after="0" w:line="480" w:lineRule="auto"/>
        <w:jc w:val="left"/>
        <w:rPr>
          <w:rFonts w:cs="Times New Roman"/>
          <w:szCs w:val="24"/>
        </w:rPr>
      </w:pPr>
      <w:r>
        <w:rPr>
          <w:rFonts w:cs="Times New Roman"/>
          <w:szCs w:val="24"/>
          <w:vertAlign w:val="superscript"/>
        </w:rPr>
        <w:t>1</w:t>
      </w:r>
      <w:r>
        <w:rPr>
          <w:rFonts w:cs="Times New Roman"/>
          <w:szCs w:val="24"/>
        </w:rPr>
        <w:t>Department of Life Science, National Taiwan University, Taipei 106, Taiwan</w:t>
      </w:r>
    </w:p>
    <w:p>
      <w:pPr>
        <w:spacing w:after="0" w:line="480" w:lineRule="auto"/>
        <w:jc w:val="left"/>
        <w:rPr>
          <w:rFonts w:cs="Times New Roman"/>
          <w:szCs w:val="24"/>
        </w:rPr>
      </w:pPr>
      <w:r>
        <w:rPr>
          <w:rFonts w:cs="Times New Roman"/>
          <w:szCs w:val="24"/>
          <w:vertAlign w:val="superscript"/>
        </w:rPr>
        <w:t>2</w:t>
      </w:r>
      <w:r>
        <w:rPr>
          <w:rFonts w:cs="Times New Roman"/>
          <w:szCs w:val="24"/>
        </w:rPr>
        <w:t>Institute of Ecology and Evolutionary Biology, National Taiwan University, Taipei 106, Taiwan</w:t>
      </w:r>
    </w:p>
    <w:p>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 Vancouver, BC, V6T 1Z4, Canada</w:t>
      </w:r>
    </w:p>
    <w:p>
      <w:pPr>
        <w:spacing w:after="0" w:line="480" w:lineRule="auto"/>
        <w:jc w:val="left"/>
        <w:rPr>
          <w:rFonts w:cs="Times New Roman"/>
          <w:szCs w:val="24"/>
        </w:rPr>
      </w:pPr>
    </w:p>
    <w:p>
      <w:pPr>
        <w:spacing w:after="0" w:line="480" w:lineRule="auto"/>
        <w:jc w:val="left"/>
        <w:rPr>
          <w:rFonts w:cs="Times New Roman"/>
          <w:szCs w:val="24"/>
        </w:rPr>
      </w:pPr>
      <w:r>
        <w:rPr>
          <w:rFonts w:cs="Times New Roman"/>
          <w:szCs w:val="24"/>
        </w:rPr>
        <w:t xml:space="preserve">* Corresponding author.  </w:t>
      </w:r>
    </w:p>
    <w:p>
      <w:pPr>
        <w:spacing w:after="0" w:line="480" w:lineRule="auto"/>
        <w:jc w:val="left"/>
        <w:rPr>
          <w:rFonts w:cs="Times New Roman"/>
          <w:szCs w:val="24"/>
        </w:rPr>
      </w:pPr>
      <w:r>
        <w:rPr>
          <w:rFonts w:cs="Times New Roman"/>
          <w:szCs w:val="24"/>
        </w:rPr>
        <w:t xml:space="preserve">ORCiD ID: http://orcid.org/0000-0002-6437-0073  </w:t>
      </w:r>
    </w:p>
    <w:p>
      <w:pPr>
        <w:spacing w:after="0" w:line="480" w:lineRule="auto"/>
        <w:jc w:val="left"/>
        <w:rPr>
          <w:rFonts w:cs="Times New Roman"/>
          <w:szCs w:val="24"/>
        </w:rPr>
      </w:pPr>
      <w:r>
        <w:rPr>
          <w:rFonts w:cs="Times New Roman"/>
          <w:szCs w:val="24"/>
        </w:rPr>
        <w:t>Address: Institute of Ecology and Evolutionary Biology, National Taiwan University, Taipei 106, Taiwan</w:t>
      </w:r>
    </w:p>
    <w:p>
      <w:pPr>
        <w:spacing w:after="0" w:line="480" w:lineRule="auto"/>
        <w:jc w:val="left"/>
        <w:rPr>
          <w:rFonts w:cs="Times New Roman"/>
          <w:color w:val="0000FF"/>
          <w:szCs w:val="24"/>
          <w:u w:val="single"/>
        </w:rPr>
      </w:pPr>
      <w:r>
        <w:rPr>
          <w:rFonts w:cs="Times New Roman"/>
          <w:szCs w:val="24"/>
        </w:rPr>
        <w:t xml:space="preserve">Email: </w:t>
      </w:r>
      <w:r>
        <w:fldChar w:fldCharType="begin"/>
      </w:r>
      <w:r>
        <w:instrText xml:space="preserve"> HYPERLINK "mailto:ckho@ntu.edu.tw" </w:instrText>
      </w:r>
      <w:r>
        <w:fldChar w:fldCharType="separate"/>
      </w:r>
      <w:r>
        <w:rPr>
          <w:rStyle w:val="11"/>
          <w:rFonts w:cs="Times New Roman"/>
          <w:szCs w:val="24"/>
        </w:rPr>
        <w:t>ckho@ntu.edu.tw</w:t>
      </w:r>
      <w:r>
        <w:rPr>
          <w:rStyle w:val="11"/>
          <w:rFonts w:cs="Times New Roman"/>
          <w:szCs w:val="24"/>
        </w:rPr>
        <w:fldChar w:fldCharType="end"/>
      </w:r>
      <w:r>
        <w:rPr>
          <w:rFonts w:cs="Times New Roman"/>
          <w:color w:val="000000" w:themeColor="text1"/>
        </w:rPr>
        <w:br w:type="page"/>
      </w:r>
    </w:p>
    <w:p>
      <w:pPr>
        <w:spacing w:after="0" w:line="480" w:lineRule="auto"/>
        <w:jc w:val="center"/>
        <w:rPr>
          <w:rFonts w:cs="Times New Roman"/>
          <w:b/>
          <w:color w:val="000000" w:themeColor="text1"/>
          <w:sz w:val="28"/>
          <w:szCs w:val="28"/>
        </w:rPr>
      </w:pPr>
      <w:r>
        <w:rPr>
          <w:rFonts w:cs="Times New Roman"/>
          <w:b/>
          <w:color w:val="000000" w:themeColor="text1"/>
          <w:sz w:val="28"/>
          <w:szCs w:val="28"/>
        </w:rPr>
        <w:t>Abstract</w:t>
      </w:r>
    </w:p>
    <w:p>
      <w:pPr>
        <w:spacing w:after="0" w:line="480" w:lineRule="auto"/>
        <w:jc w:val="left"/>
        <w:rPr>
          <w:rFonts w:cs="Times New Roman"/>
          <w:color w:val="000000" w:themeColor="text1"/>
        </w:rPr>
      </w:pPr>
      <w:commentRangeStart w:id="0"/>
      <w:r>
        <w:rPr>
          <w:rFonts w:cs="Times New Roman"/>
          <w:color w:val="000000" w:themeColor="text1"/>
        </w:rPr>
        <w:t>Biocontrol</w:t>
      </w:r>
      <w:commentRangeEnd w:id="0"/>
      <w:r>
        <w:commentReference w:id="0"/>
      </w:r>
      <w:r>
        <w:rPr>
          <w:rFonts w:cs="Times New Roman"/>
          <w:color w:val="000000" w:themeColor="text1"/>
        </w:rPr>
        <w:t xml:space="preserve">, using natural enemies for pest control, has a long history in agriculture.  It has received a surge of interest in the recent Anthropocene because of its potential as a valuable tool for sustainable agriculture.  To solve a long-standing puzzle in biocontrol—how well the ubiquitous generalist arthropod predators (GAPs) function as biocontrol agents—this study </w:t>
      </w:r>
      <w:r>
        <w:rPr>
          <w:rFonts w:cs="Times New Roman"/>
        </w:rPr>
        <w:t xml:space="preserve">aimed to 1) quantify the diet composition of GAPs at each crop stage using </w:t>
      </w:r>
      <w:r>
        <w:rPr>
          <w:rFonts w:cs="Times New Roman"/>
          <w:color w:val="000000" w:themeColor="text1"/>
        </w:rPr>
        <w:t>stable isotope analysis</w:t>
      </w:r>
      <w:r>
        <w:rPr>
          <w:rFonts w:cs="Times New Roman"/>
        </w:rPr>
        <w:t xml:space="preserve">, 2) examine the consistency of GAPs in pest consumption over years, and 3) investigate how abiotic and biotic factors affect the diet composition of these predators.  Specifically, we sampled arthropod prey and GAPs in sub-tropical organic and conventional rice farms over crop stages (seedling, tillering, flowering, and ripening) </w:t>
      </w:r>
      <w:r>
        <w:rPr>
          <w:rFonts w:cs="Times New Roman"/>
          <w:color w:val="000000" w:themeColor="text1"/>
        </w:rPr>
        <w:t xml:space="preserve">in three consecutive years.  Among our field-collected samples, 352 arthropod predator and 828 prey isotope samples were analyzed to infer predator-prey interactions.  Our results show the following:  a) The proportion of rice pests in GAPs’ diets in both organic and conventional farms increased over the crop season, from 23-47% at the tillering stage to 79-95% at the ripening stage, across the three study years.  </w:t>
      </w:r>
      <w:r>
        <w:rPr>
          <w:rFonts w:cs="Times New Roman"/>
          <w:szCs w:val="28"/>
        </w:rPr>
        <w:t>The high percentage in pest consumption at late crop stages (flowering and ripening) suggests that GAPs can function as specialists in pest management during the critical period of crop production.  Regarding individual predator groups, spiders and ladybeetles exhibited distinct dietary patterns over crop stages.  b) The high pest consumption by GAPs at late crop stages was similar across years (</w:t>
      </w:r>
      <w:r>
        <w:rPr>
          <w:rFonts w:cs="Times New Roman"/>
          <w:color w:val="000000" w:themeColor="text1"/>
        </w:rPr>
        <w:t>with different climatic conditions),</w:t>
      </w:r>
      <w:r>
        <w:rPr>
          <w:rFonts w:cs="Times New Roman"/>
          <w:szCs w:val="28"/>
        </w:rPr>
        <w:t xml:space="preserve"> suggesting a consistency in GAP feeding habits and biocontrol value.  c) The proportion of rice pests in GAPs’ diets varied with farm type and crop stage (e.g., higher in conventional farms and during flowering/ripening stages).  By quantifying the diet composition of GAPs over crop stages, farm types, and years, this study rev</w:t>
      </w:r>
      <w:r>
        <w:t>eals that generalist predators have potential to produce a stable, predictable top</w:t>
      </w:r>
      <w:r>
        <w:rPr>
          <w:rFonts w:cs="Times New Roman"/>
          <w:color w:val="000000" w:themeColor="text1"/>
        </w:rPr>
        <w:t xml:space="preserve">-down effect on pests under various environmental conditions.  As sustainable agriculture has become increasingly important, incorporating the ubiquitous generalist predators into pest management will likely open a promising avenue towards this goal.           </w:t>
      </w:r>
    </w:p>
    <w:p>
      <w:pPr>
        <w:spacing w:after="0" w:line="480" w:lineRule="auto"/>
        <w:jc w:val="left"/>
        <w:rPr>
          <w:rFonts w:cs="Times New Roman"/>
          <w:i/>
          <w:iCs/>
          <w:szCs w:val="24"/>
        </w:rPr>
      </w:pPr>
    </w:p>
    <w:p>
      <w:pPr>
        <w:spacing w:after="0" w:line="480" w:lineRule="auto"/>
        <w:jc w:val="left"/>
        <w:rPr>
          <w:rFonts w:cs="Times New Roman"/>
          <w:b/>
          <w:color w:val="000000" w:themeColor="text1"/>
        </w:rPr>
      </w:pPr>
      <w:r>
        <w:rPr>
          <w:rFonts w:cs="Times New Roman"/>
          <w:i/>
          <w:iCs/>
          <w:szCs w:val="24"/>
        </w:rPr>
        <w:t xml:space="preserve">Keywords: biocontrol, </w:t>
      </w:r>
      <w:r>
        <w:rPr>
          <w:rFonts w:hint="eastAsia"/>
          <w:i/>
          <w:iCs/>
        </w:rPr>
        <w:t>trophic</w:t>
      </w:r>
      <w:r>
        <w:rPr>
          <w:i/>
          <w:iCs/>
        </w:rPr>
        <w:t xml:space="preserve"> interactions</w:t>
      </w:r>
      <w:r>
        <w:rPr>
          <w:rFonts w:hint="eastAsia"/>
          <w:i/>
          <w:iCs/>
        </w:rPr>
        <w:t>,</w:t>
      </w:r>
      <w:r>
        <w:rPr>
          <w:i/>
          <w:iCs/>
        </w:rPr>
        <w:t xml:space="preserve"> </w:t>
      </w:r>
      <w:r>
        <w:rPr>
          <w:rFonts w:cs="Times New Roman"/>
          <w:i/>
          <w:iCs/>
          <w:szCs w:val="24"/>
        </w:rPr>
        <w:t>generalist predators, rice paddy, organic and conventional farms, stable isotope analysis</w:t>
      </w:r>
      <w:r>
        <w:rPr>
          <w:rFonts w:cs="Times New Roman"/>
          <w:b/>
          <w:color w:val="000000" w:themeColor="text1"/>
        </w:rPr>
        <w:br w:type="page"/>
      </w:r>
    </w:p>
    <w:p>
      <w:pPr>
        <w:spacing w:after="0" w:line="480" w:lineRule="auto"/>
        <w:rPr>
          <w:rFonts w:cs="Times New Roman"/>
          <w:b/>
          <w:color w:val="000000" w:themeColor="text1"/>
        </w:rPr>
      </w:pPr>
      <w:r>
        <w:rPr>
          <w:rFonts w:cs="Times New Roman"/>
          <w:b/>
          <w:color w:val="000000" w:themeColor="text1"/>
        </w:rPr>
        <w:t xml:space="preserve">1.  Introduction </w:t>
      </w:r>
    </w:p>
    <w:p>
      <w:pPr>
        <w:spacing w:after="0" w:line="480" w:lineRule="auto"/>
        <w:ind w:firstLine="720"/>
        <w:jc w:val="left"/>
        <w:rPr>
          <w:rFonts w:cs="Times New Roman"/>
        </w:rPr>
      </w:pPr>
      <w:r>
        <w:rPr>
          <w:rFonts w:cs="Times New Roman"/>
          <w:color w:val="000000" w:themeColor="text1"/>
        </w:rPr>
        <w:t xml:space="preserve">Using natural arthropod enemies for pest control has a long history in agriculture.  The earliest record of biocontrol was </w:t>
      </w:r>
      <w:r>
        <w:rPr>
          <w:rFonts w:cs="Times New Roman"/>
          <w:color w:val="000000" w:themeColor="text1"/>
          <w:shd w:val="clear" w:color="auto" w:fill="FFFFFF"/>
        </w:rPr>
        <w:t xml:space="preserve">documented in the book </w:t>
      </w:r>
      <w:r>
        <w:rPr>
          <w:rFonts w:cs="Times New Roman"/>
          <w:i/>
          <w:iCs/>
          <w:color w:val="000000" w:themeColor="text1"/>
          <w:shd w:val="clear" w:color="auto" w:fill="FFFFFF"/>
        </w:rPr>
        <w:t>Plants of the Southern Regions</w:t>
      </w:r>
      <w:r>
        <w:rPr>
          <w:rFonts w:cs="Times New Roman"/>
          <w:iCs/>
          <w:color w:val="000000" w:themeColor="text1"/>
          <w:shd w:val="clear" w:color="auto" w:fill="FFFFFF"/>
        </w:rPr>
        <w:t xml:space="preserve"> </w:t>
      </w:r>
      <w:r>
        <w:rPr>
          <w:rFonts w:cs="Times New Roman"/>
          <w:color w:val="000000" w:themeColor="text1"/>
          <w:shd w:val="clear" w:color="auto" w:fill="FFFFFF"/>
        </w:rPr>
        <w:t>(</w:t>
      </w:r>
      <w:r>
        <w:rPr>
          <w:rFonts w:cs="Times New Roman"/>
          <w:i/>
          <w:color w:val="000000" w:themeColor="text1"/>
          <w:shd w:val="clear" w:color="auto" w:fill="FFFFFF"/>
        </w:rPr>
        <w:t>ca.</w:t>
      </w:r>
      <w:r>
        <w:rPr>
          <w:rFonts w:cs="Times New Roman"/>
          <w:color w:val="000000" w:themeColor="text1"/>
          <w:shd w:val="clear" w:color="auto" w:fill="FFFFFF"/>
        </w:rPr>
        <w:t xml:space="preserve"> 304 A.D.</w:t>
      </w:r>
      <w:r>
        <w:rPr>
          <w:rFonts w:cs="Times New Roman"/>
          <w:shd w:val="clear" w:color="auto" w:fill="FFFFFF"/>
        </w:rPr>
        <w:t xml:space="preserve">).  It described </w:t>
      </w:r>
      <w:r>
        <w:rPr>
          <w:rFonts w:cs="Times New Roman"/>
          <w:iCs/>
          <w:shd w:val="clear" w:color="auto" w:fill="FFFFFF"/>
        </w:rPr>
        <w:t xml:space="preserve">people in Southern China selling ants and their nests (attached to branches) in the markets to control </w:t>
      </w:r>
      <w:r>
        <w:rPr>
          <w:rFonts w:cs="Times New Roman"/>
        </w:rPr>
        <w:t xml:space="preserve">citrus insect pests </w:t>
      </w:r>
      <w:r>
        <w:rPr>
          <w:rFonts w:cs="Times New Roman"/>
        </w:rPr>
        <w:fldChar w:fldCharType="begin"/>
      </w:r>
      <w:r>
        <w:rPr>
          <w:rFonts w:cs="Times New Roman"/>
        </w:rPr>
        <w:instrText xml:space="preserve"> ADDIN EN.CITE &lt;EndNote&gt;&lt;Cite&gt;&lt;Author&gt;Huang&lt;/Author&gt;&lt;Year&gt;1987&lt;/Year&gt;&lt;RecNum&gt;897&lt;/RecNum&gt;&lt;DisplayText&gt;(Huang and Yang, 1987)&lt;/DisplayText&gt;&lt;record&gt;&lt;rec-number&gt;897&lt;/rec-number&gt;&lt;foreign-keys&gt;&lt;key app="EN" db-id="s2a9tdf5ptxsr1ex5t7x9av4z2zfr0vx0dev" timestamp="1661939937"&gt;897&lt;/key&gt;&lt;/foreign-keys&gt;&lt;ref-type name="Journal Article"&gt;17&lt;/ref-type&gt;&lt;contributors&gt;&lt;authors&gt;&lt;author&gt;Huang, H. T.&lt;/author&gt;&lt;author&gt;Yang, P.&lt;/author&gt;&lt;/authors&gt;&lt;/contributors&gt;&lt;auth-address&gt;Zhongshan Univ, Inst Entomol, Guangzhou, Peoples R China&lt;/auth-address&gt;&lt;titles&gt;&lt;title&gt;The ancient cultured citrus ant&lt;/title&gt;&lt;secondary-title&gt;Bioscience&lt;/secondary-title&gt;&lt;alt-title&gt;Bioscience&lt;/alt-title&gt;&lt;/titles&gt;&lt;periodical&gt;&lt;full-title&gt;Bioscience&lt;/full-title&gt;&lt;abbr-1&gt;Bioscience&lt;/abbr-1&gt;&lt;/periodical&gt;&lt;alt-periodical&gt;&lt;full-title&gt;Bioscience&lt;/full-title&gt;&lt;abbr-1&gt;Bioscience&lt;/abbr-1&gt;&lt;/alt-periodical&gt;&lt;pages&gt;665-671&lt;/pages&gt;&lt;volume&gt;37&lt;/volume&gt;&lt;number&gt;9&lt;/number&gt;&lt;dates&gt;&lt;year&gt;1987&lt;/year&gt;&lt;pub-dates&gt;&lt;date&gt;Oct&lt;/date&gt;&lt;/pub-dates&gt;&lt;/dates&gt;&lt;isbn&gt;0006-3568&lt;/isbn&gt;&lt;accession-num&gt;WOS:A1987K113400013&lt;/accession-num&gt;&lt;urls&gt;&lt;related-urls&gt;&lt;url&gt;&amp;lt;Go to ISI&amp;gt;://WOS:A1987K113400013&lt;/url&gt;&lt;/related-urls&gt;&lt;/urls&gt;&lt;electronic-resource-num&gt;Doi 10.2307/1310713&lt;/electronic-resource-num&gt;&lt;language&gt;English&lt;/language&gt;&lt;/record&gt;&lt;/Cite&gt;&lt;/EndNote&gt;</w:instrText>
      </w:r>
      <w:r>
        <w:rPr>
          <w:rFonts w:cs="Times New Roman"/>
        </w:rPr>
        <w:fldChar w:fldCharType="separate"/>
      </w:r>
      <w:r>
        <w:rPr>
          <w:rFonts w:cs="Times New Roman"/>
        </w:rPr>
        <w:t>(Huang and Yang, 1987)</w:t>
      </w:r>
      <w:r>
        <w:rPr>
          <w:rFonts w:cs="Times New Roman"/>
        </w:rPr>
        <w:fldChar w:fldCharType="end"/>
      </w:r>
      <w:r>
        <w:rPr>
          <w:rFonts w:cs="Times New Roman"/>
        </w:rPr>
        <w:t xml:space="preserve">.  Nevertheless, with the advent of modern technologies in the past century, synthetic pesticides have become the main method for controlling pests in agriculture.  However, this comes at a cost, such as posing risks to people, reducing biodiversity (e.g., a decline in top predators) and hampering ecosystem functions (e.g., a decline in pollinator service) </w:t>
      </w:r>
      <w:r>
        <w:rPr>
          <w:rFonts w:cs="Times New Roman"/>
        </w:rPr>
        <w:fldChar w:fldCharType="begin"/>
      </w:r>
      <w:r>
        <w:rPr>
          <w:rFonts w:cs="Times New Roman"/>
        </w:rPr>
        <w:instrText xml:space="preserve"> ADDIN EN.CITE &lt;EndNote&gt;&lt;Cite&gt;&lt;Author&gt;Geiger&lt;/Author&gt;&lt;Year&gt;2010&lt;/Year&gt;&lt;RecNum&gt;44&lt;/RecNum&gt;&lt;DisplayText&gt;(Geiger&lt;style face="italic"&gt; et al.&lt;/style&gt;, 2010; Kehoe&lt;style face="italic"&gt; et al.&lt;/style&gt;, 2017)&lt;/DisplayText&gt;&lt;record&gt;&lt;rec-number&gt;44&lt;/rec-number&gt;&lt;foreign-keys&gt;&lt;key app="EN" db-id="2vstfap51s9ztmea0af5fa9f5v90srreddde" timestamp="1621781098"&gt;44&lt;/key&gt;&lt;/foreign-keys&gt;&lt;ref-type name="Journal Article"&gt;17&lt;/ref-type&gt;&lt;contributors&gt;&lt;authors&gt;&lt;author&gt;Geiger, Flavia&lt;/author&gt;&lt;author&gt;Bengtsson, Jan&lt;/author&gt;&lt;author&gt;Berendse, Frank&lt;/author&gt;&lt;author&gt;Weisser, Wolfgang W&lt;/author&gt;&lt;author&gt;Emmerson, Mark&lt;/author&gt;&lt;author&gt;Morales, Manuel B&lt;/author&gt;&lt;author&gt;Ceryngier, Piotr&lt;/author&gt;&lt;author&gt;Liira, Jaan&lt;/author&gt;&lt;author&gt;Tscharntke, Teja&lt;/author&gt;&lt;author&gt;Winqvist, Camilla&lt;/author&gt;&lt;/authors&gt;&lt;/contributors&gt;&lt;titles&gt;&lt;title&gt;Persistent negative effects of pesticides on biodiversity and biological control potential on European farmland&lt;/title&gt;&lt;secondary-title&gt;Basic and Applied Ecology&lt;/secondary-title&gt;&lt;/titles&gt;&lt;periodical&gt;&lt;full-title&gt;Basic and Applied Ecology&lt;/full-title&gt;&lt;/periodical&gt;&lt;pages&gt;97-105&lt;/pages&gt;&lt;volume&gt;11&lt;/volume&gt;&lt;number&gt;2&lt;/number&gt;&lt;dates&gt;&lt;year&gt;2010&lt;/year&gt;&lt;/dates&gt;&lt;isbn&gt;1439-1791&lt;/isbn&gt;&lt;urls&gt;&lt;/urls&gt;&lt;/record&gt;&lt;/Cite&gt;&lt;Cite&gt;&lt;Author&gt;Kehoe&lt;/Author&gt;&lt;Year&gt;2017&lt;/Year&gt;&lt;RecNum&gt;2&lt;/RecNum&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Pr>
          <w:rFonts w:cs="Times New Roman"/>
        </w:rPr>
        <w:fldChar w:fldCharType="separate"/>
      </w:r>
      <w:r>
        <w:rPr>
          <w:rFonts w:cs="Times New Roman"/>
        </w:rPr>
        <w:t>(Geiger</w:t>
      </w:r>
      <w:r>
        <w:rPr>
          <w:rFonts w:cs="Times New Roman"/>
          <w:i/>
        </w:rPr>
        <w:t xml:space="preserve"> et al.</w:t>
      </w:r>
      <w:r>
        <w:rPr>
          <w:rFonts w:cs="Times New Roman"/>
        </w:rPr>
        <w:t>, 2010; Kehoe</w:t>
      </w:r>
      <w:r>
        <w:rPr>
          <w:rFonts w:cs="Times New Roman"/>
          <w:i/>
        </w:rPr>
        <w:t xml:space="preserve"> et al.</w:t>
      </w:r>
      <w:r>
        <w:rPr>
          <w:rFonts w:cs="Times New Roman"/>
        </w:rPr>
        <w:t>, 2017)</w:t>
      </w:r>
      <w:r>
        <w:rPr>
          <w:rFonts w:cs="Times New Roman"/>
        </w:rPr>
        <w:fldChar w:fldCharType="end"/>
      </w:r>
      <w:r>
        <w:rPr>
          <w:rFonts w:cs="Times New Roman"/>
        </w:rPr>
        <w:t xml:space="preserve">.  As agriculture has become the largest land use type worldwide and a major driver for the global biodiversity crisis and environmental degradation in Anthropocene </w:t>
      </w:r>
      <w:r>
        <w:rPr>
          <w:rFonts w:cs="Times New Roman"/>
        </w:rPr>
        <w:fldChar w:fldCharType="begin"/>
      </w:r>
      <w:r>
        <w:rPr>
          <w:rFonts w:cs="Times New Roman"/>
        </w:rPr>
        <w:instrText xml:space="preserve"> ADDIN EN.CITE &lt;EndNote&gt;&lt;Cite&gt;&lt;Author&gt;Campbell&lt;/Author&gt;&lt;Year&gt;2017&lt;/Year&gt;&lt;RecNum&gt;45&lt;/RecNum&gt;&lt;DisplayText&gt;(Campbell&lt;style face="italic"&gt; et al.&lt;/style&gt;, 2017)&lt;/DisplayText&gt;&lt;record&gt;&lt;rec-number&gt;45&lt;/rec-number&gt;&lt;foreign-keys&gt;&lt;key app="EN" db-id="2vstfap51s9ztmea0af5fa9f5v90srreddde" timestamp="1621781246"&gt;45&lt;/key&gt;&lt;/foreign-keys&gt;&lt;ref-type name="Journal Article"&gt;17&lt;/ref-type&gt;&lt;contributors&gt;&lt;authors&gt;&lt;author&gt;Campbell, Bruce M&lt;/author&gt;&lt;author&gt;Beare, Douglas J&lt;/author&gt;&lt;author&gt;Bennett, Elena M&lt;/author&gt;&lt;author&gt;Hall-Spencer, Jason M&lt;/author&gt;&lt;author&gt;Ingram, John SI&lt;/author&gt;&lt;author&gt;Jaramillo, Fernando&lt;/author&gt;&lt;author&gt;Ortiz, Rodomiro&lt;/author&gt;&lt;author&gt;Ramankutty, Navin&lt;/author&gt;&lt;author&gt;Sayer, Jeffrey A&lt;/author&gt;&lt;author&gt;Shindell, Drew&lt;/author&gt;&lt;/authors&gt;&lt;/contributors&gt;&lt;titles&gt;&lt;title&gt;Agriculture production as a major driver of the Earth system exceeding planetary boundaries&lt;/title&gt;&lt;secondary-title&gt;Ecology and Society&lt;/secondary-title&gt;&lt;/titles&gt;&lt;periodical&gt;&lt;full-title&gt;Ecology and Society&lt;/full-title&gt;&lt;/periodical&gt;&lt;volume&gt;22&lt;/volume&gt;&lt;number&gt;4&lt;/number&gt;&lt;dates&gt;&lt;year&gt;2017&lt;/year&gt;&lt;/dates&gt;&lt;urls&gt;&lt;/urls&gt;&lt;/record&gt;&lt;/Cite&gt;&lt;/EndNote&gt;</w:instrText>
      </w:r>
      <w:r>
        <w:rPr>
          <w:rFonts w:cs="Times New Roman"/>
        </w:rPr>
        <w:fldChar w:fldCharType="separate"/>
      </w:r>
      <w:r>
        <w:rPr>
          <w:rFonts w:cs="Times New Roman"/>
        </w:rPr>
        <w:t>(Campbell</w:t>
      </w:r>
      <w:r>
        <w:rPr>
          <w:rFonts w:cs="Times New Roman"/>
          <w:i/>
        </w:rPr>
        <w:t xml:space="preserve"> et al.</w:t>
      </w:r>
      <w:r>
        <w:rPr>
          <w:rFonts w:cs="Times New Roman"/>
        </w:rPr>
        <w:t>, 2017)</w:t>
      </w:r>
      <w:r>
        <w:rPr>
          <w:rFonts w:cs="Times New Roman"/>
        </w:rPr>
        <w:fldChar w:fldCharType="end"/>
      </w:r>
      <w:r>
        <w:rPr>
          <w:rFonts w:cs="Times New Roman"/>
        </w:rPr>
        <w:t xml:space="preserve">, a shift from synthetic pesticides to environmentally friendly practices (e.g., biocontrol) is urgently needed to make agriculture more sustainable </w:t>
      </w:r>
      <w:r>
        <w:rPr>
          <w:rFonts w:cs="Times New Roman"/>
        </w:rPr>
        <w:fldChar w:fldCharType="begin"/>
      </w:r>
      <w:r>
        <w:rPr>
          <w:rFonts w:cs="Times New Roman"/>
        </w:rPr>
        <w:instrText xml:space="preserve"> ADDIN EN.CITE &lt;EndNote&gt;&lt;Cite&gt;&lt;Author&gt;Gomiero&lt;/Author&gt;&lt;Year&gt;2011&lt;/Year&gt;&lt;RecNum&gt;3&lt;/RecNum&gt;&lt;DisplayText&gt;(Gomiero&lt;style face="italic"&gt; et al.&lt;/style&gt;,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Pr>
          <w:rFonts w:cs="Times New Roman"/>
        </w:rPr>
        <w:fldChar w:fldCharType="separate"/>
      </w:r>
      <w:r>
        <w:rPr>
          <w:rFonts w:cs="Times New Roman"/>
        </w:rPr>
        <w:t>(Gomiero</w:t>
      </w:r>
      <w:r>
        <w:rPr>
          <w:rFonts w:cs="Times New Roman"/>
          <w:i/>
        </w:rPr>
        <w:t xml:space="preserve"> et al.</w:t>
      </w:r>
      <w:r>
        <w:rPr>
          <w:rFonts w:cs="Times New Roman"/>
        </w:rPr>
        <w:t>, 2011)</w:t>
      </w:r>
      <w:r>
        <w:rPr>
          <w:rFonts w:cs="Times New Roman"/>
        </w:rPr>
        <w:fldChar w:fldCharType="end"/>
      </w:r>
      <w:r>
        <w:rPr>
          <w:rFonts w:cs="Times New Roman"/>
        </w:rPr>
        <w:t xml:space="preserve">.  For example, the European Commission has announced its plan to reduce the use of chemical pesticides in European Union agricultural systems by 50% by 2030 </w:t>
      </w:r>
      <w:r>
        <w:rPr>
          <w:rFonts w:cs="Times New Roman"/>
        </w:rPr>
        <w:fldChar w:fldCharType="begin"/>
      </w:r>
      <w:r>
        <w:rPr>
          <w:rFonts w:cs="Times New Roman"/>
        </w:rPr>
        <w:instrText xml:space="preserve"> ADDIN EN.CITE &lt;EndNote&gt;&lt;Cite&gt;&lt;Author&gt;European Commission&lt;/Author&gt;&lt;Year&gt;2020&lt;/Year&gt;&lt;RecNum&gt;901&lt;/RecNum&gt;&lt;DisplayText&gt;(European Commission, 2020)&lt;/DisplayText&gt;&lt;record&gt;&lt;rec-number&gt;901&lt;/rec-number&gt;&lt;foreign-keys&gt;&lt;key app="EN" db-id="s2a9tdf5ptxsr1ex5t7x9av4z2zfr0vx0dev" timestamp="1661943542"&gt;901&lt;/key&gt;&lt;/foreign-keys&gt;&lt;ref-type name="Report"&gt;27&lt;/ref-type&gt;&lt;contributors&gt;&lt;authors&gt;&lt;author&gt;European Commission,&lt;/author&gt;&lt;/authors&gt;&lt;/contributors&gt;&lt;titles&gt;&lt;title&gt;Communication from the commission to the European parliament, the council, the European economic and social committee and the committee of the regions: a farm to fork strategy for a fair, healthy and environmentally-friendly food system COM/2020/381 final&lt;/title&gt;&lt;/titles&gt;&lt;dates&gt;&lt;year&gt;2020&lt;/year&gt;&lt;/dates&gt;&lt;urls&gt;&lt;/urls&gt;&lt;/record&gt;&lt;/Cite&gt;&lt;/EndNote&gt;</w:instrText>
      </w:r>
      <w:r>
        <w:rPr>
          <w:rFonts w:cs="Times New Roman"/>
        </w:rPr>
        <w:fldChar w:fldCharType="separate"/>
      </w:r>
      <w:r>
        <w:rPr>
          <w:rFonts w:cs="Times New Roman"/>
        </w:rPr>
        <w:t>(European Commission, 2020)</w:t>
      </w:r>
      <w:r>
        <w:rPr>
          <w:rFonts w:cs="Times New Roman"/>
        </w:rPr>
        <w:fldChar w:fldCharType="end"/>
      </w:r>
      <w:r>
        <w:rPr>
          <w:rFonts w:cs="Times New Roman"/>
        </w:rPr>
        <w:t xml:space="preserve">.  To achieve this ambitious sustainability goal, biocontrol by natural enemies has been considered a key approach and has regained importance in modern agriculture. </w:t>
      </w:r>
    </w:p>
    <w:p>
      <w:pPr>
        <w:spacing w:after="0" w:line="480" w:lineRule="auto"/>
        <w:jc w:val="left"/>
        <w:rPr>
          <w:rFonts w:cs="Times New Roman"/>
          <w:color w:val="000000" w:themeColor="text1"/>
        </w:rPr>
      </w:pPr>
      <w:r>
        <w:rPr>
          <w:rFonts w:cs="Times New Roman"/>
          <w:color w:val="000000" w:themeColor="text1"/>
        </w:rPr>
        <w:tab/>
      </w:r>
      <w:r>
        <w:rPr>
          <w:rFonts w:cs="Times New Roman"/>
          <w:color w:val="000000" w:themeColor="text1"/>
        </w:rPr>
        <w:t xml:space="preserve">Natural enemies used for pest control can be classified into two major groups based on their prey range: specialist and generalist predators.  While specialist predators (e.g., parasitoid wasps) have been widely advocated in agriculture because they target specific pest species and produce less undesirable non-target effects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 xml:space="preserve">, generalist predators (e.g., spiders) have been increasingly appreciated for their conspicuous existence and consistent biocontrol effect on pests </w: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 </w:instrText>
      </w:r>
      <w:r>
        <w:rPr>
          <w:rFonts w:cs="Times New Roman"/>
          <w:color w:val="000000" w:themeColor="text1"/>
        </w:rPr>
        <w:fldChar w:fldCharType="begin">
          <w:fldData xml:space="preserve">PEVuZE5vdGU+PENpdGU+PEF1dGhvcj5TeW1vbmRzb248L0F1dGhvcj48WWVhcj4yMDAyPC9ZZWFy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</w:fldData>
        </w:fldChar>
      </w:r>
      <w:r>
        <w:rPr>
          <w:rFonts w:cs="Times New Roman"/>
          <w:color w:val="000000" w:themeColor="text1"/>
        </w:rPr>
        <w:instrText xml:space="preserve"> ADDIN EN.CITE.DATA </w:instrText>
      </w:r>
      <w:r>
        <w:rPr>
          <w:rFonts w:cs="Times New Roman"/>
          <w:color w:val="000000" w:themeColor="text1"/>
        </w:rPr>
        <w:fldChar w:fldCharType="end"/>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 Stiling and Cornelissen, 2005; Michalko</w:t>
      </w:r>
      <w:r>
        <w:rPr>
          <w:rFonts w:cs="Times New Roman"/>
          <w:i/>
          <w:color w:val="000000" w:themeColor="text1"/>
        </w:rPr>
        <w:t xml:space="preserve"> et al.</w:t>
      </w:r>
      <w:r>
        <w:rPr>
          <w:rFonts w:cs="Times New Roman"/>
          <w:color w:val="000000" w:themeColor="text1"/>
        </w:rPr>
        <w:t>, 2019; Hsu</w:t>
      </w:r>
      <w:r>
        <w:rPr>
          <w:rFonts w:cs="Times New Roman"/>
          <w:i/>
          <w:color w:val="000000" w:themeColor="text1"/>
        </w:rPr>
        <w:t xml:space="preserve"> et al.</w:t>
      </w:r>
      <w:r>
        <w:rPr>
          <w:rFonts w:cs="Times New Roman"/>
          <w:color w:val="000000" w:themeColor="text1"/>
        </w:rPr>
        <w:t>, 2021; Gajski</w:t>
      </w:r>
      <w:r>
        <w:rPr>
          <w:rFonts w:cs="Times New Roman"/>
          <w:i/>
          <w:color w:val="000000" w:themeColor="text1"/>
        </w:rPr>
        <w:t xml:space="preserve"> et al.</w:t>
      </w:r>
      <w:r>
        <w:rPr>
          <w:rFonts w:cs="Times New Roman"/>
          <w:color w:val="000000" w:themeColor="text1"/>
        </w:rPr>
        <w:t>, 2023)</w:t>
      </w:r>
      <w:r>
        <w:rPr>
          <w:rFonts w:cs="Times New Roman"/>
          <w:color w:val="000000" w:themeColor="text1"/>
        </w:rPr>
        <w:fldChar w:fldCharType="end"/>
      </w:r>
      <w:r>
        <w:rPr>
          <w:rFonts w:cs="Times New Roman"/>
          <w:color w:val="000000" w:themeColor="text1"/>
        </w:rPr>
        <w:t xml:space="preserve">.  For example, generalist predators were commonly reported in various agro-ecosystems and significantly reduced pest abundance in approximately 75% of cases in 181 field manipulative studies </w:t>
      </w:r>
      <w:r>
        <w:rPr>
          <w:rFonts w:cs="Times New Roman"/>
          <w:color w:val="000000" w:themeColor="text1"/>
        </w:rPr>
        <w:fldChar w:fldCharType="begin"/>
      </w:r>
      <w:r>
        <w:rPr>
          <w:rFonts w:cs="Times New Roman"/>
          <w:color w:val="000000" w:themeColor="text1"/>
        </w:rPr>
        <w:instrText xml:space="preserve"> ADDIN EN.CITE &lt;EndNote&gt;&lt;Cite&gt;&lt;Author&gt;Symondson&lt;/Author&gt;&lt;Year&gt;2002&lt;/Year&gt;&lt;RecNum&gt;6&lt;/RecNum&gt;&lt;DisplayText&gt;(Symondson&lt;style face="italic"&gt; et al.&lt;/style&gt;,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entomology&lt;/secondary-title&gt;&lt;/titles&gt;&lt;periodical&gt;&lt;full-title&gt;Annual review of entomology&lt;/full-title&gt;&lt;/periodical&gt;&lt;pages&gt;561-594&lt;/pages&gt;&lt;volume&gt;47&lt;/volume&gt;&lt;number&gt;1&lt;/number&gt;&lt;dates&gt;&lt;year&gt;2002&lt;/year&gt;&lt;/dates&gt;&lt;isbn&gt;0066-4170&lt;/isbn&gt;&lt;urls&gt;&lt;/urls&gt;&lt;/record&gt;&lt;/Cite&gt;&lt;/EndNote&gt;</w:instrText>
      </w:r>
      <w:r>
        <w:rPr>
          <w:rFonts w:cs="Times New Roman"/>
          <w:color w:val="000000" w:themeColor="text1"/>
        </w:rPr>
        <w:fldChar w:fldCharType="separate"/>
      </w:r>
      <w:r>
        <w:rPr>
          <w:rFonts w:cs="Times New Roman"/>
          <w:color w:val="000000" w:themeColor="text1"/>
        </w:rPr>
        <w:t>(Symondson</w:t>
      </w:r>
      <w:r>
        <w:rPr>
          <w:rFonts w:cs="Times New Roman"/>
          <w:i/>
          <w:color w:val="000000" w:themeColor="text1"/>
        </w:rPr>
        <w:t xml:space="preserve"> et al.</w:t>
      </w:r>
      <w:r>
        <w:rPr>
          <w:rFonts w:cs="Times New Roman"/>
          <w:color w:val="000000" w:themeColor="text1"/>
        </w:rPr>
        <w:t>, 2002)</w:t>
      </w:r>
      <w:r>
        <w:rPr>
          <w:rFonts w:cs="Times New Roman"/>
          <w:color w:val="000000" w:themeColor="text1"/>
        </w:rPr>
        <w:fldChar w:fldCharType="end"/>
      </w:r>
      <w:r>
        <w:rPr>
          <w:rFonts w:cs="Times New Roman"/>
          <w:color w:val="000000" w:themeColor="text1"/>
        </w:rPr>
        <w:t xml:space="preserve">.  Moreover, a meta-analysis suggests that generalist predators may exert stronger biocontrol effects on pest populations over time compared to specialists </w:t>
      </w:r>
      <w:r>
        <w:rPr>
          <w:rFonts w:cs="Times New Roman"/>
          <w:color w:val="000000" w:themeColor="text1"/>
        </w:rPr>
        <w:fldChar w:fldCharType="begin"/>
      </w:r>
      <w:r>
        <w:rPr>
          <w:rFonts w:cs="Times New Roman"/>
          <w:color w:val="000000" w:themeColor="text1"/>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control&lt;/secondary-title&gt;&lt;/titles&gt;&lt;periodical&gt;&lt;full-title&gt;Biological Control&lt;/full-title&gt;&lt;/periodical&gt;&lt;pages&gt;236-246&lt;/pages&gt;&lt;volume&gt;34&lt;/volume&gt;&lt;number&gt;3&lt;/number&gt;&lt;dates&gt;&lt;year&gt;2005&lt;/year&gt;&lt;/dates&gt;&lt;isbn&gt;1049-9644&lt;/isbn&gt;&lt;urls&gt;&lt;/urls&gt;&lt;/record&gt;&lt;/Cite&gt;&lt;/EndNote&gt;</w:instrText>
      </w:r>
      <w:r>
        <w:rPr>
          <w:rFonts w:cs="Times New Roman"/>
          <w:color w:val="000000" w:themeColor="text1"/>
        </w:rPr>
        <w:fldChar w:fldCharType="separate"/>
      </w:r>
      <w:r>
        <w:rPr>
          <w:rFonts w:cs="Times New Roman"/>
          <w:color w:val="000000" w:themeColor="text1"/>
        </w:rPr>
        <w:t>(Stiling and Cornelissen, 2005)</w:t>
      </w:r>
      <w:r>
        <w:rPr>
          <w:rFonts w:cs="Times New Roman"/>
          <w:color w:val="000000" w:themeColor="text1"/>
        </w:rPr>
        <w:fldChar w:fldCharType="end"/>
      </w:r>
      <w:r>
        <w:rPr>
          <w:rFonts w:cs="Times New Roman"/>
          <w:color w:val="000000" w:themeColor="text1"/>
        </w:rPr>
        <w:t>.</w:t>
      </w:r>
    </w:p>
    <w:p>
      <w:pPr>
        <w:spacing w:after="0" w:line="480" w:lineRule="auto"/>
        <w:jc w:val="left"/>
        <w:rPr>
          <w:rFonts w:cs="Times New Roman"/>
        </w:rPr>
      </w:pPr>
      <w:r>
        <w:rPr>
          <w:rFonts w:cs="Times New Roman"/>
        </w:rPr>
        <w:tab/>
      </w:r>
      <w:r>
        <w:rPr>
          <w:rFonts w:cs="Times New Roman"/>
        </w:rPr>
        <w:t>While the value of generalist predators has been increasingly appreciated, a few fundamental knowledge gaps need to be filled to validate their biocontrol potential and the underlying mechanisms in agro-ecosystems.</w:t>
      </w:r>
      <w:r>
        <w:rPr>
          <w:rFonts w:cs="Times New Roman"/>
          <w:color w:val="FF0000"/>
        </w:rPr>
        <w:t xml:space="preserve">  </w:t>
      </w:r>
      <w:r>
        <w:rPr>
          <w:rFonts w:cs="Times New Roman"/>
        </w:rPr>
        <w:t xml:space="preserve">For example, while studies have qualitatively analyzed the diets of generalist predators (e.g., using molecular gut content analysis to identify prey species) </w: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 </w:instrText>
      </w:r>
      <w:r>
        <w:rPr>
          <w:rFonts w:cs="Times New Roman"/>
        </w:rPr>
        <w:fldChar w:fldCharType="begin">
          <w:fldData xml:space="preserve">PEVuZE5vdGU+PENpdGU+PEF1dGhvcj5BbGJlcnRpbmk8L0F1dGhvcj48WWVhcj4yMDE4PC9ZZWFy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(Eitzinger and Traugott, 2011; Ingrao</w:t>
      </w:r>
      <w:r>
        <w:rPr>
          <w:rFonts w:cs="Times New Roman"/>
          <w:i/>
        </w:rPr>
        <w:t xml:space="preserve"> et al.</w:t>
      </w:r>
      <w:r>
        <w:rPr>
          <w:rFonts w:cs="Times New Roman"/>
        </w:rPr>
        <w:t>, 2017; Albertini</w:t>
      </w:r>
      <w:r>
        <w:rPr>
          <w:rFonts w:cs="Times New Roman"/>
          <w:i/>
        </w:rPr>
        <w:t xml:space="preserve"> et al.</w:t>
      </w:r>
      <w:r>
        <w:rPr>
          <w:rFonts w:cs="Times New Roman"/>
        </w:rPr>
        <w:t>, 2018)</w:t>
      </w:r>
      <w:r>
        <w:rPr>
          <w:rFonts w:cs="Times New Roman"/>
        </w:rPr>
        <w:fldChar w:fldCharType="end"/>
      </w:r>
      <w:r>
        <w:rPr>
          <w:rFonts w:cs="Times New Roman"/>
        </w:rPr>
        <w:t xml:space="preserve">, very few have quantified their diet composition over a growth season in the field (knowledge gap 1) </w: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 </w:instrText>
      </w:r>
      <w:r>
        <w:rPr>
          <w:rFonts w:cs="Times New Roman"/>
        </w:rPr>
        <w:fldChar w:fldCharType="begin">
          <w:fldData xml:space="preserve">PEVuZE5vdGU+PENpdGU+PEF1dGhvcj5Ic3U8L0F1dGhvcj48WWVhcj4yMDIxPC9ZZWFyPjxSZWNO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(Hsu</w:t>
      </w:r>
      <w:r>
        <w:rPr>
          <w:rFonts w:cs="Times New Roman"/>
          <w:i/>
        </w:rPr>
        <w:t xml:space="preserve"> et al.</w:t>
      </w:r>
      <w:r>
        <w:rPr>
          <w:rFonts w:cs="Times New Roman"/>
        </w:rPr>
        <w:t>, 2021; Otieno</w:t>
      </w:r>
      <w:r>
        <w:rPr>
          <w:rFonts w:cs="Times New Roman"/>
          <w:i/>
        </w:rPr>
        <w:t xml:space="preserve"> et al.</w:t>
      </w:r>
      <w:r>
        <w:rPr>
          <w:rFonts w:cs="Times New Roman"/>
        </w:rPr>
        <w:t>, 2023)</w:t>
      </w:r>
      <w:r>
        <w:rPr>
          <w:rFonts w:cs="Times New Roman"/>
        </w:rPr>
        <w:fldChar w:fldCharType="end"/>
      </w:r>
      <w:r>
        <w:rPr>
          <w:rFonts w:cs="Times New Roman"/>
        </w:rPr>
        <w:t xml:space="preserve">.  Quantifying their diet composition will provide critical information to address the concern that generalist predators may switch their diet from pests to alternative prey and thus reduce their pest control effectiveness </w:t>
      </w:r>
      <w:r>
        <w:rPr>
          <w:rFonts w:cs="Times New Roman"/>
        </w:rPr>
        <w:fldChar w:fldCharType="begin"/>
      </w:r>
      <w:r>
        <w:rPr>
          <w:rFonts w:cs="Times New Roman"/>
        </w:rPr>
        <w:instrText xml:space="preserve"> ADDIN EN.CITE &lt;EndNote&gt;&lt;Cite&gt;&lt;Author&gt;Michalko&lt;/Author&gt;&lt;Year&gt;2019&lt;/Year&gt;&lt;RecNum&gt;8&lt;/RecNum&gt;&lt;DisplayText&gt;(Michalko&lt;style face="italic"&gt; et al.&lt;/style&gt;,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rPr>
        <w:fldChar w:fldCharType="separate"/>
      </w:r>
      <w:r>
        <w:rPr>
          <w:rFonts w:cs="Times New Roman"/>
        </w:rPr>
        <w:t>(Michalko</w:t>
      </w:r>
      <w:r>
        <w:rPr>
          <w:rFonts w:cs="Times New Roman"/>
          <w:i/>
        </w:rPr>
        <w:t xml:space="preserve"> et al.</w:t>
      </w:r>
      <w:r>
        <w:rPr>
          <w:rFonts w:cs="Times New Roman"/>
        </w:rPr>
        <w:t>, 2019)</w:t>
      </w:r>
      <w:r>
        <w:rPr>
          <w:rFonts w:cs="Times New Roman"/>
        </w:rPr>
        <w:fldChar w:fldCharType="end"/>
      </w:r>
      <w:r>
        <w:rPr>
          <w:rFonts w:cs="Times New Roman"/>
        </w:rPr>
        <w:t xml:space="preserve">.  For instance, if generalist predators still consume a high proportion of pests in their diet with the presence of alternative prey in the field, this result would help end a long debate on whether generalist predators serve well as biocontrol agents </w: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PEVuZE5vdGU+PENpdGU+PEF1dGhvcj5TeW1vbmRzb248L0F1dGhvcj48WWVhcj4yMDAyPC9ZZWFy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(Symondson</w:t>
      </w:r>
      <w:r>
        <w:rPr>
          <w:rFonts w:cs="Times New Roman"/>
          <w:i/>
        </w:rPr>
        <w:t xml:space="preserve"> et al.</w:t>
      </w:r>
      <w:r>
        <w:rPr>
          <w:rFonts w:cs="Times New Roman"/>
        </w:rPr>
        <w:t>, 2002; Krey</w:t>
      </w:r>
      <w:r>
        <w:rPr>
          <w:rFonts w:cs="Times New Roman"/>
          <w:i/>
        </w:rPr>
        <w:t xml:space="preserve"> et al.</w:t>
      </w:r>
      <w:r>
        <w:rPr>
          <w:rFonts w:cs="Times New Roman"/>
        </w:rPr>
        <w:t>, 2017; Michalko</w:t>
      </w:r>
      <w:r>
        <w:rPr>
          <w:rFonts w:cs="Times New Roman"/>
          <w:i/>
        </w:rPr>
        <w:t xml:space="preserve"> et al.</w:t>
      </w:r>
      <w:r>
        <w:rPr>
          <w:rFonts w:cs="Times New Roman"/>
        </w:rPr>
        <w:t>, 2019)</w:t>
      </w:r>
      <w:r>
        <w:rPr>
          <w:rFonts w:cs="Times New Roman"/>
        </w:rPr>
        <w:fldChar w:fldCharType="end"/>
      </w:r>
      <w:r>
        <w:rPr>
          <w:rFonts w:cs="Times New Roman"/>
        </w:rPr>
        <w:t xml:space="preserve">.  Moreover, examining the consistency of generalist predators in pest consumption in the field over years is important to assess the reliability of these predators as biocontrol agents in agriculture, although this information is lacking (knowledge gap 2).  Given that dynamics in population density or species composition commonly occur in agro-ecosystems </w:t>
      </w:r>
      <w:r>
        <w:rPr>
          <w:rFonts w:cs="Times New Roman"/>
        </w:rPr>
        <w:fldChar w:fldCharType="begin"/>
      </w:r>
      <w:r>
        <w:rPr>
          <w:rFonts w:cs="Times New Roman"/>
        </w:rPr>
        <w:instrText xml:space="preserve"> ADDIN EN.CITE &lt;EndNote&gt;&lt;Cite&gt;&lt;Author&gt;Dominik&lt;/Author&gt;&lt;Year&gt;2018&lt;/Year&gt;&lt;RecNum&gt;58&lt;/RecNum&gt;&lt;DisplayText&gt;(Settle&lt;style face="italic"&gt; et al.&lt;/style&gt;, 1996; Dominik&lt;style face="italic"&gt; et al.&lt;/style&gt;, 2018)&lt;/DisplayText&gt;&lt;record&gt;&lt;rec-number&gt;58&lt;/rec-number&gt;&lt;foreign-keys&gt;&lt;key app="EN" db-id="2vstfap51s9ztmea0af5fa9f5v90srreddde" timestamp="1625029338"&gt;58&lt;/key&gt;&lt;/foreign-keys&gt;&lt;ref-type name="Journal Article"&gt;17&lt;/ref-type&gt;&lt;contributors&gt;&lt;authors&gt;&lt;author&gt;Dominik, Christophe&lt;/author&gt;&lt;author&gt;Seppelt, Ralf&lt;/author&gt;&lt;author&gt;Horgan, Finbarr G&lt;/author&gt;&lt;author&gt;Settele, Josef&lt;/author&gt;&lt;author&gt;Václavík, Tomáš&lt;/author&gt;&lt;/authors&gt;&lt;/contributors&gt;&lt;titles&gt;&lt;title&gt;Landscape composition, configuration, and trophic interactions shape arthropod communities in rice agroecosystems&lt;/title&gt;&lt;secondary-title&gt;Journal of applied ecology&lt;/secondary-title&gt;&lt;/titles&gt;&lt;periodical&gt;&lt;full-title&gt;Journal of Applied Ecology&lt;/full-title&gt;&lt;/periodical&gt;&lt;pages&gt;2461-2472&lt;/pages&gt;&lt;volume&gt;55&lt;/volume&gt;&lt;number&gt;5&lt;/number&gt;&lt;dates&gt;&lt;year&gt;2018&lt;/year&gt;&lt;/dates&gt;&lt;isbn&gt;0021-8901&lt;/isbn&gt;&lt;urls&gt;&lt;/urls&gt;&lt;/record&gt;&lt;/Cite&gt;&lt;Cite&gt;&lt;Author&gt;Settle&lt;/Author&gt;&lt;Year&gt;1996&lt;/Year&gt;&lt;RecNum&gt;59&lt;/RecNum&gt;&lt;record&gt;&lt;rec-number&gt;59&lt;/rec-number&gt;&lt;foreign-keys&gt;&lt;key app="EN" db-id="2vstfap51s9ztmea0af5fa9f5v90srreddde" timestamp="1625029383"&gt;59&lt;/key&gt;&lt;/foreign-keys&gt;&lt;ref-type name="Journal Article"&gt;17&lt;/ref-type&gt;&lt;contributors&gt;&lt;authors&gt;&lt;author&gt;Settle, William H&lt;/author&gt;&lt;author&gt;Ariawan, Hartjahyo&lt;/author&gt;&lt;author&gt;Astuti, Endah Tri&lt;/author&gt;&lt;author&gt;Cahyana, Widyastama&lt;/author&gt;&lt;author&gt;Hakim, Arief Lukman&lt;/author&gt;&lt;author&gt;Hindayana, Dadan&lt;/author&gt;&lt;author&gt;Lestari, Alifah Sri&lt;/author&gt;&lt;/authors&gt;&lt;/contributors&gt;&lt;titles&gt;&lt;title&gt;Managing tropical rice pests through conservation of generalist natural enemies and alternative prey&lt;/title&gt;&lt;secondary-title&gt;Ecology&lt;/secondary-title&gt;&lt;/titles&gt;&lt;periodical&gt;&lt;full-title&gt;Ecology&lt;/full-title&gt;&lt;/periodical&gt;&lt;pages&gt;1975-1988&lt;/pages&gt;&lt;volume&gt;77&lt;/volume&gt;&lt;number&gt;7&lt;/number&gt;&lt;dates&gt;&lt;year&gt;1996&lt;/year&gt;&lt;/dates&gt;&lt;isbn&gt;1939-9170&lt;/isbn&gt;&lt;urls&gt;&lt;/urls&gt;&lt;/record&gt;&lt;/Cite&gt;&lt;/EndNote&gt;</w:instrText>
      </w:r>
      <w:r>
        <w:rPr>
          <w:rFonts w:cs="Times New Roman"/>
        </w:rPr>
        <w:fldChar w:fldCharType="separate"/>
      </w:r>
      <w:r>
        <w:rPr>
          <w:rFonts w:cs="Times New Roman"/>
        </w:rPr>
        <w:t>(Settle</w:t>
      </w:r>
      <w:r>
        <w:rPr>
          <w:rFonts w:cs="Times New Roman"/>
          <w:i/>
        </w:rPr>
        <w:t xml:space="preserve"> et al.</w:t>
      </w:r>
      <w:r>
        <w:rPr>
          <w:rFonts w:cs="Times New Roman"/>
        </w:rPr>
        <w:t>, 1996; Dominik</w:t>
      </w:r>
      <w:r>
        <w:rPr>
          <w:rFonts w:cs="Times New Roman"/>
          <w:i/>
        </w:rPr>
        <w:t xml:space="preserve"> et al.</w:t>
      </w:r>
      <w:r>
        <w:rPr>
          <w:rFonts w:cs="Times New Roman"/>
        </w:rPr>
        <w:t>, 2018)</w:t>
      </w:r>
      <w:r>
        <w:rPr>
          <w:rFonts w:cs="Times New Roman"/>
        </w:rPr>
        <w:fldChar w:fldCharType="end"/>
      </w:r>
      <w:r>
        <w:rPr>
          <w:rFonts w:cs="Times New Roman"/>
        </w:rPr>
        <w:t>, a consistently high pest consumption by generalist predators over years, if it occurs, will provide strong support for applying these predators in pest management programs.</w:t>
      </w:r>
    </w:p>
    <w:p>
      <w:pPr>
        <w:spacing w:after="0" w:line="480" w:lineRule="auto"/>
        <w:jc w:val="left"/>
        <w:rPr>
          <w:rFonts w:cs="Times New Roman"/>
        </w:rPr>
      </w:pPr>
      <w:r>
        <w:rPr>
          <w:rFonts w:cs="Times New Roman"/>
        </w:rPr>
        <w:tab/>
      </w:r>
      <w:r>
        <w:rPr>
          <w:rFonts w:cs="Times New Roman"/>
        </w:rPr>
        <w:t xml:space="preserve">To better understand the underlying mechanisms for the biocontrol effect of generalist predators, we also need to examine how various abiotic and biotic factors affect the diet composition of generalist predators in agro-ecosystems (knowledge gap 3).  First, arthropod community composition (e.g., pest vs. alternative prey density) may vary with crop stages over the growth season and affect predator-prey trophic interactions </w: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 </w:instrText>
      </w:r>
      <w:r>
        <w:rPr>
          <w:rFonts w:cs="Times New Roman"/>
        </w:rPr>
        <w:fldChar w:fldCharType="begin">
          <w:fldData xml:space="preserve">PEVuZE5vdGU+PENpdGU+PEF1dGhvcj5Sb3ViaW5ldDwvQXV0aG9yPjxZZWFyPjIwMTc8L1llYXI+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(Roubinet</w:t>
      </w:r>
      <w:r>
        <w:rPr>
          <w:rFonts w:cs="Times New Roman"/>
          <w:i/>
        </w:rPr>
        <w:t xml:space="preserve"> et al.</w:t>
      </w:r>
      <w:r>
        <w:rPr>
          <w:rFonts w:cs="Times New Roman"/>
        </w:rPr>
        <w:t>, 2017)</w:t>
      </w:r>
      <w:r>
        <w:rPr>
          <w:rFonts w:cs="Times New Roman"/>
        </w:rPr>
        <w:fldChar w:fldCharType="end"/>
      </w:r>
      <w:r>
        <w:rPr>
          <w:rFonts w:cs="Times New Roman"/>
        </w:rPr>
        <w:t xml:space="preserve">.  Therefore, we should examine how crop stage affects the pest consumption by generalist predators to understand whether the role of these predators as biocontrol agents varies within a growth season.  Second, we should examine whether farming practices (e.g., organic and conventional) influence the diet composition of predators (e.g., pest consumption) </w:t>
      </w:r>
      <w:r>
        <w:rPr>
          <w:rFonts w:cs="Times New Roman"/>
        </w:rPr>
        <w:fldChar w:fldCharType="begin"/>
      </w:r>
      <w:r>
        <w:rPr>
          <w:rFonts w:cs="Times New Roman"/>
        </w:rPr>
        <w:instrText xml:space="preserve"> ADDIN EN.CITE &lt;EndNote&gt;&lt;Cite&gt;&lt;Author&gt;Birkhofer&lt;/Author&gt;&lt;Year&gt;2011&lt;/Year&gt;&lt;RecNum&gt;13&lt;/RecNum&gt;&lt;DisplayText&gt;(Birkhofer&lt;style face="italic"&gt; et al.&lt;/style&gt;,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long‐term experiment: a stable isotope approach&lt;/title&gt;&lt;secondary-title&gt;Agricultural and Forest Entomology&lt;/secondary-title&gt;&lt;/titles&gt;&lt;pages&gt;197-204&lt;/pages&gt;&lt;volume&gt;13&lt;/volume&gt;&lt;number&gt;2&lt;/number&gt;&lt;dates&gt;&lt;year&gt;2011&lt;/year&gt;&lt;/dates&gt;&lt;isbn&gt;1461-9555&lt;/isbn&gt;&lt;urls&gt;&lt;/urls&gt;&lt;/record&gt;&lt;/Cite&gt;&lt;/EndNote&gt;</w:instrText>
      </w:r>
      <w:r>
        <w:rPr>
          <w:rFonts w:cs="Times New Roman"/>
        </w:rPr>
        <w:fldChar w:fldCharType="separate"/>
      </w:r>
      <w:r>
        <w:rPr>
          <w:rFonts w:cs="Times New Roman"/>
        </w:rPr>
        <w:t>(Birkhofer</w:t>
      </w:r>
      <w:r>
        <w:rPr>
          <w:rFonts w:cs="Times New Roman"/>
          <w:i/>
        </w:rPr>
        <w:t xml:space="preserve"> et al.</w:t>
      </w:r>
      <w:r>
        <w:rPr>
          <w:rFonts w:cs="Times New Roman"/>
        </w:rPr>
        <w:t>, 2011)</w:t>
      </w:r>
      <w:r>
        <w:rPr>
          <w:rFonts w:cs="Times New Roman"/>
        </w:rPr>
        <w:fldChar w:fldCharType="end"/>
      </w:r>
      <w:r>
        <w:rPr>
          <w:rFonts w:cs="Times New Roman"/>
        </w:rPr>
        <w:t xml:space="preserve">.  This will demonstrate whether generalist predators provide varying biocontrol values in specific farm types.  For examples, compared to conventional farming, organic farming may promote arthropod diversity </w:t>
      </w:r>
      <w:r>
        <w:rPr>
          <w:rFonts w:cs="Times New Roman"/>
        </w:rPr>
        <w:fldChar w:fldCharType="begin"/>
      </w:r>
      <w:r>
        <w:rPr>
          <w:rFonts w:cs="Times New Roman"/>
        </w:rPr>
        <w:instrText xml:space="preserve"> ADDIN EN.CITE &lt;EndNote&gt;&lt;Cite&gt;&lt;Author&gt;Bengtsson&lt;/Author&gt;&lt;Year&gt;2005&lt;/Year&gt;&lt;RecNum&gt;43&lt;/RecNum&gt;&lt;DisplayText&gt;(Bengtsson&lt;style face="italic"&gt; et al.&lt;/style&gt;, 2005)&lt;/DisplayText&gt;&lt;record&gt;&lt;rec-number&gt;43&lt;/rec-number&gt;&lt;foreign-keys&gt;&lt;key app="EN" db-id="2vstfap51s9ztmea0af5fa9f5v90srreddde" timestamp="1620649865"&gt;43&lt;/key&gt;&lt;/foreign-keys&gt;&lt;ref-type name="Journal Article"&gt;17&lt;/ref-type&gt;&lt;contributors&gt;&lt;authors&gt;&lt;author&gt;Bengtsson, Janne&lt;/author&gt;&lt;author&gt;Ahnström, Johan&lt;/author&gt;&lt;author&gt;WEIBULL, ANN‐CHRISTIN&lt;/author&gt;&lt;/authors&gt;&lt;/contributors&gt;&lt;titles&gt;&lt;title&gt;The effects of organic agriculture on biodiversity and abundance: a meta‐analysis&lt;/title&gt;&lt;secondary-title&gt;Journal of applied ecology&lt;/secondary-title&gt;&lt;/titles&gt;&lt;periodical&gt;&lt;full-title&gt;Journal of Applied Ecology&lt;/full-title&gt;&lt;/periodical&gt;&lt;pages&gt;261-269&lt;/pages&gt;&lt;volume&gt;42&lt;/volume&gt;&lt;number&gt;2&lt;/number&gt;&lt;dates&gt;&lt;year&gt;2005&lt;/year&gt;&lt;/dates&gt;&lt;isbn&gt;0021-8901&lt;/isbn&gt;&lt;urls&gt;&lt;/urls&gt;&lt;/record&gt;&lt;/Cite&gt;&lt;/EndNote&gt;</w:instrText>
      </w:r>
      <w:r>
        <w:rPr>
          <w:rFonts w:cs="Times New Roman"/>
        </w:rPr>
        <w:fldChar w:fldCharType="separate"/>
      </w:r>
      <w:r>
        <w:rPr>
          <w:rFonts w:cs="Times New Roman"/>
        </w:rPr>
        <w:t>(Bengtsson</w:t>
      </w:r>
      <w:r>
        <w:rPr>
          <w:rFonts w:cs="Times New Roman"/>
          <w:i/>
        </w:rPr>
        <w:t xml:space="preserve"> et al.</w:t>
      </w:r>
      <w:r>
        <w:rPr>
          <w:rFonts w:cs="Times New Roman"/>
        </w:rPr>
        <w:t>, 2005)</w:t>
      </w:r>
      <w:r>
        <w:rPr>
          <w:rFonts w:cs="Times New Roman"/>
        </w:rPr>
        <w:fldChar w:fldCharType="end"/>
      </w:r>
      <w:r>
        <w:rPr>
          <w:rFonts w:cs="Times New Roman"/>
        </w:rPr>
        <w:t xml:space="preserve">, potentially lowering the pest consumption by generalist predators if predators shift their diet towards alternative prey.  In contrast, the application of synthetic chemicals in conventional farms may promote pest abundance </w: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 </w:instrText>
      </w:r>
      <w:r>
        <w:rPr>
          <w:rFonts w:cs="Times New Roman"/>
        </w:rPr>
        <w:fldChar w:fldCharType="begin">
          <w:fldData xml:space="preserve">PEVuZE5vdGU+PENpdGU+PEF1dGhvcj5CaXJraG9mZXI8L0F1dGhvcj48WWVhcj4yMDA4PC9ZZWFy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(Hardin</w:t>
      </w:r>
      <w:r>
        <w:rPr>
          <w:rFonts w:cs="Times New Roman"/>
          <w:i/>
        </w:rPr>
        <w:t xml:space="preserve"> et al.</w:t>
      </w:r>
      <w:r>
        <w:rPr>
          <w:rFonts w:cs="Times New Roman"/>
        </w:rPr>
        <w:t>, 1995; Settle</w:t>
      </w:r>
      <w:r>
        <w:rPr>
          <w:rFonts w:cs="Times New Roman"/>
          <w:i/>
        </w:rPr>
        <w:t xml:space="preserve"> et al.</w:t>
      </w:r>
      <w:r>
        <w:rPr>
          <w:rFonts w:cs="Times New Roman"/>
        </w:rPr>
        <w:t>, 1996; Birkhofer</w:t>
      </w:r>
      <w:r>
        <w:rPr>
          <w:rFonts w:cs="Times New Roman"/>
          <w:i/>
        </w:rPr>
        <w:t xml:space="preserve"> et al.</w:t>
      </w:r>
      <w:r>
        <w:rPr>
          <w:rFonts w:cs="Times New Roman"/>
        </w:rPr>
        <w:t>, 2008a; Guedes</w:t>
      </w:r>
      <w:r>
        <w:rPr>
          <w:rFonts w:cs="Times New Roman"/>
          <w:i/>
        </w:rPr>
        <w:t xml:space="preserve"> et al.</w:t>
      </w:r>
      <w:r>
        <w:rPr>
          <w:rFonts w:cs="Times New Roman"/>
        </w:rPr>
        <w:t>, 2016)</w:t>
      </w:r>
      <w:r>
        <w:rPr>
          <w:rFonts w:cs="Times New Roman"/>
        </w:rPr>
        <w:fldChar w:fldCharType="end"/>
      </w:r>
      <w:r>
        <w:rPr>
          <w:rFonts w:cs="Times New Roman"/>
        </w:rPr>
        <w:t xml:space="preserve">, potentially leading to higher pest consumption by predators.  Third, we should investigate the relationship between the relative prey abundance and the diet composition of their predators.  This will clarify whether pest abundance or predator preference mainly explains the pest consumption by predators </w: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 </w:instrText>
      </w:r>
      <w:r>
        <w:rPr>
          <w:rFonts w:cs="Times New Roman"/>
        </w:rPr>
        <w:fldChar w:fldCharType="begin">
          <w:fldData xml:space="preserve">PEVuZE5vdGU+PENpdGU+PEF1dGhvcj5LdXVzazwvQXV0aG9yPjxZZWFyPjIwMTI8L1llYXI+PFJl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(Wise</w:t>
      </w:r>
      <w:r>
        <w:rPr>
          <w:rFonts w:cs="Times New Roman"/>
          <w:i/>
        </w:rPr>
        <w:t xml:space="preserve"> et al.</w:t>
      </w:r>
      <w:r>
        <w:rPr>
          <w:rFonts w:cs="Times New Roman"/>
        </w:rPr>
        <w:t>, 2006; Kuusk and Ekbom, 2012; Roubinet</w:t>
      </w:r>
      <w:r>
        <w:rPr>
          <w:rFonts w:cs="Times New Roman"/>
          <w:i/>
        </w:rPr>
        <w:t xml:space="preserve"> et al.</w:t>
      </w:r>
      <w:r>
        <w:rPr>
          <w:rFonts w:cs="Times New Roman"/>
        </w:rPr>
        <w:t>, 2017; Eitzinger</w:t>
      </w:r>
      <w:r>
        <w:rPr>
          <w:rFonts w:cs="Times New Roman"/>
          <w:i/>
        </w:rPr>
        <w:t xml:space="preserve"> et al.</w:t>
      </w:r>
      <w:r>
        <w:rPr>
          <w:rFonts w:cs="Times New Roman"/>
        </w:rPr>
        <w:t>, 2019)</w:t>
      </w:r>
      <w:r>
        <w:rPr>
          <w:rFonts w:cs="Times New Roman"/>
        </w:rPr>
        <w:fldChar w:fldCharType="end"/>
      </w:r>
      <w:r>
        <w:rPr>
          <w:rFonts w:cs="Times New Roman"/>
        </w:rPr>
        <w:t xml:space="preserve">.  Lastly, we should examine how surrounding vegetation (e.g., forest cover) affects the diet composition of generalist predators.  While surrounding vegetation reportedly affected arthropod diversity and predator-prey interactions in agro-ecosystems </w: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PEVuZE5vdGU+PENpdGU+PEF1dGhvcj5EaWVobDwvQXV0aG9yPjxZZWFyPjIwMTM8L1llYXI+PFJl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(Altieri and Letourneau, 1982; Altieri, 1999; Barbosa and Castellanos, 2005; Diehl</w:t>
      </w:r>
      <w:r>
        <w:rPr>
          <w:rFonts w:cs="Times New Roman"/>
          <w:i/>
        </w:rPr>
        <w:t xml:space="preserve"> et al.</w:t>
      </w:r>
      <w:r>
        <w:rPr>
          <w:rFonts w:cs="Times New Roman"/>
        </w:rPr>
        <w:t>, 2013; Lichtenberg</w:t>
      </w:r>
      <w:r>
        <w:rPr>
          <w:rFonts w:cs="Times New Roman"/>
          <w:i/>
        </w:rPr>
        <w:t xml:space="preserve"> et al.</w:t>
      </w:r>
      <w:r>
        <w:rPr>
          <w:rFonts w:cs="Times New Roman"/>
        </w:rPr>
        <w:t>, 2017)</w:t>
      </w:r>
      <w:r>
        <w:rPr>
          <w:rFonts w:cs="Times New Roman"/>
        </w:rPr>
        <w:fldChar w:fldCharType="end"/>
      </w:r>
      <w:r>
        <w:rPr>
          <w:rFonts w:cs="Times New Roman"/>
        </w:rPr>
        <w:t>, its effect on predators’ diet composition is unclear.  Understanding this will provide insights for managing the agricultural landscape and promoting biocontrol services by generalist predators.</w:t>
      </w:r>
    </w:p>
    <w:p>
      <w:pPr>
        <w:spacing w:after="0" w:line="480" w:lineRule="auto"/>
        <w:jc w:val="left"/>
        <w:rPr>
          <w:rFonts w:cs="Times New Roman"/>
        </w:rPr>
      </w:pPr>
      <w:r>
        <w:rPr>
          <w:rFonts w:cs="Times New Roman"/>
        </w:rPr>
        <w:tab/>
      </w:r>
      <w:r>
        <w:rPr>
          <w:rFonts w:cs="Times New Roman"/>
        </w:rPr>
        <w:t xml:space="preserve">To address these three knowledge gaps, this study aimed to 1) quantify the diet composition of generalist predators, 2) examine the consistency of predators in pest consumption over years, and 3) investigate how abiotic and biotic factors affect the diet composition of these predators.  Filling these gaps will provide insights for applying generalist predators in biocontrol programs.  Specifically, this study sampled arthropod prey and generalist arthropod predators (GAPs) in sub-tropical organic and conventional rice farms over the rice growth season (seedling, tillering, flowering, and ripening stages) in Miaoli County, Taiwan from 2017 to 2019.  </w:t>
      </w:r>
      <w:commentRangeStart w:id="1"/>
      <w:r>
        <w:rPr>
          <w:rFonts w:cs="Times New Roman"/>
        </w:rPr>
        <w:t>The objectives of this study were to 1) quantify the diet composition of GAPs (ladybeetles and spiders) at each rice stage using stable isotope analysis (δ</w:t>
      </w:r>
      <w:r>
        <w:rPr>
          <w:rFonts w:cs="Times New Roman"/>
          <w:vertAlign w:val="superscript"/>
        </w:rPr>
        <w:t>13</w:t>
      </w:r>
      <w:r>
        <w:rPr>
          <w:rFonts w:cs="Times New Roman"/>
        </w:rPr>
        <w:t>C and δ</w:t>
      </w:r>
      <w:r>
        <w:rPr>
          <w:rFonts w:cs="Times New Roman"/>
          <w:vertAlign w:val="superscript"/>
        </w:rPr>
        <w:t>15</w:t>
      </w:r>
      <w:r>
        <w:rPr>
          <w:rFonts w:cs="Times New Roman"/>
        </w:rPr>
        <w:t>N), 2) examine GAPs’ consistency in pest consumption over years (i.e., the proportion of rice pests in GAPs’ diets in 2017-2019), and 3) investigate how local abiotic and biotic factors (e.g., farm type, crop stage, percent forest cover, and the relative abundance of pests in the field) may affect pest consumption by GAPs.</w:t>
      </w:r>
      <w:commentRangeEnd w:id="1"/>
      <w:r>
        <w:commentReference w:id="1"/>
      </w:r>
      <w:r>
        <w:rPr>
          <w:rFonts w:cs="Times New Roman"/>
        </w:rPr>
        <w:t xml:space="preserve">  Stable isotope analysis has been widely applied in ecology to infer predator-prey trophic interactions and estimate the proportion contribution of different prey sources to predators’ diets </w: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 </w:instrText>
      </w:r>
      <w:r>
        <w:rPr>
          <w:rFonts w:cs="Times New Roman"/>
        </w:rPr>
        <w:fldChar w:fldCharType="begin">
          <w:fldData xml:space="preserve">PEVuZE5vdGU+PENpdGU+PEF1dGhvcj5Cb2Vja2xlbjwvQXV0aG9yPjxZZWFyPjIwMTE8L1llYXI+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</w:fldData>
        </w:fldChar>
      </w:r>
      <w:r>
        <w:rPr>
          <w:rFonts w:cs="Times New Roman"/>
        </w:rPr>
        <w:instrText xml:space="preserve"> ADDIN EN.CITE.DATA </w:instrText>
      </w:r>
      <w:r>
        <w:rPr>
          <w:rFonts w:cs="Times New Roman"/>
        </w:rPr>
        <w:fldChar w:fldCharType="end"/>
      </w:r>
      <w:r>
        <w:rPr>
          <w:rFonts w:cs="Times New Roman"/>
        </w:rPr>
        <w:fldChar w:fldCharType="separate"/>
      </w:r>
      <w:r>
        <w:rPr>
          <w:rFonts w:cs="Times New Roman"/>
        </w:rPr>
        <w:t>(Post, 2002; Boecklen</w:t>
      </w:r>
      <w:r>
        <w:rPr>
          <w:rFonts w:cs="Times New Roman"/>
          <w:i/>
        </w:rPr>
        <w:t xml:space="preserve"> et al.</w:t>
      </w:r>
      <w:r>
        <w:rPr>
          <w:rFonts w:cs="Times New Roman"/>
        </w:rPr>
        <w:t>, 2011; Layman</w:t>
      </w:r>
      <w:r>
        <w:rPr>
          <w:rFonts w:cs="Times New Roman"/>
          <w:i/>
        </w:rPr>
        <w:t xml:space="preserve"> et al.</w:t>
      </w:r>
      <w:r>
        <w:rPr>
          <w:rFonts w:cs="Times New Roman"/>
        </w:rPr>
        <w:t>, 2012)</w:t>
      </w:r>
      <w:r>
        <w:rPr>
          <w:rFonts w:cs="Times New Roman"/>
        </w:rPr>
        <w:fldChar w:fldCharType="end"/>
      </w:r>
      <w:r>
        <w:rPr>
          <w:rFonts w:cs="Times New Roman"/>
        </w:rPr>
        <w:t xml:space="preserve">.  This quantification method reflects accumulated prey consumption in predators’ diets, which may not be achieved by some “snap-shot” techniques (e.g., field observations and molecular gut content analysis) </w:t>
      </w:r>
      <w:r>
        <w:rPr>
          <w:rFonts w:cs="Times New Roman"/>
        </w:rPr>
        <w:fldChar w:fldCharType="begin"/>
      </w:r>
      <w:r>
        <w:rPr>
          <w:rFonts w:cs="Times New Roman"/>
        </w:rPr>
        <w:instrText xml:space="preserve"> ADDIN EN.CITE &lt;EndNote&gt;&lt;Cite&gt;&lt;Author&gt;Newton&lt;/Author&gt;&lt;Year&gt;2016&lt;/Year&gt;&lt;RecNum&gt;42&lt;/RecNum&gt;&lt;DisplayText&gt;(Newton, 2016)&lt;/DisplayText&gt;&lt;record&gt;&lt;rec-number&gt;42&lt;/rec-number&gt;&lt;foreign-keys&gt;&lt;key app="EN" db-id="2vstfap51s9ztmea0af5fa9f5v90srreddde" timestamp="1620577757"&gt;42&lt;/key&gt;&lt;/foreign-keys&gt;&lt;ref-type name="Journal Article"&gt;17&lt;/ref-type&gt;&lt;contributors&gt;&lt;authors&gt;&lt;author&gt;Newton, Jason&lt;/author&gt;&lt;/authors&gt;&lt;/contributors&gt;&lt;titles&gt;&lt;title&gt;Stable isotopes as tools in ecological research&lt;/title&gt;&lt;secondary-title&gt;eLS&lt;/secondary-title&gt;&lt;/titles&gt;&lt;periodical&gt;&lt;full-title&gt;eLS&lt;/full-title&gt;&lt;/periodical&gt;&lt;pages&gt;1-8&lt;/pages&gt;&lt;dates&gt;&lt;year&gt;2016&lt;/year&gt;&lt;/dates&gt;&lt;urls&gt;&lt;/urls&gt;&lt;/record&gt;&lt;/Cite&gt;&lt;/EndNote&gt;</w:instrText>
      </w:r>
      <w:r>
        <w:rPr>
          <w:rFonts w:cs="Times New Roman"/>
        </w:rPr>
        <w:fldChar w:fldCharType="separate"/>
      </w:r>
      <w:r>
        <w:rPr>
          <w:rFonts w:cs="Times New Roman"/>
        </w:rPr>
        <w:t>(Newton, 2016)</w:t>
      </w:r>
      <w:r>
        <w:rPr>
          <w:rFonts w:cs="Times New Roman"/>
        </w:rPr>
        <w:fldChar w:fldCharType="end"/>
      </w:r>
      <w:r>
        <w:rPr>
          <w:rFonts w:cs="Times New Roman"/>
        </w:rPr>
        <w:t>.</w:t>
      </w:r>
    </w:p>
    <w:p>
      <w:pPr>
        <w:spacing w:after="0" w:line="480" w:lineRule="auto"/>
        <w:jc w:val="left"/>
        <w:rPr>
          <w:rFonts w:cs="Times New Roman"/>
        </w:rPr>
      </w:pPr>
    </w:p>
    <w:p>
      <w:pPr>
        <w:spacing w:after="0" w:line="480" w:lineRule="auto"/>
        <w:jc w:val="left"/>
        <w:rPr>
          <w:rFonts w:cs="Times New Roman"/>
          <w:b/>
        </w:rPr>
      </w:pPr>
      <w:r>
        <w:rPr>
          <w:rFonts w:cs="Times New Roman"/>
          <w:b/>
        </w:rPr>
        <w:t>2.  Materials and Methods</w:t>
      </w:r>
    </w:p>
    <w:p>
      <w:pPr>
        <w:spacing w:after="0" w:line="480" w:lineRule="auto"/>
        <w:jc w:val="left"/>
        <w:rPr>
          <w:rFonts w:cs="Times New Roman"/>
          <w:i/>
        </w:rPr>
      </w:pPr>
      <w:r>
        <w:rPr>
          <w:rFonts w:cs="Times New Roman"/>
          <w:i/>
        </w:rPr>
        <w:t>2.1.  Study system and sample collection</w:t>
      </w:r>
    </w:p>
    <w:p>
      <w:pPr>
        <w:spacing w:after="0" w:line="480" w:lineRule="auto"/>
        <w:ind w:firstLine="720"/>
        <w:jc w:val="left"/>
        <w:rPr>
          <w:rFonts w:cs="Times New Roman"/>
          <w:i/>
        </w:rPr>
      </w:pPr>
      <w:commentRangeStart w:id="2"/>
      <w:r>
        <w:rPr>
          <w:rFonts w:cs="Times New Roman"/>
        </w:rPr>
        <w:t xml:space="preserve">We collected terrestrial arthropods in </w:t>
      </w:r>
      <w:ins w:id="0" w:author="genchanghsu" w:date="2023-05-09T16:35:56Z">
        <w:r>
          <w:rPr>
            <w:rFonts w:hint="default" w:cs="Times New Roman"/>
            <w:lang w:val="en-US"/>
          </w:rPr>
          <w:t>pai</w:t>
        </w:r>
      </w:ins>
      <w:ins w:id="1" w:author="genchanghsu" w:date="2023-05-09T16:35:57Z">
        <w:r>
          <w:rPr>
            <w:rFonts w:hint="default" w:cs="Times New Roman"/>
            <w:lang w:val="en-US"/>
          </w:rPr>
          <w:t xml:space="preserve">red </w:t>
        </w:r>
      </w:ins>
      <w:r>
        <w:rPr>
          <w:rFonts w:cs="Times New Roman"/>
        </w:rPr>
        <w:t>organic and conventional rice farms in subtropical Taiwan</w:t>
      </w:r>
      <w:ins w:id="2" w:author="genchanghsu" w:date="2023-05-09T16:50:33Z">
        <w:r>
          <w:rPr>
            <w:rFonts w:hint="default" w:cs="Times New Roman"/>
            <w:lang w:val="en-US"/>
          </w:rPr>
          <w:t xml:space="preserve"> (</w:t>
        </w:r>
      </w:ins>
      <w:ins w:id="3" w:author="genchanghsu" w:date="2023-05-09T16:50:35Z">
        <w:r>
          <w:rPr>
            <w:rFonts w:cs="Times New Roman"/>
          </w:rPr>
          <w:t>120.656-120.721 °E; 24.364-24.489 °N</w:t>
        </w:r>
      </w:ins>
      <w:ins w:id="4" w:author="genchanghsu" w:date="2023-05-09T16:50:34Z">
        <w:r>
          <w:rPr>
            <w:rFonts w:hint="default" w:cs="Times New Roman"/>
            <w:lang w:val="en-US"/>
          </w:rPr>
          <w:t>)</w:t>
        </w:r>
      </w:ins>
      <w:r>
        <w:rPr>
          <w:rFonts w:cs="Times New Roman"/>
        </w:rPr>
        <w:t xml:space="preserve"> from 2017 to 2019 (three farm</w:t>
      </w:r>
      <w:ins w:id="5" w:author="genchanghsu" w:date="2023-05-09T16:36:08Z">
        <w:r>
          <w:rPr>
            <w:rFonts w:hint="default" w:cs="Times New Roman"/>
            <w:lang w:val="en-US"/>
          </w:rPr>
          <w:t xml:space="preserve"> pai</w:t>
        </w:r>
      </w:ins>
      <w:ins w:id="6" w:author="genchanghsu" w:date="2023-05-09T16:36:09Z">
        <w:r>
          <w:rPr>
            <w:rFonts w:hint="default" w:cs="Times New Roman"/>
            <w:lang w:val="en-US"/>
          </w:rPr>
          <w:t>rs</w:t>
        </w:r>
      </w:ins>
      <w:del w:id="7" w:author="genchanghsu" w:date="2023-05-09T16:36:07Z">
        <w:r>
          <w:rPr>
            <w:rFonts w:cs="Times New Roman"/>
          </w:rPr>
          <w:delText>s eac</w:delText>
        </w:r>
      </w:del>
      <w:del w:id="8" w:author="genchanghsu" w:date="2023-05-09T16:36:06Z">
        <w:r>
          <w:rPr>
            <w:rFonts w:cs="Times New Roman"/>
          </w:rPr>
          <w:delText>h</w:delText>
        </w:r>
      </w:del>
      <w:r>
        <w:rPr>
          <w:rFonts w:cs="Times New Roman"/>
        </w:rPr>
        <w:t xml:space="preserve"> in 2017 and seven </w:t>
      </w:r>
      <w:ins w:id="9" w:author="genchanghsu" w:date="2023-05-09T16:36:24Z">
        <w:r>
          <w:rPr>
            <w:rFonts w:hint="default" w:cs="Times New Roman"/>
            <w:lang w:val="en-US"/>
          </w:rPr>
          <w:t>far</w:t>
        </w:r>
      </w:ins>
      <w:ins w:id="10" w:author="genchanghsu" w:date="2023-05-09T16:36:25Z">
        <w:r>
          <w:rPr>
            <w:rFonts w:hint="default" w:cs="Times New Roman"/>
            <w:lang w:val="en-US"/>
          </w:rPr>
          <w:t xml:space="preserve">m </w:t>
        </w:r>
      </w:ins>
      <w:ins w:id="11" w:author="genchanghsu" w:date="2023-05-09T16:36:14Z">
        <w:r>
          <w:rPr>
            <w:rFonts w:hint="default" w:cs="Times New Roman"/>
            <w:lang w:val="en-US"/>
          </w:rPr>
          <w:t>pa</w:t>
        </w:r>
      </w:ins>
      <w:ins w:id="12" w:author="genchanghsu" w:date="2023-05-09T16:36:15Z">
        <w:r>
          <w:rPr>
            <w:rFonts w:hint="default" w:cs="Times New Roman"/>
            <w:lang w:val="en-US"/>
          </w:rPr>
          <w:t>irs</w:t>
        </w:r>
      </w:ins>
      <w:del w:id="13" w:author="genchanghsu" w:date="2023-05-09T16:36:14Z">
        <w:r>
          <w:rPr>
            <w:rFonts w:cs="Times New Roman"/>
          </w:rPr>
          <w:delText>f</w:delText>
        </w:r>
      </w:del>
      <w:del w:id="14" w:author="genchanghsu" w:date="2023-05-09T16:36:13Z">
        <w:r>
          <w:rPr>
            <w:rFonts w:cs="Times New Roman"/>
          </w:rPr>
          <w:delText>arms</w:delText>
        </w:r>
      </w:del>
      <w:del w:id="15" w:author="genchanghsu" w:date="2023-05-09T16:36:18Z">
        <w:r>
          <w:rPr>
            <w:rFonts w:cs="Times New Roman"/>
          </w:rPr>
          <w:delText xml:space="preserve"> eac</w:delText>
        </w:r>
      </w:del>
      <w:del w:id="16" w:author="genchanghsu" w:date="2023-05-09T16:36:17Z">
        <w:r>
          <w:rPr>
            <w:rFonts w:cs="Times New Roman"/>
          </w:rPr>
          <w:delText>h</w:delText>
        </w:r>
      </w:del>
      <w:r>
        <w:rPr>
          <w:rFonts w:cs="Times New Roman"/>
        </w:rPr>
        <w:t xml:space="preserve"> in 2018 and 2019).  </w:t>
      </w:r>
      <w:ins w:id="17" w:author="genchanghsu" w:date="2023-05-09T16:36:39Z">
        <w:r>
          <w:rPr>
            <w:rFonts w:hint="default" w:cs="Times New Roman"/>
            <w:lang w:val="en-US"/>
          </w:rPr>
          <w:t>The</w:t>
        </w:r>
      </w:ins>
      <w:ins w:id="18" w:author="genchanghsu" w:date="2023-05-09T16:36:40Z">
        <w:r>
          <w:rPr>
            <w:rFonts w:hint="default" w:cs="Times New Roman"/>
            <w:lang w:val="en-US"/>
          </w:rPr>
          <w:t xml:space="preserve"> sam</w:t>
        </w:r>
      </w:ins>
      <w:ins w:id="19" w:author="genchanghsu" w:date="2023-05-09T16:36:41Z">
        <w:r>
          <w:rPr>
            <w:rFonts w:hint="default" w:cs="Times New Roman"/>
            <w:lang w:val="en-US"/>
          </w:rPr>
          <w:t>ple s</w:t>
        </w:r>
      </w:ins>
      <w:ins w:id="20" w:author="genchanghsu" w:date="2023-05-09T16:36:42Z">
        <w:r>
          <w:rPr>
            <w:rFonts w:hint="default" w:cs="Times New Roman"/>
            <w:lang w:val="en-US"/>
          </w:rPr>
          <w:t>i</w:t>
        </w:r>
      </w:ins>
      <w:ins w:id="21" w:author="genchanghsu" w:date="2023-05-09T16:36:43Z">
        <w:r>
          <w:rPr>
            <w:rFonts w:hint="default" w:cs="Times New Roman"/>
            <w:lang w:val="en-US"/>
          </w:rPr>
          <w:t>t</w:t>
        </w:r>
      </w:ins>
      <w:ins w:id="22" w:author="genchanghsu" w:date="2023-05-09T16:36:44Z">
        <w:r>
          <w:rPr>
            <w:rFonts w:hint="default" w:cs="Times New Roman"/>
            <w:lang w:val="en-US"/>
          </w:rPr>
          <w:t>e</w:t>
        </w:r>
      </w:ins>
      <w:ins w:id="23" w:author="genchanghsu" w:date="2023-05-09T16:37:26Z">
        <w:r>
          <w:rPr>
            <w:rFonts w:hint="default" w:cs="Times New Roman"/>
            <w:lang w:val="en-US"/>
          </w:rPr>
          <w:t>s</w:t>
        </w:r>
      </w:ins>
      <w:ins w:id="24" w:author="genchanghsu" w:date="2023-05-09T16:37:29Z">
        <w:r>
          <w:rPr>
            <w:rFonts w:hint="default" w:cs="Times New Roman"/>
            <w:lang w:val="en-US"/>
          </w:rPr>
          <w:t xml:space="preserve"> w</w:t>
        </w:r>
      </w:ins>
      <w:ins w:id="25" w:author="genchanghsu" w:date="2023-05-09T16:37:30Z">
        <w:r>
          <w:rPr>
            <w:rFonts w:hint="default" w:cs="Times New Roman"/>
            <w:lang w:val="en-US"/>
          </w:rPr>
          <w:t>here</w:t>
        </w:r>
      </w:ins>
      <w:ins w:id="26" w:author="genchanghsu" w:date="2023-05-09T16:37:31Z">
        <w:r>
          <w:rPr>
            <w:rFonts w:hint="default" w:cs="Times New Roman"/>
            <w:lang w:val="en-US"/>
          </w:rPr>
          <w:t xml:space="preserve"> ea</w:t>
        </w:r>
      </w:ins>
      <w:ins w:id="27" w:author="genchanghsu" w:date="2023-05-09T16:37:32Z">
        <w:r>
          <w:rPr>
            <w:rFonts w:hint="default" w:cs="Times New Roman"/>
            <w:lang w:val="en-US"/>
          </w:rPr>
          <w:t>ch fa</w:t>
        </w:r>
      </w:ins>
      <w:ins w:id="28" w:author="genchanghsu" w:date="2023-05-09T16:37:33Z">
        <w:r>
          <w:rPr>
            <w:rFonts w:hint="default" w:cs="Times New Roman"/>
            <w:lang w:val="en-US"/>
          </w:rPr>
          <w:t>rm</w:t>
        </w:r>
      </w:ins>
      <w:ins w:id="29" w:author="genchanghsu" w:date="2023-05-09T16:37:36Z">
        <w:r>
          <w:rPr>
            <w:rFonts w:hint="default" w:cs="Times New Roman"/>
            <w:lang w:val="en-US"/>
          </w:rPr>
          <w:t xml:space="preserve"> </w:t>
        </w:r>
      </w:ins>
      <w:ins w:id="30" w:author="genchanghsu" w:date="2023-05-09T16:37:38Z">
        <w:r>
          <w:rPr>
            <w:rFonts w:hint="default" w:cs="Times New Roman"/>
            <w:lang w:val="en-US"/>
          </w:rPr>
          <w:t>pa</w:t>
        </w:r>
      </w:ins>
      <w:ins w:id="31" w:author="genchanghsu" w:date="2023-05-09T16:37:39Z">
        <w:r>
          <w:rPr>
            <w:rFonts w:hint="default" w:cs="Times New Roman"/>
            <w:lang w:val="en-US"/>
          </w:rPr>
          <w:t>ir</w:t>
        </w:r>
      </w:ins>
      <w:ins w:id="32" w:author="genchanghsu" w:date="2023-05-09T16:37:40Z">
        <w:r>
          <w:rPr>
            <w:rFonts w:hint="default" w:cs="Times New Roman"/>
            <w:lang w:val="en-US"/>
          </w:rPr>
          <w:t xml:space="preserve"> </w:t>
        </w:r>
      </w:ins>
      <w:ins w:id="33" w:author="genchanghsu" w:date="2023-05-09T16:37:41Z">
        <w:r>
          <w:rPr>
            <w:rFonts w:hint="default" w:cs="Times New Roman"/>
            <w:lang w:val="en-US"/>
          </w:rPr>
          <w:t xml:space="preserve">was </w:t>
        </w:r>
      </w:ins>
      <w:ins w:id="34" w:author="genchanghsu" w:date="2023-05-09T16:37:42Z">
        <w:r>
          <w:rPr>
            <w:rFonts w:hint="default" w:cs="Times New Roman"/>
            <w:lang w:val="en-US"/>
          </w:rPr>
          <w:t>loca</w:t>
        </w:r>
      </w:ins>
      <w:ins w:id="35" w:author="genchanghsu" w:date="2023-05-09T16:37:43Z">
        <w:r>
          <w:rPr>
            <w:rFonts w:hint="default" w:cs="Times New Roman"/>
            <w:lang w:val="en-US"/>
          </w:rPr>
          <w:t>ted</w:t>
        </w:r>
      </w:ins>
      <w:ins w:id="36" w:author="genchanghsu" w:date="2023-05-09T16:37:44Z">
        <w:r>
          <w:rPr>
            <w:rFonts w:hint="default" w:cs="Times New Roman"/>
            <w:lang w:val="en-US"/>
          </w:rPr>
          <w:t xml:space="preserve"> </w:t>
        </w:r>
      </w:ins>
      <w:ins w:id="37" w:author="genchanghsu" w:date="2023-05-09T16:37:52Z">
        <w:r>
          <w:rPr>
            <w:rFonts w:hint="default" w:cs="Times New Roman"/>
            <w:lang w:val="en-US"/>
          </w:rPr>
          <w:t>were</w:t>
        </w:r>
      </w:ins>
      <w:ins w:id="38" w:author="genchanghsu" w:date="2023-05-09T16:37:55Z">
        <w:r>
          <w:rPr>
            <w:rFonts w:hint="default" w:cs="Times New Roman"/>
            <w:lang w:val="en-US"/>
          </w:rPr>
          <w:t xml:space="preserve"> </w:t>
        </w:r>
      </w:ins>
      <w:ins w:id="39" w:author="genchanghsu" w:date="2023-05-09T16:38:06Z">
        <w:r>
          <w:rPr>
            <w:rFonts w:hint="default" w:cs="Times New Roman"/>
            <w:lang w:val="en-US"/>
          </w:rPr>
          <w:t xml:space="preserve">at </w:t>
        </w:r>
      </w:ins>
      <w:ins w:id="40" w:author="genchanghsu" w:date="2023-05-09T16:49:05Z">
        <w:r>
          <w:rPr>
            <w:rFonts w:hint="default" w:cs="Times New Roman"/>
            <w:lang w:val="en-US"/>
          </w:rPr>
          <w:t xml:space="preserve">least </w:t>
        </w:r>
      </w:ins>
      <w:ins w:id="41" w:author="genchanghsu" w:date="2023-05-09T16:49:00Z">
        <w:r>
          <w:rPr>
            <w:rFonts w:hint="default" w:cs="Times New Roman"/>
            <w:lang w:val="en-US"/>
          </w:rPr>
          <w:t xml:space="preserve">XXX </w:t>
        </w:r>
      </w:ins>
      <w:ins w:id="42" w:author="genchanghsu" w:date="2023-05-09T16:38:12Z">
        <w:r>
          <w:rPr>
            <w:rFonts w:hint="default" w:cs="Times New Roman"/>
            <w:lang w:val="en-US"/>
          </w:rPr>
          <w:t>a</w:t>
        </w:r>
      </w:ins>
      <w:ins w:id="43" w:author="genchanghsu" w:date="2023-05-09T16:38:13Z">
        <w:r>
          <w:rPr>
            <w:rFonts w:hint="default" w:cs="Times New Roman"/>
            <w:lang w:val="en-US"/>
          </w:rPr>
          <w:t>part</w:t>
        </w:r>
      </w:ins>
      <w:ins w:id="44" w:author="genchanghsu" w:date="2023-05-09T16:52:04Z">
        <w:r>
          <w:rPr>
            <w:rFonts w:hint="default" w:cs="Times New Roman"/>
            <w:lang w:val="en-US"/>
          </w:rPr>
          <w:t xml:space="preserve"> from</w:t>
        </w:r>
      </w:ins>
      <w:ins w:id="45" w:author="genchanghsu" w:date="2023-05-09T16:52:05Z">
        <w:r>
          <w:rPr>
            <w:rFonts w:hint="default" w:cs="Times New Roman"/>
            <w:lang w:val="en-US"/>
          </w:rPr>
          <w:t xml:space="preserve"> each o</w:t>
        </w:r>
      </w:ins>
      <w:ins w:id="46" w:author="genchanghsu" w:date="2023-05-09T16:52:06Z">
        <w:r>
          <w:rPr>
            <w:rFonts w:hint="default" w:cs="Times New Roman"/>
            <w:lang w:val="en-US"/>
          </w:rPr>
          <w:t>ther</w:t>
        </w:r>
      </w:ins>
      <w:ins w:id="47" w:author="genchanghsu" w:date="2023-05-09T16:38:14Z">
        <w:r>
          <w:rPr>
            <w:rFonts w:hint="default" w:cs="Times New Roman"/>
            <w:lang w:val="en-US"/>
          </w:rPr>
          <w:t xml:space="preserve"> to</w:t>
        </w:r>
      </w:ins>
      <w:ins w:id="48" w:author="genchanghsu" w:date="2023-05-09T16:38:35Z">
        <w:r>
          <w:rPr>
            <w:rFonts w:hint="default" w:cs="Times New Roman"/>
            <w:lang w:val="en-US"/>
          </w:rPr>
          <w:t xml:space="preserve"> m</w:t>
        </w:r>
      </w:ins>
      <w:ins w:id="49" w:author="genchanghsu" w:date="2023-05-09T16:38:36Z">
        <w:r>
          <w:rPr>
            <w:rFonts w:hint="default" w:cs="Times New Roman"/>
            <w:lang w:val="en-US"/>
          </w:rPr>
          <w:t>inim</w:t>
        </w:r>
      </w:ins>
      <w:ins w:id="50" w:author="genchanghsu" w:date="2023-05-09T16:38:37Z">
        <w:r>
          <w:rPr>
            <w:rFonts w:hint="default" w:cs="Times New Roman"/>
            <w:lang w:val="en-US"/>
          </w:rPr>
          <w:t xml:space="preserve">ize </w:t>
        </w:r>
      </w:ins>
      <w:ins w:id="51" w:author="genchanghsu" w:date="2023-05-09T16:38:38Z">
        <w:r>
          <w:rPr>
            <w:rFonts w:hint="default" w:cs="Times New Roman"/>
            <w:lang w:val="en-US"/>
          </w:rPr>
          <w:t>the</w:t>
        </w:r>
      </w:ins>
      <w:ins w:id="52" w:author="genchanghsu" w:date="2023-05-09T16:38:39Z">
        <w:r>
          <w:rPr>
            <w:rFonts w:hint="default" w:cs="Times New Roman"/>
            <w:lang w:val="en-US"/>
          </w:rPr>
          <w:t xml:space="preserve"> p</w:t>
        </w:r>
      </w:ins>
      <w:ins w:id="53" w:author="genchanghsu" w:date="2023-05-09T16:38:40Z">
        <w:r>
          <w:rPr>
            <w:rFonts w:hint="default" w:cs="Times New Roman"/>
            <w:lang w:val="en-US"/>
          </w:rPr>
          <w:t>otential</w:t>
        </w:r>
      </w:ins>
      <w:ins w:id="54" w:author="genchanghsu" w:date="2023-05-09T16:38:41Z">
        <w:r>
          <w:rPr>
            <w:rFonts w:hint="default" w:cs="Times New Roman"/>
            <w:lang w:val="en-US"/>
          </w:rPr>
          <w:t xml:space="preserve"> m</w:t>
        </w:r>
      </w:ins>
      <w:ins w:id="55" w:author="genchanghsu" w:date="2023-05-09T16:38:42Z">
        <w:r>
          <w:rPr>
            <w:rFonts w:hint="default" w:cs="Times New Roman"/>
            <w:lang w:val="en-US"/>
          </w:rPr>
          <w:t>ovement</w:t>
        </w:r>
      </w:ins>
      <w:ins w:id="56" w:author="genchanghsu" w:date="2023-05-09T16:38:43Z">
        <w:r>
          <w:rPr>
            <w:rFonts w:hint="default" w:cs="Times New Roman"/>
            <w:lang w:val="en-US"/>
          </w:rPr>
          <w:t>s</w:t>
        </w:r>
      </w:ins>
      <w:ins w:id="57" w:author="genchanghsu" w:date="2023-05-09T16:38:54Z">
        <w:r>
          <w:rPr>
            <w:rFonts w:hint="default" w:cs="Times New Roman"/>
            <w:lang w:val="en-US"/>
          </w:rPr>
          <w:t xml:space="preserve"> of </w:t>
        </w:r>
      </w:ins>
      <w:ins w:id="58" w:author="genchanghsu" w:date="2023-05-09T16:38:55Z">
        <w:r>
          <w:rPr>
            <w:rFonts w:hint="default" w:cs="Times New Roman"/>
            <w:lang w:val="en-US"/>
          </w:rPr>
          <w:t>arthr</w:t>
        </w:r>
      </w:ins>
      <w:ins w:id="59" w:author="genchanghsu" w:date="2023-05-09T16:38:56Z">
        <w:r>
          <w:rPr>
            <w:rFonts w:hint="default" w:cs="Times New Roman"/>
            <w:lang w:val="en-US"/>
          </w:rPr>
          <w:t>opods</w:t>
        </w:r>
      </w:ins>
      <w:ins w:id="60" w:author="genchanghsu" w:date="2023-05-09T16:38:43Z">
        <w:r>
          <w:rPr>
            <w:rFonts w:hint="default" w:cs="Times New Roman"/>
            <w:lang w:val="en-US"/>
          </w:rPr>
          <w:t xml:space="preserve"> </w:t>
        </w:r>
      </w:ins>
      <w:ins w:id="61" w:author="genchanghsu" w:date="2023-05-09T16:38:44Z">
        <w:r>
          <w:rPr>
            <w:rFonts w:hint="default" w:cs="Times New Roman"/>
            <w:lang w:val="en-US"/>
          </w:rPr>
          <w:t>ac</w:t>
        </w:r>
      </w:ins>
      <w:ins w:id="62" w:author="genchanghsu" w:date="2023-05-09T16:38:45Z">
        <w:r>
          <w:rPr>
            <w:rFonts w:hint="default" w:cs="Times New Roman"/>
            <w:lang w:val="en-US"/>
          </w:rPr>
          <w:t>ross</w:t>
        </w:r>
      </w:ins>
      <w:ins w:id="63" w:author="genchanghsu" w:date="2023-05-09T16:38:46Z">
        <w:r>
          <w:rPr>
            <w:rFonts w:hint="default" w:cs="Times New Roman"/>
            <w:lang w:val="en-US"/>
          </w:rPr>
          <w:t xml:space="preserve"> farm</w:t>
        </w:r>
      </w:ins>
      <w:ins w:id="64" w:author="genchanghsu" w:date="2023-05-09T16:38:48Z">
        <w:r>
          <w:rPr>
            <w:rFonts w:hint="default" w:cs="Times New Roman"/>
            <w:lang w:val="en-US"/>
          </w:rPr>
          <w:t>s.</w:t>
        </w:r>
      </w:ins>
      <w:ins w:id="65" w:author="genchanghsu" w:date="2023-05-09T16:38:49Z">
        <w:r>
          <w:rPr>
            <w:rFonts w:hint="default" w:cs="Times New Roman"/>
            <w:lang w:val="en-US"/>
          </w:rPr>
          <w:t xml:space="preserve"> </w:t>
        </w:r>
      </w:ins>
      <w:ins w:id="66" w:author="genchanghsu" w:date="2023-05-09T16:51:36Z">
        <w:r>
          <w:rPr>
            <w:rFonts w:hint="default" w:cs="Times New Roman"/>
            <w:lang w:val="en-US"/>
          </w:rPr>
          <w:t xml:space="preserve"> </w:t>
        </w:r>
      </w:ins>
      <w:r>
        <w:rPr>
          <w:rFonts w:cs="Times New Roman"/>
        </w:rPr>
        <w:t>The</w:t>
      </w:r>
      <w:ins w:id="67" w:author="genchanghsu" w:date="2023-05-09T16:52:30Z">
        <w:r>
          <w:rPr>
            <w:rFonts w:hint="default" w:cs="Times New Roman"/>
            <w:lang w:val="en-US"/>
          </w:rPr>
          <w:t xml:space="preserve"> </w:t>
        </w:r>
      </w:ins>
      <w:ins w:id="68" w:author="genchanghsu" w:date="2023-05-09T16:52:31Z">
        <w:r>
          <w:rPr>
            <w:rFonts w:hint="default" w:cs="Times New Roman"/>
            <w:lang w:val="en-US"/>
          </w:rPr>
          <w:t>study</w:t>
        </w:r>
      </w:ins>
      <w:del w:id="69" w:author="genchanghsu" w:date="2023-05-09T16:52:30Z">
        <w:r>
          <w:rPr>
            <w:rFonts w:cs="Times New Roman"/>
          </w:rPr>
          <w:delText>s</w:delText>
        </w:r>
      </w:del>
      <w:del w:id="70" w:author="genchanghsu" w:date="2023-05-09T16:52:29Z">
        <w:r>
          <w:rPr>
            <w:rFonts w:cs="Times New Roman"/>
          </w:rPr>
          <w:delText>e</w:delText>
        </w:r>
      </w:del>
      <w:r>
        <w:rPr>
          <w:rFonts w:cs="Times New Roman"/>
        </w:rPr>
        <w:t xml:space="preserve"> farms </w:t>
      </w:r>
      <w:del w:id="71" w:author="genchanghsu" w:date="2023-05-09T16:50:12Z">
        <w:r>
          <w:rPr>
            <w:rFonts w:cs="Times New Roman"/>
          </w:rPr>
          <w:delText>(120.656-120.721 °E; 24.364-24.489 °N)</w:delText>
        </w:r>
      </w:del>
      <w:ins w:id="72" w:author="genchanghsu" w:date="2023-05-09T16:51:18Z">
        <w:r>
          <w:rPr>
            <w:rFonts w:hint="default" w:cs="Times New Roman"/>
            <w:lang w:val="en-US"/>
          </w:rPr>
          <w:t>were</w:t>
        </w:r>
      </w:ins>
      <w:del w:id="73" w:author="genchanghsu" w:date="2023-05-09T16:52:58Z">
        <w:r>
          <w:rPr>
            <w:rFonts w:cs="Times New Roman"/>
          </w:rPr>
          <w:delText>, average</w:delText>
        </w:r>
      </w:del>
      <w:del w:id="74" w:author="genchanghsu" w:date="2023-05-09T16:51:23Z">
        <w:r>
          <w:rPr>
            <w:rFonts w:cs="Times New Roman"/>
          </w:rPr>
          <w:delText>d</w:delText>
        </w:r>
      </w:del>
      <w:r>
        <w:rPr>
          <w:rFonts w:cs="Times New Roman"/>
        </w:rPr>
        <w:t xml:space="preserve"> </w:t>
      </w:r>
      <w:del w:id="75" w:author="genchanghsu" w:date="2023-05-09T16:51:24Z">
        <w:r>
          <w:rPr>
            <w:rFonts w:cs="Times New Roman"/>
          </w:rPr>
          <w:delText xml:space="preserve">at </w:delText>
        </w:r>
      </w:del>
      <w:r>
        <w:rPr>
          <w:rFonts w:cs="Times New Roman"/>
        </w:rPr>
        <w:t>0.2 hectares</w:t>
      </w:r>
      <w:ins w:id="76" w:author="genchanghsu" w:date="2023-05-09T16:53:02Z">
        <w:r>
          <w:rPr>
            <w:rFonts w:hint="default" w:cs="Times New Roman"/>
            <w:lang w:val="en-US"/>
          </w:rPr>
          <w:t xml:space="preserve"> </w:t>
        </w:r>
      </w:ins>
      <w:ins w:id="77" w:author="genchanghsu" w:date="2023-05-09T16:53:03Z">
        <w:r>
          <w:rPr>
            <w:rFonts w:hint="default" w:cs="Times New Roman"/>
            <w:lang w:val="en-US"/>
          </w:rPr>
          <w:t xml:space="preserve">on </w:t>
        </w:r>
      </w:ins>
      <w:ins w:id="78" w:author="genchanghsu" w:date="2023-05-09T16:53:03Z">
        <w:r>
          <w:rPr>
            <w:rFonts w:cs="Times New Roman"/>
          </w:rPr>
          <w:t>average</w:t>
        </w:r>
      </w:ins>
      <w:ins w:id="79" w:author="genchanghsu" w:date="2023-05-09T16:51:26Z">
        <w:r>
          <w:rPr>
            <w:rFonts w:hint="default" w:cs="Times New Roman"/>
            <w:lang w:val="en-US"/>
          </w:rPr>
          <w:t xml:space="preserve"> and</w:t>
        </w:r>
      </w:ins>
      <w:del w:id="80" w:author="genchanghsu" w:date="2023-05-09T16:51:26Z">
        <w:r>
          <w:rPr>
            <w:rFonts w:cs="Times New Roman"/>
          </w:rPr>
          <w:delText>,</w:delText>
        </w:r>
      </w:del>
      <w:r>
        <w:rPr>
          <w:rFonts w:cs="Times New Roman"/>
        </w:rPr>
        <w:t xml:space="preserve"> </w:t>
      </w:r>
      <w:del w:id="81" w:author="genchanghsu" w:date="2023-05-09T16:51:28Z">
        <w:r>
          <w:rPr>
            <w:rFonts w:cs="Times New Roman"/>
          </w:rPr>
          <w:delText xml:space="preserve">were </w:delText>
        </w:r>
      </w:del>
      <w:r>
        <w:rPr>
          <w:rFonts w:cs="Times New Roman"/>
        </w:rPr>
        <w:t>irrigated with surface water.</w:t>
      </w:r>
      <w:commentRangeEnd w:id="2"/>
      <w:r>
        <w:commentReference w:id="2"/>
      </w:r>
      <w:r>
        <w:rPr>
          <w:rFonts w:cs="Times New Roman"/>
        </w:rPr>
        <w:t xml:space="preserve">  The organic farms were managed with organic fertilizers (manure; 2-3 applications/crop season) and natural pesticides (tea saponins; 1 application/crop season).  The conventional farms were managed with synthetic nitrogen fertilizers (2-3 applications/crop season) and organophosphate pesticides (1 application/crop season).  </w:t>
      </w:r>
      <w:commentRangeStart w:id="3"/>
      <w:r>
        <w:rPr>
          <w:rFonts w:cs="Times New Roman"/>
        </w:rPr>
        <w:t xml:space="preserve">At each major rice crop stages (seedling, tillering, flowering, and ripening stage) during the growing season (April - July) in each study year, we collected arthropod samples by </w:t>
      </w:r>
      <w:ins w:id="82" w:author="genchanghsu" w:date="2023-05-09T15:52:46Z">
        <w:r>
          <w:rPr>
            <w:rFonts w:hint="default" w:cs="Times New Roman"/>
            <w:lang w:val="en-US"/>
          </w:rPr>
          <w:t>walkin</w:t>
        </w:r>
      </w:ins>
      <w:ins w:id="83" w:author="genchanghsu" w:date="2023-05-09T15:52:47Z">
        <w:r>
          <w:rPr>
            <w:rFonts w:hint="default" w:cs="Times New Roman"/>
            <w:lang w:val="en-US"/>
          </w:rPr>
          <w:t>g a</w:t>
        </w:r>
      </w:ins>
      <w:ins w:id="84" w:author="genchanghsu" w:date="2023-05-09T15:52:48Z">
        <w:r>
          <w:rPr>
            <w:rFonts w:hint="default" w:cs="Times New Roman"/>
            <w:lang w:val="en-US"/>
          </w:rPr>
          <w:t xml:space="preserve">long </w:t>
        </w:r>
      </w:ins>
      <w:ins w:id="85" w:author="genchanghsu" w:date="2023-05-09T15:52:49Z">
        <w:r>
          <w:rPr>
            <w:rFonts w:hint="default" w:cs="Times New Roman"/>
            <w:lang w:val="en-US"/>
          </w:rPr>
          <w:t>two</w:t>
        </w:r>
      </w:ins>
      <w:ins w:id="86" w:author="genchanghsu" w:date="2023-05-09T15:52:50Z">
        <w:r>
          <w:rPr>
            <w:rFonts w:hint="default" w:cs="Times New Roman"/>
            <w:lang w:val="en-US"/>
          </w:rPr>
          <w:t xml:space="preserve"> </w:t>
        </w:r>
      </w:ins>
      <w:ins w:id="87" w:author="genchanghsu" w:date="2023-05-09T15:52:58Z">
        <w:r>
          <w:rPr>
            <w:rFonts w:hint="default" w:cs="Times New Roman"/>
            <w:lang w:val="en-US"/>
          </w:rPr>
          <w:t>ran</w:t>
        </w:r>
      </w:ins>
      <w:ins w:id="88" w:author="genchanghsu" w:date="2023-05-09T15:52:59Z">
        <w:r>
          <w:rPr>
            <w:rFonts w:hint="default" w:cs="Times New Roman"/>
            <w:lang w:val="en-US"/>
          </w:rPr>
          <w:t>dom</w:t>
        </w:r>
      </w:ins>
      <w:ins w:id="89" w:author="genchanghsu" w:date="2023-05-09T15:53:00Z">
        <w:r>
          <w:rPr>
            <w:rFonts w:hint="default" w:cs="Times New Roman"/>
            <w:lang w:val="en-US"/>
          </w:rPr>
          <w:t xml:space="preserve">ly </w:t>
        </w:r>
      </w:ins>
      <w:ins w:id="90" w:author="genchanghsu" w:date="2023-05-09T15:53:01Z">
        <w:r>
          <w:rPr>
            <w:rFonts w:hint="default" w:cs="Times New Roman"/>
            <w:lang w:val="en-US"/>
          </w:rPr>
          <w:t>select</w:t>
        </w:r>
      </w:ins>
      <w:ins w:id="91" w:author="genchanghsu" w:date="2023-05-09T15:53:02Z">
        <w:r>
          <w:rPr>
            <w:rFonts w:hint="default" w:cs="Times New Roman"/>
            <w:lang w:val="en-US"/>
          </w:rPr>
          <w:t xml:space="preserve">ed </w:t>
        </w:r>
      </w:ins>
      <w:ins w:id="92" w:author="genchanghsu" w:date="2023-05-09T15:52:55Z">
        <w:r>
          <w:rPr>
            <w:rFonts w:cs="Times New Roman"/>
          </w:rPr>
          <w:t>farm ridges</w:t>
        </w:r>
      </w:ins>
      <w:ins w:id="93" w:author="genchanghsu" w:date="2023-05-09T15:52:55Z">
        <w:r>
          <w:rPr>
            <w:rFonts w:hint="default" w:cs="Times New Roman"/>
            <w:lang w:val="en-US"/>
          </w:rPr>
          <w:t xml:space="preserve"> </w:t>
        </w:r>
      </w:ins>
      <w:ins w:id="94" w:author="genchanghsu" w:date="2023-05-09T15:53:07Z">
        <w:r>
          <w:rPr>
            <w:rFonts w:hint="default" w:cs="Times New Roman"/>
            <w:lang w:val="en-US"/>
          </w:rPr>
          <w:t>and</w:t>
        </w:r>
      </w:ins>
      <w:ins w:id="95" w:author="genchanghsu" w:date="2023-05-09T15:53:08Z">
        <w:r>
          <w:rPr>
            <w:rFonts w:hint="default" w:cs="Times New Roman"/>
            <w:lang w:val="en-US"/>
          </w:rPr>
          <w:t xml:space="preserve"> </w:t>
        </w:r>
      </w:ins>
      <w:r>
        <w:rPr>
          <w:rFonts w:cs="Times New Roman"/>
        </w:rPr>
        <w:t xml:space="preserve">sweep-netting (36 cm in diameter with a mesh size of 0.2 × 0.2 mm) the crop canopy </w:t>
      </w:r>
      <w:ins w:id="96" w:author="genchanghsu" w:date="2023-05-09T15:53:17Z">
        <w:r>
          <w:rPr>
            <w:rFonts w:hint="default" w:cs="Times New Roman"/>
            <w:lang w:val="en-US"/>
          </w:rPr>
          <w:t>3</w:t>
        </w:r>
      </w:ins>
      <w:ins w:id="97" w:author="genchanghsu" w:date="2023-05-09T15:53:18Z">
        <w:r>
          <w:rPr>
            <w:rFonts w:hint="default" w:cs="Times New Roman"/>
            <w:lang w:val="en-US"/>
          </w:rPr>
          <w:t>0</w:t>
        </w:r>
      </w:ins>
      <w:del w:id="98" w:author="genchanghsu" w:date="2023-05-09T15:53:17Z">
        <w:r>
          <w:rPr>
            <w:rFonts w:cs="Times New Roman"/>
          </w:rPr>
          <w:delText>6</w:delText>
        </w:r>
      </w:del>
      <w:del w:id="99" w:author="genchanghsu" w:date="2023-05-09T15:53:16Z">
        <w:r>
          <w:rPr>
            <w:rFonts w:cs="Times New Roman"/>
          </w:rPr>
          <w:delText>0</w:delText>
        </w:r>
      </w:del>
      <w:r>
        <w:rPr>
          <w:rFonts w:cs="Times New Roman"/>
        </w:rPr>
        <w:t xml:space="preserve"> times</w:t>
      </w:r>
      <w:ins w:id="100" w:author="genchanghsu" w:date="2023-05-09T15:53:30Z">
        <w:r>
          <w:rPr>
            <w:rFonts w:hint="default" w:cs="Times New Roman"/>
            <w:lang w:val="en-US"/>
          </w:rPr>
          <w:t xml:space="preserve"> </w:t>
        </w:r>
      </w:ins>
      <w:ins w:id="101" w:author="genchanghsu" w:date="2023-05-09T15:53:31Z">
        <w:r>
          <w:rPr>
            <w:rFonts w:hint="default" w:cs="Times New Roman"/>
            <w:lang w:val="en-US"/>
          </w:rPr>
          <w:t>f</w:t>
        </w:r>
      </w:ins>
      <w:ins w:id="102" w:author="genchanghsu" w:date="2023-05-09T15:53:32Z">
        <w:r>
          <w:rPr>
            <w:rFonts w:hint="default" w:cs="Times New Roman"/>
            <w:lang w:val="en-US"/>
          </w:rPr>
          <w:t xml:space="preserve">or </w:t>
        </w:r>
      </w:ins>
      <w:ins w:id="103" w:author="genchanghsu" w:date="2023-05-09T15:53:33Z">
        <w:r>
          <w:rPr>
            <w:rFonts w:hint="default" w:cs="Times New Roman"/>
            <w:lang w:val="en-US"/>
          </w:rPr>
          <w:t>each</w:t>
        </w:r>
      </w:ins>
      <w:ins w:id="104" w:author="genchanghsu" w:date="2023-05-09T15:53:34Z">
        <w:r>
          <w:rPr>
            <w:rFonts w:hint="default" w:cs="Times New Roman"/>
            <w:lang w:val="en-US"/>
          </w:rPr>
          <w:t xml:space="preserve"> ri</w:t>
        </w:r>
      </w:ins>
      <w:ins w:id="105" w:author="genchanghsu" w:date="2023-05-09T15:53:35Z">
        <w:r>
          <w:rPr>
            <w:rFonts w:hint="default" w:cs="Times New Roman"/>
            <w:lang w:val="en-US"/>
          </w:rPr>
          <w:t>dge</w:t>
        </w:r>
      </w:ins>
      <w:del w:id="106" w:author="genchanghsu" w:date="2023-05-09T15:53:22Z">
        <w:r>
          <w:rPr>
            <w:rFonts w:cs="Times New Roman"/>
          </w:rPr>
          <w:delText xml:space="preserve"> a</w:delText>
        </w:r>
      </w:del>
      <w:del w:id="107" w:author="genchanghsu" w:date="2023-05-09T15:53:21Z">
        <w:r>
          <w:rPr>
            <w:rFonts w:cs="Times New Roman"/>
          </w:rPr>
          <w:delText>long the</w:delText>
        </w:r>
      </w:del>
      <w:del w:id="108" w:author="genchanghsu" w:date="2023-05-09T15:53:20Z">
        <w:r>
          <w:rPr>
            <w:rFonts w:cs="Times New Roman"/>
          </w:rPr>
          <w:delText xml:space="preserve"> </w:delText>
        </w:r>
      </w:del>
      <w:del w:id="109" w:author="genchanghsu" w:date="2023-05-09T15:52:53Z">
        <w:r>
          <w:rPr>
            <w:rFonts w:cs="Times New Roman"/>
          </w:rPr>
          <w:delText>farm ridges</w:delText>
        </w:r>
      </w:del>
      <w:r>
        <w:rPr>
          <w:rFonts w:cs="Times New Roman"/>
        </w:rPr>
        <w:t>.</w:t>
      </w:r>
      <w:ins w:id="110" w:author="genchanghsu" w:date="2023-05-09T16:04:22Z">
        <w:r>
          <w:rPr>
            <w:rFonts w:hint="default" w:cs="Times New Roman"/>
            <w:lang w:val="en-US"/>
          </w:rPr>
          <w:t xml:space="preserve"> </w:t>
        </w:r>
      </w:ins>
      <w:ins w:id="111" w:author="genchanghsu" w:date="2023-05-09T15:55:34Z">
        <w:r>
          <w:rPr>
            <w:rFonts w:hint="default" w:cs="Times New Roman"/>
            <w:lang w:val="en-US"/>
          </w:rPr>
          <w:t xml:space="preserve"> </w:t>
        </w:r>
      </w:ins>
      <w:ins w:id="112" w:author="genchanghsu" w:date="2023-05-09T15:55:35Z">
        <w:r>
          <w:rPr>
            <w:rFonts w:hint="default" w:cs="Times New Roman"/>
            <w:lang w:val="en-US"/>
          </w:rPr>
          <w:t>This</w:t>
        </w:r>
      </w:ins>
      <w:ins w:id="113" w:author="genchanghsu" w:date="2023-05-09T15:55:36Z">
        <w:r>
          <w:rPr>
            <w:rFonts w:hint="default" w:cs="Times New Roman"/>
            <w:lang w:val="en-US"/>
          </w:rPr>
          <w:t xml:space="preserve"> </w:t>
        </w:r>
      </w:ins>
      <w:ins w:id="114" w:author="genchanghsu" w:date="2023-05-09T15:55:38Z">
        <w:r>
          <w:rPr>
            <w:rFonts w:hint="default" w:cs="Times New Roman"/>
            <w:lang w:val="en-US"/>
          </w:rPr>
          <w:t>a</w:t>
        </w:r>
      </w:ins>
      <w:ins w:id="115" w:author="genchanghsu" w:date="2023-05-09T15:55:39Z">
        <w:r>
          <w:rPr>
            <w:rFonts w:hint="default" w:cs="Times New Roman"/>
            <w:lang w:val="en-US"/>
          </w:rPr>
          <w:t>llow</w:t>
        </w:r>
      </w:ins>
      <w:ins w:id="116" w:author="genchanghsu" w:date="2023-05-09T15:55:44Z">
        <w:r>
          <w:rPr>
            <w:rFonts w:hint="default" w:cs="Times New Roman"/>
            <w:lang w:val="en-US"/>
          </w:rPr>
          <w:t>ed</w:t>
        </w:r>
      </w:ins>
      <w:ins w:id="117" w:author="genchanghsu" w:date="2023-05-09T15:55:40Z">
        <w:r>
          <w:rPr>
            <w:rFonts w:hint="default" w:cs="Times New Roman"/>
            <w:lang w:val="en-US"/>
          </w:rPr>
          <w:t xml:space="preserve"> us t</w:t>
        </w:r>
      </w:ins>
      <w:ins w:id="118" w:author="genchanghsu" w:date="2023-05-09T15:55:41Z">
        <w:r>
          <w:rPr>
            <w:rFonts w:hint="default" w:cs="Times New Roman"/>
            <w:lang w:val="en-US"/>
          </w:rPr>
          <w:t xml:space="preserve">o </w:t>
        </w:r>
      </w:ins>
      <w:ins w:id="119" w:author="genchanghsu" w:date="2023-05-09T16:04:30Z">
        <w:r>
          <w:rPr>
            <w:rFonts w:hint="default" w:cs="Times New Roman"/>
            <w:lang w:val="en-US"/>
          </w:rPr>
          <w:t>sam</w:t>
        </w:r>
      </w:ins>
      <w:ins w:id="120" w:author="genchanghsu" w:date="2023-05-09T16:04:33Z">
        <w:r>
          <w:rPr>
            <w:rFonts w:hint="default" w:cs="Times New Roman"/>
            <w:lang w:val="en-US"/>
          </w:rPr>
          <w:t>ple</w:t>
        </w:r>
      </w:ins>
      <w:ins w:id="121" w:author="genchanghsu" w:date="2023-05-09T15:55:50Z">
        <w:r>
          <w:rPr>
            <w:rFonts w:hint="default" w:cs="Times New Roman"/>
            <w:lang w:val="en-US"/>
          </w:rPr>
          <w:t xml:space="preserve"> </w:t>
        </w:r>
      </w:ins>
      <w:ins w:id="122" w:author="genchanghsu" w:date="2023-05-09T15:55:53Z">
        <w:r>
          <w:rPr>
            <w:rFonts w:hint="default" w:cs="Times New Roman"/>
            <w:lang w:val="en-US"/>
          </w:rPr>
          <w:t>art</w:t>
        </w:r>
      </w:ins>
      <w:ins w:id="123" w:author="genchanghsu" w:date="2023-05-09T15:55:54Z">
        <w:r>
          <w:rPr>
            <w:rFonts w:hint="default" w:cs="Times New Roman"/>
            <w:lang w:val="en-US"/>
          </w:rPr>
          <w:t>hropod</w:t>
        </w:r>
      </w:ins>
      <w:ins w:id="124" w:author="genchanghsu" w:date="2023-05-09T15:55:56Z">
        <w:r>
          <w:rPr>
            <w:rFonts w:hint="default" w:cs="Times New Roman"/>
            <w:lang w:val="en-US"/>
          </w:rPr>
          <w:t xml:space="preserve"> speci</w:t>
        </w:r>
      </w:ins>
      <w:ins w:id="125" w:author="genchanghsu" w:date="2023-05-09T15:55:57Z">
        <w:r>
          <w:rPr>
            <w:rFonts w:hint="default" w:cs="Times New Roman"/>
            <w:lang w:val="en-US"/>
          </w:rPr>
          <w:t>es</w:t>
        </w:r>
      </w:ins>
      <w:ins w:id="126" w:author="genchanghsu" w:date="2023-05-09T16:11:53Z">
        <w:r>
          <w:rPr>
            <w:rFonts w:hint="default" w:cs="Times New Roman"/>
            <w:lang w:val="en-US"/>
          </w:rPr>
          <w:t xml:space="preserve"> in</w:t>
        </w:r>
      </w:ins>
      <w:ins w:id="127" w:author="genchanghsu" w:date="2023-05-09T16:11:54Z">
        <w:r>
          <w:rPr>
            <w:rFonts w:hint="default" w:cs="Times New Roman"/>
            <w:lang w:val="en-US"/>
          </w:rPr>
          <w:t>habi</w:t>
        </w:r>
      </w:ins>
      <w:ins w:id="128" w:author="genchanghsu" w:date="2023-05-09T16:11:55Z">
        <w:r>
          <w:rPr>
            <w:rFonts w:hint="default" w:cs="Times New Roman"/>
            <w:lang w:val="en-US"/>
          </w:rPr>
          <w:t>ting</w:t>
        </w:r>
      </w:ins>
      <w:ins w:id="129" w:author="genchanghsu" w:date="2023-05-09T16:11:56Z">
        <w:r>
          <w:rPr>
            <w:rFonts w:hint="default" w:cs="Times New Roman"/>
            <w:lang w:val="en-US"/>
          </w:rPr>
          <w:t xml:space="preserve"> </w:t>
        </w:r>
      </w:ins>
      <w:ins w:id="130" w:author="genchanghsu" w:date="2023-05-09T16:11:58Z">
        <w:r>
          <w:rPr>
            <w:rFonts w:hint="default" w:cs="Times New Roman"/>
            <w:lang w:val="en-US"/>
          </w:rPr>
          <w:t>rice</w:t>
        </w:r>
      </w:ins>
      <w:ins w:id="131" w:author="genchanghsu" w:date="2023-05-09T16:11:59Z">
        <w:r>
          <w:rPr>
            <w:rFonts w:hint="default" w:cs="Times New Roman"/>
            <w:lang w:val="en-US"/>
          </w:rPr>
          <w:t xml:space="preserve"> fa</w:t>
        </w:r>
      </w:ins>
      <w:ins w:id="132" w:author="genchanghsu" w:date="2023-05-09T16:12:00Z">
        <w:r>
          <w:rPr>
            <w:rFonts w:hint="default" w:cs="Times New Roman"/>
            <w:lang w:val="en-US"/>
          </w:rPr>
          <w:t>rms</w:t>
        </w:r>
      </w:ins>
      <w:ins w:id="133" w:author="genchanghsu" w:date="2023-05-09T16:12:01Z">
        <w:r>
          <w:rPr>
            <w:rFonts w:hint="default" w:cs="Times New Roman"/>
            <w:lang w:val="en-US"/>
          </w:rPr>
          <w:t xml:space="preserve"> (</w:t>
        </w:r>
      </w:ins>
      <w:ins w:id="134" w:author="genchanghsu" w:date="2023-05-09T16:12:02Z">
        <w:r>
          <w:rPr>
            <w:rFonts w:hint="default" w:cs="Times New Roman"/>
            <w:lang w:val="en-US"/>
          </w:rPr>
          <w:t>e</w:t>
        </w:r>
      </w:ins>
      <w:ins w:id="135" w:author="genchanghsu" w:date="2023-05-09T16:12:03Z">
        <w:r>
          <w:rPr>
            <w:rFonts w:hint="default" w:cs="Times New Roman"/>
            <w:lang w:val="en-US"/>
          </w:rPr>
          <w:t>.g.,</w:t>
        </w:r>
      </w:ins>
      <w:ins w:id="136" w:author="genchanghsu" w:date="2023-05-09T16:12:04Z">
        <w:r>
          <w:rPr>
            <w:rFonts w:hint="default" w:cs="Times New Roman"/>
            <w:lang w:val="en-US"/>
          </w:rPr>
          <w:t xml:space="preserve"> r</w:t>
        </w:r>
      </w:ins>
      <w:ins w:id="137" w:author="genchanghsu" w:date="2023-05-09T16:12:05Z">
        <w:r>
          <w:rPr>
            <w:rFonts w:hint="default" w:cs="Times New Roman"/>
            <w:lang w:val="en-US"/>
          </w:rPr>
          <w:t>ice her</w:t>
        </w:r>
      </w:ins>
      <w:ins w:id="138" w:author="genchanghsu" w:date="2023-05-09T16:12:06Z">
        <w:r>
          <w:rPr>
            <w:rFonts w:hint="default" w:cs="Times New Roman"/>
            <w:lang w:val="en-US"/>
          </w:rPr>
          <w:t>bivo</w:t>
        </w:r>
      </w:ins>
      <w:ins w:id="139" w:author="genchanghsu" w:date="2023-05-09T16:12:07Z">
        <w:r>
          <w:rPr>
            <w:rFonts w:hint="default" w:cs="Times New Roman"/>
            <w:lang w:val="en-US"/>
          </w:rPr>
          <w:t>res</w:t>
        </w:r>
      </w:ins>
      <w:ins w:id="140" w:author="genchanghsu" w:date="2023-05-09T16:12:02Z">
        <w:r>
          <w:rPr>
            <w:rFonts w:hint="default" w:cs="Times New Roman"/>
            <w:lang w:val="en-US"/>
          </w:rPr>
          <w:t>)</w:t>
        </w:r>
      </w:ins>
      <w:ins w:id="141" w:author="genchanghsu" w:date="2023-05-09T16:03:51Z">
        <w:r>
          <w:rPr>
            <w:rFonts w:hint="default" w:cs="Times New Roman"/>
            <w:lang w:val="en-US"/>
          </w:rPr>
          <w:t xml:space="preserve"> </w:t>
        </w:r>
      </w:ins>
      <w:ins w:id="142" w:author="genchanghsu" w:date="2023-05-09T16:12:16Z">
        <w:r>
          <w:rPr>
            <w:rFonts w:hint="default" w:cs="Times New Roman"/>
            <w:lang w:val="en-US"/>
          </w:rPr>
          <w:t>a</w:t>
        </w:r>
      </w:ins>
      <w:ins w:id="143" w:author="genchanghsu" w:date="2023-05-09T16:12:47Z">
        <w:r>
          <w:rPr>
            <w:rFonts w:hint="default" w:cs="Times New Roman"/>
            <w:lang w:val="en-US"/>
          </w:rPr>
          <w:t>s we</w:t>
        </w:r>
      </w:ins>
      <w:ins w:id="144" w:author="genchanghsu" w:date="2023-05-09T16:12:48Z">
        <w:r>
          <w:rPr>
            <w:rFonts w:hint="default" w:cs="Times New Roman"/>
            <w:lang w:val="en-US"/>
          </w:rPr>
          <w:t>ll a</w:t>
        </w:r>
      </w:ins>
      <w:ins w:id="145" w:author="genchanghsu" w:date="2023-05-09T16:12:49Z">
        <w:r>
          <w:rPr>
            <w:rFonts w:hint="default" w:cs="Times New Roman"/>
            <w:lang w:val="en-US"/>
          </w:rPr>
          <w:t>s tho</w:t>
        </w:r>
      </w:ins>
      <w:ins w:id="146" w:author="genchanghsu" w:date="2023-05-09T16:12:50Z">
        <w:r>
          <w:rPr>
            <w:rFonts w:hint="default" w:cs="Times New Roman"/>
            <w:lang w:val="en-US"/>
          </w:rPr>
          <w:t xml:space="preserve">se </w:t>
        </w:r>
      </w:ins>
      <w:ins w:id="147" w:author="genchanghsu" w:date="2023-05-09T16:05:41Z">
        <w:r>
          <w:rPr>
            <w:rFonts w:hint="default" w:cs="Times New Roman"/>
            <w:lang w:val="en-US"/>
          </w:rPr>
          <w:t>dis</w:t>
        </w:r>
      </w:ins>
      <w:ins w:id="148" w:author="genchanghsu" w:date="2023-05-09T16:05:42Z">
        <w:r>
          <w:rPr>
            <w:rFonts w:hint="default" w:cs="Times New Roman"/>
            <w:lang w:val="en-US"/>
          </w:rPr>
          <w:t>per</w:t>
        </w:r>
      </w:ins>
      <w:ins w:id="149" w:author="genchanghsu" w:date="2023-05-09T16:05:45Z">
        <w:r>
          <w:rPr>
            <w:rFonts w:hint="default" w:cs="Times New Roman"/>
            <w:lang w:val="en-US"/>
          </w:rPr>
          <w:t>s</w:t>
        </w:r>
      </w:ins>
      <w:ins w:id="150" w:author="genchanghsu" w:date="2023-05-09T16:05:42Z">
        <w:r>
          <w:rPr>
            <w:rFonts w:hint="default" w:cs="Times New Roman"/>
            <w:lang w:val="en-US"/>
          </w:rPr>
          <w:t>i</w:t>
        </w:r>
      </w:ins>
      <w:ins w:id="151" w:author="genchanghsu" w:date="2023-05-09T16:05:43Z">
        <w:r>
          <w:rPr>
            <w:rFonts w:hint="default" w:cs="Times New Roman"/>
            <w:lang w:val="en-US"/>
          </w:rPr>
          <w:t xml:space="preserve">ng </w:t>
        </w:r>
      </w:ins>
      <w:ins w:id="152" w:author="genchanghsu" w:date="2023-05-09T16:08:00Z">
        <w:r>
          <w:rPr>
            <w:rFonts w:hint="default" w:cs="Times New Roman"/>
            <w:lang w:val="en-US"/>
          </w:rPr>
          <w:t xml:space="preserve">into </w:t>
        </w:r>
      </w:ins>
      <w:ins w:id="153" w:author="genchanghsu" w:date="2023-05-09T16:08:01Z">
        <w:r>
          <w:rPr>
            <w:rFonts w:hint="default" w:cs="Times New Roman"/>
            <w:lang w:val="en-US"/>
          </w:rPr>
          <w:t xml:space="preserve">the </w:t>
        </w:r>
      </w:ins>
      <w:ins w:id="154" w:author="genchanghsu" w:date="2023-05-09T16:08:02Z">
        <w:r>
          <w:rPr>
            <w:rFonts w:hint="default" w:cs="Times New Roman"/>
            <w:lang w:val="en-US"/>
          </w:rPr>
          <w:t>fa</w:t>
        </w:r>
      </w:ins>
      <w:ins w:id="155" w:author="genchanghsu" w:date="2023-05-09T16:08:04Z">
        <w:r>
          <w:rPr>
            <w:rFonts w:hint="default" w:cs="Times New Roman"/>
            <w:lang w:val="en-US"/>
          </w:rPr>
          <w:t>rms</w:t>
        </w:r>
      </w:ins>
      <w:ins w:id="156" w:author="genchanghsu" w:date="2023-05-09T16:08:06Z">
        <w:r>
          <w:rPr>
            <w:rFonts w:hint="default" w:cs="Times New Roman"/>
            <w:lang w:val="en-US"/>
          </w:rPr>
          <w:t xml:space="preserve"> </w:t>
        </w:r>
      </w:ins>
      <w:ins w:id="157" w:author="genchanghsu" w:date="2023-05-09T16:05:53Z">
        <w:r>
          <w:rPr>
            <w:rFonts w:hint="default" w:cs="Times New Roman"/>
            <w:lang w:val="en-US"/>
          </w:rPr>
          <w:t xml:space="preserve">from </w:t>
        </w:r>
      </w:ins>
      <w:ins w:id="158" w:author="genchanghsu" w:date="2023-05-09T16:04:05Z">
        <w:r>
          <w:rPr>
            <w:rFonts w:hint="default" w:cs="Times New Roman"/>
            <w:lang w:val="en-US"/>
          </w:rPr>
          <w:t>nea</w:t>
        </w:r>
      </w:ins>
      <w:ins w:id="159" w:author="genchanghsu" w:date="2023-05-09T16:04:06Z">
        <w:r>
          <w:rPr>
            <w:rFonts w:hint="default" w:cs="Times New Roman"/>
            <w:lang w:val="en-US"/>
          </w:rPr>
          <w:t>r</w:t>
        </w:r>
      </w:ins>
      <w:ins w:id="160" w:author="genchanghsu" w:date="2023-05-09T16:04:07Z">
        <w:r>
          <w:rPr>
            <w:rFonts w:hint="default" w:cs="Times New Roman"/>
            <w:lang w:val="en-US"/>
          </w:rPr>
          <w:t>by</w:t>
        </w:r>
      </w:ins>
      <w:ins w:id="161" w:author="genchanghsu" w:date="2023-05-09T16:04:08Z">
        <w:r>
          <w:rPr>
            <w:rFonts w:hint="default" w:cs="Times New Roman"/>
            <w:lang w:val="en-US"/>
          </w:rPr>
          <w:t xml:space="preserve"> v</w:t>
        </w:r>
      </w:ins>
      <w:ins w:id="162" w:author="genchanghsu" w:date="2023-05-09T16:04:09Z">
        <w:r>
          <w:rPr>
            <w:rFonts w:hint="default" w:cs="Times New Roman"/>
            <w:lang w:val="en-US"/>
          </w:rPr>
          <w:t>eget</w:t>
        </w:r>
      </w:ins>
      <w:ins w:id="163" w:author="genchanghsu" w:date="2023-05-09T16:04:10Z">
        <w:r>
          <w:rPr>
            <w:rFonts w:hint="default" w:cs="Times New Roman"/>
            <w:lang w:val="en-US"/>
          </w:rPr>
          <w:t>ation</w:t>
        </w:r>
      </w:ins>
      <w:ins w:id="164" w:author="genchanghsu" w:date="2023-05-09T16:06:26Z">
        <w:r>
          <w:rPr>
            <w:rFonts w:hint="default" w:cs="Times New Roman"/>
            <w:lang w:val="en-US"/>
          </w:rPr>
          <w:t xml:space="preserve"> (</w:t>
        </w:r>
      </w:ins>
      <w:ins w:id="165" w:author="genchanghsu" w:date="2023-05-09T16:06:27Z">
        <w:r>
          <w:rPr>
            <w:rFonts w:hint="default" w:cs="Times New Roman"/>
            <w:lang w:val="en-US"/>
          </w:rPr>
          <w:t>e.g.</w:t>
        </w:r>
      </w:ins>
      <w:ins w:id="166" w:author="genchanghsu" w:date="2023-05-09T16:06:28Z">
        <w:r>
          <w:rPr>
            <w:rFonts w:hint="default" w:cs="Times New Roman"/>
            <w:lang w:val="en-US"/>
          </w:rPr>
          <w:t xml:space="preserve">, </w:t>
        </w:r>
      </w:ins>
      <w:ins w:id="167" w:author="genchanghsu" w:date="2023-05-09T16:06:31Z">
        <w:r>
          <w:rPr>
            <w:rFonts w:hint="default" w:cs="Times New Roman"/>
            <w:lang w:val="en-US"/>
          </w:rPr>
          <w:t>to</w:t>
        </w:r>
      </w:ins>
      <w:ins w:id="168" w:author="genchanghsu" w:date="2023-05-09T16:06:32Z">
        <w:r>
          <w:rPr>
            <w:rFonts w:hint="default" w:cs="Times New Roman"/>
            <w:lang w:val="en-US"/>
          </w:rPr>
          <w:t>ur</w:t>
        </w:r>
      </w:ins>
      <w:ins w:id="169" w:author="genchanghsu" w:date="2023-05-09T16:06:34Z">
        <w:r>
          <w:rPr>
            <w:rFonts w:hint="default" w:cs="Times New Roman"/>
            <w:lang w:val="en-US"/>
          </w:rPr>
          <w:t>ist h</w:t>
        </w:r>
      </w:ins>
      <w:ins w:id="170" w:author="genchanghsu" w:date="2023-05-09T16:06:35Z">
        <w:r>
          <w:rPr>
            <w:rFonts w:hint="default" w:cs="Times New Roman"/>
            <w:lang w:val="en-US"/>
          </w:rPr>
          <w:t>erb</w:t>
        </w:r>
      </w:ins>
      <w:ins w:id="171" w:author="genchanghsu" w:date="2023-05-09T16:06:36Z">
        <w:r>
          <w:rPr>
            <w:rFonts w:hint="default" w:cs="Times New Roman"/>
            <w:lang w:val="en-US"/>
          </w:rPr>
          <w:t>ivores</w:t>
        </w:r>
      </w:ins>
      <w:ins w:id="172" w:author="genchanghsu" w:date="2023-05-09T16:06:39Z">
        <w:r>
          <w:rPr>
            <w:rFonts w:hint="default" w:cs="Times New Roman"/>
            <w:lang w:val="en-US"/>
          </w:rPr>
          <w:t xml:space="preserve">; </w:t>
        </w:r>
      </w:ins>
      <w:ins w:id="173" w:author="genchanghsu" w:date="2023-05-09T16:06:40Z">
        <w:r>
          <w:rPr>
            <w:rFonts w:hint="default" w:cs="Times New Roman"/>
            <w:lang w:val="en-US"/>
          </w:rPr>
          <w:t xml:space="preserve">see </w:t>
        </w:r>
      </w:ins>
      <w:ins w:id="174" w:author="genchanghsu" w:date="2023-05-09T16:06:56Z">
        <w:r>
          <w:rPr>
            <w:rFonts w:cs="Times New Roman"/>
            <w:i/>
          </w:rPr>
          <w:t>Arthropod trophic guild assignment</w:t>
        </w:r>
      </w:ins>
      <w:ins w:id="175" w:author="genchanghsu" w:date="2023-05-09T16:06:59Z">
        <w:r>
          <w:rPr>
            <w:rFonts w:hint="default" w:cs="Times New Roman"/>
            <w:i/>
            <w:lang w:val="en-US"/>
          </w:rPr>
          <w:t xml:space="preserve"> </w:t>
        </w:r>
      </w:ins>
      <w:ins w:id="176" w:author="genchanghsu" w:date="2023-05-09T16:06:59Z">
        <w:r>
          <w:rPr>
            <w:rFonts w:hint="default" w:cs="Times New Roman"/>
            <w:i w:val="0"/>
            <w:iCs/>
            <w:lang w:val="en-US"/>
          </w:rPr>
          <w:t>for</w:t>
        </w:r>
      </w:ins>
      <w:ins w:id="177" w:author="genchanghsu" w:date="2023-05-09T16:07:00Z">
        <w:r>
          <w:rPr>
            <w:rFonts w:hint="default" w:cs="Times New Roman"/>
            <w:i w:val="0"/>
            <w:iCs/>
            <w:lang w:val="en-US"/>
          </w:rPr>
          <w:t xml:space="preserve"> mo</w:t>
        </w:r>
      </w:ins>
      <w:ins w:id="178" w:author="genchanghsu" w:date="2023-05-09T16:07:01Z">
        <w:r>
          <w:rPr>
            <w:rFonts w:hint="default" w:cs="Times New Roman"/>
            <w:i w:val="0"/>
            <w:iCs/>
            <w:lang w:val="en-US"/>
          </w:rPr>
          <w:t>re det</w:t>
        </w:r>
      </w:ins>
      <w:ins w:id="179" w:author="genchanghsu" w:date="2023-05-09T16:07:02Z">
        <w:r>
          <w:rPr>
            <w:rFonts w:hint="default" w:cs="Times New Roman"/>
            <w:i w:val="0"/>
            <w:iCs/>
            <w:lang w:val="en-US"/>
          </w:rPr>
          <w:t>ails</w:t>
        </w:r>
      </w:ins>
      <w:ins w:id="180" w:author="genchanghsu" w:date="2023-05-09T16:06:26Z">
        <w:r>
          <w:rPr>
            <w:rFonts w:hint="default" w:cs="Times New Roman"/>
            <w:lang w:val="en-US"/>
          </w:rPr>
          <w:t>)</w:t>
        </w:r>
      </w:ins>
      <w:ins w:id="181" w:author="genchanghsu" w:date="2023-05-09T16:04:11Z">
        <w:r>
          <w:rPr>
            <w:rFonts w:hint="default" w:cs="Times New Roman"/>
            <w:lang w:val="en-US"/>
          </w:rPr>
          <w:t>.</w:t>
        </w:r>
        <w:commentRangeEnd w:id="3"/>
      </w:ins>
      <w:r>
        <w:commentReference w:id="3"/>
      </w:r>
      <w:r>
        <w:rPr>
          <w:rFonts w:cs="Times New Roman"/>
        </w:rPr>
        <w:t xml:space="preserve">  Samples were sealed in bags without chemical preservatives, iced, and transferred to refrigerator (−20ºC) in the laboratory.  We identified and counted arthropods under a dissecting scope to the lowest possible taxonomic level.  Main orders, families, and genera have been documented in Hsu et al. </w:t>
      </w:r>
      <w:r>
        <w:rPr>
          <w:rFonts w:cs="Times New Roman"/>
        </w:rPr>
        <w:fldChar w:fldCharType="begin"/>
      </w:r>
      <w:r>
        <w:rPr>
          <w:rFonts w:cs="Times New Roman"/>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separate"/>
      </w:r>
      <w:r>
        <w:rPr>
          <w:rFonts w:cs="Times New Roman"/>
        </w:rPr>
        <w:t>(Hsu</w:t>
      </w:r>
      <w:r>
        <w:rPr>
          <w:rFonts w:cs="Times New Roman"/>
          <w:i/>
        </w:rPr>
        <w:t xml:space="preserve"> et al.</w:t>
      </w:r>
      <w:r>
        <w:rPr>
          <w:rFonts w:cs="Times New Roman"/>
        </w:rPr>
        <w:t>, 2021)</w:t>
      </w:r>
      <w:r>
        <w:rPr>
          <w:rFonts w:cs="Times New Roman"/>
        </w:rPr>
        <w:fldChar w:fldCharType="end"/>
      </w:r>
      <w:r>
        <w:rPr>
          <w:rFonts w:cs="Times New Roman"/>
        </w:rPr>
        <w:t>.</w:t>
      </w:r>
    </w:p>
    <w:p>
      <w:pPr>
        <w:pStyle w:val="15"/>
        <w:spacing w:after="0" w:line="480" w:lineRule="auto"/>
        <w:ind w:left="0"/>
        <w:contextualSpacing w:val="0"/>
        <w:jc w:val="left"/>
        <w:rPr>
          <w:rFonts w:cs="Times New Roman"/>
        </w:rPr>
      </w:pPr>
      <w:r>
        <w:rPr>
          <w:rFonts w:cs="Times New Roman"/>
        </w:rPr>
        <w:tab/>
      </w:r>
      <w:r>
        <w:rPr>
          <w:rFonts w:cs="Times New Roman"/>
        </w:rPr>
        <w:t xml:space="preserve"> </w:t>
      </w:r>
    </w:p>
    <w:p>
      <w:pPr>
        <w:pStyle w:val="15"/>
        <w:spacing w:after="0" w:line="480" w:lineRule="auto"/>
        <w:ind w:left="0"/>
        <w:contextualSpacing w:val="0"/>
        <w:jc w:val="left"/>
        <w:rPr>
          <w:rFonts w:cs="Times New Roman"/>
          <w:i/>
        </w:rPr>
      </w:pPr>
      <w:r>
        <w:rPr>
          <w:rFonts w:cs="Times New Roman"/>
          <w:i/>
        </w:rPr>
        <w:t>2.2.  Stable isotope analysis of arthropod samples</w:t>
      </w:r>
    </w:p>
    <w:p>
      <w:pPr>
        <w:spacing w:after="0" w:line="480" w:lineRule="auto"/>
        <w:ind w:firstLine="720"/>
        <w:jc w:val="left"/>
        <w:rPr>
          <w:rFonts w:cs="Times New Roman"/>
        </w:rPr>
      </w:pPr>
      <w:r>
        <w:rPr>
          <w:rFonts w:cs="Times New Roman"/>
        </w:rPr>
        <w:t>After identification, arthropod samples were prepared for stable isotope analysis.  First, samples were oven dried (50ºC) for one week, ground, and weighed into individual tin capsules (5 × 9 mm).  If necessary, several conspecifics would be pooled into a capsule to meet the minimum weight required for stable isotope analysis (i.e., 2 mg in this study).  Stable isotope analysis (</w:t>
      </w:r>
      <w:r>
        <w:rPr>
          <w:rFonts w:cs="Times New Roman"/>
          <w:color w:val="000000" w:themeColor="text1"/>
        </w:rPr>
        <w:t>352 arthropod predator and 828 prey isotope samples)</w:t>
      </w:r>
      <w:r>
        <w:rPr>
          <w:rFonts w:cs="Times New Roman"/>
        </w:rPr>
        <w:t xml:space="preserve"> was conducted at the UC Davis Stable Isotope Facility using a PDZ Europa ANCA-GSL elemental analyzer interfaced to a PDZ Europa 20-20 isotope ratio mass spectrometer (Sercon Ltd., Cheshire, UK).  The standards for carbon and nitrogen stable isotope ratios were Vienna PeeDee Beleminte and atmospheric N</w:t>
      </w:r>
      <w:r>
        <w:rPr>
          <w:rFonts w:cs="Times New Roman"/>
          <w:vertAlign w:val="subscript"/>
        </w:rPr>
        <w:t>2</w:t>
      </w:r>
      <w:r>
        <w:rPr>
          <w:rFonts w:cs="Times New Roman"/>
        </w:rPr>
        <w:t>, respectively.  The results of our samples were expressed in per mil (‰) relative to the international standards (δ</w:t>
      </w:r>
      <w:r>
        <w:rPr>
          <w:rFonts w:cs="Times New Roman"/>
          <w:vertAlign w:val="superscript"/>
        </w:rPr>
        <w:t>13</w:t>
      </w:r>
      <w:r>
        <w:rPr>
          <w:rFonts w:cs="Times New Roman"/>
        </w:rPr>
        <w:t>C and δ</w:t>
      </w:r>
      <w:r>
        <w:rPr>
          <w:rFonts w:cs="Times New Roman"/>
          <w:vertAlign w:val="superscript"/>
        </w:rPr>
        <w:t>15</w:t>
      </w:r>
      <w:r>
        <w:rPr>
          <w:rFonts w:cs="Times New Roman"/>
        </w:rPr>
        <w:t>N).</w:t>
      </w:r>
    </w:p>
    <w:p>
      <w:pPr>
        <w:pStyle w:val="15"/>
        <w:spacing w:after="0" w:line="480" w:lineRule="auto"/>
        <w:ind w:left="0"/>
        <w:contextualSpacing w:val="0"/>
        <w:jc w:val="left"/>
        <w:rPr>
          <w:rFonts w:cs="Times New Roman"/>
          <w:color w:val="FF0000"/>
        </w:rPr>
      </w:pPr>
    </w:p>
    <w:p>
      <w:pPr>
        <w:spacing w:after="0" w:line="480" w:lineRule="auto"/>
        <w:jc w:val="left"/>
        <w:rPr>
          <w:rFonts w:cs="Times New Roman"/>
          <w:i/>
        </w:rPr>
      </w:pPr>
      <w:r>
        <w:rPr>
          <w:rFonts w:cs="Times New Roman"/>
          <w:i/>
        </w:rPr>
        <w:t>2.3.  Arthropod trophic guild assignment</w:t>
      </w:r>
    </w:p>
    <w:p>
      <w:pPr>
        <w:spacing w:after="0" w:line="480" w:lineRule="auto"/>
        <w:ind w:firstLine="720"/>
        <w:jc w:val="left"/>
        <w:rPr>
          <w:rFonts w:cs="Times New Roman"/>
        </w:rPr>
      </w:pPr>
      <w:commentRangeStart w:id="4"/>
      <w:r>
        <w:rPr>
          <w:rFonts w:cs="Times New Roman"/>
        </w:rPr>
        <w:t xml:space="preserve">A trophic guild represents a group of species using similar resources and forms a basic component of food webs.  The concept has been proved to be practical in current ecology because it condenses broad taxonomic information into distinct functional groups in communities </w:t>
      </w:r>
      <w:r>
        <w:rPr>
          <w:rFonts w:cs="Times New Roman"/>
        </w:rPr>
        <w:fldChar w:fldCharType="begin"/>
      </w:r>
      <w:r>
        <w:rPr>
          <w:rFonts w:cs="Times New Roman"/>
        </w:rPr>
        <w:instrText xml:space="preserve"> ADDIN EN.CITE &lt;EndNote&gt;&lt;Cite&gt;&lt;Author&gt;Blondel&lt;/Author&gt;&lt;Year&gt;2003&lt;/Year&gt;&lt;RecNum&gt;69&lt;/RecNum&gt;&lt;DisplayText&gt;(Blondel, 2003)&lt;/DisplayText&gt;&lt;record&gt;&lt;rec-number&gt;69&lt;/rec-number&gt;&lt;foreign-keys&gt;&lt;key app="EN" db-id="2vstfap51s9ztmea0af5fa9f5v90srreddde" timestamp="1626882047"&gt;69&lt;/key&gt;&lt;/foreign-keys&gt;&lt;ref-type name="Journal Article"&gt;17&lt;/ref-type&gt;&lt;contributors&gt;&lt;authors&gt;&lt;author&gt;Blondel, Jacques&lt;/author&gt;&lt;/authors&gt;&lt;/contributors&gt;&lt;titles&gt;&lt;title&gt;Guilds or functional groups: does it matter?&lt;/title&gt;&lt;secondary-title&gt;Oikos&lt;/secondary-title&gt;&lt;/titles&gt;&lt;periodical&gt;&lt;full-title&gt;Oikos&lt;/full-title&gt;&lt;/periodical&gt;&lt;pages&gt;223-231&lt;/pages&gt;&lt;volume&gt;100&lt;/volume&gt;&lt;number&gt;2&lt;/number&gt;&lt;dates&gt;&lt;year&gt;2003&lt;/year&gt;&lt;/dates&gt;&lt;isbn&gt;0030-1299&lt;/isbn&gt;&lt;urls&gt;&lt;/urls&gt;&lt;/record&gt;&lt;/Cite&gt;&lt;/EndNote&gt;</w:instrText>
      </w:r>
      <w:r>
        <w:rPr>
          <w:rFonts w:cs="Times New Roman"/>
        </w:rPr>
        <w:fldChar w:fldCharType="separate"/>
      </w:r>
      <w:r>
        <w:rPr>
          <w:rFonts w:cs="Times New Roman"/>
        </w:rPr>
        <w:t>(Blondel, 2003)</w:t>
      </w:r>
      <w:r>
        <w:rPr>
          <w:rFonts w:cs="Times New Roman"/>
        </w:rPr>
        <w:fldChar w:fldCharType="end"/>
      </w:r>
      <w:r>
        <w:rPr>
          <w:rFonts w:cs="Times New Roman"/>
        </w:rPr>
        <w:t xml:space="preserve">. </w:t>
      </w:r>
      <w:commentRangeEnd w:id="4"/>
      <w:r>
        <w:commentReference w:id="4"/>
      </w:r>
      <w:r>
        <w:rPr>
          <w:rFonts w:cs="Times New Roman"/>
        </w:rPr>
        <w:t xml:space="preserve"> In this study, we classified arthropod samples into four trophic guilds based on their dietary information and isotope signatures </w:t>
      </w:r>
      <w:r>
        <w:rPr>
          <w:rFonts w:cs="Times New Roman"/>
        </w:rPr>
        <w:fldChar w:fldCharType="begin"/>
      </w:r>
      <w:r>
        <w:rPr>
          <w:rFonts w:cs="Times New Roman"/>
        </w:rPr>
        <w:instrText xml:space="preserve"> ADDIN EN.CITE &lt;EndNote&gt;&lt;Cite ExcludeAuth="1" ExcludeYear="1"&gt;&lt;Author&gt;Hsu&lt;/Author&gt;&lt;Year&gt;2021&lt;/Year&gt;&lt;RecNum&gt;67&lt;/RecNum&gt;&lt;record&gt;&lt;rec-number&gt;67&lt;/rec-number&gt;&lt;foreign-keys&gt;&lt;key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rPr>
        <w:fldChar w:fldCharType="end"/>
      </w:r>
      <w:r>
        <w:rPr>
          <w:rFonts w:cs="Times New Roman"/>
        </w:rPr>
        <w:t>: 1) “Predators” consisted of spiders and ladybeetles, which are the primary GAPs in rice farms.  2) “Rice herbivores” consisted of major rice pests, including planthoppers, leafhoppers, and stink bugs.  3) “Tourist herbivores” consisted of herbivorous species without direct trophic association with rice plants, including some grasshoppers and leaf beetles.  4) “Detritivores” consisted of arthropods that feed on decaying organic material or plankton, including various midge and fly species.  The</w:t>
      </w:r>
      <w:r>
        <w:rPr>
          <w:rFonts w:cs="Times New Roman"/>
          <w:bCs/>
        </w:rPr>
        <w:t xml:space="preserve"> arthropod families/genera in each trophic guild </w:t>
      </w:r>
      <w:r>
        <w:rPr>
          <w:rFonts w:cs="Times New Roman"/>
        </w:rPr>
        <w:t xml:space="preserve">are detailed in Appendix A: Table S1.  This study focused on the trophic interactions between generalist predators and their prey sources and therefore did not consider less abundant trophic guilds (e.g., parasitoids) in subsequent analyses. </w:t>
      </w:r>
    </w:p>
    <w:p>
      <w:pPr>
        <w:spacing w:after="0" w:line="480" w:lineRule="auto"/>
        <w:jc w:val="left"/>
        <w:rPr>
          <w:rFonts w:cs="Times New Roman"/>
          <w:i/>
          <w:color w:val="FF0000"/>
        </w:rPr>
      </w:pPr>
    </w:p>
    <w:p>
      <w:pPr>
        <w:pStyle w:val="15"/>
        <w:spacing w:after="0" w:line="480" w:lineRule="auto"/>
        <w:ind w:left="0"/>
        <w:contextualSpacing w:val="0"/>
        <w:jc w:val="left"/>
        <w:rPr>
          <w:rFonts w:cs="Times New Roman"/>
          <w:i/>
        </w:rPr>
      </w:pPr>
      <w:r>
        <w:rPr>
          <w:rFonts w:cs="Times New Roman"/>
          <w:i/>
        </w:rPr>
        <w:t>2.4.  Data analyses</w:t>
      </w:r>
    </w:p>
    <w:p>
      <w:pPr>
        <w:spacing w:after="0" w:line="480" w:lineRule="auto"/>
        <w:ind w:firstLine="720"/>
        <w:jc w:val="left"/>
        <w:rPr>
          <w:rFonts w:cs="Times New Roman"/>
        </w:rPr>
      </w:pPr>
      <w:r>
        <w:rPr>
          <w:rFonts w:cs="Times New Roman"/>
        </w:rPr>
        <w:t xml:space="preserve">To quantify the diet composition of predators, we constructed a Bayesian stable isotope mixing model using the R MixSIAR package </w:t>
      </w:r>
      <w:r>
        <w:rPr>
          <w:rFonts w:cs="Times New Roman"/>
        </w:rPr>
        <w:fldChar w:fldCharType="begin"/>
      </w:r>
      <w:r>
        <w:rPr>
          <w:rFonts w:cs="Times New Roman"/>
        </w:rPr>
        <w:instrText xml:space="preserve"> ADDIN EN.CITE &lt;EndNote&gt;&lt;Cite&gt;&lt;Author&gt;Stock&lt;/Author&gt;&lt;Year&gt;2016&lt;/Year&gt;&lt;RecNum&gt;782&lt;/RecNum&gt;&lt;DisplayText&gt;(Stock and Semmens, 2016)&lt;/DisplayText&gt;&lt;record&gt;&lt;rec-number&gt;782&lt;/rec-number&gt;&lt;foreign-keys&gt;&lt;key app="EN" db-id="s2a9tdf5ptxsr1ex5t7x9av4z2zfr0vx0dev" timestamp="1565020532"&gt;782&lt;/key&gt;&lt;/foreign-keys&gt;&lt;ref-type name="Journal Article"&gt;17&lt;/ref-type&gt;&lt;contributors&gt;&lt;authors&gt;&lt;author&gt;Stock, B. C.&lt;/author&gt;&lt;author&gt;Semmens, B. X.&lt;/author&gt;&lt;/authors&gt;&lt;/contributors&gt;&lt;auth-address&gt;Univ Calif San Diego, Scripps Inst Oceanog, La Jolla, CA 92093 USA&lt;/auth-address&gt;&lt;titles&gt;&lt;title&gt;Unifying error structures in commonly used biotracer mixing models&lt;/title&gt;&lt;secondary-title&gt;Ecology&lt;/secondary-title&gt;&lt;alt-title&gt;Ecology&lt;/alt-title&gt;&lt;/titles&gt;&lt;periodical&gt;&lt;full-title&gt;Ecology&lt;/full-title&gt;&lt;abbr-1&gt;Ecology&lt;/abbr-1&gt;&lt;/periodical&gt;&lt;alt-periodical&gt;&lt;full-title&gt;Ecology&lt;/full-title&gt;&lt;abbr-1&gt;Ecology&lt;/abbr-1&gt;&lt;/alt-periodical&gt;&lt;pages&gt;2562-2569&lt;/pages&gt;&lt;volume&gt;97&lt;/volume&gt;&lt;number&gt;10&lt;/number&gt;&lt;keywords&gt;&lt;keyword&gt;bayesian&lt;/keyword&gt;&lt;keyword&gt;biotracers&lt;/keyword&gt;&lt;keyword&gt;fatty acid&lt;/keyword&gt;&lt;keyword&gt;mixing model&lt;/keyword&gt;&lt;keyword&gt;mixsir&lt;/keyword&gt;&lt;keyword&gt;siar&lt;/keyword&gt;&lt;keyword&gt;stable isotope&lt;/keyword&gt;&lt;keyword&gt;stable-isotopes&lt;/keyword&gt;&lt;keyword&gt;uncertainty&lt;/keyword&gt;&lt;keyword&gt;too&lt;/keyword&gt;&lt;/keywords&gt;&lt;dates&gt;&lt;year&gt;2016&lt;/year&gt;&lt;pub-dates&gt;&lt;date&gt;Oct&lt;/date&gt;&lt;/pub-dates&gt;&lt;/dates&gt;&lt;isbn&gt;0012-9658&lt;/isbn&gt;&lt;accession-num&gt;WOS:000386088000005&lt;/accession-num&gt;&lt;urls&gt;&lt;related-urls&gt;&lt;url&gt;&amp;lt;Go to ISI&amp;gt;://WOS:000386088000005&lt;/url&gt;&lt;/related-urls&gt;&lt;/urls&gt;&lt;electronic-resource-num&gt;10.1002/ecy.1517&lt;/electronic-resource-num&gt;&lt;language&gt;English&lt;/language&gt;&lt;/record&gt;&lt;/Cite&gt;&lt;/EndNote&gt;</w:instrText>
      </w:r>
      <w:r>
        <w:rPr>
          <w:rFonts w:cs="Times New Roman"/>
        </w:rPr>
        <w:fldChar w:fldCharType="separate"/>
      </w:r>
      <w:r>
        <w:rPr>
          <w:rFonts w:cs="Times New Roman"/>
        </w:rPr>
        <w:t>(Stock and Semmens, 2016)</w:t>
      </w:r>
      <w:r>
        <w:rPr>
          <w:rFonts w:cs="Times New Roman"/>
        </w:rPr>
        <w:fldChar w:fldCharType="end"/>
      </w:r>
      <w:r>
        <w:rPr>
          <w:rFonts w:cs="Times New Roman"/>
        </w:rPr>
        <w:t xml:space="preserve"> to estimate the proportions of different prey sources (i.e., the three prey guilds including rice herbivores, tourist herbivores, and detritivores) in predators’ diet.  In the mixing model, individual farm-year combination and crop stage were included as fixed effects for predator isotope data to examine their effects on predators’ diet composition; isotope data for the three prey guilds were pooled respectively to generate fixed source values due to their high mobility across farms </w:t>
      </w:r>
      <w:r>
        <w:rPr>
          <w:rFonts w:cs="Times New Roman"/>
        </w:rPr>
        <w:fldChar w:fldCharType="begin"/>
      </w:r>
      <w:r>
        <w:rPr>
          <w:rFonts w:cs="Times New Roman"/>
        </w:rPr>
        <w:instrText xml:space="preserve"> ADDIN EN.CITE &lt;EndNote&gt;&lt;Cite&gt;&lt;Author&gt;Sun&lt;/Author&gt;&lt;Year&gt;2015&lt;/Year&gt;&lt;RecNum&gt;70&lt;/RecNum&gt;&lt;DisplayText&gt;(Mazzi and Dorn, 2012; Sun&lt;style face="italic"&gt; et al.&lt;/style&gt;, 2015)&lt;/DisplayText&gt;&lt;record&gt;&lt;rec-number&gt;70&lt;/rec-number&gt;&lt;foreign-keys&gt;&lt;key app="EN" db-id="2vstfap51s9ztmea0af5fa9f5v90srreddde" timestamp="1628776959"&gt;70&lt;/key&gt;&lt;/foreign-keys&gt;&lt;ref-type name="Journal Article"&gt;17&lt;/ref-type&gt;&lt;contributors&gt;&lt;authors&gt;&lt;author&gt;Sun, Jing-Tao&lt;/author&gt;&lt;author&gt;Wang, Man-Man&lt;/author&gt;&lt;author&gt;Zhang, Yan-Kai&lt;/author&gt;&lt;author&gt;Chapuis, Marie-Pierre&lt;/author&gt;&lt;author&gt;Jiang, Xin-Yu&lt;/author&gt;&lt;author&gt;Hu, Gao&lt;/author&gt;&lt;author&gt;Yang, Xian-Ming&lt;/author&gt;&lt;author&gt;Ge, Cheng&lt;/author&gt;&lt;author&gt;Xue, Xiao-Feng&lt;/author&gt;&lt;author&gt;Hong, Xiao-Yue&lt;/author&gt;&lt;/authors&gt;&lt;/contributors&gt;&lt;titles&gt;&lt;title&gt;Evidence for high dispersal ability and mito-nuclear discordance in the small brown planthopper, Laodelphax striatellus&lt;/title&gt;&lt;secondary-title&gt;Scientific Reports&lt;/secondary-title&gt;&lt;/titles&gt;&lt;periodical&gt;&lt;full-title&gt;Scientific Reports&lt;/full-title&gt;&lt;/periodical&gt;&lt;pages&gt;1-10&lt;/pages&gt;&lt;volume&gt;5&lt;/volume&gt;&lt;number&gt;1&lt;/number&gt;&lt;dates&gt;&lt;year&gt;2015&lt;/year&gt;&lt;/dates&gt;&lt;isbn&gt;2045-2322&lt;/isbn&gt;&lt;urls&gt;&lt;/urls&gt;&lt;/record&gt;&lt;/Cite&gt;&lt;Cite&gt;&lt;Author&gt;Mazzi&lt;/Author&gt;&lt;Year&gt;2012&lt;/Year&gt;&lt;RecNum&gt;71&lt;/RecNum&gt;&lt;record&gt;&lt;rec-number&gt;71&lt;/rec-number&gt;&lt;foreign-keys&gt;&lt;key app="EN" db-id="2vstfap51s9ztmea0af5fa9f5v90srreddde" timestamp="1628776961"&gt;71&lt;/key&gt;&lt;/foreign-keys&gt;&lt;ref-type name="Journal Article"&gt;17&lt;/ref-type&gt;&lt;contributors&gt;&lt;authors&gt;&lt;author&gt;Mazzi, Dominique&lt;/author&gt;&lt;author&gt;Dorn, Silvia&lt;/author&gt;&lt;/authors&gt;&lt;/contributors&gt;&lt;titles&gt;&lt;title&gt;Movement of insect pests in agricultural landscapes&lt;/title&gt;&lt;secondary-title&gt;Annals of Applied Biology&lt;/secondary-title&gt;&lt;/titles&gt;&lt;periodical&gt;&lt;full-title&gt;Annals of applied biology&lt;/full-title&gt;&lt;/periodical&gt;&lt;pages&gt;97-113&lt;/pages&gt;&lt;volume&gt;160&lt;/volume&gt;&lt;number&gt;2&lt;/number&gt;&lt;dates&gt;&lt;year&gt;2012&lt;/year&gt;&lt;/dates&gt;&lt;isbn&gt;0003-4746&lt;/isbn&gt;&lt;urls&gt;&lt;/urls&gt;&lt;/record&gt;&lt;/Cite&gt;&lt;/EndNote&gt;</w:instrText>
      </w:r>
      <w:r>
        <w:rPr>
          <w:rFonts w:cs="Times New Roman"/>
        </w:rPr>
        <w:fldChar w:fldCharType="separate"/>
      </w:r>
      <w:r>
        <w:rPr>
          <w:rFonts w:cs="Times New Roman"/>
        </w:rPr>
        <w:t>(Mazzi and Dorn, 2012; Sun</w:t>
      </w:r>
      <w:r>
        <w:rPr>
          <w:rFonts w:cs="Times New Roman"/>
          <w:i/>
        </w:rPr>
        <w:t xml:space="preserve"> et al.</w:t>
      </w:r>
      <w:r>
        <w:rPr>
          <w:rFonts w:cs="Times New Roman"/>
        </w:rPr>
        <w:t>, 2015)</w:t>
      </w:r>
      <w:r>
        <w:rPr>
          <w:rFonts w:cs="Times New Roman"/>
        </w:rPr>
        <w:fldChar w:fldCharType="end"/>
      </w:r>
      <w:r>
        <w:rPr>
          <w:rFonts w:cs="Times New Roman"/>
        </w:rPr>
        <w:t xml:space="preserve">.  Isotope data at the seedling stage for the three study years were omitted from the analysis due to insufficient sample sizes for model estimation.  To improve our model estimates, carbon and nitrogen concentration dependencies as well as the residual/process errors were incorporated </w:t>
      </w:r>
      <w:r>
        <w:rPr>
          <w:rFonts w:cs="Times New Roman"/>
        </w:rPr>
        <w:fldChar w:fldCharType="begin"/>
      </w:r>
      <w:r>
        <w:rPr>
          <w:rFonts w:cs="Times New Roman"/>
        </w:rPr>
        <w:instrText xml:space="preserve"> ADDIN EN.CITE &lt;EndNote&gt;&lt;Cite&gt;&lt;Author&gt;Stock&lt;/Author&gt;&lt;Year&gt;2016&lt;/Year&gt;&lt;RecNum&gt;47&lt;/RecNum&gt;&lt;DisplayText&gt;(Phillips and Koch, 2002; Stock and Semmens, 2016)&lt;/DisplayText&gt;&lt;record&gt;&lt;rec-number&gt;47&lt;/rec-number&gt;&lt;foreign-keys&gt;&lt;key app="EN" db-id="2vstfap51s9ztmea0af5fa9f5v90srreddde" timestamp="1622280451"&gt;47&lt;/key&gt;&lt;/foreign-keys&gt;&lt;ref-type name="Journal Article"&gt;17&lt;/ref-type&gt;&lt;contributors&gt;&lt;authors&gt;&lt;author&gt;Stock, Brian C&lt;/author&gt;&lt;author&gt;Semmens, Brice X&lt;/author&gt;&lt;/authors&gt;&lt;/contributors&gt;&lt;titles&gt;&lt;title&gt;Unifying error structures in commonly used biotracer mixing models&lt;/title&gt;&lt;secondary-title&gt;Ecology&lt;/secondary-title&gt;&lt;/titles&gt;&lt;periodical&gt;&lt;full-title&gt;Ecology&lt;/full-title&gt;&lt;/periodical&gt;&lt;pages&gt;2562-2569&lt;/pages&gt;&lt;volume&gt;97&lt;/volume&gt;&lt;number&gt;10&lt;/number&gt;&lt;dates&gt;&lt;year&gt;2016&lt;/year&gt;&lt;/dates&gt;&lt;isbn&gt;0012-9658&lt;/isbn&gt;&lt;urls&gt;&lt;/urls&gt;&lt;/record&gt;&lt;/Cite&gt;&lt;Cite&gt;&lt;Author&gt;Phillips&lt;/Author&gt;&lt;Year&gt;2002&lt;/Year&gt;&lt;RecNum&gt;48&lt;/RecNum&gt;&lt;record&gt;&lt;rec-number&gt;48&lt;/rec-number&gt;&lt;foreign-keys&gt;&lt;key app="EN" db-id="2vstfap51s9ztmea0af5fa9f5v90srreddde" timestamp="1622280504"&gt;48&lt;/key&gt;&lt;/foreign-keys&gt;&lt;ref-type name="Journal Article"&gt;17&lt;/ref-type&gt;&lt;contributors&gt;&lt;authors&gt;&lt;author&gt;Phillips, Donald L&lt;/author&gt;&lt;author&gt;Koch, Paul L&lt;/author&gt;&lt;/authors&gt;&lt;/contributors&gt;&lt;titles&gt;&lt;title&gt;Incorporating concentration dependence in stable isotope mixing models&lt;/title&gt;&lt;secondary-title&gt;Oecologia&lt;/secondary-title&gt;&lt;/titles&gt;&lt;periodical&gt;&lt;full-title&gt;Oecologia&lt;/full-title&gt;&lt;/periodical&gt;&lt;pages&gt;114-125&lt;/pages&gt;&lt;volume&gt;130&lt;/volume&gt;&lt;number&gt;1&lt;/number&gt;&lt;dates&gt;&lt;year&gt;2002&lt;/year&gt;&lt;/dates&gt;&lt;isbn&gt;1432-1939&lt;/isbn&gt;&lt;urls&gt;&lt;/urls&gt;&lt;/record&gt;&lt;/Cite&gt;&lt;/EndNote&gt;</w:instrText>
      </w:r>
      <w:r>
        <w:rPr>
          <w:rFonts w:cs="Times New Roman"/>
        </w:rPr>
        <w:fldChar w:fldCharType="separate"/>
      </w:r>
      <w:r>
        <w:rPr>
          <w:rFonts w:cs="Times New Roman"/>
        </w:rPr>
        <w:t>(Phillips and Koch, 2002; Stock and Semmens, 2016)</w:t>
      </w:r>
      <w:r>
        <w:rPr>
          <w:rFonts w:cs="Times New Roman"/>
        </w:rPr>
        <w:fldChar w:fldCharType="end"/>
      </w:r>
      <w:r>
        <w:rPr>
          <w:rFonts w:cs="Times New Roman"/>
        </w:rPr>
        <w:t xml:space="preserve">.  Trophic discrimination factors (TDFs) were estimated from the diet-dependent discrimination equation proposed by </w:t>
      </w:r>
      <w:r>
        <w:rPr>
          <w:rFonts w:cs="Times New Roman"/>
        </w:rPr>
        <w:fldChar w:fldCharType="begin"/>
      </w:r>
      <w:r>
        <w:rPr>
          <w:rFonts w:cs="Times New Roman"/>
        </w:rPr>
        <w:instrText xml:space="preserve"> ADDIN EN.CITE &lt;EndNote&gt;&lt;Cite AuthorYear="1"&gt;&lt;Author&gt;Caut&lt;/Author&gt;&lt;Year&gt;2009&lt;/Year&gt;&lt;RecNum&gt;46&lt;/RecNum&gt;&lt;DisplayText&gt;Caut&lt;style face="italic"&gt; et al.&lt;/style&gt; (2009)&lt;/DisplayText&gt;&lt;record&gt;&lt;rec-number&gt;46&lt;/rec-number&gt;&lt;foreign-keys&gt;&lt;key app="EN" db-id="2vstfap51s9ztmea0af5fa9f5v90srreddde" timestamp="1622280390"&gt;46&lt;/key&gt;&lt;/foreign-keys&gt;&lt;ref-type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Times New Roman"/>
        </w:rPr>
        <w:fldChar w:fldCharType="separate"/>
      </w:r>
      <w:r>
        <w:rPr>
          <w:rFonts w:cs="Times New Roman"/>
        </w:rPr>
        <w:t>Caut</w:t>
      </w:r>
      <w:r>
        <w:rPr>
          <w:rFonts w:cs="Times New Roman"/>
          <w:i/>
        </w:rPr>
        <w:t xml:space="preserve"> et al.</w:t>
      </w:r>
      <w:r>
        <w:rPr>
          <w:rFonts w:cs="Times New Roman"/>
        </w:rPr>
        <w:t xml:space="preserve"> (2009)</w:t>
      </w:r>
      <w:r>
        <w:rPr>
          <w:rFonts w:cs="Times New Roman"/>
        </w:rPr>
        <w:fldChar w:fldCharType="end"/>
      </w:r>
      <w:r>
        <w:rPr>
          <w:rFonts w:cs="Times New Roman"/>
        </w:rPr>
        <w:t>.  We ran three Markov Chain Monte Carlo (MCMC) chains, each with 50,000 iterations and a burn-in number of 25,000, along with a non-informative Dirichlet prior.  Chain convergence was assessed via Gelman-Rubin and Geweke diagnostics.  Bayesian posterior mean estimates of diet composition (for each farm-year-stage combination) were extracted for further analysis.</w:t>
      </w:r>
    </w:p>
    <w:p>
      <w:pPr>
        <w:spacing w:after="0" w:line="480" w:lineRule="auto"/>
        <w:jc w:val="left"/>
        <w:rPr>
          <w:rFonts w:cs="Times New Roman"/>
        </w:rPr>
      </w:pPr>
      <w:r>
        <w:rPr>
          <w:rFonts w:cs="Times New Roman"/>
        </w:rPr>
        <w:tab/>
      </w:r>
      <w:commentRangeStart w:id="5"/>
      <w:r>
        <w:rPr>
          <w:rFonts w:cs="Times New Roman"/>
        </w:rPr>
        <w:t>To examine how local abiotic and biotic factors</w:t>
      </w:r>
      <w:del w:id="182" w:author="genchanghsu" w:date="2023-05-10T17:48:46Z">
        <w:r>
          <w:rPr>
            <w:rFonts w:cs="Times New Roman"/>
          </w:rPr>
          <w:delText xml:space="preserve"> </w:delText>
        </w:r>
      </w:del>
      <w:del w:id="183" w:author="genchanghsu" w:date="2023-05-10T17:48:45Z">
        <w:r>
          <w:rPr>
            <w:rFonts w:cs="Times New Roman"/>
          </w:rPr>
          <w:delText>(e.g., farm type, crop stage, percent forest cover, and the relative abundance of pests in the field)</w:delText>
        </w:r>
      </w:del>
      <w:r>
        <w:rPr>
          <w:rFonts w:cs="Times New Roman"/>
        </w:rPr>
        <w:t xml:space="preserve"> may affect the pest consumption by GAPs, we </w:t>
      </w:r>
      <w:del w:id="184" w:author="genchanghsu" w:date="2023-05-10T17:33:50Z">
        <w:r>
          <w:rPr>
            <w:rFonts w:cs="Times New Roman"/>
          </w:rPr>
          <w:delText xml:space="preserve">first </w:delText>
        </w:r>
      </w:del>
      <w:r>
        <w:rPr>
          <w:rFonts w:cs="Times New Roman"/>
        </w:rPr>
        <w:t xml:space="preserve">fit </w:t>
      </w:r>
      <w:ins w:id="185" w:author="genchanghsu" w:date="2023-05-10T17:33:57Z">
        <w:r>
          <w:rPr>
            <w:rFonts w:hint="default" w:cs="Times New Roman"/>
            <w:lang w:val="en-US"/>
          </w:rPr>
          <w:t>gene</w:t>
        </w:r>
      </w:ins>
      <w:ins w:id="186" w:author="genchanghsu" w:date="2023-05-10T17:33:59Z">
        <w:r>
          <w:rPr>
            <w:rFonts w:hint="default" w:cs="Times New Roman"/>
            <w:lang w:val="en-US"/>
          </w:rPr>
          <w:t>ralize</w:t>
        </w:r>
      </w:ins>
      <w:ins w:id="187" w:author="genchanghsu" w:date="2023-05-10T17:34:00Z">
        <w:r>
          <w:rPr>
            <w:rFonts w:hint="default" w:cs="Times New Roman"/>
            <w:lang w:val="en-US"/>
          </w:rPr>
          <w:t xml:space="preserve">d </w:t>
        </w:r>
      </w:ins>
      <w:ins w:id="188" w:author="genchanghsu" w:date="2023-05-10T17:34:01Z">
        <w:r>
          <w:rPr>
            <w:rFonts w:hint="default" w:cs="Times New Roman"/>
            <w:lang w:val="en-US"/>
          </w:rPr>
          <w:t>linear</w:t>
        </w:r>
      </w:ins>
      <w:ins w:id="189" w:author="genchanghsu" w:date="2023-05-10T17:34:02Z">
        <w:r>
          <w:rPr>
            <w:rFonts w:hint="default" w:cs="Times New Roman"/>
            <w:lang w:val="en-US"/>
          </w:rPr>
          <w:t xml:space="preserve"> mo</w:t>
        </w:r>
      </w:ins>
      <w:ins w:id="190" w:author="genchanghsu" w:date="2023-05-10T17:34:04Z">
        <w:r>
          <w:rPr>
            <w:rFonts w:hint="default" w:cs="Times New Roman"/>
            <w:lang w:val="en-US"/>
          </w:rPr>
          <w:t>del</w:t>
        </w:r>
      </w:ins>
      <w:ins w:id="191" w:author="genchanghsu" w:date="2023-05-10T17:34:11Z">
        <w:r>
          <w:rPr>
            <w:rFonts w:hint="default" w:cs="Times New Roman"/>
            <w:lang w:val="en-US"/>
          </w:rPr>
          <w:t>s</w:t>
        </w:r>
      </w:ins>
      <w:ins w:id="192" w:author="genchanghsu" w:date="2023-05-10T17:34:04Z">
        <w:r>
          <w:rPr>
            <w:rFonts w:hint="default" w:cs="Times New Roman"/>
            <w:lang w:val="en-US"/>
          </w:rPr>
          <w:t xml:space="preserve"> </w:t>
        </w:r>
      </w:ins>
      <w:ins w:id="193" w:author="genchanghsu" w:date="2023-05-10T17:34:05Z">
        <w:r>
          <w:rPr>
            <w:rFonts w:hint="default" w:cs="Times New Roman"/>
            <w:lang w:val="en-US"/>
          </w:rPr>
          <w:t>(</w:t>
        </w:r>
      </w:ins>
      <w:ins w:id="194" w:author="genchanghsu" w:date="2023-05-10T17:34:06Z">
        <w:r>
          <w:rPr>
            <w:rFonts w:hint="default" w:cs="Times New Roman"/>
            <w:lang w:val="en-US"/>
          </w:rPr>
          <w:t>G</w:t>
        </w:r>
      </w:ins>
      <w:ins w:id="195" w:author="genchanghsu" w:date="2023-05-10T17:34:07Z">
        <w:r>
          <w:rPr>
            <w:rFonts w:hint="default" w:cs="Times New Roman"/>
            <w:lang w:val="en-US"/>
          </w:rPr>
          <w:t>LM</w:t>
        </w:r>
      </w:ins>
      <w:ins w:id="196" w:author="genchanghsu" w:date="2023-05-10T17:34:05Z">
        <w:r>
          <w:rPr>
            <w:rFonts w:hint="default" w:cs="Times New Roman"/>
            <w:lang w:val="en-US"/>
          </w:rPr>
          <w:t>)</w:t>
        </w:r>
      </w:ins>
      <w:del w:id="197" w:author="genchanghsu" w:date="2023-05-10T17:34:25Z">
        <w:r>
          <w:rPr>
            <w:rFonts w:cs="Times New Roman"/>
          </w:rPr>
          <w:delText>beta regression models</w:delText>
        </w:r>
      </w:del>
      <w:ins w:id="198" w:author="genchanghsu" w:date="2023-05-10T17:38:28Z">
        <w:r>
          <w:rPr>
            <w:rFonts w:hint="default" w:cs="Times New Roman"/>
            <w:lang w:val="en-US"/>
          </w:rPr>
          <w:t xml:space="preserve"> </w:t>
        </w:r>
      </w:ins>
      <w:del w:id="199" w:author="genchanghsu" w:date="2023-05-10T17:41:27Z">
        <w:r>
          <w:rPr>
            <w:rFonts w:hint="default" w:cs="Times New Roman"/>
            <w:lang w:val="en-US"/>
          </w:rPr>
          <w:delText xml:space="preserve"> </w:delText>
        </w:r>
      </w:del>
      <w:ins w:id="200" w:author="genchanghsu" w:date="2023-05-10T17:41:27Z">
        <w:r>
          <w:rPr>
            <w:rFonts w:hint="default" w:cs="Times New Roman"/>
            <w:lang w:val="en-US"/>
          </w:rPr>
          <w:t>wi</w:t>
        </w:r>
      </w:ins>
      <w:ins w:id="201" w:author="genchanghsu" w:date="2023-05-10T17:41:28Z">
        <w:r>
          <w:rPr>
            <w:rFonts w:hint="default" w:cs="Times New Roman"/>
            <w:lang w:val="en-US"/>
          </w:rPr>
          <w:t>th</w:t>
        </w:r>
      </w:ins>
      <w:ins w:id="202" w:author="genchanghsu" w:date="2023-05-10T17:37:45Z">
        <w:r>
          <w:rPr>
            <w:rFonts w:hint="default" w:cs="Times New Roman"/>
            <w:lang w:val="en-US"/>
          </w:rPr>
          <w:t xml:space="preserve"> a</w:t>
        </w:r>
      </w:ins>
      <w:ins w:id="203" w:author="genchanghsu" w:date="2023-05-10T17:37:46Z">
        <w:r>
          <w:rPr>
            <w:rFonts w:hint="default" w:cs="Times New Roman"/>
            <w:lang w:val="en-US"/>
          </w:rPr>
          <w:t xml:space="preserve"> </w:t>
        </w:r>
      </w:ins>
      <w:ins w:id="204" w:author="genchanghsu" w:date="2023-05-10T17:37:47Z">
        <w:r>
          <w:rPr>
            <w:rFonts w:hint="default" w:cs="Times New Roman"/>
            <w:lang w:val="en-US"/>
          </w:rPr>
          <w:t>beta</w:t>
        </w:r>
      </w:ins>
      <w:ins w:id="205" w:author="genchanghsu" w:date="2023-05-10T17:37:48Z">
        <w:r>
          <w:rPr>
            <w:rFonts w:hint="default" w:cs="Times New Roman"/>
            <w:lang w:val="en-US"/>
          </w:rPr>
          <w:t xml:space="preserve"> dis</w:t>
        </w:r>
      </w:ins>
      <w:ins w:id="206" w:author="genchanghsu" w:date="2023-05-10T17:37:49Z">
        <w:r>
          <w:rPr>
            <w:rFonts w:hint="default" w:cs="Times New Roman"/>
            <w:lang w:val="en-US"/>
          </w:rPr>
          <w:t>tr</w:t>
        </w:r>
      </w:ins>
      <w:ins w:id="207" w:author="genchanghsu" w:date="2023-05-10T17:37:54Z">
        <w:r>
          <w:rPr>
            <w:rFonts w:hint="default" w:cs="Times New Roman"/>
            <w:lang w:val="en-US"/>
          </w:rPr>
          <w:t>i</w:t>
        </w:r>
      </w:ins>
      <w:ins w:id="208" w:author="genchanghsu" w:date="2023-05-10T17:37:50Z">
        <w:r>
          <w:rPr>
            <w:rFonts w:hint="default" w:cs="Times New Roman"/>
            <w:lang w:val="en-US"/>
          </w:rPr>
          <w:t>bu</w:t>
        </w:r>
      </w:ins>
      <w:ins w:id="209" w:author="genchanghsu" w:date="2023-05-10T17:37:51Z">
        <w:r>
          <w:rPr>
            <w:rFonts w:hint="default" w:cs="Times New Roman"/>
            <w:lang w:val="en-US"/>
          </w:rPr>
          <w:t xml:space="preserve">tion </w:t>
        </w:r>
      </w:ins>
      <w:ins w:id="210" w:author="genchanghsu" w:date="2023-05-10T17:37:56Z">
        <w:r>
          <w:rPr>
            <w:rFonts w:hint="default" w:cs="Times New Roman"/>
            <w:lang w:val="en-US"/>
          </w:rPr>
          <w:t xml:space="preserve">and </w:t>
        </w:r>
      </w:ins>
      <w:ins w:id="211" w:author="genchanghsu" w:date="2023-05-10T17:37:57Z">
        <w:r>
          <w:rPr>
            <w:rFonts w:hint="default" w:cs="Times New Roman"/>
            <w:lang w:val="en-US"/>
          </w:rPr>
          <w:t xml:space="preserve">a </w:t>
        </w:r>
      </w:ins>
      <w:ins w:id="212" w:author="genchanghsu" w:date="2023-05-10T17:37:58Z">
        <w:r>
          <w:rPr>
            <w:rFonts w:hint="default" w:cs="Times New Roman"/>
            <w:lang w:val="en-US"/>
          </w:rPr>
          <w:t>log</w:t>
        </w:r>
      </w:ins>
      <w:ins w:id="213" w:author="genchanghsu" w:date="2023-05-10T17:37:59Z">
        <w:r>
          <w:rPr>
            <w:rFonts w:hint="default" w:cs="Times New Roman"/>
            <w:lang w:val="en-US"/>
          </w:rPr>
          <w:t>it</w:t>
        </w:r>
      </w:ins>
      <w:ins w:id="214" w:author="genchanghsu" w:date="2023-05-10T17:38:00Z">
        <w:r>
          <w:rPr>
            <w:rFonts w:hint="default" w:cs="Times New Roman"/>
            <w:lang w:val="en-US"/>
          </w:rPr>
          <w:t xml:space="preserve"> link</w:t>
        </w:r>
      </w:ins>
      <w:ins w:id="215" w:author="genchanghsu" w:date="2023-05-10T17:38:01Z">
        <w:r>
          <w:rPr>
            <w:rFonts w:hint="default" w:cs="Times New Roman"/>
            <w:lang w:val="en-US"/>
          </w:rPr>
          <w:t xml:space="preserve"> fu</w:t>
        </w:r>
      </w:ins>
      <w:ins w:id="216" w:author="genchanghsu" w:date="2023-05-10T17:38:02Z">
        <w:r>
          <w:rPr>
            <w:rFonts w:hint="default" w:cs="Times New Roman"/>
            <w:lang w:val="en-US"/>
          </w:rPr>
          <w:t>nction</w:t>
        </w:r>
      </w:ins>
      <w:ins w:id="217" w:author="genchanghsu" w:date="2023-05-10T17:45:49Z">
        <w:r>
          <w:rPr>
            <w:rFonts w:hint="default" w:cs="Times New Roman"/>
            <w:lang w:val="en-US"/>
          </w:rPr>
          <w:t xml:space="preserve"> </w:t>
        </w:r>
      </w:ins>
      <w:ins w:id="218" w:author="genchanghsu" w:date="2023-05-10T17:45:49Z">
        <w:r>
          <w:rPr>
            <w:rFonts w:cs="Times New Roman"/>
          </w:rPr>
          <w:t xml:space="preserve">using the R betareg package </w:t>
        </w:r>
      </w:ins>
      <w:ins w:id="219" w:author="genchanghsu" w:date="2023-05-10T17:45:49Z">
        <w:r>
          <w:rPr>
            <w:rFonts w:cs="Times New Roman"/>
          </w:rPr>
          <w:fldChar w:fldCharType="begin"/>
        </w:r>
      </w:ins>
      <w:ins w:id="220" w:author="genchanghsu" w:date="2023-05-10T17:45:49Z">
        <w:r>
          <w:rPr>
            <w:rFonts w:cs="Times New Roman"/>
          </w:rPr>
          <w: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instrText>
        </w:r>
      </w:ins>
      <w:ins w:id="221" w:author="genchanghsu" w:date="2023-05-10T17:45:49Z">
        <w:r>
          <w:rPr>
            <w:rFonts w:cs="Times New Roman"/>
          </w:rPr>
          <w:fldChar w:fldCharType="separate"/>
        </w:r>
      </w:ins>
      <w:ins w:id="222" w:author="genchanghsu" w:date="2023-05-10T17:45:49Z">
        <w:r>
          <w:rPr>
            <w:rFonts w:cs="Times New Roman"/>
          </w:rPr>
          <w:t>(Zeileis</w:t>
        </w:r>
      </w:ins>
      <w:ins w:id="223" w:author="genchanghsu" w:date="2023-05-10T17:45:49Z">
        <w:r>
          <w:rPr>
            <w:rFonts w:cs="Times New Roman"/>
            <w:i/>
          </w:rPr>
          <w:t xml:space="preserve"> et al.</w:t>
        </w:r>
      </w:ins>
      <w:ins w:id="224" w:author="genchanghsu" w:date="2023-05-10T17:45:49Z">
        <w:r>
          <w:rPr>
            <w:rFonts w:cs="Times New Roman"/>
          </w:rPr>
          <w:t>, 2016)</w:t>
        </w:r>
      </w:ins>
      <w:ins w:id="225" w:author="genchanghsu" w:date="2023-05-10T17:45:49Z">
        <w:r>
          <w:rPr>
            <w:rFonts w:cs="Times New Roman"/>
          </w:rPr>
          <w:fldChar w:fldCharType="end"/>
        </w:r>
      </w:ins>
      <w:ins w:id="226" w:author="genchanghsu" w:date="2023-05-10T17:45:52Z">
        <w:r>
          <w:rPr>
            <w:rFonts w:hint="default" w:cs="Times New Roman"/>
            <w:lang w:val="en-US"/>
          </w:rPr>
          <w:t>,</w:t>
        </w:r>
      </w:ins>
      <w:ins w:id="227" w:author="genchanghsu" w:date="2023-05-10T17:38:03Z">
        <w:r>
          <w:rPr>
            <w:rFonts w:hint="default" w:cs="Times New Roman"/>
            <w:lang w:val="en-US"/>
          </w:rPr>
          <w:t xml:space="preserve"> </w:t>
        </w:r>
      </w:ins>
      <w:ins w:id="228" w:author="genchanghsu" w:date="2023-05-10T17:45:55Z">
        <w:r>
          <w:rPr>
            <w:rFonts w:hint="default" w:cs="Times New Roman"/>
            <w:lang w:val="en-US"/>
          </w:rPr>
          <w:t>wit</w:t>
        </w:r>
      </w:ins>
      <w:ins w:id="229" w:author="genchanghsu" w:date="2023-05-10T17:45:56Z">
        <w:r>
          <w:rPr>
            <w:rFonts w:hint="default" w:cs="Times New Roman"/>
            <w:lang w:val="en-US"/>
          </w:rPr>
          <w:t>h</w:t>
        </w:r>
      </w:ins>
      <w:del w:id="230" w:author="genchanghsu" w:date="2023-05-10T17:41:40Z">
        <w:r>
          <w:rPr>
            <w:rFonts w:cs="Times New Roman"/>
          </w:rPr>
          <w:delText>wit</w:delText>
        </w:r>
      </w:del>
      <w:del w:id="231" w:author="genchanghsu" w:date="2023-05-10T17:41:39Z">
        <w:r>
          <w:rPr>
            <w:rFonts w:cs="Times New Roman"/>
          </w:rPr>
          <w:delText>h</w:delText>
        </w:r>
      </w:del>
      <w:r>
        <w:rPr>
          <w:rFonts w:cs="Times New Roman"/>
        </w:rPr>
        <w:t xml:space="preserve"> year, farm type, crop stage, percent forest cover, and the relative abundance of rice herbivores as fixed effects</w:t>
      </w:r>
      <w:del w:id="232" w:author="genchanghsu" w:date="2023-05-10T17:34:41Z">
        <w:r>
          <w:rPr>
            <w:rFonts w:cs="Times New Roman"/>
          </w:rPr>
          <w:delText xml:space="preserve"> </w:delText>
        </w:r>
      </w:del>
      <w:del w:id="233" w:author="genchanghsu" w:date="2023-05-10T17:34:40Z">
        <w:r>
          <w:rPr>
            <w:rFonts w:cs="Times New Roman"/>
          </w:rPr>
          <w:delText>without interactions</w:delText>
        </w:r>
      </w:del>
      <w:r>
        <w:rPr>
          <w:rFonts w:cs="Times New Roman"/>
        </w:rPr>
        <w:t xml:space="preserve"> and the proportion of rice herbivores consumed in predators’ diet as the response</w:t>
      </w:r>
      <w:del w:id="234" w:author="genchanghsu" w:date="2023-05-10T17:34:52Z">
        <w:r>
          <w:rPr>
            <w:rFonts w:cs="Times New Roman"/>
          </w:rPr>
          <w:delText xml:space="preserve"> v</w:delText>
        </w:r>
      </w:del>
      <w:del w:id="235" w:author="genchanghsu" w:date="2023-05-10T17:34:51Z">
        <w:r>
          <w:rPr>
            <w:rFonts w:cs="Times New Roman"/>
          </w:rPr>
          <w:delText>ariable</w:delText>
        </w:r>
      </w:del>
      <w:del w:id="236" w:author="genchanghsu" w:date="2023-05-10T17:46:08Z">
        <w:r>
          <w:rPr>
            <w:rFonts w:cs="Times New Roman"/>
          </w:rPr>
          <w:delText xml:space="preserve"> </w:delText>
        </w:r>
      </w:del>
      <w:ins w:id="237" w:author="genchanghsu" w:date="2023-05-10T17:46:09Z">
        <w:r>
          <w:rPr>
            <w:rFonts w:hint="default" w:cs="Times New Roman"/>
            <w:lang w:val="en-US"/>
          </w:rPr>
          <w:t>.</w:t>
        </w:r>
        <w:commentRangeEnd w:id="5"/>
      </w:ins>
      <w:r>
        <w:commentReference w:id="5"/>
      </w:r>
      <w:del w:id="238" w:author="genchanghsu" w:date="2023-05-10T17:45:47Z">
        <w:r>
          <w:rPr>
            <w:rFonts w:cs="Times New Roman"/>
          </w:rPr>
          <w:delText xml:space="preserve">using the R betareg package </w:delText>
        </w:r>
      </w:del>
      <w:del w:id="239" w:author="genchanghsu" w:date="2023-05-10T17:45:47Z">
        <w:r>
          <w:rPr>
            <w:rFonts w:cs="Times New Roman"/>
          </w:rPr>
          <w:fldChar w:fldCharType="begin"/>
        </w:r>
      </w:del>
      <w:del w:id="240" w:author="genchanghsu" w:date="2023-05-10T17:45:47Z">
        <w:r>
          <w:rPr>
            <w:rFonts w:cs="Times New Roman"/>
          </w:rPr>
          <w:delInstrText xml:space="preserve"> ADDIN EN.CITE &lt;EndNote&gt;&lt;Cite&gt;&lt;Author&gt;Zeileis&lt;/Author&gt;&lt;Year&gt;2016&lt;/Year&gt;&lt;RecNum&gt;50&lt;/RecNum&gt;&lt;DisplayText&gt;(Zeileis&lt;style face="italic"&gt; et al.&lt;/style&gt;, 2016)&lt;/DisplayText&gt;&lt;record&gt;&lt;rec-number&gt;50&lt;/rec-number&gt;&lt;foreign-keys&gt;&lt;key app="EN" db-id="2vstfap51s9ztmea0af5fa9f5v90srreddde" timestamp="1622281236"&gt;50&lt;/key&gt;&lt;/foreign-keys&gt;&lt;ref-type name="Journal Article"&gt;17&lt;/ref-type&gt;&lt;contributors&gt;&lt;authors&gt;&lt;author&gt;Zeileis, Achim&lt;/author&gt;&lt;author&gt;Cribari-Neto, Francisco&lt;/author&gt;&lt;author&gt;Gruen, Bettina&lt;/author&gt;&lt;author&gt;Kosmidis, Ioannis&lt;/author&gt;&lt;author&gt;Simas, Alexandre B&lt;/author&gt;&lt;author&gt;Rocha, Andrea V&lt;/author&gt;&lt;author&gt;Zeileis, Maintainer Achim&lt;/author&gt;&lt;/authors&gt;&lt;/contributors&gt;&lt;titles&gt;&lt;title&gt;Package ‘betareg’&lt;/title&gt;&lt;secondary-title&gt;R package&lt;/secondary-title&gt;&lt;/titles&gt;&lt;periodical&gt;&lt;full-title&gt;R package&lt;/full-title&gt;&lt;/periodical&gt;&lt;pages&gt;2&lt;/pages&gt;&lt;volume&gt;3&lt;/volume&gt;&lt;dates&gt;&lt;year&gt;2016&lt;/year&gt;&lt;/dates&gt;&lt;urls&gt;&lt;/urls&gt;&lt;/record&gt;&lt;/Cite&gt;&lt;/EndNote&gt;</w:delInstrText>
        </w:r>
      </w:del>
      <w:del w:id="241" w:author="genchanghsu" w:date="2023-05-10T17:45:47Z">
        <w:r>
          <w:rPr>
            <w:rFonts w:cs="Times New Roman"/>
          </w:rPr>
          <w:fldChar w:fldCharType="separate"/>
        </w:r>
      </w:del>
      <w:del w:id="242" w:author="genchanghsu" w:date="2023-05-10T17:45:47Z">
        <w:r>
          <w:rPr>
            <w:rFonts w:cs="Times New Roman"/>
          </w:rPr>
          <w:delText>(Zeileis</w:delText>
        </w:r>
      </w:del>
      <w:del w:id="243" w:author="genchanghsu" w:date="2023-05-10T17:45:47Z">
        <w:r>
          <w:rPr>
            <w:rFonts w:cs="Times New Roman"/>
            <w:i/>
          </w:rPr>
          <w:delText xml:space="preserve"> et al.</w:delText>
        </w:r>
      </w:del>
      <w:del w:id="244" w:author="genchanghsu" w:date="2023-05-10T17:45:47Z">
        <w:r>
          <w:rPr>
            <w:rFonts w:cs="Times New Roman"/>
          </w:rPr>
          <w:delText>, 2016)</w:delText>
        </w:r>
      </w:del>
      <w:del w:id="245" w:author="genchanghsu" w:date="2023-05-10T17:45:47Z">
        <w:r>
          <w:rPr>
            <w:rFonts w:cs="Times New Roman"/>
          </w:rPr>
          <w:fldChar w:fldCharType="end"/>
        </w:r>
      </w:del>
      <w:del w:id="246" w:author="genchanghsu" w:date="2023-05-10T17:35:07Z">
        <w:r>
          <w:rPr>
            <w:rFonts w:cs="Times New Roman"/>
          </w:rPr>
          <w:delText xml:space="preserve">. </w:delText>
        </w:r>
      </w:del>
      <w:del w:id="247" w:author="genchanghsu" w:date="2023-05-10T17:35:06Z">
        <w:r>
          <w:rPr>
            <w:rFonts w:cs="Times New Roman"/>
          </w:rPr>
          <w:delText xml:space="preserve"> We then refit the first model by adding the interaction terms among all the significant factors to create the final model</w:delText>
        </w:r>
      </w:del>
      <w:del w:id="248" w:author="genchanghsu" w:date="2023-05-10T17:46:02Z">
        <w:r>
          <w:rPr>
            <w:rFonts w:cs="Times New Roman"/>
          </w:rPr>
          <w:delText>.</w:delText>
        </w:r>
      </w:del>
      <w:r>
        <w:rPr>
          <w:rFonts w:cs="Times New Roman"/>
        </w:rPr>
        <w:t xml:space="preserve">  Model parameters were estimated using maximum likelihood, and their significance was analyzed </w:t>
      </w:r>
      <w:bookmarkStart w:id="0" w:name="_GoBack"/>
      <w:bookmarkEnd w:id="0"/>
      <w:r>
        <w:rPr>
          <w:rFonts w:cs="Times New Roman"/>
        </w:rPr>
        <w:t xml:space="preserve">using the “Anova” function in the R car package </w:t>
      </w:r>
      <w:r>
        <w:rPr>
          <w:rFonts w:cs="Times New Roman"/>
        </w:rPr>
        <w:fldChar w:fldCharType="begin"/>
      </w:r>
      <w:r>
        <w:rPr>
          <w:rFonts w:cs="Times New Roman"/>
        </w:rPr>
        <w:instrText xml:space="preserve"> ADDIN EN.CITE &lt;EndNote&gt;&lt;Cite&gt;&lt;Author&gt;Fox&lt;/Author&gt;&lt;Year&gt;2018&lt;/Year&gt;&lt;RecNum&gt;51&lt;/RecNum&gt;&lt;DisplayText&gt;(Fox and Weisberg, 2018)&lt;/DisplayText&gt;&lt;record&gt;&lt;rec-number&gt;51&lt;/rec-number&gt;&lt;foreign-keys&gt;&lt;key app="EN" db-id="2vstfap51s9ztmea0af5fa9f5v90srreddde" timestamp="1622281445"&gt;51&lt;/key&gt;&lt;/foreign-keys&gt;&lt;ref-type name="Book"&gt;6&lt;/ref-type&gt;&lt;contributors&gt;&lt;authors&gt;&lt;author&gt;Fox, John&lt;/author&gt;&lt;author&gt;Weisberg, Sanford&lt;/author&gt;&lt;/authors&gt;&lt;/contributors&gt;&lt;titles&gt;&lt;title&gt;An R companion to applied regression&lt;/title&gt;&lt;/titles&gt;&lt;dates&gt;&lt;year&gt;2018&lt;/year&gt;&lt;/dates&gt;&lt;publisher&gt;Sage publications&lt;/publisher&gt;&lt;isbn&gt;1544336489&lt;/isbn&gt;&lt;urls&gt;&lt;/urls&gt;&lt;/record&gt;&lt;/Cite&gt;&lt;/EndNote&gt;</w:instrText>
      </w:r>
      <w:r>
        <w:rPr>
          <w:rFonts w:cs="Times New Roman"/>
        </w:rPr>
        <w:fldChar w:fldCharType="separate"/>
      </w:r>
      <w:r>
        <w:rPr>
          <w:rFonts w:cs="Times New Roman"/>
        </w:rPr>
        <w:t>(Fox and Weisberg, 2018)</w:t>
      </w:r>
      <w:r>
        <w:rPr>
          <w:rFonts w:cs="Times New Roman"/>
        </w:rPr>
        <w:fldChar w:fldCharType="end"/>
      </w:r>
      <w:r>
        <w:rPr>
          <w:rFonts w:cs="Times New Roman"/>
        </w:rPr>
        <w:t xml:space="preserve">.  Tukey’s post-hoc tests were performed for the significant factors using the “cld” function in the R emmeans package </w:t>
      </w:r>
      <w:r>
        <w:rPr>
          <w:rFonts w:cs="Times New Roman"/>
        </w:rPr>
        <w:fldChar w:fldCharType="begin"/>
      </w:r>
      <w:r>
        <w:rPr>
          <w:rFonts w:cs="Times New Roman"/>
        </w:rPr>
        <w:instrText xml:space="preserve"> ADDIN EN.CITE &lt;EndNote&gt;&lt;Cite&gt;&lt;Author&gt;Lenth&lt;/Author&gt;&lt;Year&gt;2018&lt;/Year&gt;&lt;RecNum&gt;52&lt;/RecNum&gt;&lt;DisplayText&gt;(Lenth and Lenth, 2018)&lt;/DisplayText&gt;&lt;record&gt;&lt;rec-number&gt;52&lt;/rec-number&gt;&lt;foreign-keys&gt;&lt;key app="EN" db-id="2vstfap51s9ztmea0af5fa9f5v90srreddde" timestamp="1622281565"&gt;52&lt;/key&gt;&lt;/foreign-keys&gt;&lt;ref-type name="Journal Article"&gt;17&lt;/ref-type&gt;&lt;contributors&gt;&lt;authors&gt;&lt;author&gt;Lenth, Russell&lt;/author&gt;&lt;author&gt;Lenth, Maintainer Russell&lt;/author&gt;&lt;/authors&gt;&lt;/contributors&gt;&lt;titles&gt;&lt;title&gt;Package ‘lsmeans’&lt;/title&gt;&lt;secondary-title&gt;The American Statistician&lt;/secondary-title&gt;&lt;/titles&gt;&lt;periodical&gt;&lt;full-title&gt;The American Statistician&lt;/full-title&gt;&lt;/periodical&gt;&lt;pages&gt;216-221&lt;/pages&gt;&lt;volume&gt;34&lt;/volume&gt;&lt;number&gt;4&lt;/number&gt;&lt;dates&gt;&lt;year&gt;2018&lt;/year&gt;&lt;/dates&gt;&lt;urls&gt;&lt;/urls&gt;&lt;/record&gt;&lt;/Cite&gt;&lt;/EndNote&gt;</w:instrText>
      </w:r>
      <w:r>
        <w:rPr>
          <w:rFonts w:cs="Times New Roman"/>
        </w:rPr>
        <w:fldChar w:fldCharType="separate"/>
      </w:r>
      <w:r>
        <w:rPr>
          <w:rFonts w:cs="Times New Roman"/>
        </w:rPr>
        <w:t>(Lenth and Lenth, 2018)</w:t>
      </w:r>
      <w:r>
        <w:rPr>
          <w:rFonts w:cs="Times New Roman"/>
        </w:rPr>
        <w:fldChar w:fldCharType="end"/>
      </w:r>
      <w:r>
        <w:rPr>
          <w:rFonts w:cs="Times New Roman"/>
        </w:rPr>
        <w:t xml:space="preserve">.  Note that the percent forest cover around each study farm was estimated from Google Earth images by manually delimiting the forested areas within a 1-km radius circular buffer surrounding the farm and computing the fraction of these areas in the buffer zone.  Because spiders and ladybeetles were the most abundant generalist predator groups in our study system and exhibited distinct foraging behavior (e.g., sit-and-wait vs. active hunting), we also performed all the aforementioned analyses separately for each of the two predator groups.  All analyses were conducted in R version 4.0.3 </w:t>
      </w:r>
      <w:r>
        <w:rPr>
          <w:rFonts w:cs="Times New Roman"/>
        </w:rPr>
        <w:fldChar w:fldCharType="begin"/>
      </w:r>
      <w:r>
        <w:rPr>
          <w:rFonts w:cs="Times New Roman"/>
        </w:rPr>
        <w:instrText xml:space="preserve"> ADDIN EN.CITE &lt;EndNote&gt;&lt;Cite&gt;&lt;Author&gt;R Core Team&lt;/Author&gt;&lt;Year&gt;2021&lt;/Year&gt;&lt;RecNum&gt;53&lt;/RecNum&gt;&lt;DisplayText&gt;(R Core Team, 2021)&lt;/DisplayText&gt;&lt;record&gt;&lt;rec-number&gt;53&lt;/rec-number&gt;&lt;foreign-keys&gt;&lt;key app="EN" db-id="2vstfap51s9ztmea0af5fa9f5v90srreddde" timestamp="1622283433"&gt;53&lt;/key&gt;&lt;/foreign-keys&gt;&lt;ref-type name="Journal Article"&gt;17&lt;/ref-type&gt;&lt;contributors&gt;&lt;authors&gt;&lt;author&gt;R Core Team, &lt;/author&gt;&lt;/authors&gt;&lt;/contributors&gt;&lt;titles&gt;&lt;title&gt;R: A language and environment for statistical computing.&lt;/title&gt;&lt;secondary-title&gt;R Foundation for Statistical Computing, Vienna, Austria&lt;/secondary-title&gt;&lt;/titles&gt;&lt;periodical&gt;&lt;full-title&gt;R Foundation for Statistical Computing, Vienna, Austria&lt;/full-title&gt;&lt;/periodical&gt;&lt;dates&gt;&lt;year&gt;2021&lt;/year&gt;&lt;/dates&gt;&lt;urls&gt;&lt;/urls&gt;&lt;/record&gt;&lt;/Cite&gt;&lt;/EndNote&gt;</w:instrText>
      </w:r>
      <w:r>
        <w:rPr>
          <w:rFonts w:cs="Times New Roman"/>
        </w:rPr>
        <w:fldChar w:fldCharType="separate"/>
      </w:r>
      <w:r>
        <w:rPr>
          <w:rFonts w:cs="Times New Roman"/>
        </w:rPr>
        <w:t>(R Core Team, 2021)</w:t>
      </w:r>
      <w:r>
        <w:rPr>
          <w:rFonts w:cs="Times New Roman"/>
        </w:rPr>
        <w:fldChar w:fldCharType="end"/>
      </w:r>
      <w:r>
        <w:rPr>
          <w:rFonts w:cs="Times New Roman"/>
        </w:rPr>
        <w:t>.</w:t>
      </w:r>
    </w:p>
    <w:p>
      <w:pPr>
        <w:spacing w:after="0" w:line="480" w:lineRule="auto"/>
        <w:jc w:val="left"/>
        <w:rPr>
          <w:rFonts w:cs="Times New Roman"/>
          <w:b/>
        </w:rPr>
      </w:pPr>
    </w:p>
    <w:p>
      <w:pPr>
        <w:spacing w:after="0" w:line="480" w:lineRule="auto"/>
        <w:jc w:val="left"/>
        <w:rPr>
          <w:rFonts w:cs="Times New Roman"/>
          <w:b/>
        </w:rPr>
      </w:pPr>
      <w:r>
        <w:rPr>
          <w:rFonts w:cs="Times New Roman"/>
          <w:b/>
        </w:rPr>
        <w:t>3.  Results</w:t>
      </w:r>
    </w:p>
    <w:p>
      <w:pPr>
        <w:spacing w:after="0" w:line="480" w:lineRule="auto"/>
        <w:jc w:val="left"/>
        <w:rPr>
          <w:rFonts w:cs="Times New Roman"/>
          <w:i/>
        </w:rPr>
      </w:pPr>
      <w:r>
        <w:rPr>
          <w:rFonts w:cs="Times New Roman"/>
          <w:i/>
        </w:rPr>
        <w:t>3.1.  Diet composition of predators in rice farms</w:t>
      </w:r>
    </w:p>
    <w:p>
      <w:pPr>
        <w:spacing w:after="0" w:line="480" w:lineRule="auto"/>
        <w:ind w:firstLine="720"/>
        <w:jc w:val="left"/>
        <w:rPr>
          <w:rFonts w:cs="Times New Roman"/>
        </w:rPr>
      </w:pPr>
      <w:r>
        <w:rPr>
          <w:rFonts w:cs="Times New Roman"/>
        </w:rPr>
        <w:t>Across organic and conventional farms during 2017-2019, the proportion of rice herbivores in all predators’ diet increased over the course of the crop season from 23-47% at the tillering stage to 79-95% at the ripening stage; the proportion of detritivores in predators’ diet decreased from 38-59% at the tillering stage to 1-2% at the ripening stage; the proportion of tourist herbivores in predators’ diet also decreased from 15-22% at the tillering stage to 4-19% at the ripening stage (Fig. 1a; Appendix A: Table S2).</w:t>
      </w:r>
    </w:p>
    <w:p>
      <w:pPr>
        <w:spacing w:after="0" w:line="480" w:lineRule="auto"/>
        <w:jc w:val="left"/>
        <w:rPr>
          <w:rFonts w:cs="Times New Roman"/>
        </w:rPr>
      </w:pPr>
      <w:r>
        <w:rPr>
          <w:rFonts w:cs="Times New Roman"/>
          <w:color w:val="FF0000"/>
        </w:rPr>
        <w:tab/>
      </w:r>
      <w:r>
        <w:rPr>
          <w:rFonts w:cs="Times New Roman"/>
        </w:rPr>
        <w:t>Regarding individual predator groups, spiders and ladybeetles showed a marked difference in their diet composition over crop stages during 2017-2019.  Across organic and conventional farms, spiders consumed a higher proportion of detritivores (33-55%) in their diet in the beginning of crop season (tillering stage) and substantially increased the consumption on rice herbivores to 78-94% in late crop season (ripening stage) (Fig. 1b; Appendix A: Table S2).</w:t>
      </w:r>
      <w:r>
        <w:rPr>
          <w:rFonts w:cs="Times New Roman"/>
          <w:color w:val="FF0000"/>
        </w:rPr>
        <w:t xml:space="preserve"> </w:t>
      </w:r>
      <w:r>
        <w:rPr>
          <w:rFonts w:cs="Times New Roman"/>
          <w:color w:val="141823"/>
          <w:szCs w:val="28"/>
          <w:shd w:val="clear" w:color="auto" w:fill="FFFFFF"/>
        </w:rPr>
        <w:t>In contrast</w:t>
      </w:r>
      <w:r>
        <w:rPr>
          <w:rFonts w:cs="Times New Roman"/>
          <w:szCs w:val="28"/>
          <w:shd w:val="clear" w:color="auto" w:fill="FFFFFF"/>
        </w:rPr>
        <w:t>, l</w:t>
      </w:r>
      <w:r>
        <w:rPr>
          <w:rFonts w:cs="Times New Roman"/>
        </w:rPr>
        <w:t>adybeetles in both organic and conventional farms consumed a low proportion of detritivores (≤ 17%) and a steadily high proportion of rice herbivores (≥ 74%) in their diet throughout the crop season (Fig. 1c; Appendix A: Table S2).  For both predator groups, tourist herbivores generally did not constitute an important prey source and contributed less than 33% to the predators’ diet (Fig. 1b, 1c; Appendix A: Table S2).</w:t>
      </w:r>
    </w:p>
    <w:p>
      <w:pPr>
        <w:spacing w:after="0" w:line="480" w:lineRule="auto"/>
        <w:jc w:val="left"/>
        <w:rPr>
          <w:rFonts w:cs="Times New Roman"/>
          <w:color w:val="FF0000"/>
        </w:rPr>
      </w:pPr>
    </w:p>
    <w:p>
      <w:pPr>
        <w:spacing w:after="0" w:line="480" w:lineRule="auto"/>
        <w:jc w:val="left"/>
        <w:rPr>
          <w:rFonts w:cs="Times New Roman"/>
          <w:i/>
        </w:rPr>
      </w:pPr>
      <w:r>
        <w:rPr>
          <w:rFonts w:cs="Times New Roman"/>
          <w:i/>
        </w:rPr>
        <w:t>3.2.  Patterns of rice herbivore consumption by predators</w:t>
      </w:r>
    </w:p>
    <w:p>
      <w:pPr>
        <w:spacing w:after="0" w:line="480" w:lineRule="auto"/>
        <w:ind w:firstLine="720"/>
        <w:jc w:val="left"/>
        <w:rPr>
          <w:rFonts w:cs="Times New Roman"/>
        </w:rPr>
      </w:pPr>
      <w:r>
        <w:rPr>
          <w:rFonts w:cs="Times New Roman"/>
        </w:rPr>
        <w:t>We further analyzed rice herbivore consumption by GAPs since these herbivores are the main pests of concern.  The patterns of rice herbivore consumption by all predators in organic and conventional rice farms were generally similar across the three study years, suggesting consistency in GAPs’ feeding habits (Fig. 2).  The consistency in herbivore consumption over years was also revealed by our beta regression model, which indicated that the proportion of rice herbivores consumed in all predators’ diet did not vary across years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 xml:space="preserve">1.99, </w:t>
      </w:r>
      <w:r>
        <w:rPr>
          <w:rFonts w:cs="Times New Roman"/>
          <w:i/>
        </w:rPr>
        <w:t>P</w:t>
      </w:r>
      <w:r>
        <w:rPr>
          <w:rFonts w:cs="Times New Roman"/>
        </w:rPr>
        <w:t xml:space="preserve"> = 0.37; Table 1). </w:t>
      </w:r>
    </w:p>
    <w:p>
      <w:pPr>
        <w:spacing w:after="0" w:line="480" w:lineRule="auto"/>
        <w:jc w:val="left"/>
        <w:rPr>
          <w:rFonts w:cs="Times New Roman"/>
        </w:rPr>
      </w:pPr>
      <w:r>
        <w:rPr>
          <w:rFonts w:cs="Times New Roman"/>
        </w:rPr>
        <w:tab/>
      </w:r>
      <w:r>
        <w:rPr>
          <w:rFonts w:cs="Times New Roman"/>
        </w:rPr>
        <w:t xml:space="preserve">Interestingly, spiders and ladybeetles exhibited distinct within-season patterns of rice herbivore consumption.  For spiders in organic and conventional farms, the proportion of rice herbivores in their diet increased toward later crop season, ranging from 20-48% (tillering) to 78-94% (ripening) (Fig. 2b; Appendix A: Table S2), whereas for ladybeetles in organic and conventional farms, the proportion of rice herbivores in their diet remained relatively stable throughout the season, ranging from 74-85% (tilling) to 93-95% (ripening) (Fig. 2c; Appendix A: Table S2). </w:t>
      </w:r>
    </w:p>
    <w:p>
      <w:pPr>
        <w:spacing w:after="0" w:line="480" w:lineRule="auto"/>
        <w:jc w:val="left"/>
        <w:rPr>
          <w:rFonts w:cs="Times New Roman"/>
        </w:rPr>
      </w:pPr>
    </w:p>
    <w:p>
      <w:pPr>
        <w:spacing w:after="0" w:line="480" w:lineRule="auto"/>
        <w:jc w:val="left"/>
        <w:rPr>
          <w:rFonts w:cs="Times New Roman"/>
          <w:i/>
        </w:rPr>
      </w:pPr>
      <w:r>
        <w:rPr>
          <w:rFonts w:cs="Times New Roman"/>
          <w:i/>
        </w:rPr>
        <w:t>3.3.  Factors associated with rice herbivore consumption by predators</w:t>
      </w:r>
    </w:p>
    <w:p>
      <w:pPr>
        <w:spacing w:after="0" w:line="480" w:lineRule="auto"/>
        <w:ind w:firstLine="720"/>
        <w:jc w:val="left"/>
        <w:rPr>
          <w:rFonts w:cs="Times New Roman"/>
        </w:rPr>
      </w:pPr>
      <w:r>
        <w:rPr>
          <w:rFonts w:cs="Times New Roman"/>
        </w:rPr>
        <w:t xml:space="preserve">The proportion of rice herbivores in GAPs’ diet differed between organic and conventional farms (All predators: </w:t>
      </w:r>
      <w:r>
        <w:rPr>
          <w:rFonts w:cs="Times New Roman"/>
          <w:i/>
          <w:szCs w:val="28"/>
        </w:rPr>
        <w:t>χ</w:t>
      </w:r>
      <w:r>
        <w:rPr>
          <w:rFonts w:cs="Times New Roman"/>
          <w:szCs w:val="28"/>
          <w:vertAlign w:val="superscript"/>
        </w:rPr>
        <w:t>2</w:t>
      </w:r>
      <w:r>
        <w:rPr>
          <w:rFonts w:cs="Times New Roman"/>
          <w:szCs w:val="28"/>
        </w:rPr>
        <w:t xml:space="preserve"> = 15.98,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13.38,</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6.70,</w:t>
      </w:r>
      <w:r>
        <w:rPr>
          <w:rFonts w:cs="Times New Roman"/>
        </w:rPr>
        <w:t xml:space="preserve"> </w:t>
      </w:r>
      <w:r>
        <w:rPr>
          <w:rFonts w:cs="Times New Roman"/>
          <w:i/>
        </w:rPr>
        <w:t>P</w:t>
      </w:r>
      <w:r>
        <w:rPr>
          <w:rFonts w:cs="Times New Roman"/>
        </w:rPr>
        <w:t xml:space="preserve"> = 0.001; Table 1).  Specifically, all predators consumed a higher proportion of rice herbivores in their diet in conventional vs. organic farms (Tukey’s post-hoc test, </w:t>
      </w:r>
      <w:r>
        <w:rPr>
          <w:rFonts w:cs="Times New Roman"/>
          <w:i/>
        </w:rPr>
        <w:t>P</w:t>
      </w:r>
      <w:r>
        <w:rPr>
          <w:rFonts w:cs="Times New Roman"/>
        </w:rPr>
        <w:t xml:space="preserve"> &lt; 0.05; Table 2), although spiders’ diet was affected by a farm type-year interaction (</w:t>
      </w:r>
      <w:r>
        <w:rPr>
          <w:rFonts w:cs="Times New Roman"/>
          <w:i/>
          <w:szCs w:val="28"/>
        </w:rPr>
        <w:t>χ</w:t>
      </w:r>
      <w:r>
        <w:rPr>
          <w:rFonts w:cs="Times New Roman"/>
          <w:szCs w:val="28"/>
          <w:vertAlign w:val="superscript"/>
        </w:rPr>
        <w:t>2</w:t>
      </w:r>
      <w:r>
        <w:rPr>
          <w:rFonts w:cs="Times New Roman"/>
          <w:szCs w:val="28"/>
        </w:rPr>
        <w:t xml:space="preserve"> = </w:t>
      </w:r>
      <w:r>
        <w:rPr>
          <w:rFonts w:cs="Times New Roman"/>
        </w:rPr>
        <w:t>7.64,</w:t>
      </w:r>
      <w:r>
        <w:rPr>
          <w:rFonts w:cs="Times New Roman"/>
          <w:i/>
        </w:rPr>
        <w:t xml:space="preserve"> P</w:t>
      </w:r>
      <w:r>
        <w:rPr>
          <w:rFonts w:cs="Times New Roman"/>
        </w:rPr>
        <w:t xml:space="preserve"> = 0.02; Table 2). </w:t>
      </w:r>
    </w:p>
    <w:p>
      <w:pPr>
        <w:spacing w:after="0" w:line="480" w:lineRule="auto"/>
        <w:jc w:val="left"/>
        <w:rPr>
          <w:rFonts w:cs="Times New Roman"/>
        </w:rPr>
      </w:pPr>
      <w:r>
        <w:rPr>
          <w:rFonts w:cs="Times New Roman"/>
        </w:rPr>
        <w:tab/>
      </w:r>
      <w:r>
        <w:rPr>
          <w:rFonts w:cs="Times New Roman"/>
        </w:rPr>
        <w:t xml:space="preserve">The proportion of rice herbivores in GAPs’ diet also differed among crop stages (All predators: </w:t>
      </w:r>
      <w:r>
        <w:rPr>
          <w:rFonts w:cs="Times New Roman"/>
          <w:i/>
          <w:szCs w:val="28"/>
        </w:rPr>
        <w:t>χ</w:t>
      </w:r>
      <w:r>
        <w:rPr>
          <w:rFonts w:cs="Times New Roman"/>
          <w:szCs w:val="28"/>
          <w:vertAlign w:val="superscript"/>
        </w:rPr>
        <w:t>2</w:t>
      </w:r>
      <w:r>
        <w:rPr>
          <w:rFonts w:cs="Times New Roman"/>
          <w:szCs w:val="28"/>
        </w:rPr>
        <w:t xml:space="preserve"> = 227.93, </w:t>
      </w:r>
      <w:r>
        <w:rPr>
          <w:rFonts w:cs="Times New Roman"/>
          <w:i/>
          <w:szCs w:val="28"/>
        </w:rPr>
        <w:t>P</w:t>
      </w:r>
      <w:r>
        <w:rPr>
          <w:rFonts w:cs="Times New Roman"/>
          <w:szCs w:val="28"/>
        </w:rPr>
        <w:t xml:space="preserve"> &lt;</w:t>
      </w:r>
      <w:r>
        <w:rPr>
          <w:rFonts w:cs="Times New Roman"/>
        </w:rPr>
        <w:t xml:space="preserve"> 0.001; Spiders:</w:t>
      </w:r>
      <w:r>
        <w:rPr>
          <w:rFonts w:cs="Times New Roman"/>
          <w:i/>
          <w:szCs w:val="28"/>
        </w:rPr>
        <w:t xml:space="preserve"> χ</w:t>
      </w:r>
      <w:r>
        <w:rPr>
          <w:rFonts w:cs="Times New Roman"/>
          <w:szCs w:val="28"/>
          <w:vertAlign w:val="superscript"/>
        </w:rPr>
        <w:t>2</w:t>
      </w:r>
      <w:r>
        <w:rPr>
          <w:rFonts w:cs="Times New Roman"/>
          <w:szCs w:val="28"/>
        </w:rPr>
        <w:t xml:space="preserve"> = 115.43,</w:t>
      </w:r>
      <w:r>
        <w:rPr>
          <w:rFonts w:cs="Times New Roman"/>
        </w:rPr>
        <w:t xml:space="preserve"> </w:t>
      </w:r>
      <w:r>
        <w:rPr>
          <w:rFonts w:cs="Times New Roman"/>
          <w:i/>
        </w:rPr>
        <w:t>P</w:t>
      </w:r>
      <w:r>
        <w:rPr>
          <w:rFonts w:cs="Times New Roman"/>
        </w:rPr>
        <w:t xml:space="preserve"> &lt; 0.001; Ladybeetles: </w:t>
      </w:r>
      <w:r>
        <w:rPr>
          <w:rFonts w:cs="Times New Roman"/>
          <w:i/>
          <w:szCs w:val="28"/>
        </w:rPr>
        <w:t>χ</w:t>
      </w:r>
      <w:r>
        <w:rPr>
          <w:rFonts w:cs="Times New Roman"/>
          <w:szCs w:val="28"/>
          <w:vertAlign w:val="superscript"/>
        </w:rPr>
        <w:t>2</w:t>
      </w:r>
      <w:r>
        <w:rPr>
          <w:rFonts w:cs="Times New Roman"/>
          <w:szCs w:val="28"/>
        </w:rPr>
        <w:t xml:space="preserve"> = 152.60,</w:t>
      </w:r>
      <w:r>
        <w:rPr>
          <w:rFonts w:cs="Times New Roman"/>
        </w:rPr>
        <w:t xml:space="preserve"> </w:t>
      </w:r>
      <w:r>
        <w:rPr>
          <w:rFonts w:cs="Times New Roman"/>
          <w:i/>
        </w:rPr>
        <w:t>P</w:t>
      </w:r>
      <w:r>
        <w:rPr>
          <w:rFonts w:cs="Times New Roman"/>
        </w:rPr>
        <w:t xml:space="preserve"> &lt; 0.001; Table 1).  Specifically, GAPs consumed higher proportions of rice herbivores in their diet at the flowering and/or ripening stage vs. the tillering stage (Tukey’s post-hoc test, </w:t>
      </w:r>
      <w:r>
        <w:rPr>
          <w:rFonts w:cs="Times New Roman"/>
          <w:i/>
        </w:rPr>
        <w:t>P</w:t>
      </w:r>
      <w:r>
        <w:rPr>
          <w:rFonts w:cs="Times New Roman"/>
        </w:rPr>
        <w:t xml:space="preserve"> &lt; 0.05; Table 3).</w:t>
      </w:r>
    </w:p>
    <w:p>
      <w:pPr>
        <w:spacing w:after="0" w:line="480" w:lineRule="auto"/>
        <w:jc w:val="left"/>
        <w:rPr>
          <w:rFonts w:cs="Times New Roman"/>
        </w:rPr>
      </w:pPr>
      <w:r>
        <w:rPr>
          <w:rFonts w:cs="Times New Roman"/>
        </w:rPr>
        <w:tab/>
      </w:r>
      <w:commentRangeStart w:id="6"/>
      <w:r>
        <w:rPr>
          <w:rFonts w:hint="eastAsia" w:cs="Times New Roman"/>
        </w:rPr>
        <w:t>Di</w:t>
      </w:r>
      <w:r>
        <w:rPr>
          <w:rFonts w:cs="Times New Roman"/>
        </w:rPr>
        <w:t xml:space="preserve">fferent from previous studies showing the importance of surrounding landscape in determining arthropod community structure and pest control by predators </w:t>
      </w:r>
      <w:r>
        <w:rPr>
          <w:rFonts w:cs="Times New Roman"/>
        </w:rPr>
        <w:fldChar w:fldCharType="begin"/>
      </w:r>
      <w:r>
        <w:rPr>
          <w:rFonts w:cs="Times New Roman"/>
        </w:rPr>
        <w:instrText xml:space="preserve"> ADDIN EN.CITE &lt;EndNote&gt;&lt;Cite&gt;&lt;Author&gt;Rusch&lt;/Author&gt;&lt;Year&gt;2016&lt;/Year&gt;&lt;RecNum&gt;30&lt;/RecNum&gt;&lt;DisplayText&gt;(Rusch&lt;style face="italic"&gt; et al.&lt;/style&gt;, 2016)&lt;/DisplayText&gt;&lt;record&gt;&lt;rec-number&gt;30&lt;/rec-number&gt;&lt;foreign-keys&gt;&lt;key app="EN" db-id="2vstfap51s9ztmea0af5fa9f5v90srreddde" timestamp="1620392483"&gt;30&lt;/key&gt;&lt;/foreign-keys&gt;&lt;ref-type name="Journal Article"&gt;17&lt;/ref-type&gt;&lt;contributors&gt;&lt;authors&gt;&lt;author&gt;Rusch, Adrien&lt;/author&gt;&lt;author&gt;Chaplin-Kramer, Rebecca&lt;/author&gt;&lt;author&gt;Gardiner, Mary M&lt;/author&gt;&lt;author&gt;Hawro, Violetta&lt;/author&gt;&lt;author&gt;Holland, John&lt;/author&gt;&lt;author&gt;Landis, Douglas&lt;/author&gt;&lt;author&gt;Thies, Carsten&lt;/author&gt;&lt;author&gt;Tscharntke, Teja&lt;/author&gt;&lt;author&gt;Weisser, Wolfgang W&lt;/author&gt;&lt;author&gt;Winqvist, Camilla&lt;/author&gt;&lt;/authors&gt;&lt;/contributors&gt;&lt;titles&gt;&lt;title&gt;Agricultural landscape simplification reduces natural pest control: A quantitative synthesis&lt;/title&gt;&lt;secondary-title&gt;Agriculture, Ecosystems &amp;amp; Environment&lt;/secondary-title&gt;&lt;/titles&gt;&lt;periodical&gt;&lt;full-title&gt;Agriculture, Ecosystems &amp;amp; Environment&lt;/full-title&gt;&lt;/periodical&gt;&lt;pages&gt;198-204&lt;/pages&gt;&lt;volume&gt;221&lt;/volume&gt;&lt;dates&gt;&lt;year&gt;2016&lt;/year&gt;&lt;/dates&gt;&lt;isbn&gt;0167-8809&lt;/isbn&gt;&lt;urls&gt;&lt;/urls&gt;&lt;/record&gt;&lt;/Cite&gt;&lt;/EndNote&gt;</w:instrText>
      </w:r>
      <w:r>
        <w:rPr>
          <w:rFonts w:cs="Times New Roman"/>
        </w:rPr>
        <w:fldChar w:fldCharType="separate"/>
      </w:r>
      <w:r>
        <w:rPr>
          <w:rFonts w:cs="Times New Roman"/>
        </w:rPr>
        <w:t>(Rusch</w:t>
      </w:r>
      <w:r>
        <w:rPr>
          <w:rFonts w:cs="Times New Roman"/>
          <w:i/>
        </w:rPr>
        <w:t xml:space="preserve"> et al.</w:t>
      </w:r>
      <w:r>
        <w:rPr>
          <w:rFonts w:cs="Times New Roman"/>
        </w:rPr>
        <w:t>, 2016)</w:t>
      </w:r>
      <w:r>
        <w:rPr>
          <w:rFonts w:cs="Times New Roman"/>
        </w:rPr>
        <w:fldChar w:fldCharType="end"/>
      </w:r>
      <w:r>
        <w:rPr>
          <w:rFonts w:cs="Times New Roman"/>
        </w:rPr>
        <w:t xml:space="preserve">, but see </w:t>
      </w:r>
      <w:r>
        <w:rPr>
          <w:rFonts w:cs="Times New Roman"/>
        </w:rPr>
        <w:fldChar w:fldCharType="begin"/>
      </w:r>
      <w:r>
        <w:rPr>
          <w:rFonts w:cs="Times New Roman"/>
        </w:rPr>
        <w:instrText xml:space="preserve"> ADDIN EN.CITE &lt;EndNote&gt;&lt;Cite&gt;&lt;Author&gt;Karp&lt;/Author&gt;&lt;Year&gt;2018&lt;/Year&gt;&lt;RecNum&gt;29&lt;/RecNum&gt;&lt;DisplayText&gt;(Karp&lt;style face="italic"&gt; et al.&lt;/style&gt;, 2018)&lt;/DisplayText&gt;&lt;record&gt;&lt;rec-number&gt;29&lt;/rec-number&gt;&lt;foreign-keys&gt;&lt;key app="EN" db-id="2vstfap51s9ztmea0af5fa9f5v90srreddde" timestamp="1620392388"&gt;29&lt;/key&gt;&lt;/foreign-keys&gt;&lt;ref-type name="Journal Article"&gt;17&lt;/ref-type&gt;&lt;contributors&gt;&lt;authors&gt;&lt;author&gt;Karp, Daniel S&lt;/author&gt;&lt;author&gt;Chaplin-Kramer, Rebecca&lt;/author&gt;&lt;author&gt;Meehan, Timothy D&lt;/author&gt;&lt;author&gt;Martin, Emily A&lt;/author&gt;&lt;author&gt;DeClerck, Fabrice&lt;/author&gt;&lt;author&gt;Grab, Heather&lt;/author&gt;&lt;author&gt;Gratton, Claudio&lt;/author&gt;&lt;author&gt;Hunt, Lauren&lt;/author&gt;&lt;author&gt;Larsen, Ashley E&lt;/author&gt;&lt;author&gt;Martínez-Salinas, Alejandra&lt;/author&gt;&lt;/authors&gt;&lt;/contributors&gt;&lt;titles&gt;&lt;title&gt;Crop pests and predators exhibit inconsistent responses to surrounding landscape composition&lt;/title&gt;&lt;secondary-title&gt;Proceedings of the National Academy of Sciences&lt;/secondary-title&gt;&lt;/titles&gt;&lt;periodical&gt;&lt;full-title&gt;Proceedings of the National Academy of Sciences&lt;/full-title&gt;&lt;/periodical&gt;&lt;pages&gt;E7863-E7870&lt;/pages&gt;&lt;volume&gt;115&lt;/volume&gt;&lt;number&gt;33&lt;/number&gt;&lt;dates&gt;&lt;year&gt;2018&lt;/year&gt;&lt;/dates&gt;&lt;isbn&gt;0027-8424&lt;/isbn&gt;&lt;urls&gt;&lt;/urls&gt;&lt;/record&gt;&lt;/Cite&gt;&lt;/EndNote&gt;</w:instrText>
      </w:r>
      <w:r>
        <w:rPr>
          <w:rFonts w:cs="Times New Roman"/>
        </w:rPr>
        <w:fldChar w:fldCharType="separate"/>
      </w:r>
      <w:r>
        <w:rPr>
          <w:rFonts w:cs="Times New Roman"/>
        </w:rPr>
        <w:t>(Karp</w:t>
      </w:r>
      <w:r>
        <w:rPr>
          <w:rFonts w:cs="Times New Roman"/>
          <w:i/>
        </w:rPr>
        <w:t xml:space="preserve"> et al.</w:t>
      </w:r>
      <w:r>
        <w:rPr>
          <w:rFonts w:cs="Times New Roman"/>
        </w:rPr>
        <w:t>, 2018)</w:t>
      </w:r>
      <w:r>
        <w:rPr>
          <w:rFonts w:cs="Times New Roman"/>
        </w:rPr>
        <w:fldChar w:fldCharType="end"/>
      </w:r>
      <w:r>
        <w:rPr>
          <w:rFonts w:cs="Times New Roman"/>
        </w:rPr>
        <w:t>,</w:t>
      </w:r>
      <w:commentRangeEnd w:id="6"/>
      <w:r>
        <w:commentReference w:id="6"/>
      </w:r>
      <w:r>
        <w:rPr>
          <w:rFonts w:cs="Times New Roman"/>
        </w:rPr>
        <w:t xml:space="preserve"> this study found no correlation between proportion of rice herbivores in GAPs’ diet and the percent forest cover within a 1-km radius buffer surrounding the study farms (All predators: </w:t>
      </w:r>
      <w:r>
        <w:rPr>
          <w:rFonts w:cs="Times New Roman"/>
          <w:i/>
          <w:szCs w:val="28"/>
        </w:rPr>
        <w:t>χ</w:t>
      </w:r>
      <w:r>
        <w:rPr>
          <w:rFonts w:cs="Times New Roman"/>
          <w:szCs w:val="28"/>
          <w:vertAlign w:val="superscript"/>
        </w:rPr>
        <w:t>2</w:t>
      </w:r>
      <w:r>
        <w:rPr>
          <w:rFonts w:cs="Times New Roman"/>
          <w:szCs w:val="28"/>
        </w:rPr>
        <w:t xml:space="preserve"> = 0.30, </w:t>
      </w:r>
      <w:r>
        <w:rPr>
          <w:rFonts w:cs="Times New Roman"/>
          <w:i/>
          <w:szCs w:val="28"/>
        </w:rPr>
        <w:t>P</w:t>
      </w:r>
      <w:r>
        <w:rPr>
          <w:rFonts w:cs="Times New Roman"/>
          <w:szCs w:val="28"/>
        </w:rPr>
        <w:t xml:space="preserve"> = 0.58</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1.28,</w:t>
      </w:r>
      <w:r>
        <w:rPr>
          <w:rFonts w:cs="Times New Roman"/>
        </w:rPr>
        <w:t xml:space="preserve"> </w:t>
      </w:r>
      <w:r>
        <w:rPr>
          <w:rFonts w:cs="Times New Roman"/>
          <w:i/>
        </w:rPr>
        <w:t>P</w:t>
      </w:r>
      <w:r>
        <w:rPr>
          <w:rFonts w:cs="Times New Roman"/>
        </w:rPr>
        <w:t xml:space="preserve"> = 0.26; Ladybeetles: </w:t>
      </w:r>
      <w:r>
        <w:rPr>
          <w:rFonts w:cs="Times New Roman"/>
          <w:i/>
          <w:szCs w:val="28"/>
        </w:rPr>
        <w:t>χ</w:t>
      </w:r>
      <w:r>
        <w:rPr>
          <w:rFonts w:cs="Times New Roman"/>
          <w:szCs w:val="28"/>
          <w:vertAlign w:val="superscript"/>
        </w:rPr>
        <w:t>2</w:t>
      </w:r>
      <w:r>
        <w:rPr>
          <w:rFonts w:cs="Times New Roman"/>
          <w:szCs w:val="28"/>
        </w:rPr>
        <w:t xml:space="preserve"> = 0.77,</w:t>
      </w:r>
      <w:r>
        <w:rPr>
          <w:rFonts w:cs="Times New Roman"/>
        </w:rPr>
        <w:t xml:space="preserve"> </w:t>
      </w:r>
      <w:r>
        <w:rPr>
          <w:rFonts w:cs="Times New Roman"/>
          <w:i/>
        </w:rPr>
        <w:t>P</w:t>
      </w:r>
      <w:r>
        <w:rPr>
          <w:rFonts w:cs="Times New Roman"/>
        </w:rPr>
        <w:t xml:space="preserve"> = 0.38; Table 1).  Furthermore, the proportion of rice herbivores consumed was not associated with the relative abundance of rice herbivores in the field (All predators: </w:t>
      </w:r>
      <w:r>
        <w:rPr>
          <w:rFonts w:cs="Times New Roman"/>
          <w:i/>
          <w:szCs w:val="28"/>
        </w:rPr>
        <w:t>χ</w:t>
      </w:r>
      <w:r>
        <w:rPr>
          <w:rFonts w:cs="Times New Roman"/>
          <w:szCs w:val="28"/>
          <w:vertAlign w:val="superscript"/>
        </w:rPr>
        <w:t>2</w:t>
      </w:r>
      <w:r>
        <w:rPr>
          <w:rFonts w:cs="Times New Roman"/>
          <w:szCs w:val="28"/>
        </w:rPr>
        <w:t xml:space="preserve"> = 0.36, </w:t>
      </w:r>
      <w:r>
        <w:rPr>
          <w:rFonts w:cs="Times New Roman"/>
          <w:i/>
          <w:szCs w:val="28"/>
        </w:rPr>
        <w:t>P</w:t>
      </w:r>
      <w:r>
        <w:rPr>
          <w:rFonts w:cs="Times New Roman"/>
          <w:szCs w:val="28"/>
        </w:rPr>
        <w:t xml:space="preserve"> = 0.55</w:t>
      </w:r>
      <w:r>
        <w:rPr>
          <w:rFonts w:cs="Times New Roman"/>
        </w:rPr>
        <w:t>; Spiders:</w:t>
      </w:r>
      <w:r>
        <w:rPr>
          <w:rFonts w:cs="Times New Roman"/>
          <w:i/>
          <w:szCs w:val="28"/>
        </w:rPr>
        <w:t xml:space="preserve"> χ</w:t>
      </w:r>
      <w:r>
        <w:rPr>
          <w:rFonts w:cs="Times New Roman"/>
          <w:szCs w:val="28"/>
          <w:vertAlign w:val="superscript"/>
        </w:rPr>
        <w:t>2</w:t>
      </w:r>
      <w:r>
        <w:rPr>
          <w:rFonts w:cs="Times New Roman"/>
          <w:szCs w:val="28"/>
        </w:rPr>
        <w:t xml:space="preserve"> = 1.38,</w:t>
      </w:r>
      <w:r>
        <w:rPr>
          <w:rFonts w:cs="Times New Roman"/>
        </w:rPr>
        <w:t xml:space="preserve"> </w:t>
      </w:r>
      <w:r>
        <w:rPr>
          <w:rFonts w:cs="Times New Roman"/>
          <w:i/>
        </w:rPr>
        <w:t>P</w:t>
      </w:r>
      <w:r>
        <w:rPr>
          <w:rFonts w:cs="Times New Roman"/>
        </w:rPr>
        <w:t xml:space="preserve"> = 0.24; Ladybeetles: </w:t>
      </w:r>
      <w:r>
        <w:rPr>
          <w:rFonts w:cs="Times New Roman"/>
          <w:i/>
          <w:szCs w:val="28"/>
        </w:rPr>
        <w:t>χ</w:t>
      </w:r>
      <w:r>
        <w:rPr>
          <w:rFonts w:cs="Times New Roman"/>
          <w:szCs w:val="28"/>
          <w:vertAlign w:val="superscript"/>
        </w:rPr>
        <w:t>2</w:t>
      </w:r>
      <w:r>
        <w:rPr>
          <w:rFonts w:cs="Times New Roman"/>
          <w:szCs w:val="28"/>
        </w:rPr>
        <w:t xml:space="preserve"> = 0.93,</w:t>
      </w:r>
      <w:r>
        <w:rPr>
          <w:rFonts w:cs="Times New Roman"/>
        </w:rPr>
        <w:t xml:space="preserve"> </w:t>
      </w:r>
      <w:r>
        <w:rPr>
          <w:rFonts w:cs="Times New Roman"/>
          <w:i/>
        </w:rPr>
        <w:t>P</w:t>
      </w:r>
      <w:r>
        <w:rPr>
          <w:rFonts w:cs="Times New Roman"/>
        </w:rPr>
        <w:t xml:space="preserve"> = 0.33; Table 1). </w:t>
      </w:r>
    </w:p>
    <w:p>
      <w:pPr>
        <w:spacing w:after="0" w:line="480" w:lineRule="auto"/>
        <w:jc w:val="left"/>
        <w:rPr>
          <w:rFonts w:cs="Times New Roman"/>
          <w:b/>
          <w:szCs w:val="28"/>
        </w:rPr>
      </w:pPr>
    </w:p>
    <w:p>
      <w:pPr>
        <w:spacing w:after="0" w:line="480" w:lineRule="auto"/>
        <w:rPr>
          <w:rFonts w:cs="Times New Roman"/>
          <w:b/>
          <w:szCs w:val="28"/>
        </w:rPr>
      </w:pPr>
      <w:r>
        <w:rPr>
          <w:rFonts w:cs="Times New Roman"/>
          <w:b/>
          <w:szCs w:val="28"/>
        </w:rPr>
        <w:t>4.  Discussion</w:t>
      </w:r>
    </w:p>
    <w:p>
      <w:pPr>
        <w:spacing w:after="0" w:line="480" w:lineRule="auto"/>
        <w:ind w:firstLine="720"/>
        <w:jc w:val="left"/>
        <w:rPr>
          <w:rFonts w:cs="Times New Roman"/>
          <w:szCs w:val="28"/>
        </w:rPr>
      </w:pPr>
      <w:commentRangeStart w:id="7"/>
      <w:r>
        <w:rPr>
          <w:rFonts w:cs="Times New Roman"/>
          <w:szCs w:val="28"/>
        </w:rPr>
        <w:t>Because the worldwide demand for environmentally friendly practices in agriculture has increased, we investigated the potential of GAPs (ubiquitous in nature) as biocontrol agents in agro-ecosystems.  Specifically, we used stable isotopes to quantify the diet composition of GAPs in organic and conventional rice farms during the crop season in three consecutive years.  Our main results include the following: 1) Across the three study years, the rice herbivore consumption by GAPs increased in both organic and conventional farms over the crop season, from 23-47% at the tillering stage to 79-95% at the ripening stage (Fig. 1a).  The high percentage at the ripening stage indicates that GAPs could function as specialists in pest management during critical growth (late crop) stages.  Notably, rice herbivore consumption by spiders increased gradually toward the later crop season (Fig. 2b), whereas the consumption by ladybeetles remained stable throughout the season (Fig. 2c).  2) Our results revealed similar among-year patterns in rice herbivore consumption by GAPs in organic and conventional rice farms, suggesting a consistency in GAP feeding habits and biocontrol value (Fig. 2, Table 1).  3) The proportion of rice herbivores in GAPs’ diets varied with farm type and crop stage (e.g., higher in conventional farms and during flowering/ripening stages).  However, contrary to results from previous studies, pest consumption by GAPs was not associated with surrounding landscape (e.g., percent forest cover) or the relative abundance of rice herbivores in the field (Table 1).  We discuss in the following: 1) GAPs function as specialists at late crop stages, 2) GAPs exhibit consistent pest consumption patterns over years, 3) factors associated with pest consumption by predators, and 4) the potential caveats of this study.  We finish by highlighting the implications of our results for agricultural management.</w:t>
      </w:r>
      <w:commentRangeEnd w:id="7"/>
      <w:r>
        <w:commentReference w:id="7"/>
      </w:r>
    </w:p>
    <w:p>
      <w:pPr>
        <w:spacing w:after="0" w:line="480" w:lineRule="auto"/>
        <w:rPr>
          <w:rFonts w:cs="Times New Roman"/>
          <w:szCs w:val="28"/>
        </w:rPr>
      </w:pPr>
    </w:p>
    <w:p>
      <w:pPr>
        <w:spacing w:after="0" w:line="480" w:lineRule="auto"/>
        <w:jc w:val="left"/>
        <w:rPr>
          <w:rFonts w:cs="Times New Roman"/>
          <w:i/>
          <w:szCs w:val="28"/>
        </w:rPr>
      </w:pPr>
      <w:r>
        <w:rPr>
          <w:rFonts w:cs="Times New Roman"/>
          <w:i/>
          <w:szCs w:val="28"/>
        </w:rPr>
        <w:t>4.1.  Generalist predators function as specialists at late crop stages</w:t>
      </w:r>
    </w:p>
    <w:p>
      <w:pPr>
        <w:spacing w:after="0" w:line="480" w:lineRule="auto"/>
        <w:ind w:firstLine="720"/>
        <w:jc w:val="left"/>
        <w:rPr>
          <w:rFonts w:cs="Times New Roman"/>
          <w:szCs w:val="28"/>
        </w:rPr>
      </w:pPr>
      <w:r>
        <w:rPr>
          <w:rFonts w:cs="Times New Roman"/>
          <w:szCs w:val="28"/>
        </w:rPr>
        <w:t xml:space="preserve">While biocontrol, a farming practice with a long history, offers a promising solution for sustainable agriculture, the use of GAPs as biocontrol agents remains a concern because GAPs may switch diets between pests and alternative prey </w: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 </w:instrText>
      </w:r>
      <w:r>
        <w:rPr>
          <w:rFonts w:cs="Times New Roman"/>
          <w:szCs w:val="28"/>
        </w:rPr>
        <w:fldChar w:fldCharType="begin">
          <w:fldData xml:space="preserve">PEVuZE5vdGU+PENpdGU+PEF1dGhvcj5QcmFzYWQ8L0F1dGhvcj48WWVhcj4yMDA2PC9ZZWFyPjxS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(Albajes and Alomar, 1999; Prasad and Snyder, 2006; Roubinet</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This study addressed this concern and revealed a consistency in high pest consumption by GAPs at late crop stages over years.  The results provide not only strong support for using GAPs in sustainable pest management, but also a novel aspect in biocontrol—generalist predators may function as specialist predators of pests during the late crop season.  Specifically, across the three study years, GAPs in both organic and conventional farms consumed an increasing proportion of rice herbivores over the crop season, reaching 79-95% in predators’ diet at the ripening stage, whereas the proportions of alternative prey (detritivores and tourist herbivores) in their diet gradually decreased below 21% at the ripening stage (Fig. 1, Appendix A: Table S2).  The increase in rice herbivore consumption over time suggests that the biocontrol potential of predators increases toward late crop stages and peaks at the critical stage of crop production.  This could be because of a higher herbivore (pest) density at late crop stages, suggested by a correlation between rice herbivore consumption and crop stage (see </w:t>
      </w:r>
      <w:r>
        <w:rPr>
          <w:rFonts w:cs="Times New Roman"/>
          <w:i/>
          <w:iCs/>
          <w:szCs w:val="28"/>
        </w:rPr>
        <w:t>F</w:t>
      </w:r>
      <w:r>
        <w:rPr>
          <w:rFonts w:cs="Times New Roman"/>
          <w:i/>
          <w:szCs w:val="28"/>
        </w:rPr>
        <w:t>actors associated with pest consumption by predators</w:t>
      </w:r>
      <w:r>
        <w:rPr>
          <w:rFonts w:cs="Times New Roman"/>
          <w:szCs w:val="28"/>
        </w:rPr>
        <w:t>).</w:t>
      </w:r>
      <w:commentRangeStart w:id="8"/>
      <w:r>
        <w:rPr>
          <w:rFonts w:cs="Times New Roman"/>
          <w:szCs w:val="28"/>
        </w:rPr>
        <w:t xml:space="preserve"> </w:t>
      </w:r>
      <w:ins w:id="249" w:author="genchanghsu" w:date="2023-05-07T18:13:52Z">
        <w:r>
          <w:rPr>
            <w:rFonts w:hint="default" w:cs="Times New Roman"/>
            <w:szCs w:val="28"/>
            <w:lang w:val="en-US"/>
          </w:rPr>
          <w:t>On the</w:t>
        </w:r>
      </w:ins>
      <w:ins w:id="250" w:author="genchanghsu" w:date="2023-05-07T18:13:53Z">
        <w:r>
          <w:rPr>
            <w:rFonts w:hint="default" w:cs="Times New Roman"/>
            <w:szCs w:val="28"/>
            <w:lang w:val="en-US"/>
          </w:rPr>
          <w:t xml:space="preserve"> other</w:t>
        </w:r>
      </w:ins>
      <w:ins w:id="251" w:author="genchanghsu" w:date="2023-05-07T18:13:54Z">
        <w:r>
          <w:rPr>
            <w:rFonts w:hint="default" w:cs="Times New Roman"/>
            <w:szCs w:val="28"/>
            <w:lang w:val="en-US"/>
          </w:rPr>
          <w:t xml:space="preserve"> hand</w:t>
        </w:r>
      </w:ins>
      <w:ins w:id="252" w:author="genchanghsu" w:date="2023-05-07T18:13:55Z">
        <w:r>
          <w:rPr>
            <w:rFonts w:hint="default" w:cs="Times New Roman"/>
            <w:szCs w:val="28"/>
            <w:lang w:val="en-US"/>
          </w:rPr>
          <w:t xml:space="preserve">, </w:t>
        </w:r>
      </w:ins>
      <w:ins w:id="253" w:author="genchanghsu" w:date="2023-05-07T18:14:03Z">
        <w:r>
          <w:rPr>
            <w:rFonts w:hint="default" w:cs="Times New Roman"/>
            <w:szCs w:val="28"/>
            <w:lang w:val="en-US"/>
          </w:rPr>
          <w:t>i</w:t>
        </w:r>
      </w:ins>
      <w:ins w:id="254" w:author="genchanghsu" w:date="2023-05-07T18:14:04Z">
        <w:r>
          <w:rPr>
            <w:rFonts w:hint="default" w:cs="Times New Roman"/>
            <w:szCs w:val="28"/>
            <w:lang w:val="en-US"/>
          </w:rPr>
          <w:t>ntra</w:t>
        </w:r>
      </w:ins>
      <w:ins w:id="255" w:author="genchanghsu" w:date="2023-05-07T18:14:05Z">
        <w:r>
          <w:rPr>
            <w:rFonts w:hint="default" w:cs="Times New Roman"/>
            <w:szCs w:val="28"/>
            <w:lang w:val="en-US"/>
          </w:rPr>
          <w:t>guild</w:t>
        </w:r>
      </w:ins>
      <w:ins w:id="256" w:author="genchanghsu" w:date="2023-05-07T18:14:06Z">
        <w:r>
          <w:rPr>
            <w:rFonts w:hint="default" w:cs="Times New Roman"/>
            <w:szCs w:val="28"/>
            <w:lang w:val="en-US"/>
          </w:rPr>
          <w:t xml:space="preserve"> p</w:t>
        </w:r>
      </w:ins>
      <w:ins w:id="257" w:author="genchanghsu" w:date="2023-05-07T18:14:07Z">
        <w:r>
          <w:rPr>
            <w:rFonts w:hint="default" w:cs="Times New Roman"/>
            <w:szCs w:val="28"/>
            <w:lang w:val="en-US"/>
          </w:rPr>
          <w:t>redatio</w:t>
        </w:r>
      </w:ins>
      <w:ins w:id="258" w:author="genchanghsu" w:date="2023-05-07T18:14:08Z">
        <w:r>
          <w:rPr>
            <w:rFonts w:hint="default" w:cs="Times New Roman"/>
            <w:szCs w:val="28"/>
            <w:lang w:val="en-US"/>
          </w:rPr>
          <w:t>n may</w:t>
        </w:r>
      </w:ins>
      <w:ins w:id="259" w:author="genchanghsu" w:date="2023-05-07T18:14:09Z">
        <w:r>
          <w:rPr>
            <w:rFonts w:hint="default" w:cs="Times New Roman"/>
            <w:szCs w:val="28"/>
            <w:lang w:val="en-US"/>
          </w:rPr>
          <w:t xml:space="preserve"> </w:t>
        </w:r>
      </w:ins>
      <w:ins w:id="260" w:author="genchanghsu" w:date="2023-05-07T18:14:13Z">
        <w:r>
          <w:rPr>
            <w:rFonts w:hint="default" w:cs="Times New Roman"/>
            <w:szCs w:val="28"/>
            <w:lang w:val="en-US"/>
          </w:rPr>
          <w:t>limit</w:t>
        </w:r>
      </w:ins>
      <w:ins w:id="261" w:author="genchanghsu" w:date="2023-05-07T18:17:29Z">
        <w:r>
          <w:rPr>
            <w:rFonts w:hint="default" w:cs="Times New Roman"/>
            <w:szCs w:val="28"/>
            <w:lang w:val="en-US"/>
          </w:rPr>
          <w:t xml:space="preserve"> the </w:t>
        </w:r>
      </w:ins>
      <w:ins w:id="262" w:author="genchanghsu" w:date="2023-05-07T18:17:30Z">
        <w:r>
          <w:rPr>
            <w:rFonts w:hint="default" w:cs="Times New Roman"/>
            <w:szCs w:val="28"/>
            <w:lang w:val="en-US"/>
          </w:rPr>
          <w:t>effe</w:t>
        </w:r>
      </w:ins>
      <w:ins w:id="263" w:author="genchanghsu" w:date="2023-05-07T18:17:31Z">
        <w:r>
          <w:rPr>
            <w:rFonts w:hint="default" w:cs="Times New Roman"/>
            <w:szCs w:val="28"/>
            <w:lang w:val="en-US"/>
          </w:rPr>
          <w:t>ctive</w:t>
        </w:r>
      </w:ins>
      <w:ins w:id="264" w:author="genchanghsu" w:date="2023-05-07T18:17:32Z">
        <w:r>
          <w:rPr>
            <w:rFonts w:hint="default" w:cs="Times New Roman"/>
            <w:szCs w:val="28"/>
            <w:lang w:val="en-US"/>
          </w:rPr>
          <w:t>ness</w:t>
        </w:r>
      </w:ins>
      <w:ins w:id="265" w:author="genchanghsu" w:date="2023-05-07T18:17:33Z">
        <w:r>
          <w:rPr>
            <w:rFonts w:hint="default" w:cs="Times New Roman"/>
            <w:szCs w:val="28"/>
            <w:lang w:val="en-US"/>
          </w:rPr>
          <w:t xml:space="preserve"> </w:t>
        </w:r>
      </w:ins>
      <w:ins w:id="266" w:author="genchanghsu" w:date="2023-05-07T18:17:34Z">
        <w:r>
          <w:rPr>
            <w:rFonts w:hint="default" w:cs="Times New Roman"/>
            <w:szCs w:val="28"/>
            <w:lang w:val="en-US"/>
          </w:rPr>
          <w:t xml:space="preserve">of </w:t>
        </w:r>
      </w:ins>
      <w:ins w:id="267" w:author="genchanghsu" w:date="2023-05-07T18:18:25Z">
        <w:r>
          <w:rPr>
            <w:rFonts w:hint="default" w:cs="Times New Roman"/>
            <w:szCs w:val="28"/>
            <w:lang w:val="en-US"/>
          </w:rPr>
          <w:t>pest suppression</w:t>
        </w:r>
      </w:ins>
      <w:ins w:id="268" w:author="genchanghsu" w:date="2023-05-07T18:20:09Z">
        <w:r>
          <w:rPr>
            <w:rFonts w:hint="default" w:cs="Times New Roman"/>
            <w:szCs w:val="28"/>
            <w:lang w:val="en-US"/>
          </w:rPr>
          <w:t xml:space="preserve"> </w:t>
        </w:r>
      </w:ins>
      <w:ins w:id="269" w:author="genchanghsu" w:date="2023-05-07T18:20:10Z">
        <w:r>
          <w:rPr>
            <w:rFonts w:hint="default" w:cs="Times New Roman"/>
            <w:szCs w:val="28"/>
            <w:lang w:val="en-US"/>
          </w:rPr>
          <w:t>by p</w:t>
        </w:r>
      </w:ins>
      <w:ins w:id="270" w:author="genchanghsu" w:date="2023-05-07T18:20:11Z">
        <w:r>
          <w:rPr>
            <w:rFonts w:hint="default" w:cs="Times New Roman"/>
            <w:szCs w:val="28"/>
            <w:lang w:val="en-US"/>
          </w:rPr>
          <w:t>redator</w:t>
        </w:r>
      </w:ins>
      <w:ins w:id="271" w:author="genchanghsu" w:date="2023-05-07T18:20:12Z">
        <w:r>
          <w:rPr>
            <w:rFonts w:hint="default" w:cs="Times New Roman"/>
            <w:szCs w:val="28"/>
            <w:lang w:val="en-US"/>
          </w:rPr>
          <w:t>s</w:t>
        </w:r>
      </w:ins>
      <w:ins w:id="272" w:author="genchanghsu" w:date="2023-05-07T18:18:25Z">
        <w:r>
          <w:rPr>
            <w:rFonts w:hint="default" w:cs="Times New Roman"/>
            <w:szCs w:val="28"/>
            <w:lang w:val="en-US"/>
          </w:rPr>
          <w:t xml:space="preserve"> </w:t>
        </w:r>
      </w:ins>
      <w:ins w:id="273" w:author="genchanghsu" w:date="2023-05-07T18:14:14Z">
        <w:r>
          <w:rPr>
            <w:rFonts w:hint="default" w:cs="Times New Roman"/>
            <w:szCs w:val="28"/>
            <w:lang w:val="en-US"/>
          </w:rPr>
          <w:t>(</w:t>
        </w:r>
      </w:ins>
      <w:ins w:id="274" w:author="genchanghsu" w:date="2023-05-07T18:14:15Z">
        <w:r>
          <w:rPr>
            <w:rFonts w:hint="default" w:cs="Times New Roman"/>
            <w:szCs w:val="28"/>
            <w:lang w:val="en-US"/>
          </w:rPr>
          <w:t>see</w:t>
        </w:r>
      </w:ins>
      <w:ins w:id="275" w:author="genchanghsu" w:date="2023-05-07T18:14:16Z">
        <w:r>
          <w:rPr>
            <w:rFonts w:hint="default" w:cs="Times New Roman"/>
            <w:szCs w:val="28"/>
            <w:lang w:val="en-US"/>
          </w:rPr>
          <w:t xml:space="preserve"> </w:t>
        </w:r>
      </w:ins>
      <w:ins w:id="276" w:author="genchanghsu" w:date="2023-05-07T18:14:17Z">
        <w:r>
          <w:rPr>
            <w:rFonts w:hint="default" w:cs="Times New Roman"/>
            <w:i/>
            <w:iCs/>
            <w:szCs w:val="28"/>
            <w:lang w:val="en-US"/>
            <w:rPrChange w:id="277" w:author="genchanghsu" w:date="2023-05-07T18:14:28Z">
              <w:rPr>
                <w:rFonts w:hint="default" w:cs="Times New Roman"/>
                <w:szCs w:val="28"/>
                <w:lang w:val="en-US"/>
              </w:rPr>
            </w:rPrChange>
          </w:rPr>
          <w:t>P</w:t>
        </w:r>
      </w:ins>
      <w:ins w:id="278" w:author="genchanghsu" w:date="2023-05-07T18:14:19Z">
        <w:r>
          <w:rPr>
            <w:rFonts w:hint="default" w:cs="Times New Roman"/>
            <w:i/>
            <w:iCs/>
            <w:szCs w:val="28"/>
            <w:lang w:val="en-US"/>
            <w:rPrChange w:id="279" w:author="genchanghsu" w:date="2023-05-07T18:14:28Z">
              <w:rPr>
                <w:rFonts w:hint="default" w:cs="Times New Roman"/>
                <w:szCs w:val="28"/>
                <w:lang w:val="en-US"/>
              </w:rPr>
            </w:rPrChange>
          </w:rPr>
          <w:t>ot</w:t>
        </w:r>
      </w:ins>
      <w:ins w:id="280" w:author="genchanghsu" w:date="2023-05-07T18:14:20Z">
        <w:r>
          <w:rPr>
            <w:rFonts w:hint="default" w:cs="Times New Roman"/>
            <w:i/>
            <w:iCs/>
            <w:szCs w:val="28"/>
            <w:lang w:val="en-US"/>
            <w:rPrChange w:id="281" w:author="genchanghsu" w:date="2023-05-07T18:14:28Z">
              <w:rPr>
                <w:rFonts w:hint="default" w:cs="Times New Roman"/>
                <w:szCs w:val="28"/>
                <w:lang w:val="en-US"/>
              </w:rPr>
            </w:rPrChange>
          </w:rPr>
          <w:t xml:space="preserve">ential </w:t>
        </w:r>
      </w:ins>
      <w:ins w:id="282" w:author="genchanghsu" w:date="2023-05-07T18:14:21Z">
        <w:r>
          <w:rPr>
            <w:rFonts w:hint="default" w:cs="Times New Roman"/>
            <w:i/>
            <w:iCs/>
            <w:szCs w:val="28"/>
            <w:lang w:val="en-US"/>
            <w:rPrChange w:id="283" w:author="genchanghsu" w:date="2023-05-07T18:14:28Z">
              <w:rPr>
                <w:rFonts w:hint="default" w:cs="Times New Roman"/>
                <w:szCs w:val="28"/>
                <w:lang w:val="en-US"/>
              </w:rPr>
            </w:rPrChange>
          </w:rPr>
          <w:t>ca</w:t>
        </w:r>
      </w:ins>
      <w:ins w:id="284" w:author="genchanghsu" w:date="2023-05-07T18:14:22Z">
        <w:r>
          <w:rPr>
            <w:rFonts w:hint="default" w:cs="Times New Roman"/>
            <w:i/>
            <w:iCs/>
            <w:szCs w:val="28"/>
            <w:lang w:val="en-US"/>
            <w:rPrChange w:id="285" w:author="genchanghsu" w:date="2023-05-07T18:14:28Z">
              <w:rPr>
                <w:rFonts w:hint="default" w:cs="Times New Roman"/>
                <w:szCs w:val="28"/>
                <w:lang w:val="en-US"/>
              </w:rPr>
            </w:rPrChange>
          </w:rPr>
          <w:t>veat</w:t>
        </w:r>
      </w:ins>
      <w:ins w:id="286" w:author="genchanghsu" w:date="2023-05-07T18:14:23Z">
        <w:r>
          <w:rPr>
            <w:rFonts w:hint="default" w:cs="Times New Roman"/>
            <w:i/>
            <w:iCs/>
            <w:szCs w:val="28"/>
            <w:lang w:val="en-US"/>
            <w:rPrChange w:id="287" w:author="genchanghsu" w:date="2023-05-07T18:14:28Z">
              <w:rPr>
                <w:rFonts w:hint="default" w:cs="Times New Roman"/>
                <w:szCs w:val="28"/>
                <w:lang w:val="en-US"/>
              </w:rPr>
            </w:rPrChange>
          </w:rPr>
          <w:t>s</w:t>
        </w:r>
      </w:ins>
      <w:ins w:id="288" w:author="genchanghsu" w:date="2023-05-07T18:14:42Z">
        <w:r>
          <w:rPr>
            <w:rFonts w:hint="default" w:cs="Times New Roman"/>
            <w:i/>
            <w:iCs/>
            <w:szCs w:val="28"/>
            <w:lang w:val="en-US"/>
          </w:rPr>
          <w:t xml:space="preserve"> of th</w:t>
        </w:r>
      </w:ins>
      <w:ins w:id="289" w:author="genchanghsu" w:date="2023-05-07T18:14:43Z">
        <w:r>
          <w:rPr>
            <w:rFonts w:hint="default" w:cs="Times New Roman"/>
            <w:i/>
            <w:iCs/>
            <w:szCs w:val="28"/>
            <w:lang w:val="en-US"/>
          </w:rPr>
          <w:t>is stu</w:t>
        </w:r>
      </w:ins>
      <w:ins w:id="290" w:author="genchanghsu" w:date="2023-05-07T18:14:44Z">
        <w:r>
          <w:rPr>
            <w:rFonts w:hint="default" w:cs="Times New Roman"/>
            <w:i/>
            <w:iCs/>
            <w:szCs w:val="28"/>
            <w:lang w:val="en-US"/>
          </w:rPr>
          <w:t>dy</w:t>
        </w:r>
      </w:ins>
      <w:ins w:id="291" w:author="genchanghsu" w:date="2023-05-07T18:14:47Z">
        <w:r>
          <w:rPr>
            <w:rFonts w:hint="default" w:cs="Times New Roman"/>
            <w:i w:val="0"/>
            <w:iCs w:val="0"/>
            <w:szCs w:val="28"/>
            <w:lang w:val="en-US"/>
          </w:rPr>
          <w:t xml:space="preserve"> </w:t>
        </w:r>
      </w:ins>
      <w:ins w:id="292" w:author="genchanghsu" w:date="2023-05-07T18:14:48Z">
        <w:r>
          <w:rPr>
            <w:rFonts w:hint="default" w:cs="Times New Roman"/>
            <w:i w:val="0"/>
            <w:iCs w:val="0"/>
            <w:szCs w:val="28"/>
            <w:lang w:val="en-US"/>
          </w:rPr>
          <w:t xml:space="preserve">for </w:t>
        </w:r>
      </w:ins>
      <w:ins w:id="293" w:author="genchanghsu" w:date="2023-05-07T18:14:49Z">
        <w:r>
          <w:rPr>
            <w:rFonts w:hint="default" w:cs="Times New Roman"/>
            <w:i w:val="0"/>
            <w:iCs w:val="0"/>
            <w:szCs w:val="28"/>
            <w:lang w:val="en-US"/>
          </w:rPr>
          <w:t>more</w:t>
        </w:r>
      </w:ins>
      <w:ins w:id="294" w:author="genchanghsu" w:date="2023-05-07T18:14:50Z">
        <w:r>
          <w:rPr>
            <w:rFonts w:hint="default" w:cs="Times New Roman"/>
            <w:i w:val="0"/>
            <w:iCs w:val="0"/>
            <w:szCs w:val="28"/>
            <w:lang w:val="en-US"/>
          </w:rPr>
          <w:t xml:space="preserve"> d</w:t>
        </w:r>
      </w:ins>
      <w:ins w:id="295" w:author="genchanghsu" w:date="2023-05-07T18:14:51Z">
        <w:r>
          <w:rPr>
            <w:rFonts w:hint="default" w:cs="Times New Roman"/>
            <w:i w:val="0"/>
            <w:iCs w:val="0"/>
            <w:szCs w:val="28"/>
            <w:lang w:val="en-US"/>
          </w:rPr>
          <w:t>eta</w:t>
        </w:r>
      </w:ins>
      <w:ins w:id="296" w:author="genchanghsu" w:date="2023-05-07T18:14:52Z">
        <w:r>
          <w:rPr>
            <w:rFonts w:hint="default" w:cs="Times New Roman"/>
            <w:i w:val="0"/>
            <w:iCs w:val="0"/>
            <w:szCs w:val="28"/>
            <w:lang w:val="en-US"/>
          </w:rPr>
          <w:t>ils</w:t>
        </w:r>
      </w:ins>
      <w:ins w:id="297" w:author="genchanghsu" w:date="2023-05-07T18:14:14Z">
        <w:r>
          <w:rPr>
            <w:rFonts w:hint="default" w:cs="Times New Roman"/>
            <w:szCs w:val="28"/>
            <w:lang w:val="en-US"/>
          </w:rPr>
          <w:t>)</w:t>
        </w:r>
      </w:ins>
      <w:ins w:id="298" w:author="genchanghsu" w:date="2023-05-07T18:14:54Z">
        <w:r>
          <w:rPr>
            <w:rFonts w:hint="default" w:cs="Times New Roman"/>
            <w:szCs w:val="28"/>
            <w:lang w:val="en-US"/>
          </w:rPr>
          <w:t>.</w:t>
        </w:r>
        <w:commentRangeEnd w:id="8"/>
      </w:ins>
      <w:r>
        <w:commentReference w:id="8"/>
      </w:r>
      <w:r>
        <w:rPr>
          <w:rFonts w:cs="Times New Roman"/>
          <w:szCs w:val="28"/>
        </w:rPr>
        <w:t xml:space="preserve">  </w:t>
      </w:r>
    </w:p>
    <w:p>
      <w:pPr>
        <w:spacing w:after="0" w:line="480" w:lineRule="auto"/>
        <w:ind w:firstLine="720"/>
        <w:jc w:val="left"/>
        <w:rPr>
          <w:rFonts w:cs="Times New Roman"/>
          <w:szCs w:val="28"/>
        </w:rPr>
      </w:pPr>
      <w:r>
        <w:rPr>
          <w:rFonts w:cs="Times New Roman"/>
          <w:szCs w:val="28"/>
        </w:rPr>
        <w:t xml:space="preserve">While GAPs consumed a high proportion of pests at late crop stages, the two predator groups in our study system, spiders and ladybeetles (Table S1), exhibited distinct dietary patterns over the crop season (Fig. 1, Fig. 2).   Specifically, pest consumption by spiders increased substantially, but pest consumption by ladybeetles remained stable over the season (Fig. 2b vs. 2c).  This may be because different foraging modes—sit-and-wait (spiders) or actively hunting (ladybeetles)—can lead to different prey capture and thus diet composition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 Klecka and Boukal, 2013)&lt;/DisplayText&gt;&lt;record&gt;&lt;rec-number&gt;97&lt;/rec-number&gt;&lt;foreign-keys&gt;&lt;key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Cite&gt;&lt;Author&gt;Klecka&lt;/Author&gt;&lt;Year&gt;2013&lt;/Year&gt;&lt;RecNum&gt;99&lt;/RecNum&gt;&lt;record&gt;&lt;rec-number&gt;99&lt;/rec-number&gt;&lt;foreign-keys&gt;&lt;key app="EN" db-id="2vstfap51s9ztmea0af5fa9f5v90srreddde" timestamp="1631066067"&gt;99&lt;/key&gt;&lt;/foreign-keys&gt;&lt;ref-type name="Journal Article"&gt;17&lt;/ref-type&gt;&lt;contributors&gt;&lt;authors&gt;&lt;author&gt;Klecka, Jan&lt;/author&gt;&lt;author&gt;Boukal, David S&lt;/author&gt;&lt;/authors&gt;&lt;/contributors&gt;&lt;titles&gt;&lt;title&gt;Foraging and vulnerability traits modify predator–prey body mass allometry: freshwater macroinvertebrates as a case study&lt;/title&gt;&lt;secondary-title&gt;Journal of Animal Ecology&lt;/secondary-title&gt;&lt;/titles&gt;&lt;periodical&gt;&lt;full-title&gt;Journal of Animal Ecology&lt;/full-title&gt;&lt;/periodical&gt;&lt;pages&gt;1031-1041&lt;/pages&gt;&lt;volume&gt;82&lt;/volume&gt;&lt;number&gt;5&lt;/number&gt;&lt;dates&gt;&lt;year&gt;2013&lt;/year&gt;&lt;/dates&gt;&lt;isbn&gt;0021-8790&lt;/isbn&gt;&lt;urls&gt;&lt;/urls&gt;&lt;/record&gt;&lt;/Cite&gt;&lt;/EndNote&gt;</w:instrText>
      </w:r>
      <w:r>
        <w:rPr>
          <w:rFonts w:cs="Times New Roman"/>
          <w:szCs w:val="28"/>
        </w:rPr>
        <w:fldChar w:fldCharType="separate"/>
      </w:r>
      <w:r>
        <w:rPr>
          <w:rFonts w:cs="Times New Roman"/>
          <w:szCs w:val="28"/>
        </w:rPr>
        <w:t>(Nyffeler, 1999; Klecka and Boukal, 2013)</w:t>
      </w:r>
      <w:r>
        <w:rPr>
          <w:rFonts w:cs="Times New Roman"/>
          <w:szCs w:val="28"/>
        </w:rPr>
        <w:fldChar w:fldCharType="end"/>
      </w:r>
      <w:r>
        <w:rPr>
          <w:rFonts w:cs="Times New Roman"/>
          <w:szCs w:val="28"/>
        </w:rPr>
        <w:t>.  For example, long-jawed orb-weavers (</w:t>
      </w:r>
      <w:r>
        <w:rPr>
          <w:rFonts w:cs="Times New Roman"/>
          <w:i/>
          <w:szCs w:val="28"/>
        </w:rPr>
        <w:t>Tetragnatha</w:t>
      </w:r>
      <w:r>
        <w:rPr>
          <w:rFonts w:cs="Times New Roman"/>
          <w:szCs w:val="28"/>
        </w:rPr>
        <w:t xml:space="preserve">), the most abundant genus in our spider samples, are sit-and-wait predators.  The diet composition of these predators generally reflects prey availability </w:t>
      </w:r>
      <w:r>
        <w:rPr>
          <w:rFonts w:cs="Times New Roman"/>
          <w:szCs w:val="28"/>
        </w:rPr>
        <w:fldChar w:fldCharType="begin"/>
      </w:r>
      <w:r>
        <w:rPr>
          <w:rFonts w:cs="Times New Roman"/>
          <w:szCs w:val="28"/>
        </w:rPr>
        <w:instrText xml:space="preserve"> ADDIN EN.CITE &lt;EndNote&gt;&lt;Cite&gt;&lt;Author&gt;Nyffeler&lt;/Author&gt;&lt;Year&gt;1999&lt;/Year&gt;&lt;RecNum&gt;97&lt;/RecNum&gt;&lt;DisplayText&gt;(Nyffeler, 1999)&lt;/DisplayText&gt;&lt;record&gt;&lt;rec-number&gt;97&lt;/rec-number&gt;&lt;foreign-keys&gt;&lt;key app="EN" db-id="2vstfap51s9ztmea0af5fa9f5v90srreddde" timestamp="1631030301"&gt;97&lt;/key&gt;&lt;/foreign-keys&gt;&lt;ref-type name="Journal Article"&gt;17&lt;/ref-type&gt;&lt;contributors&gt;&lt;authors&gt;&lt;author&gt;Nyffeler, Martin&lt;/author&gt;&lt;/authors&gt;&lt;/contributors&gt;&lt;titles&gt;&lt;title&gt;Prey selection of spiders in the field&lt;/title&gt;&lt;secondary-title&gt;Journal of Arachnology&lt;/secondary-title&gt;&lt;/titles&gt;&lt;periodical&gt;&lt;full-title&gt;Journal of Arachnology&lt;/full-title&gt;&lt;/periodical&gt;&lt;pages&gt;317-324&lt;/pages&gt;&lt;dates&gt;&lt;year&gt;1999&lt;/year&gt;&lt;/dates&gt;&lt;isbn&gt;0161-8202&lt;/isbn&gt;&lt;urls&gt;&lt;/urls&gt;&lt;/record&gt;&lt;/Cite&gt;&lt;/EndNote&gt;</w:instrText>
      </w:r>
      <w:r>
        <w:rPr>
          <w:rFonts w:cs="Times New Roman"/>
          <w:szCs w:val="28"/>
        </w:rPr>
        <w:fldChar w:fldCharType="separate"/>
      </w:r>
      <w:r>
        <w:rPr>
          <w:rFonts w:cs="Times New Roman"/>
          <w:szCs w:val="28"/>
        </w:rPr>
        <w:t>(Nyffeler, 1999)</w:t>
      </w:r>
      <w:r>
        <w:rPr>
          <w:rFonts w:cs="Times New Roman"/>
          <w:szCs w:val="28"/>
        </w:rPr>
        <w:fldChar w:fldCharType="end"/>
      </w:r>
      <w:r>
        <w:rPr>
          <w:rFonts w:cs="Times New Roman"/>
          <w:szCs w:val="28"/>
        </w:rPr>
        <w:t xml:space="preserve">.  In fact, spiders’ diet composition appeared to correlate with prey abundance in this study (Fig. 1b, Fig. 3), although crop stage, rather than pest abundance, better predicted the pest consumption by predators (see </w:t>
      </w:r>
      <w:r>
        <w:rPr>
          <w:rFonts w:cs="Times New Roman"/>
          <w:i/>
          <w:szCs w:val="28"/>
        </w:rPr>
        <w:t>Factors associated with pest consumption by predators</w:t>
      </w:r>
      <w:r>
        <w:rPr>
          <w:rFonts w:cs="Times New Roman"/>
          <w:szCs w:val="28"/>
        </w:rPr>
        <w:t xml:space="preserve">).  In contrast, ladybeetles are actively hunting predators and may preferentially feed on rice herbivores, resulting in stable pest consumption over time (Fig. 1c, Fig. 2c, Fig. 3).  Because predator foraging modes shape predator-prey-plant interactions </w:t>
      </w:r>
      <w:r>
        <w:rPr>
          <w:rFonts w:cs="Times New Roman"/>
          <w:szCs w:val="28"/>
        </w:rPr>
        <w:fldChar w:fldCharType="begin"/>
      </w:r>
      <w:r>
        <w:rPr>
          <w:rFonts w:cs="Times New Roman"/>
          <w:szCs w:val="28"/>
        </w:rPr>
        <w:instrText xml:space="preserve"> ADDIN EN.CITE &lt;EndNote&gt;&lt;Cite&gt;&lt;Author&gt;Schmitz&lt;/Author&gt;&lt;Year&gt;2008&lt;/Year&gt;&lt;RecNum&gt;101&lt;/RecNum&gt;&lt;DisplayText&gt;(Schmitz, 2008)&lt;/DisplayText&gt;&lt;record&gt;&lt;rec-number&gt;101&lt;/rec-number&gt;&lt;foreign-keys&gt;&lt;key app="EN" db-id="2vstfap51s9ztmea0af5fa9f5v90srreddde" timestamp="1631067632"&gt;101&lt;/key&gt;&lt;/foreign-keys&gt;&lt;ref-type name="Journal Article"&gt;17&lt;/ref-type&gt;&lt;contributors&gt;&lt;authors&gt;&lt;author&gt;Schmitz, Oswald J&lt;/author&gt;&lt;/authors&gt;&lt;/contributors&gt;&lt;titles&gt;&lt;title&gt;Effects of predator hunting mode on grassland ecosystem function&lt;/title&gt;&lt;secondary-title&gt;Science&lt;/secondary-title&gt;&lt;/titles&gt;&lt;periodical&gt;&lt;full-title&gt;Science&lt;/full-title&gt;&lt;/periodical&gt;&lt;pages&gt;952-954&lt;/pages&gt;&lt;volume&gt;319&lt;/volume&gt;&lt;number&gt;5865&lt;/number&gt;&lt;dates&gt;&lt;year&gt;2008&lt;/year&gt;&lt;/dates&gt;&lt;isbn&gt;0036-8075&lt;/isbn&gt;&lt;urls&gt;&lt;/urls&gt;&lt;/record&gt;&lt;/Cite&gt;&lt;/EndNote&gt;</w:instrText>
      </w:r>
      <w:r>
        <w:rPr>
          <w:rFonts w:cs="Times New Roman"/>
          <w:szCs w:val="28"/>
        </w:rPr>
        <w:fldChar w:fldCharType="separate"/>
      </w:r>
      <w:r>
        <w:rPr>
          <w:rFonts w:cs="Times New Roman"/>
          <w:szCs w:val="28"/>
        </w:rPr>
        <w:t>(Schmitz, 2008)</w:t>
      </w:r>
      <w:r>
        <w:rPr>
          <w:rFonts w:cs="Times New Roman"/>
          <w:szCs w:val="28"/>
        </w:rPr>
        <w:fldChar w:fldCharType="end"/>
      </w:r>
      <w:r>
        <w:rPr>
          <w:rFonts w:cs="Times New Roman"/>
          <w:szCs w:val="28"/>
        </w:rPr>
        <w:t xml:space="preserve">, we suggest future studies to examine different assemblages of sit-and-wait vs. actively hunting  predators in field conditions to reveal the most efficient biocontrol practice over the entire crop season.  </w:t>
      </w:r>
    </w:p>
    <w:p>
      <w:pPr>
        <w:spacing w:after="0" w:line="480" w:lineRule="auto"/>
        <w:rPr>
          <w:rFonts w:cs="Times New Roman"/>
          <w:b/>
          <w:color w:val="0070C0"/>
          <w:szCs w:val="28"/>
        </w:rPr>
      </w:pPr>
    </w:p>
    <w:p>
      <w:pPr>
        <w:spacing w:after="0" w:line="480" w:lineRule="auto"/>
        <w:jc w:val="left"/>
        <w:rPr>
          <w:rFonts w:cs="Times New Roman"/>
          <w:i/>
          <w:szCs w:val="28"/>
        </w:rPr>
      </w:pPr>
      <w:commentRangeStart w:id="9"/>
      <w:r>
        <w:rPr>
          <w:rFonts w:cs="Times New Roman"/>
          <w:i/>
          <w:szCs w:val="28"/>
        </w:rPr>
        <w:t>4.2.  Generalists exhibit consistent pest consumption patterns over years</w:t>
      </w:r>
      <w:commentRangeEnd w:id="9"/>
      <w:r>
        <w:commentReference w:id="9"/>
      </w:r>
    </w:p>
    <w:p>
      <w:pPr>
        <w:spacing w:after="0" w:line="480" w:lineRule="auto"/>
        <w:ind w:firstLine="720"/>
        <w:jc w:val="left"/>
        <w:rPr>
          <w:rFonts w:cs="Times New Roman"/>
          <w:i/>
          <w:szCs w:val="28"/>
        </w:rPr>
      </w:pPr>
      <w:r>
        <w:rPr>
          <w:rFonts w:cs="Times New Roman"/>
          <w:szCs w:val="28"/>
        </w:rPr>
        <w:t xml:space="preserve">Ideal biocontrol agents provide a consistent, predictable effect on pests under various environmental conditions.  Accordingly, GAPs in this study showed consistent pest consumption across years (Fig. 2), despite various abiotic and biotic environmental conditions.  Specifically, regarding the abiotic factors, the daily mean temperature, particularly from April to June, varied substantially among years (Appendix A: Fig. S2). </w:t>
      </w:r>
      <w:r>
        <w:rPr>
          <w:rFonts w:cs="Times New Roman"/>
          <w:color w:val="FF0000"/>
          <w:szCs w:val="28"/>
        </w:rPr>
        <w:t xml:space="preserve"> </w:t>
      </w:r>
      <w:r>
        <w:rPr>
          <w:rFonts w:cs="Times New Roman"/>
          <w:szCs w:val="28"/>
        </w:rPr>
        <w:t>The daily precipitation also fluctuated over the three study years, with multiple high precipitation events in 2017, overall low precipitation in 2018, and relatively uniform precipitation in 2019 (Appendix A: Fig. S2).  Regarding the biotic factors, the composition of rice herbivores at the flowering and ripening stages differed substantially among the three years, in particular the two most dominant groups: leafhoppers (Cicadellidae/</w:t>
      </w:r>
      <w:r>
        <w:rPr>
          <w:rFonts w:cs="Times New Roman"/>
          <w:i/>
          <w:szCs w:val="28"/>
        </w:rPr>
        <w:t>Nephotettix</w:t>
      </w:r>
      <w:r>
        <w:rPr>
          <w:rFonts w:cs="Times New Roman"/>
          <w:szCs w:val="28"/>
        </w:rPr>
        <w:t>) and planthoppers (Delphacidae/</w:t>
      </w:r>
      <w:r>
        <w:rPr>
          <w:rFonts w:cs="Times New Roman"/>
          <w:i/>
          <w:szCs w:val="28"/>
        </w:rPr>
        <w:t>Nilaparvata</w:t>
      </w:r>
      <w:r>
        <w:rPr>
          <w:rFonts w:cs="Times New Roman"/>
          <w:szCs w:val="28"/>
        </w:rPr>
        <w:t xml:space="preserve">) (Appendix A: Table S3).  Although both abiotic and biotic factors varied substantially over the years of our study, pest consumption by GAPs generally remained stable, suggesting that GAPs can be a predictable, valuable tool for pest control in sustainable agriculture </w:t>
      </w:r>
      <w:r>
        <w:rPr>
          <w:rFonts w:cs="Times New Roman"/>
          <w:szCs w:val="28"/>
        </w:rPr>
        <w:fldChar w:fldCharType="begin"/>
      </w:r>
      <w:r>
        <w:rPr>
          <w:rFonts w:cs="Times New Roman"/>
          <w:szCs w:val="28"/>
        </w:rPr>
        <w:instrText xml:space="preserve"> ADDIN EN.CITE &lt;EndNote&gt;&lt;Cite&gt;&lt;Author&gt;Eitzinger&lt;/Author&gt;&lt;Year&gt;2021&lt;/Year&gt;&lt;RecNum&gt;96&lt;/RecNum&gt;&lt;Prefix&gt;but see &lt;/Prefix&gt;&lt;DisplayText&gt;(but see Eitzinger&lt;style face="italic"&gt; et al.&lt;/style&gt;, 2021)&lt;/DisplayText&gt;&lt;record&gt;&lt;rec-number&gt;96&lt;/rec-number&gt;&lt;foreign-keys&gt;&lt;key app="EN" db-id="2vstfap51s9ztmea0af5fa9f5v90srreddde" timestamp="1631006716"&gt;96&lt;/key&gt;&lt;/foreign-keys&gt;&lt;ref-type name="Journal Article"&gt;17&lt;/ref-type&gt;&lt;contributors&gt;&lt;authors&gt;&lt;author&gt;Eitzinger, Bernhard&lt;/author&gt;&lt;author&gt;Roslin, Tomas&lt;/author&gt;&lt;author&gt;Vesterinen, Eero J&lt;/author&gt;&lt;author&gt;Robinson, Sinikka I&lt;/author&gt;&lt;author&gt;O&amp;apos;Gorman, Eoin J&lt;/author&gt;&lt;/authors&gt;&lt;/contributors&gt;&lt;titles&gt;&lt;title&gt;Temperature affects both the Grinnellian and Eltonian dimensions of ecological niches–A tale of two Arctic wolf spiders&lt;/title&gt;&lt;secondary-title&gt;Basic and Applied Ecology&lt;/secondary-title&gt;&lt;/titles&gt;&lt;periodical&gt;&lt;full-title&gt;Basic and Applied Ecology&lt;/full-title&gt;&lt;/periodical&gt;&lt;pages&gt;132-143&lt;/pages&gt;&lt;volume&gt;50&lt;/volume&gt;&lt;dates&gt;&lt;year&gt;2021&lt;/year&gt;&lt;/dates&gt;&lt;isbn&gt;1439-1791&lt;/isbn&gt;&lt;urls&gt;&lt;/urls&gt;&lt;/record&gt;&lt;/Cite&gt;&lt;/EndNote&gt;</w:instrText>
      </w:r>
      <w:r>
        <w:rPr>
          <w:rFonts w:cs="Times New Roman"/>
          <w:szCs w:val="28"/>
        </w:rPr>
        <w:fldChar w:fldCharType="separate"/>
      </w:r>
      <w:r>
        <w:rPr>
          <w:rFonts w:cs="Times New Roman"/>
          <w:szCs w:val="28"/>
        </w:rPr>
        <w:t>(but see Eitzinger</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w:t>
      </w:r>
    </w:p>
    <w:p>
      <w:pPr>
        <w:spacing w:after="0" w:line="480" w:lineRule="auto"/>
        <w:rPr>
          <w:rFonts w:cs="Times New Roman"/>
          <w:szCs w:val="28"/>
        </w:rPr>
      </w:pPr>
      <w:r>
        <w:rPr>
          <w:rFonts w:cs="Times New Roman"/>
          <w:szCs w:val="28"/>
        </w:rPr>
        <w:tab/>
      </w:r>
    </w:p>
    <w:p>
      <w:pPr>
        <w:spacing w:after="0" w:line="480" w:lineRule="auto"/>
        <w:jc w:val="left"/>
        <w:rPr>
          <w:rFonts w:cs="Times New Roman"/>
          <w:i/>
          <w:szCs w:val="28"/>
        </w:rPr>
      </w:pPr>
      <w:r>
        <w:rPr>
          <w:rFonts w:cs="Times New Roman"/>
          <w:i/>
          <w:szCs w:val="28"/>
        </w:rPr>
        <w:t>4.3.  Factors associated with pest consumption by predators</w:t>
      </w:r>
    </w:p>
    <w:p>
      <w:pPr>
        <w:spacing w:after="0" w:line="480" w:lineRule="auto"/>
        <w:ind w:firstLine="720"/>
        <w:jc w:val="left"/>
        <w:rPr>
          <w:rFonts w:cs="Times New Roman"/>
          <w:szCs w:val="28"/>
        </w:rPr>
      </w:pPr>
      <w:r>
        <w:rPr>
          <w:rFonts w:cs="Times New Roman"/>
          <w:szCs w:val="28"/>
        </w:rPr>
        <w:t xml:space="preserve">The proportion of rice pests in GAPs’ diets differed between farm types and among crop stages but was not associated with the percent forest cover surrounding the farms or the relative abundance of rice herbivores in the field (Table 1).  Overall, GAPs in conventional farms consumed a higher proportion of rice pests in their diet compared with those in organic farms (Table 2).  There may be two explanations for this: 1) Organic farming may promote arthropod diversity and therefore distract predators from feeding on target pests </w: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 </w:instrText>
      </w:r>
      <w:r>
        <w:rPr>
          <w:rFonts w:cs="Times New Roman"/>
          <w:szCs w:val="28"/>
        </w:rPr>
        <w:fldChar w:fldCharType="begin">
          <w:fldData xml:space="preserve">PEVuZE5vdGU+PENpdGU+PEF1dGhvcj5MaWNodGVuYmVyZzwvQXV0aG9yPjxZZWFyPjIwMTc8L1ll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(Bengtsson</w:t>
      </w:r>
      <w:r>
        <w:rPr>
          <w:rFonts w:cs="Times New Roman"/>
          <w:i/>
          <w:szCs w:val="28"/>
        </w:rPr>
        <w:t xml:space="preserve"> et al.</w:t>
      </w:r>
      <w:r>
        <w:rPr>
          <w:rFonts w:cs="Times New Roman"/>
          <w:szCs w:val="28"/>
        </w:rPr>
        <w:t>, 2005; Birkhofer</w:t>
      </w:r>
      <w:r>
        <w:rPr>
          <w:rFonts w:cs="Times New Roman"/>
          <w:i/>
          <w:szCs w:val="28"/>
        </w:rPr>
        <w:t xml:space="preserve"> et al.</w:t>
      </w:r>
      <w:r>
        <w:rPr>
          <w:rFonts w:cs="Times New Roman"/>
          <w:szCs w:val="28"/>
        </w:rPr>
        <w:t>, 2008b;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2) Pest densities may be higher in conventional farms </w:t>
      </w:r>
      <w:r>
        <w:rPr>
          <w:rFonts w:cs="Times New Roman"/>
          <w:szCs w:val="28"/>
        </w:rPr>
        <w:fldChar w:fldCharType="begin"/>
      </w:r>
      <w:r>
        <w:rPr>
          <w:rFonts w:cs="Times New Roman"/>
          <w:szCs w:val="28"/>
        </w:rPr>
        <w:instrText xml:space="preserve"> ADDIN EN.CITE &lt;EndNote&gt;&lt;Cite&gt;&lt;Author&gt;Porcel&lt;/Author&gt;&lt;Year&gt;2018&lt;/Year&gt;&lt;RecNum&gt;80&lt;/RecNum&gt;&lt;DisplayText&gt;(Porcel&lt;style face="italic"&gt; et al.&lt;/style&gt;, 2018)&lt;/DisplayText&gt;&lt;record&gt;&lt;rec-number&gt;80&lt;/rec-number&gt;&lt;foreign-keys&gt;&lt;key app="EN" db-id="2vstfap51s9ztmea0af5fa9f5v90srreddde" timestamp="1630915172"&gt;80&lt;/key&gt;&lt;/foreign-keys&gt;&lt;ref-type name="Journal Article"&gt;17&lt;/ref-type&gt;&lt;contributors&gt;&lt;authors&gt;&lt;author&gt;Porcel, Mario&lt;/author&gt;&lt;author&gt;Andersson, Georg KS&lt;/author&gt;&lt;author&gt;Pålsson, Joakim&lt;/author&gt;&lt;author&gt;Tasin, Marco&lt;/author&gt;&lt;/authors&gt;&lt;/contributors&gt;&lt;titles&gt;&lt;title&gt;Organic management in apple orchards: higher impacts on biological control than on pollination&lt;/title&gt;&lt;secondary-title&gt;Journal of Applied Ecology&lt;/secondary-title&gt;&lt;/titles&gt;&lt;periodical&gt;&lt;full-title&gt;Journal of Applied Ecology&lt;/full-title&gt;&lt;/periodical&gt;&lt;pages&gt;2779-2789&lt;/pages&gt;&lt;volume&gt;55&lt;/volume&gt;&lt;number&gt;6&lt;/number&gt;&lt;dates&gt;&lt;year&gt;2018&lt;/year&gt;&lt;/dates&gt;&lt;isbn&gt;0021-8901&lt;/isbn&gt;&lt;urls&gt;&lt;/urls&gt;&lt;/record&gt;&lt;/Cite&gt;&lt;/EndNote&gt;</w:instrText>
      </w:r>
      <w:r>
        <w:rPr>
          <w:rFonts w:cs="Times New Roman"/>
          <w:szCs w:val="28"/>
        </w:rPr>
        <w:fldChar w:fldCharType="separate"/>
      </w:r>
      <w:r>
        <w:rPr>
          <w:rFonts w:cs="Times New Roman"/>
          <w:szCs w:val="28"/>
        </w:rPr>
        <w:t>(Porcel</w:t>
      </w:r>
      <w:r>
        <w:rPr>
          <w:rFonts w:cs="Times New Roman"/>
          <w:i/>
          <w:szCs w:val="28"/>
        </w:rPr>
        <w:t xml:space="preserve"> et al.</w:t>
      </w:r>
      <w:r>
        <w:rPr>
          <w:rFonts w:cs="Times New Roman"/>
          <w:szCs w:val="28"/>
        </w:rPr>
        <w:t>, 2018)</w:t>
      </w:r>
      <w:r>
        <w:rPr>
          <w:rFonts w:cs="Times New Roman"/>
          <w:szCs w:val="28"/>
        </w:rPr>
        <w:fldChar w:fldCharType="end"/>
      </w:r>
      <w:r>
        <w:rPr>
          <w:rFonts w:cs="Times New Roman"/>
          <w:szCs w:val="28"/>
        </w:rPr>
        <w:t xml:space="preserve">, thus leading to higher predator-prey encounter rates and pest consumption by GAPs.  Regardless of the potential mechanisms, our results highlight the important but overlooked biocontrol value of GAPs in conventional farming systems. </w:t>
      </w:r>
    </w:p>
    <w:p>
      <w:pPr>
        <w:spacing w:after="0" w:line="480" w:lineRule="auto"/>
        <w:ind w:firstLine="720"/>
        <w:jc w:val="left"/>
        <w:rPr>
          <w:rFonts w:cs="Times New Roman"/>
          <w:szCs w:val="28"/>
        </w:rPr>
      </w:pPr>
      <w:commentRangeStart w:id="10"/>
      <w:r>
        <w:rPr>
          <w:rFonts w:cs="Times New Roman"/>
          <w:szCs w:val="28"/>
        </w:rPr>
        <w:t xml:space="preserve">Besides farming practices, </w:t>
      </w:r>
      <w:del w:id="299" w:author="genchanghsu" w:date="2023-05-04T07:02:16Z">
        <w:r>
          <w:rPr>
            <w:rFonts w:cs="Times New Roman"/>
            <w:szCs w:val="28"/>
          </w:rPr>
          <w:delText xml:space="preserve">the </w:delText>
        </w:r>
      </w:del>
      <w:r>
        <w:rPr>
          <w:rFonts w:cs="Times New Roman"/>
          <w:szCs w:val="28"/>
        </w:rPr>
        <w:t xml:space="preserve">crop stage also affected pest consumption.  Overall, pest consumption by GAPs increased from early (tillering) to late (ripening) stages (Fig. 2, Table 3), consistent with previous studies where predators consumed more pests in the late crop season </w: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dW0+Njc8L1JlY051bT48RGlzcGxheVRleHQ+KFJvdWJpbmV0PHN0eWxlIGZhY2U9Iml0YWxpYyI+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==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(Roubinet</w:t>
      </w:r>
      <w:r>
        <w:rPr>
          <w:rFonts w:cs="Times New Roman"/>
          <w:i/>
          <w:szCs w:val="28"/>
        </w:rPr>
        <w:t xml:space="preserve"> et al.</w:t>
      </w:r>
      <w:r>
        <w:rPr>
          <w:rFonts w:cs="Times New Roman"/>
          <w:szCs w:val="28"/>
        </w:rPr>
        <w:t>, 2017;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The underlying mechanisms in our study may be summarized as follows: low pest density at the early crop stage led to low pest consumption by GAPs; however, pest populations increased with rice development and eventually predominated, leading to high pest consumption by GAPs at the flowering and ripening stages (Fig. 2 and 3).  These findings indicate a higher biocontrol value of predators during the middle and late crop seasons, when the crop production is most vulnerable to pest damage.  Therefore, farming practitioners may want to avoid practices that harm predators (e.g., chemical applications) during this period to maintain healthy predator populations and associated ecosystem services.</w:t>
      </w:r>
      <w:commentRangeEnd w:id="10"/>
      <w:r>
        <w:commentReference w:id="10"/>
      </w:r>
    </w:p>
    <w:p>
      <w:pPr>
        <w:spacing w:after="0" w:line="480" w:lineRule="auto"/>
        <w:jc w:val="left"/>
        <w:rPr>
          <w:rFonts w:cs="Times New Roman"/>
          <w:color w:val="0070C0"/>
          <w:szCs w:val="28"/>
        </w:rPr>
      </w:pPr>
      <w:r>
        <w:rPr>
          <w:rFonts w:cs="Times New Roman"/>
          <w:szCs w:val="28"/>
        </w:rPr>
        <w:tab/>
      </w:r>
      <w:r>
        <w:rPr>
          <w:rFonts w:cs="Times New Roman"/>
          <w:szCs w:val="28"/>
        </w:rPr>
        <w:t xml:space="preserve">While habitat structure (e.g., surrounding vegetation) critically affects predator abundance and diversity </w: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 </w:instrText>
      </w:r>
      <w:r>
        <w:rPr>
          <w:rFonts w:cs="Times New Roman"/>
          <w:szCs w:val="28"/>
        </w:rPr>
        <w:fldChar w:fldCharType="begin">
          <w:fldData xml:space="preserve">PEVuZE5vdGU+PENpdGU+PEF1dGhvcj5BbHRpZXJpPC9BdXRob3I+PFllYXI+MTk5OTwvWWVhcj48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(Altieri and Letourneau, 1982; Altieri, 1999; Diehl</w:t>
      </w:r>
      <w:r>
        <w:rPr>
          <w:rFonts w:cs="Times New Roman"/>
          <w:i/>
          <w:szCs w:val="28"/>
        </w:rPr>
        <w:t xml:space="preserve"> et al.</w:t>
      </w:r>
      <w:r>
        <w:rPr>
          <w:rFonts w:cs="Times New Roman"/>
          <w:szCs w:val="28"/>
        </w:rPr>
        <w:t>, 2013; Lichtenberg</w:t>
      </w:r>
      <w:r>
        <w:rPr>
          <w:rFonts w:cs="Times New Roman"/>
          <w:i/>
          <w:szCs w:val="28"/>
        </w:rPr>
        <w:t xml:space="preserve"> et al.</w:t>
      </w:r>
      <w:r>
        <w:rPr>
          <w:rFonts w:cs="Times New Roman"/>
          <w:szCs w:val="28"/>
        </w:rPr>
        <w:t>, 2017)</w:t>
      </w:r>
      <w:r>
        <w:rPr>
          <w:rFonts w:cs="Times New Roman"/>
          <w:szCs w:val="28"/>
        </w:rPr>
        <w:fldChar w:fldCharType="end"/>
      </w:r>
      <w:r>
        <w:rPr>
          <w:rFonts w:cs="Times New Roman"/>
          <w:szCs w:val="28"/>
        </w:rPr>
        <w:t xml:space="preserve">, its effect on the diet composition of predators remains unclear.  Complex surrounding vegetation has been suggested to promote predator abundance and diversity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 Diehl&lt;style face="italic"&gt; et al.&lt;/style&gt;, 2013)&lt;/DisplayText&gt;&lt;record&gt;&lt;rec-number&gt;83&lt;/rec-number&gt;&lt;foreign-keys&gt;&lt;key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Cite&gt;&lt;Author&gt;Diehl&lt;/Author&gt;&lt;Year&gt;2013&lt;/Year&gt;&lt;RecNum&gt;85&lt;/RecNum&gt;&lt;record&gt;&lt;rec-number&gt;85&lt;/rec-number&gt;&lt;foreign-keys&gt;&lt;key app="EN" db-id="2vstfap51s9ztmea0af5fa9f5v90srreddde" timestamp="1630946012"&gt;85&lt;/key&gt;&lt;/foreign-keys&gt;&lt;ref-type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eriodical&gt;&lt;full-title&gt;Oecologia&lt;/full-title&gt;&lt;/periodical&gt;&lt;pages&gt;579-589&lt;/pages&gt;&lt;volume&gt;173&lt;/volume&gt;&lt;number&gt;2&lt;/number&gt;&lt;dates&gt;&lt;year&gt;2013&lt;/year&gt;&lt;/dates&gt;&lt;isbn&gt;0029-8549&lt;/isbn&gt;&lt;urls&gt;&lt;/urls&gt;&lt;/record&gt;&lt;/Cite&gt;&lt;/EndNote&gt;</w:instrText>
      </w:r>
      <w:r>
        <w:rPr>
          <w:rFonts w:cs="Times New Roman"/>
          <w:szCs w:val="28"/>
        </w:rPr>
        <w:fldChar w:fldCharType="separate"/>
      </w:r>
      <w:r>
        <w:rPr>
          <w:rFonts w:cs="Times New Roman"/>
          <w:szCs w:val="28"/>
        </w:rPr>
        <w:t>(Langellotto and Denno, 2004; Diehl</w:t>
      </w:r>
      <w:r>
        <w:rPr>
          <w:rFonts w:cs="Times New Roman"/>
          <w:i/>
          <w:szCs w:val="28"/>
        </w:rPr>
        <w:t xml:space="preserve"> et al.</w:t>
      </w:r>
      <w:r>
        <w:rPr>
          <w:rFonts w:cs="Times New Roman"/>
          <w:szCs w:val="28"/>
        </w:rPr>
        <w:t>, 2013)</w:t>
      </w:r>
      <w:r>
        <w:rPr>
          <w:rFonts w:cs="Times New Roman"/>
          <w:szCs w:val="28"/>
        </w:rPr>
        <w:fldChar w:fldCharType="end"/>
      </w:r>
      <w:r>
        <w:rPr>
          <w:rFonts w:cs="Times New Roman"/>
          <w:szCs w:val="28"/>
        </w:rPr>
        <w:t xml:space="preserve">, but such higher complexity did not affect predators’ diet composition in our study (Table 1).  This might be because the prey species in our study system were mostly associated with rice plants but not the surrounding vegetation, consistent with a meta-analysis where habitat complexity had no effect on crop herbivore densities </w:t>
      </w:r>
      <w:r>
        <w:rPr>
          <w:rFonts w:cs="Times New Roman"/>
          <w:szCs w:val="28"/>
        </w:rPr>
        <w:fldChar w:fldCharType="begin"/>
      </w:r>
      <w:r>
        <w:rPr>
          <w:rFonts w:cs="Times New Roman"/>
          <w:szCs w:val="28"/>
        </w:rPr>
        <w:instrText xml:space="preserve"> ADDIN EN.CITE &lt;EndNote&gt;&lt;Cite&gt;&lt;Author&gt;Langellotto&lt;/Author&gt;&lt;Year&gt;2004&lt;/Year&gt;&lt;RecNum&gt;83&lt;/RecNum&gt;&lt;DisplayText&gt;(Langellotto and Denno, 2004)&lt;/DisplayText&gt;&lt;record&gt;&lt;rec-number&gt;83&lt;/rec-number&gt;&lt;foreign-keys&gt;&lt;key app="EN" db-id="2vstfap51s9ztmea0af5fa9f5v90srreddde" timestamp="1630944146"&gt;83&lt;/key&gt;&lt;/foreign-keys&gt;&lt;ref-type name="Journal Article"&gt;17&lt;/ref-type&gt;&lt;contributors&gt;&lt;authors&gt;&lt;author&gt;Langellotto, Gail A&lt;/author&gt;&lt;author&gt;Denno, Robert F&lt;/author&gt;&lt;/authors&gt;&lt;/contributors&gt;&lt;titles&gt;&lt;title&gt;Responses of invertebrate natural enemies to complex-structured habitats: a meta-analytical synthesis&lt;/title&gt;&lt;secondary-title&gt;Oecologia&lt;/secondary-title&gt;&lt;/titles&gt;&lt;periodical&gt;&lt;full-title&gt;Oecologia&lt;/full-title&gt;&lt;/periodical&gt;&lt;pages&gt;1-10&lt;/pages&gt;&lt;volume&gt;139&lt;/volume&gt;&lt;number&gt;1&lt;/number&gt;&lt;dates&gt;&lt;year&gt;2004&lt;/year&gt;&lt;/dates&gt;&lt;isbn&gt;0029-8549&lt;/isbn&gt;&lt;urls&gt;&lt;/urls&gt;&lt;/record&gt;&lt;/Cite&gt;&lt;/EndNote&gt;</w:instrText>
      </w:r>
      <w:r>
        <w:rPr>
          <w:rFonts w:cs="Times New Roman"/>
          <w:szCs w:val="28"/>
        </w:rPr>
        <w:fldChar w:fldCharType="separate"/>
      </w:r>
      <w:r>
        <w:rPr>
          <w:rFonts w:cs="Times New Roman"/>
          <w:szCs w:val="28"/>
        </w:rPr>
        <w:t>(Langellotto and Denno, 2004)</w:t>
      </w:r>
      <w:r>
        <w:rPr>
          <w:rFonts w:cs="Times New Roman"/>
          <w:szCs w:val="28"/>
        </w:rPr>
        <w:fldChar w:fldCharType="end"/>
      </w:r>
      <w:r>
        <w:rPr>
          <w:rFonts w:cs="Times New Roman"/>
          <w:szCs w:val="28"/>
        </w:rPr>
        <w:t>.  Nevertheless, increasing vegetation complexity remains an important topic because it could benefit pest control by enhancing predator density and diversity.</w:t>
      </w:r>
    </w:p>
    <w:p>
      <w:pPr>
        <w:spacing w:after="0" w:line="480" w:lineRule="auto"/>
        <w:jc w:val="left"/>
        <w:rPr>
          <w:rFonts w:cs="Times New Roman"/>
          <w:color w:val="FF0000"/>
          <w:szCs w:val="28"/>
        </w:rPr>
      </w:pPr>
      <w:r>
        <w:rPr>
          <w:rFonts w:cs="Times New Roman"/>
          <w:szCs w:val="28"/>
        </w:rPr>
        <w:tab/>
      </w:r>
      <w:r>
        <w:rPr>
          <w:rFonts w:hint="eastAsia" w:cs="Times New Roman"/>
          <w:szCs w:val="28"/>
        </w:rPr>
        <w:t>No</w:t>
      </w:r>
      <w:r>
        <w:rPr>
          <w:rFonts w:cs="Times New Roman"/>
          <w:szCs w:val="28"/>
        </w:rPr>
        <w:t xml:space="preserve">tably, although the diet composition of generalist predators correlated with prey availability in the field </w: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PEVuZE5vdGU+PENpdGU+PEF1dGhvcj5Ic3U8L0F1dGhvcj48WWVhcj4yMDIxPC9ZZWFyPjxSZWNO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(Wise</w:t>
      </w:r>
      <w:r>
        <w:rPr>
          <w:rFonts w:cs="Times New Roman"/>
          <w:i/>
          <w:szCs w:val="28"/>
        </w:rPr>
        <w:t xml:space="preserve"> et al.</w:t>
      </w:r>
      <w:r>
        <w:rPr>
          <w:rFonts w:cs="Times New Roman"/>
          <w:szCs w:val="28"/>
        </w:rPr>
        <w:t>, 2006; 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our beta regression model suggests no such correlation between rice herbivores and GAPs (Table 1).  An explanation is that the relative abundance of rice herbivores was highly correlated with crop stage, a significant factor likely associating with various covariates (e.g., rice plant height) and explaining most variations (Fig. 3, Table 1).  We encourage further experiments, both observational and manipulative, to clarify the link between prey availability and generalist predators’ diet composition in the field.</w:t>
      </w:r>
    </w:p>
    <w:p>
      <w:pPr>
        <w:spacing w:after="0" w:line="480" w:lineRule="auto"/>
        <w:jc w:val="left"/>
        <w:rPr>
          <w:rFonts w:cs="Times New Roman"/>
          <w:szCs w:val="28"/>
        </w:rPr>
      </w:pPr>
    </w:p>
    <w:p>
      <w:pPr>
        <w:spacing w:after="0" w:line="480" w:lineRule="auto"/>
        <w:jc w:val="left"/>
        <w:rPr>
          <w:rFonts w:cs="Times New Roman"/>
          <w:i/>
          <w:szCs w:val="28"/>
        </w:rPr>
      </w:pPr>
      <w:r>
        <w:rPr>
          <w:rFonts w:cs="Times New Roman"/>
          <w:i/>
          <w:szCs w:val="28"/>
        </w:rPr>
        <w:t>4.4.  Potential caveats of this study</w:t>
      </w:r>
    </w:p>
    <w:p>
      <w:pPr>
        <w:spacing w:after="0" w:line="480" w:lineRule="auto"/>
        <w:ind w:firstLine="720"/>
        <w:jc w:val="left"/>
        <w:rPr>
          <w:rFonts w:cs="Times New Roman"/>
          <w:szCs w:val="28"/>
        </w:rPr>
      </w:pPr>
      <w:r>
        <w:rPr>
          <w:rFonts w:cs="Times New Roman"/>
          <w:szCs w:val="28"/>
        </w:rPr>
        <w:t xml:space="preserve">Our study demonstrates high pest consumption by GAPs in rice fields over three years and examines the factors influencing GAPs’ diet composition.  While our study provides evidence for GAPs’ biocontrol potential, some caveats may exist.  First, high pest consumption in GAPs’ diets does not necessarily imply a strong suppression of pest populations in the field, since pest population dynamics depend not only on the per capita effect of predators but also predator density and diversity </w: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 </w:instrText>
      </w:r>
      <w:r>
        <w:rPr>
          <w:rFonts w:cs="Times New Roman"/>
          <w:szCs w:val="28"/>
        </w:rPr>
        <w:fldChar w:fldCharType="begin">
          <w:fldData xml:space="preserve">PEVuZE5vdGU+PENpdGU+PEF1dGhvcj5MZXRvdXJuZWF1PC9BdXRob3I+PFllYXI+MjAwOTwvWWVh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</w:fldData>
        </w:fldChar>
      </w:r>
      <w:r>
        <w:rPr>
          <w:rFonts w:cs="Times New Roman"/>
          <w:szCs w:val="28"/>
        </w:rPr>
        <w:instrText xml:space="preserve"> ADDIN EN.CITE.DATA </w:instrText>
      </w:r>
      <w:r>
        <w:rPr>
          <w:rFonts w:cs="Times New Roman"/>
          <w:szCs w:val="28"/>
        </w:rPr>
        <w:fldChar w:fldCharType="end"/>
      </w:r>
      <w:r>
        <w:rPr>
          <w:rFonts w:cs="Times New Roman"/>
          <w:szCs w:val="28"/>
        </w:rPr>
        <w:fldChar w:fldCharType="separate"/>
      </w:r>
      <w:r>
        <w:rPr>
          <w:rFonts w:cs="Times New Roman"/>
          <w:szCs w:val="28"/>
        </w:rPr>
        <w:t>(Letourneau</w:t>
      </w:r>
      <w:r>
        <w:rPr>
          <w:rFonts w:cs="Times New Roman"/>
          <w:i/>
          <w:szCs w:val="28"/>
        </w:rPr>
        <w:t xml:space="preserve"> et al.</w:t>
      </w:r>
      <w:r>
        <w:rPr>
          <w:rFonts w:cs="Times New Roman"/>
          <w:szCs w:val="28"/>
        </w:rPr>
        <w:t>, 2009; Rusch</w:t>
      </w:r>
      <w:r>
        <w:rPr>
          <w:rFonts w:cs="Times New Roman"/>
          <w:i/>
          <w:szCs w:val="28"/>
        </w:rPr>
        <w:t xml:space="preserve"> et al.</w:t>
      </w:r>
      <w:r>
        <w:rPr>
          <w:rFonts w:cs="Times New Roman"/>
          <w:szCs w:val="28"/>
        </w:rPr>
        <w:t>, 2016)</w:t>
      </w:r>
      <w:r>
        <w:rPr>
          <w:rFonts w:cs="Times New Roman"/>
          <w:szCs w:val="28"/>
        </w:rPr>
        <w:fldChar w:fldCharType="end"/>
      </w:r>
      <w:r>
        <w:rPr>
          <w:rFonts w:cs="Times New Roman"/>
          <w:szCs w:val="28"/>
        </w:rPr>
        <w:t xml:space="preserve">.  To unveil the connection between per capita pest consumption and overall pest dynamics, future work may require complementing stable isotope analysis with field observations of predator and pest populations.  Second, while intra-guild predation potentially influences the pest control by GAPs </w:t>
      </w:r>
      <w:r>
        <w:rPr>
          <w:rFonts w:cs="Times New Roman"/>
          <w:szCs w:val="28"/>
        </w:rPr>
        <w:fldChar w:fldCharType="begin"/>
      </w:r>
      <w:r>
        <w:rPr>
          <w:rFonts w:cs="Times New Roman"/>
          <w:szCs w:val="28"/>
        </w:rPr>
        <w:instrText xml:space="preserve"> ADDIN EN.CITE &lt;EndNote&gt;&lt;Cite&gt;&lt;Author&gt;Straub&lt;/Author&gt;&lt;Year&gt;2008&lt;/Year&gt;&lt;RecNum&gt;73&lt;/RecNum&gt;&lt;DisplayText&gt;(Straub&lt;style face="italic"&gt; et al.&lt;/style&gt;, 2008; Michalko&lt;style face="italic"&gt; et al.&lt;/style&gt;, 2019)&lt;/DisplayText&gt;&lt;record&gt;&lt;rec-number&gt;73&lt;/rec-number&gt;&lt;foreign-keys&gt;&lt;key app="EN" db-id="2vstfap51s9ztmea0af5fa9f5v90srreddde" timestamp="1630897017"&gt;73&lt;/key&gt;&lt;/foreign-keys&gt;&lt;ref-type name="Journal Article"&gt;17&lt;/ref-type&gt;&lt;contributors&gt;&lt;authors&gt;&lt;author&gt;Straub, Cory S&lt;/author&gt;&lt;author&gt;Finke, Deborah L&lt;/author&gt;&lt;author&gt;Snyder, William E&lt;/author&gt;&lt;/authors&gt;&lt;/contributors&gt;&lt;titles&gt;&lt;title&gt;Are the conservation of natural enemy biodiversity and biological control compatible goals?&lt;/title&gt;&lt;secondary-title&gt;Biological control&lt;/secondary-title&gt;&lt;/titles&gt;&lt;periodical&gt;&lt;full-title&gt;Biological Control&lt;/full-title&gt;&lt;/periodical&gt;&lt;pages&gt;225-237&lt;/pages&gt;&lt;volume&gt;45&lt;/volume&gt;&lt;number&gt;2&lt;/number&gt;&lt;dates&gt;&lt;year&gt;2008&lt;/year&gt;&lt;/dates&gt;&lt;isbn&gt;1049-9644&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eriodical&gt;&lt;full-title&gt;Oecologia&lt;/full-title&gt;&lt;/periodical&gt;&lt;pages&gt;21-36&lt;/pages&gt;&lt;volume&gt;189&lt;/volume&gt;&lt;number&gt;1&lt;/number&gt;&lt;dates&gt;&lt;year&gt;2019&lt;/year&gt;&lt;/dates&gt;&lt;isbn&gt;0029-8549&lt;/isbn&gt;&lt;urls&gt;&lt;/urls&gt;&lt;/record&gt;&lt;/Cite&gt;&lt;/EndNote&gt;</w:instrText>
      </w:r>
      <w:r>
        <w:rPr>
          <w:rFonts w:cs="Times New Roman"/>
          <w:szCs w:val="28"/>
        </w:rPr>
        <w:fldChar w:fldCharType="separate"/>
      </w:r>
      <w:r>
        <w:rPr>
          <w:rFonts w:cs="Times New Roman"/>
          <w:szCs w:val="28"/>
        </w:rPr>
        <w:t>(Straub</w:t>
      </w:r>
      <w:r>
        <w:rPr>
          <w:rFonts w:cs="Times New Roman"/>
          <w:i/>
          <w:szCs w:val="28"/>
        </w:rPr>
        <w:t xml:space="preserve"> et al.</w:t>
      </w:r>
      <w:r>
        <w:rPr>
          <w:rFonts w:cs="Times New Roman"/>
          <w:szCs w:val="28"/>
        </w:rPr>
        <w:t>, 2008; Michalko</w:t>
      </w:r>
      <w:r>
        <w:rPr>
          <w:rFonts w:cs="Times New Roman"/>
          <w:i/>
          <w:szCs w:val="28"/>
        </w:rPr>
        <w:t xml:space="preserve"> et al.</w:t>
      </w:r>
      <w:r>
        <w:rPr>
          <w:rFonts w:cs="Times New Roman"/>
          <w:szCs w:val="28"/>
        </w:rPr>
        <w:t>, 2019)</w:t>
      </w:r>
      <w:r>
        <w:rPr>
          <w:rFonts w:cs="Times New Roman"/>
          <w:szCs w:val="28"/>
        </w:rPr>
        <w:fldChar w:fldCharType="end"/>
      </w:r>
      <w:r>
        <w:rPr>
          <w:rFonts w:cs="Times New Roman"/>
          <w:szCs w:val="28"/>
        </w:rPr>
        <w:t xml:space="preserve">, it was not accounted for in our diet composition analysis due to the limitation of  stable isotope mixing models </w:t>
      </w:r>
      <w:r>
        <w:rPr>
          <w:rFonts w:cs="Times New Roman"/>
          <w:szCs w:val="28"/>
        </w:rPr>
        <w:fldChar w:fldCharType="begin"/>
      </w:r>
      <w:r>
        <w:rPr>
          <w:rFonts w:cs="Times New Roman"/>
          <w:szCs w:val="28"/>
        </w:rPr>
        <w:instrText xml:space="preserve"> ADDIN EN.CITE &lt;EndNote&gt;&lt;Cite&gt;&lt;Author&gt;Hsu&lt;/Author&gt;&lt;Year&gt;2021&lt;/Year&gt;&lt;RecNum&gt;67&lt;/RecNum&gt;&lt;DisplayText&gt;(Hsu&lt;style face="italic"&gt; et al.&lt;/style&gt;, 2021)&lt;/DisplayText&gt;&lt;record&gt;&lt;rec-number&gt;67&lt;/rec-number&gt;&lt;foreign-keys&gt;&lt;key app="EN" db-id="2vstfap51s9ztmea0af5fa9f5v90srreddde" timestamp="1625922836"&gt;67&lt;/key&gt;&lt;/foreign-keys&gt;&lt;ref-type name="Journal Article"&gt;17&lt;/ref-type&gt;&lt;contributors&gt;&lt;authors&gt;&lt;author&gt;Hsu, Gen-Chang&lt;/author&gt;&lt;author&gt;Ou, Jia-Ang&lt;/author&gt;&lt;author&gt;Ho, Chuan-Kai&lt;/author&gt;&lt;/authors&gt;&lt;/contributors&gt;&lt;titles&gt;&lt;title&gt;Pest consumption by generalist arthropod predators increases with crop stage in both organic and conventional farms&lt;/title&gt;&lt;secondary-title&gt;Ecosphere&lt;/secondary-title&gt;&lt;/titles&gt;&lt;periodical&gt;&lt;full-title&gt;Ecosphere&lt;/full-title&gt;&lt;/periodical&gt;&lt;pages&gt;e03625&lt;/pages&gt;&lt;volume&gt;12&lt;/volume&gt;&lt;number&gt;7&lt;/number&gt;&lt;dates&gt;&lt;year&gt;2021&lt;/year&gt;&lt;/dates&gt;&lt;isbn&gt;2150-8925&lt;/isbn&gt;&lt;urls&gt;&lt;related-urls&gt;&lt;url&gt;https://esajournals.onlinelibrary.wiley.com/doi/abs/10.1002/ecs2.3625&lt;/url&gt;&lt;/related-urls&gt;&lt;/urls&gt;&lt;electronic-resource-num&gt;https://doi.org/10.1002/ecs2.3625&lt;/electronic-resource-num&gt;&lt;/record&gt;&lt;/Cite&gt;&lt;/EndNote&gt;</w:instrText>
      </w:r>
      <w:r>
        <w:rPr>
          <w:rFonts w:cs="Times New Roman"/>
          <w:szCs w:val="28"/>
        </w:rPr>
        <w:fldChar w:fldCharType="separate"/>
      </w:r>
      <w:r>
        <w:rPr>
          <w:rFonts w:cs="Times New Roman"/>
          <w:szCs w:val="28"/>
        </w:rPr>
        <w:t>(Hsu</w:t>
      </w:r>
      <w:r>
        <w:rPr>
          <w:rFonts w:cs="Times New Roman"/>
          <w:i/>
          <w:szCs w:val="28"/>
        </w:rPr>
        <w:t xml:space="preserve"> et al.</w:t>
      </w:r>
      <w:r>
        <w:rPr>
          <w:rFonts w:cs="Times New Roman"/>
          <w:szCs w:val="28"/>
        </w:rPr>
        <w:t>, 2021)</w:t>
      </w:r>
      <w:r>
        <w:rPr>
          <w:rFonts w:cs="Times New Roman"/>
          <w:szCs w:val="28"/>
        </w:rPr>
        <w:fldChar w:fldCharType="end"/>
      </w:r>
      <w:r>
        <w:rPr>
          <w:rFonts w:cs="Times New Roman"/>
          <w:szCs w:val="28"/>
        </w:rPr>
        <w:t xml:space="preserve">.  However, this may not be a major concern in our study because rice plants grow as dense clumps and form a complex structure that could substantially relax intra-guild predation pressure </w:t>
      </w:r>
      <w:r>
        <w:rPr>
          <w:rFonts w:cs="Times New Roman"/>
          <w:szCs w:val="28"/>
        </w:rPr>
        <w:fldChar w:fldCharType="begin"/>
      </w:r>
      <w:r>
        <w:rPr>
          <w:rFonts w:cs="Times New Roman"/>
          <w:szCs w:val="28"/>
        </w:rPr>
        <w:instrText xml:space="preserve"> ADDIN EN.CITE &lt;EndNote&gt;&lt;Cite&gt;&lt;Author&gt;Finke&lt;/Author&gt;&lt;Year&gt;2006&lt;/Year&gt;&lt;RecNum&gt;392&lt;/RecNum&gt;&lt;DisplayText&gt;(Finke and Denno, 2006; Janssen&lt;style face="italic"&gt; et al.&lt;/style&gt;, 2007)&lt;/DisplayText&gt;&lt;record&gt;&lt;rec-number&gt;392&lt;/rec-number&gt;&lt;foreign-keys&gt;&lt;key app="EN" db-id="s2a9tdf5ptxsr1ex5t7x9av4z2zfr0vx0dev" timestamp="0"&gt;392&lt;/key&gt;&lt;/foreign-keys&gt;&lt;ref-type name="Journal Article"&gt;17&lt;/ref-type&gt;&lt;contributors&gt;&lt;authors&gt;&lt;author&gt;Finke, D. L.&lt;/author&gt;&lt;author&gt;Denno, R. F.&lt;/author&gt;&lt;/authors&gt;&lt;/contributors&gt;&lt;titles&gt;&lt;title&gt;Spatial refuge from intraguild predation: implications for prey suppression and trophic cascades&lt;/title&gt;&lt;secondary-title&gt;Oecologia&lt;/secondary-title&gt;&lt;/titles&gt;&lt;periodical&gt;&lt;full-title&gt;Oecologia&lt;/full-title&gt;&lt;abbr-1&gt;Oecologia&lt;/abbr-1&gt;&lt;/periodical&gt;&lt;pages&gt;265-275&lt;/pages&gt;&lt;volume&gt;149&lt;/volume&gt;&lt;number&gt;2&lt;/number&gt;&lt;dates&gt;&lt;year&gt;2006&lt;/year&gt;&lt;pub-dates&gt;&lt;date&gt;Aug&lt;/date&gt;&lt;/pub-dates&gt;&lt;/dates&gt;&lt;accession-num&gt;ISI:000239735300009&lt;/accession-num&gt;&lt;urls&gt;&lt;/urls&gt;&lt;/record&gt;&lt;/Cite&gt;&lt;Cite&gt;&lt;Author&gt;Janssen&lt;/Author&gt;&lt;Year&gt;2007&lt;/Year&gt;&lt;RecNum&gt;76&lt;/RecNum&gt;&lt;record&gt;&lt;rec-number&gt;76&lt;/rec-number&gt;&lt;foreign-keys&gt;&lt;key app="EN" db-id="2vstfap51s9ztmea0af5fa9f5v90srreddde" timestamp="1630897955"&gt;76&lt;/key&gt;&lt;/foreign-keys&gt;&lt;ref-type name="Journal Article"&gt;17&lt;/ref-type&gt;&lt;contributors&gt;&lt;authors&gt;&lt;author&gt;Janssen, Arne&lt;/author&gt;&lt;author&gt;Sabelis, Maurice W&lt;/author&gt;&lt;author&gt;Magalhães, Sara&lt;/author&gt;&lt;author&gt;Montserrat, Marta&lt;/author&gt;&lt;author&gt;Van der Hammen, Tessa&lt;/author&gt;&lt;/authors&gt;&lt;/contributors&gt;&lt;titles&gt;&lt;title&gt;Habitat structure affects intraguild predation&lt;/title&gt;&lt;secondary-title&gt;Ecology&lt;/secondary-title&gt;&lt;/titles&gt;&lt;periodical&gt;&lt;full-title&gt;Ecology&lt;/full-title&gt;&lt;/periodical&gt;&lt;pages&gt;2713-2719&lt;/pages&gt;&lt;volume&gt;88&lt;/volume&gt;&lt;number&gt;11&lt;/number&gt;&lt;dates&gt;&lt;year&gt;2007&lt;/year&gt;&lt;/dates&gt;&lt;isbn&gt;1939-9170&lt;/isbn&gt;&lt;urls&gt;&lt;/urls&gt;&lt;/record&gt;&lt;/Cite&gt;&lt;/EndNote&gt;</w:instrText>
      </w:r>
      <w:r>
        <w:rPr>
          <w:rFonts w:cs="Times New Roman"/>
          <w:szCs w:val="28"/>
        </w:rPr>
        <w:fldChar w:fldCharType="separate"/>
      </w:r>
      <w:r>
        <w:rPr>
          <w:rFonts w:cs="Times New Roman"/>
          <w:szCs w:val="28"/>
        </w:rPr>
        <w:t>(Finke and Denno, 2006; Janssen</w:t>
      </w:r>
      <w:r>
        <w:rPr>
          <w:rFonts w:cs="Times New Roman"/>
          <w:i/>
          <w:szCs w:val="28"/>
        </w:rPr>
        <w:t xml:space="preserve"> et al.</w:t>
      </w:r>
      <w:r>
        <w:rPr>
          <w:rFonts w:cs="Times New Roman"/>
          <w:szCs w:val="28"/>
        </w:rPr>
        <w:t>, 2007)</w:t>
      </w:r>
      <w:r>
        <w:rPr>
          <w:rFonts w:cs="Times New Roman"/>
          <w:szCs w:val="28"/>
        </w:rPr>
        <w:fldChar w:fldCharType="end"/>
      </w:r>
      <w:r>
        <w:rPr>
          <w:rFonts w:cs="Times New Roman"/>
          <w:szCs w:val="28"/>
        </w:rPr>
        <w:t>.  Regardless, we caution that our diet estimates of predators (without predator-predator interference) might not apply to systems where intra-guild predation prevails.</w:t>
      </w:r>
    </w:p>
    <w:p>
      <w:pPr>
        <w:spacing w:after="0" w:line="480" w:lineRule="auto"/>
        <w:rPr>
          <w:rFonts w:cs="Times New Roman"/>
          <w:color w:val="FF0000"/>
          <w:szCs w:val="28"/>
        </w:rPr>
      </w:pPr>
    </w:p>
    <w:p>
      <w:pPr>
        <w:spacing w:after="0" w:line="480" w:lineRule="auto"/>
        <w:jc w:val="left"/>
        <w:rPr>
          <w:rFonts w:cs="Times New Roman"/>
          <w:i/>
          <w:szCs w:val="28"/>
        </w:rPr>
      </w:pPr>
      <w:r>
        <w:rPr>
          <w:rFonts w:cs="Times New Roman"/>
          <w:b/>
          <w:szCs w:val="28"/>
        </w:rPr>
        <w:t>5.  Conclusions</w:t>
      </w:r>
    </w:p>
    <w:p>
      <w:pPr>
        <w:spacing w:after="0" w:line="480" w:lineRule="auto"/>
        <w:ind w:firstLine="720"/>
        <w:jc w:val="left"/>
        <w:rPr>
          <w:rFonts w:cs="Times New Roman"/>
          <w:b/>
        </w:rPr>
      </w:pPr>
      <w:r>
        <w:rPr>
          <w:rFonts w:cs="Times New Roman"/>
        </w:rPr>
        <w:t xml:space="preserve">While biocontrol has been recognized as a valuable tool for sustainable agriculture, whether generalist predators can serve as effective biocontrol agents in pest management remains unclear.  </w:t>
      </w:r>
      <w:r>
        <w:rPr>
          <w:rFonts w:cs="Times New Roman"/>
          <w:szCs w:val="28"/>
        </w:rPr>
        <w:t xml:space="preserve">Our study helps solve this long-standing puzzle by using stable isotope analysis to quantify the diet composition of GAPs and identifying the underlying mechanisms for enemy-pest interactions in rice farms over three consecutive years.  The results show a high proportion of rice pests in GAPs’ diets in both organic and conventional farms (e.g., 79-95% at the ripening stage), suggesting that these generalist predators </w:t>
      </w:r>
      <w:r>
        <w:rPr>
          <w:rFonts w:cs="Times New Roman"/>
        </w:rPr>
        <w:t xml:space="preserve">function as “specialist predators” at late crop stages (when rice plants are fruiting and pests are abundant).  </w:t>
      </w:r>
      <w:r>
        <w:rPr>
          <w:rFonts w:cs="Times New Roman"/>
          <w:szCs w:val="28"/>
        </w:rPr>
        <w:t xml:space="preserve">The high pest consumption remained consistent across years regardless of climatic conditions, demonstrating the potential that generalist predators may produce a stable, predictable top-down effect on pests.  Overall, our study lends support to applying generalist predators as biocontrol agents in both organic and conventional farms.  As sustainable agriculture has become more important than ever in human history, </w:t>
      </w:r>
      <w:r>
        <w:rPr>
          <w:rFonts w:cs="Times New Roman"/>
        </w:rPr>
        <w:t>incorporating</w:t>
      </w:r>
      <w:r>
        <w:rPr>
          <w:rFonts w:cs="Times New Roman"/>
          <w:szCs w:val="28"/>
        </w:rPr>
        <w:t xml:space="preserve"> </w:t>
      </w:r>
      <w:r>
        <w:rPr>
          <w:rFonts w:cs="Times New Roman"/>
        </w:rPr>
        <w:t xml:space="preserve">the ubiquitous generalist predators into pest management, such as </w:t>
      </w:r>
      <w:r>
        <w:rPr>
          <w:rFonts w:cs="Times New Roman"/>
          <w:szCs w:val="28"/>
        </w:rPr>
        <w:t xml:space="preserve">maintaining healthy populations of these predators, </w:t>
      </w:r>
      <w:r>
        <w:rPr>
          <w:rFonts w:cs="Times New Roman"/>
        </w:rPr>
        <w:t>will likely open a promising avenue towards this goal.</w:t>
      </w:r>
      <w:r>
        <w:rPr>
          <w:rFonts w:cs="Times New Roman"/>
          <w:szCs w:val="28"/>
        </w:rPr>
        <w:t xml:space="preserve"> </w:t>
      </w:r>
      <w:r>
        <w:rPr>
          <w:rFonts w:cs="Times New Roman"/>
          <w:b/>
        </w:rPr>
        <w:br w:type="page"/>
      </w:r>
    </w:p>
    <w:p>
      <w:pPr>
        <w:spacing w:after="0" w:line="480" w:lineRule="auto"/>
        <w:jc w:val="left"/>
        <w:rPr>
          <w:rFonts w:cs="Times New Roman"/>
          <w:b/>
        </w:rPr>
      </w:pPr>
      <w:r>
        <w:rPr>
          <w:rFonts w:cs="Times New Roman"/>
          <w:b/>
        </w:rPr>
        <w:t>Funding</w:t>
      </w:r>
    </w:p>
    <w:p>
      <w:pPr>
        <w:spacing w:after="0" w:line="480" w:lineRule="auto"/>
        <w:jc w:val="left"/>
        <w:rPr>
          <w:rFonts w:cs="Times New Roman"/>
        </w:rPr>
      </w:pPr>
      <w:r>
        <w:rPr>
          <w:rFonts w:cs="Times New Roman"/>
          <w:b/>
        </w:rPr>
        <w:tab/>
      </w:r>
      <w:r>
        <w:rPr>
          <w:rFonts w:cs="Times New Roman"/>
        </w:rPr>
        <w:t>This work was supported by the Council of Agriculture, Executive Yuan, Taiwan (106AS-4.2.5-ST-a1, 107AS-4.2.3-ST-a1, 108AS-4.2.2-ST-a1, 109AS-4.2.2-ST-a1) and the National Science and Technology Council (108-2621-B-002-003-MY3, 111-2621-B-002-003-MY3).</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eclaration of competing interest</w:t>
      </w:r>
    </w:p>
    <w:p>
      <w:pPr>
        <w:spacing w:after="0" w:line="480" w:lineRule="auto"/>
        <w:jc w:val="left"/>
        <w:rPr>
          <w:rFonts w:cs="Times New Roman"/>
        </w:rPr>
      </w:pPr>
      <w:r>
        <w:rPr>
          <w:rFonts w:cs="Times New Roman"/>
          <w:b/>
        </w:rPr>
        <w:tab/>
      </w:r>
      <w:r>
        <w:rPr>
          <w:rFonts w:cs="Times New Roman"/>
        </w:rPr>
        <w:t>The authors declare that they have no known competing financial interests or personal relationships that could have appeared to influence the work reported in this paper.</w:t>
      </w:r>
    </w:p>
    <w:p>
      <w:pPr>
        <w:spacing w:after="0" w:line="480" w:lineRule="auto"/>
        <w:jc w:val="left"/>
        <w:rPr>
          <w:rFonts w:cs="Times New Roman"/>
        </w:rPr>
      </w:pPr>
    </w:p>
    <w:p>
      <w:pPr>
        <w:spacing w:after="0" w:line="480" w:lineRule="auto"/>
        <w:jc w:val="left"/>
        <w:rPr>
          <w:rFonts w:cs="Times New Roman"/>
          <w:b/>
        </w:rPr>
      </w:pPr>
      <w:r>
        <w:rPr>
          <w:rFonts w:hint="eastAsia" w:cs="Times New Roman"/>
          <w:b/>
        </w:rPr>
        <w:t>D</w:t>
      </w:r>
      <w:r>
        <w:rPr>
          <w:rFonts w:cs="Times New Roman"/>
          <w:b/>
        </w:rPr>
        <w:t>ata availability</w:t>
      </w:r>
    </w:p>
    <w:p>
      <w:pPr>
        <w:spacing w:after="0" w:line="480" w:lineRule="auto"/>
        <w:jc w:val="left"/>
        <w:rPr>
          <w:rFonts w:cs="Times New Roman"/>
        </w:rPr>
      </w:pPr>
      <w:r>
        <w:rPr>
          <w:rFonts w:cs="Times New Roman"/>
          <w:b/>
        </w:rPr>
        <w:tab/>
      </w:r>
      <w:r>
        <w:rPr>
          <w:rFonts w:cs="Times New Roman"/>
        </w:rPr>
        <w:t>Data will be made available on request.</w:t>
      </w:r>
    </w:p>
    <w:p>
      <w:pPr>
        <w:spacing w:after="0" w:line="480" w:lineRule="auto"/>
        <w:jc w:val="left"/>
        <w:rPr>
          <w:rFonts w:cs="Times New Roman"/>
        </w:rPr>
      </w:pPr>
    </w:p>
    <w:p>
      <w:pPr>
        <w:spacing w:after="0" w:line="480" w:lineRule="auto"/>
        <w:rPr>
          <w:rFonts w:cs="Times New Roman"/>
          <w:b/>
        </w:rPr>
      </w:pPr>
      <w:r>
        <w:rPr>
          <w:rFonts w:cs="Times New Roman"/>
          <w:b/>
        </w:rPr>
        <w:t>Acknowledgements</w:t>
      </w:r>
    </w:p>
    <w:p>
      <w:pPr>
        <w:spacing w:after="0" w:line="480" w:lineRule="auto"/>
        <w:ind w:right="-6" w:firstLine="720"/>
        <w:jc w:val="left"/>
        <w:rPr>
          <w:rFonts w:cs="Times New Roman"/>
        </w:rPr>
      </w:pPr>
      <w:r>
        <w:rPr>
          <w:rFonts w:cs="Times New Roman"/>
        </w:rPr>
        <w:t xml:space="preserve">We thank Steven C. Pennings for constructive comments, and Yu-Pin Lin, Chih-Wei Tsai, Chi-Lun Huang, Su-Chen Chang, Hung-Ju Chen, </w:t>
      </w:r>
      <w:r>
        <w:rPr>
          <w:color w:val="000000" w:themeColor="text1"/>
          <w:szCs w:val="20"/>
        </w:rPr>
        <w:t>C.-Y. Ho, F.-J. Sha, Y.-C. Chung, K.-C. Ho, and H.-C. Ho</w:t>
      </w:r>
      <w:r>
        <w:rPr>
          <w:rFonts w:cs="Times New Roman"/>
        </w:rPr>
        <w:t xml:space="preserve"> for logistic supports.  We appreciate the Miaoli District Agricultural Research and Extension Station for field assistance.  </w:t>
      </w:r>
    </w:p>
    <w:p>
      <w:pPr>
        <w:spacing w:after="0" w:line="480" w:lineRule="auto"/>
        <w:ind w:right="-6"/>
        <w:jc w:val="left"/>
        <w:rPr>
          <w:rFonts w:cs="Times New Roman"/>
        </w:rPr>
      </w:pPr>
    </w:p>
    <w:p>
      <w:pPr>
        <w:spacing w:after="0" w:line="480" w:lineRule="auto"/>
        <w:ind w:right="-6"/>
        <w:jc w:val="left"/>
        <w:rPr>
          <w:rFonts w:cs="Times New Roman"/>
          <w:b/>
        </w:rPr>
      </w:pPr>
      <w:r>
        <w:rPr>
          <w:rFonts w:cs="Times New Roman"/>
          <w:b/>
        </w:rPr>
        <w:t>Author contributions</w:t>
      </w:r>
    </w:p>
    <w:p>
      <w:pPr>
        <w:spacing w:after="0" w:line="480" w:lineRule="auto"/>
        <w:ind w:right="-6" w:firstLine="720"/>
        <w:jc w:val="left"/>
        <w:rPr>
          <w:rFonts w:cs="Times New Roman"/>
        </w:rPr>
      </w:pPr>
      <w:r>
        <w:rPr>
          <w:rFonts w:cs="Times New Roman"/>
        </w:rPr>
        <w:t xml:space="preserve">All authors conducted the experiments; </w:t>
      </w:r>
      <w:r>
        <w:rPr>
          <w:rFonts w:hint="eastAsia" w:cs="Times New Roman"/>
        </w:rPr>
        <w:t>G.-</w:t>
      </w:r>
      <w:r>
        <w:rPr>
          <w:rFonts w:cs="Times New Roman"/>
        </w:rPr>
        <w:t xml:space="preserve">C. Hsu and C.-K. Ho designed and wrote the manuscript; </w:t>
      </w:r>
      <w:r>
        <w:rPr>
          <w:rFonts w:hint="eastAsia" w:cs="Times New Roman"/>
        </w:rPr>
        <w:t>G.-</w:t>
      </w:r>
      <w:r>
        <w:rPr>
          <w:rFonts w:cs="Times New Roman"/>
        </w:rPr>
        <w:t>C. Hsu and J.-A. Ou performed the statistical analyses.</w:t>
      </w:r>
    </w:p>
    <w:p>
      <w:pPr>
        <w:spacing w:after="0" w:line="480" w:lineRule="auto"/>
        <w:ind w:right="-6"/>
        <w:jc w:val="left"/>
        <w:rPr>
          <w:rFonts w:cs="Times New Roman"/>
          <w:b/>
        </w:rPr>
      </w:pPr>
    </w:p>
    <w:p>
      <w:pPr>
        <w:spacing w:after="0" w:line="480" w:lineRule="auto"/>
        <w:ind w:right="-6"/>
        <w:jc w:val="left"/>
        <w:rPr>
          <w:rFonts w:cs="Times New Roman"/>
          <w:b/>
        </w:rPr>
      </w:pPr>
      <w:r>
        <w:rPr>
          <w:rFonts w:cs="Times New Roman"/>
          <w:b/>
        </w:rPr>
        <w:t>Appendix A.  Supporting information</w:t>
      </w:r>
    </w:p>
    <w:p>
      <w:pPr>
        <w:spacing w:after="0" w:line="480" w:lineRule="auto"/>
        <w:ind w:right="-6" w:firstLine="720"/>
        <w:jc w:val="left"/>
        <w:rPr>
          <w:rFonts w:cs="Times New Roman"/>
        </w:rPr>
      </w:pPr>
      <w:r>
        <w:rPr>
          <w:rFonts w:cs="Times New Roman"/>
        </w:rPr>
        <w:t>Supplementary information associated with this article can be found in the online version at doi:xxx.</w:t>
      </w:r>
    </w:p>
    <w:p>
      <w:pPr>
        <w:spacing w:after="0" w:line="480" w:lineRule="auto"/>
        <w:ind w:right="-6" w:firstLine="480"/>
        <w:jc w:val="left"/>
        <w:rPr>
          <w:rFonts w:cs="Times New Roman"/>
          <w:b/>
        </w:rPr>
      </w:pPr>
    </w:p>
    <w:p>
      <w:pPr>
        <w:pStyle w:val="18"/>
        <w:ind w:left="567" w:hanging="567"/>
        <w:jc w:val="lef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Pr>
          <w:rFonts w:ascii="Times New Roman" w:hAnsi="Times New Roman" w:cs="Times New Roman"/>
          <w:b/>
          <w:sz w:val="24"/>
          <w:szCs w:val="24"/>
        </w:rPr>
        <w:t>Reference</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Albajes, R., Alomar, Ò., 1999. Current and potential use of polyphagous predators. Integrated pest and disease management in greenhouse crops. Springer, pp.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Albertini, A., Marchi, S., Ratti, C., Burgio, G., Petacchi, R., Magagnoli, S., 2018. Bactrocera oleae pupae predation by Ocypus olens detected by molecular gut content analysis. BioControl 63, 227-239.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1999. The ecological role of biodiversity in agroecosystems. Invertebrate biodiversity as bioindicators of sustainable landscapes. Elsevier, pp. 19-31.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Altieri, M.A., Letourneau, D.K., 1982. Vegetation management and biological control in agroecosystems. Crop protection 1, 405-430.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Barbosa, P., Castellanos, I., 2005. Ecology of predator-prey interactions. Oxford University Press.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Bengtsson, J., Ahnström, J., WEIBULL, A.C., 2005. The effects of organic agriculture on biodiversity and abundance: a meta</w:t>
      </w:r>
      <w:r>
        <w:rPr>
          <w:rFonts w:ascii="Times New Roman" w:hAnsi="Times New Roman" w:eastAsia="Microsoft JhengHei" w:cs="Times New Roman"/>
          <w:sz w:val="24"/>
          <w:szCs w:val="24"/>
        </w:rPr>
        <w:t>‐</w:t>
      </w:r>
      <w:r>
        <w:rPr>
          <w:rFonts w:ascii="Times New Roman" w:hAnsi="Times New Roman" w:cs="Times New Roman"/>
          <w:sz w:val="24"/>
          <w:szCs w:val="24"/>
        </w:rPr>
        <w:t>analysis. Journal of applied ecology 42, 261-269.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Bezemer, T.M., Bloem, J., Bonkowski, M., Christensen, S., Dubois, D., Ekelund, F., Fließbach, A., Gunst, L., Hedlund, K., 2008a. Long-term organic farming fosters below and aboveground biota: Implications for soil quality, biological control and productivity. Soil Biology and Biochemistry 40, 2297-2308.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Fließbach, A., Wise, D.H., Scheu, S., 2011. Arthropod food webs in organic and conventional wheat farming systems of an agricultural long</w:t>
      </w:r>
      <w:r>
        <w:rPr>
          <w:rFonts w:ascii="Times New Roman" w:hAnsi="Times New Roman" w:eastAsia="Microsoft JhengHei" w:cs="Times New Roman"/>
          <w:sz w:val="24"/>
          <w:szCs w:val="24"/>
        </w:rPr>
        <w:t>‐</w:t>
      </w:r>
      <w:r>
        <w:rPr>
          <w:rFonts w:ascii="Times New Roman" w:hAnsi="Times New Roman" w:cs="Times New Roman"/>
          <w:sz w:val="24"/>
          <w:szCs w:val="24"/>
        </w:rPr>
        <w:t>term experiment: a stable isotope approach. Agricultural and Forest Entomology 13, 197-204.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Birkhofer, K., Wise, D.H., Scheu, S., 2008b. Subsidy from the detrital food web, but not microhabitat complexity, affects the role of generalist predators in an aboveground herbivore food web. Oikos 117, 494-500.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Blondel, J., 2003. Guilds or functional groups: does it matter? Oikos 100, 223-231.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Boecklen, W.J., Yarnes, C.T., Cook, B.A., James, A.C., 2011. On the use of stable isotopes in trophic ecology. Annual review of ecology, evolution, and systematics 42, 411-440.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Campbell, B.M., Beare, D.J., Bennett, E.M., Hall-Spencer, J.M., Ingram, J.S., Jaramillo, F., Ortiz, R., Ramankutty, N., Sayer, J.A., Shindell, D., 2017. Agriculture production as a major driver of the Earth system exceeding planetary boundaries. Ecology and Society 22.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Caut, S., Angulo, E., Courchamp, F., 2009. Variation in discrimination factors (Δ15N and Δ13C): the effect of diet isotopic values and applications for diet reconstruction. Journal of Applied Ecology 46, 443-453.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Diehl, E., Mader, V.L., Wolters, V., Birkhofer, K., 2013. Management intensity and vegetation complexity affect web-building spiders and their prey. Oecologia 173, 579-589.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Dominik, C., Seppelt, R., Horgan, F.G., Settele, J., Václavík, T., 2018. Landscape composition, configuration, and trophic interactions shape arthropod communities in rice agroecosystems. Journal of applied ecology 55, 2461-2472.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Abrego, N., Gravel, D., Huotari, T., Vesterinen, E.J., Roslin, T., 2019. Assessing changes in arthropod predator–prey interactions through DNA</w:t>
      </w:r>
      <w:r>
        <w:rPr>
          <w:rFonts w:ascii="Times New Roman" w:hAnsi="Times New Roman" w:eastAsia="Microsoft JhengHei" w:cs="Times New Roman"/>
          <w:sz w:val="24"/>
          <w:szCs w:val="24"/>
        </w:rPr>
        <w:t>‐</w:t>
      </w:r>
      <w:r>
        <w:rPr>
          <w:rFonts w:ascii="Times New Roman" w:hAnsi="Times New Roman" w:cs="Times New Roman"/>
          <w:sz w:val="24"/>
          <w:szCs w:val="24"/>
        </w:rPr>
        <w:t>based gut content analysis—variable environment, stable diet. Molecular Ecology 28, 266-280.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Roslin, T., Vesterinen, E.J., Robinson, S.I., O'Gorman, E.J., 2021. Temperature affects both the Grinnellian and Eltonian dimensions of ecological niches–A tale of two Arctic wolf spiders. Basic and Applied Ecology 50, 132-143.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Eitzinger, B., Traugott, M., 2011. Which prey sustains cold</w:t>
      </w:r>
      <w:r>
        <w:rPr>
          <w:rFonts w:ascii="Times New Roman" w:hAnsi="Times New Roman" w:eastAsia="Microsoft JhengHei" w:cs="Times New Roman"/>
          <w:sz w:val="24"/>
          <w:szCs w:val="24"/>
        </w:rPr>
        <w:t>‐</w:t>
      </w:r>
      <w:r>
        <w:rPr>
          <w:rFonts w:ascii="Times New Roman" w:hAnsi="Times New Roman" w:cs="Times New Roman"/>
          <w:sz w:val="24"/>
          <w:szCs w:val="24"/>
        </w:rPr>
        <w:t>adapted invertebrate generalist predators in arable land? Examining prey choices by molecular gut</w:t>
      </w:r>
      <w:r>
        <w:rPr>
          <w:rFonts w:ascii="Times New Roman" w:hAnsi="Times New Roman" w:eastAsia="Microsoft JhengHei" w:cs="Times New Roman"/>
          <w:sz w:val="24"/>
          <w:szCs w:val="24"/>
        </w:rPr>
        <w:t>‐</w:t>
      </w:r>
      <w:r>
        <w:rPr>
          <w:rFonts w:ascii="Times New Roman" w:hAnsi="Times New Roman" w:cs="Times New Roman"/>
          <w:sz w:val="24"/>
          <w:szCs w:val="24"/>
        </w:rPr>
        <w:t>content analysis. Journal of Applied Ecology 48, 591-599.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European Commission, 2020. Communication from the commission to the European parliament, the council, the European economic and social committee and the committee of the regions: a farm to fork strategy for a fair, healthy and environmentally-friendly food system COM/2020/381 final.</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Finke, D.L., Denno, R.F., 2006. Spatial refuge from intraguild predation: implications for prey suppression and trophic cascades. Oecologia 149, 265-275.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Fox, J., Weisberg, S., 2018. An R companion to applied regression. Sage publications.</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Gajski, D., Mifková, T., Košulič, O., Michálek, O., Serbina, L.Š., Michalko, R., Pekár, S., 2023. Brace yourselves, winter is coming: the winter activity, natural diet, and prey preference of winter-active spiders on pear trees. J Pest Sci 1-14.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Geiger, F., Bengtsson, J., Berendse, F., Weisser, W.W., Emmerson, M., Morales, M.B., Ceryngier, P., Liira, J., Tscharntke, T., Winqvist, C., 2010. Persistent negative effects of pesticides on biodiversity and biological control potential on European farmland. Basic and Applied Ecology 11, 97-105.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Gomiero, T., Pimentel, D., Paoletti, M.G., 2011. Is there a need for a more sustainable agriculture? Critical reviews in plant sciences 30, 6-23.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Guedes, R., Smagghe, G., Stark, J., Desneux, N., 2016. Pesticide-induced stress in arthropod pests for optimized integrated pest management programs. Annual review of entomology 61, 43-62.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Hardin, M.R., Benrey, B., Coll, M., Lamp, W.O., Roderick, G.K., Barbosa, P., 1995. Arthropod pest resurgence: an overview of potential mechanisms. Crop Protection 14, 3-18.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Hsu, G.-C., Ou, J.-A., Ho, C.-K., 2021. Pest consumption by generalist arthropod predators increases with crop stage in both organic and conventional farms. Ecosphere 12, e03625.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Huang, H.T., Yang, P., 1987. The ancient cultured citrus ant. Bioscience 37, 665-671.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Ingrao, A.J., Schmidt, J., Jubenville, J., Grode, A., Komondy, L., VanderZee, D., Szendrei, Z., 2017. Biocontrol on the edge: Field margin habitats in asparagus fields influence natural enemy-pest interactions. Agriculture, Ecosystems &amp; Environment 243, 47-54.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Janssen, A., Sabelis, M.W., Magalhães, S., Montserrat, M., Van der Hammen, T., 2007. Habitat structure affects intraguild predation. Ecology 88, 2713-2719.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Karp, D.S., Chaplin-Kramer, R., Meehan, T.D., Martin, E.A., DeClerck, F., Grab, H., Gratton, C., Hunt, L., Larsen, A.E., Martínez-Salinas, A., 2018. Crop pests and predators exhibit inconsistent responses to surrounding landscape composition. Proceedings of the National Academy of Sciences 115, E7863-E7870.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Kehoe, L., Romero-Muñoz, A., Polaina, E., Estes, L., Kreft, H., Kuemmerle, T., 2017. Biodiversity at risk under future cropland expansion and intensification. Nature Ecology &amp; Evolution 1, 1129-1135.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Klecka, J., Boukal, D.S., 2013. Foraging and vulnerability traits modify predator–prey body mass allometry: freshwater macroinvertebrates as a case study. Journal of Animal Ecology 82, 1031-1041.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Krey, K.L., Blubaugh, C.K., Chapman, E.G., Lynch, C.A., Snyder, G.B., Jensen, A.S., Fu, Z., Prischmann-Voldseth, D.A., Harwood, J.D., Snyder, W.E., 2017. Generalist predators consume spider mites despite the presence of alternative prey. Biological Control 115, 157-164.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Kuusk, A.-K., Ekbom, B., 2012. Feeding habits of lycosid spiders in field habitats. Journal of Pest Science 85, 253-260.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Langellotto, G.A., Denno, R.F., 2004. Responses of invertebrate natural enemies to complex-structured habitats: a meta-analytical synthesis. Oecologia 139,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Layman, C.A., Araujo, M.S., Boucek, R., Hammerschlag</w:t>
      </w:r>
      <w:r>
        <w:rPr>
          <w:rFonts w:ascii="Times New Roman" w:hAnsi="Times New Roman" w:eastAsia="Microsoft JhengHei" w:cs="Times New Roman"/>
          <w:sz w:val="24"/>
          <w:szCs w:val="24"/>
        </w:rPr>
        <w:t>‐</w:t>
      </w:r>
      <w:r>
        <w:rPr>
          <w:rFonts w:ascii="Times New Roman" w:hAnsi="Times New Roman" w:cs="Times New Roman"/>
          <w:sz w:val="24"/>
          <w:szCs w:val="24"/>
        </w:rPr>
        <w:t>Peyer, C.M., Harrison, E., Jud, Z.R., Matich, P., Rosenblatt, A.E., Vaudo, J.J., Yeager, L.A., 2012. Applying stable isotopes to examine food</w:t>
      </w:r>
      <w:r>
        <w:rPr>
          <w:rFonts w:ascii="Times New Roman" w:hAnsi="Times New Roman" w:eastAsia="Microsoft JhengHei" w:cs="Times New Roman"/>
          <w:sz w:val="24"/>
          <w:szCs w:val="24"/>
        </w:rPr>
        <w:t>‐</w:t>
      </w:r>
      <w:r>
        <w:rPr>
          <w:rFonts w:ascii="Times New Roman" w:hAnsi="Times New Roman" w:cs="Times New Roman"/>
          <w:sz w:val="24"/>
          <w:szCs w:val="24"/>
        </w:rPr>
        <w:t>web structure: an overview of analytical tools. Biological Reviews 87, 545-562.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Lenth, R., Lenth, M.R., 2018. Package ‘lsmeans’. The American Statistician 34, 216-221.</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Letourneau, D.K., Jedlicka, J.A., Bothwell, S.G., Moreno, C.R., 2009. Effects of natural enemy biodiversity on the suppression of arthropod herbivores in terrestrial ecosystems. Annu Rev Ecol Evol S 40, 573-592.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Lichtenberg, E.M., Kennedy, C.M., Kremen, C., Batary, P., Berendse, F., Bommarco, R., Bosque</w:t>
      </w:r>
      <w:r>
        <w:rPr>
          <w:rFonts w:ascii="Times New Roman" w:hAnsi="Times New Roman" w:eastAsia="Microsoft JhengHei" w:cs="Times New Roman"/>
          <w:sz w:val="24"/>
          <w:szCs w:val="24"/>
        </w:rPr>
        <w:t>‐</w:t>
      </w:r>
      <w:r>
        <w:rPr>
          <w:rFonts w:ascii="Times New Roman" w:hAnsi="Times New Roman" w:cs="Times New Roman"/>
          <w:sz w:val="24"/>
          <w:szCs w:val="24"/>
        </w:rPr>
        <w:t>Pérez, N.A., Carvalheiro, L.G., Snyder, W.E., Williams, N.M., 2017. A global synthesis of the effects of diversified farming systems on arthropod diversity within fields and across agricultural landscapes. Global change biology 23, 4946-4957.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Mazzi, D., Dorn, S., 2012. Movement of insect pests in agricultural landscapes. Annals of Applied Biology 160, 97-113.</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Michalko, R., Pekár, S., Entling, M.H., 2019. An updated perspective on spiders as generalist predators in biological control. Oecologia 189, 21-36.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Newton, J., 2016. Stable isotopes as tools in ecological research. eLS, 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Nyffeler, M., 1999. Prey selection of spiders in the field. Journal of Arachnology, 317-324.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Otieno, N.E., Butler, M., Pryke, J.S., 2023. Fallow fields and hedgerows mediate enhanced arthropod predation and reduced herbivory on small scale intercropped maize farms–δ13C and δ15N stable isotope evidence. Agriculture, Ecosystems &amp; Environment 349, 108448.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Phillips, D.L., Koch, P.L., 2002. Incorporating concentration dependence in stable isotope mixing models. Oecologia 130, 114-125.</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Porcel, M., Andersson, G.K., Pålsson, J., Tasin, M., 2018. Organic management in apple orchards: higher impacts on biological control than on pollination. Journal of Applied Ecology 55, 2779-2789.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Post, D.M., 2002. Using stable isotopes to estimate trophic position: models, methods, and assumptions. Ecology 83, 703-718.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Prasad, R., Snyder, W., 2006. Polyphagy complicates conservation biological control that targets generalist predators. Journal of Applied Ecology 43, 343-352.</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 Core Team, 2021. R: A language and environment for statistical computing. R Foundation for Statistical Computing, Vienna, Austria.</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Birkhofer, K., Malsher, G., Staudacher, K., Ekbom, B., Traugott, M., Jonsson, M., 2017. Diet of generalist predators reflects effects of cropping period and farming system on extra- and intraguild prey. Ecol Appl 27, 1167-1177.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Roubinet, E., Jonsson, T., Malsher, G., Staudacher, K., Traugott, M., Ekbom, B., Jonsson, M., 2018. High redundancy as well as complementary prey choice characterize generalist predator food webs in agroecosystems. Scientific reports 8,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Rusch, A., Chaplin-Kramer, R., Gardiner, M.M., Hawro, V., Holland, J., Landis, D., Thies, C., Tscharntke, T., Weisser, W.W., Winqvist, C., 2016. Agricultural landscape simplification reduces natural pest control: A quantitative synthesis. Agriculture, Ecosystems &amp; Environment 221, 198-204.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Schmitz, O.J., 2008. Effects of predator hunting mode on grassland ecosystem function. Science 319, 952-954.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Settle, W.H., Ariawan, H., Astuti, E.T., Cahyana, W., Hakim, A.L., Hindayana, D., Lestari, A.S., 1996. Managing tropical rice pests through conservation of generalist natural enemies and alternative prey. Ecology 77, 1975-1988.</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Stiling, P., Cornelissen, T., 2005. What makes a successful biocontrol agent? A meta-analysis of biological control agent performance. Biological control 34, 236-246.</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Stock, B.C., Semmens, B.X., 2016. Unifying error structures in commonly used biotracer mixing models. Ecology 97, 2562-2569.</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Straub, C.S., Finke, D.L., Snyder, W.E., 2008. Are the conservation of natural enemy biodiversity and biological control compatible goals? Biological control 45, 225-237.</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Sun, J.-T., Wang, M.-M., Zhang, Y.-K., Chapuis, M.-P., Jiang, X.-Y., Hu, G., Yang, X.-M., Ge, C., Xue, X.-F., Hong, X.-Y., 2015. Evidence for high dispersal ability and mito-nuclear discordance in the small brown planthopper, Laodelphax striatellus. Scientific Reports 5, 1-10.</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Symondson, W., Sunderland, K., Greenstone, M., 2002. Can generalist predators be effective biocontrol agents? Annual review of entomology 47, 561-594.</w:t>
      </w:r>
    </w:p>
    <w:p>
      <w:pPr>
        <w:pStyle w:val="20"/>
        <w:spacing w:after="0"/>
        <w:ind w:left="567" w:hanging="567"/>
        <w:rPr>
          <w:rFonts w:ascii="Times New Roman" w:hAnsi="Times New Roman" w:cs="Times New Roman"/>
          <w:sz w:val="24"/>
          <w:szCs w:val="24"/>
        </w:rPr>
      </w:pPr>
      <w:r>
        <w:rPr>
          <w:rFonts w:ascii="Times New Roman" w:hAnsi="Times New Roman" w:cs="Times New Roman"/>
          <w:sz w:val="24"/>
          <w:szCs w:val="24"/>
        </w:rPr>
        <w:t>Wise, D.H., Moldenhauer, D.M., Halaj, J., 2006. Using stable isotopes to reveal shifts in prey consumption by generalist predators. Ecol. Appl. 16, 865-876.</w:t>
      </w:r>
    </w:p>
    <w:p>
      <w:pPr>
        <w:pStyle w:val="20"/>
        <w:ind w:left="567" w:hanging="567"/>
        <w:rPr>
          <w:rFonts w:ascii="Times New Roman" w:hAnsi="Times New Roman" w:cs="Times New Roman"/>
          <w:sz w:val="24"/>
          <w:szCs w:val="24"/>
        </w:rPr>
      </w:pPr>
      <w:r>
        <w:rPr>
          <w:rFonts w:ascii="Times New Roman" w:hAnsi="Times New Roman" w:cs="Times New Roman"/>
          <w:sz w:val="24"/>
          <w:szCs w:val="24"/>
        </w:rPr>
        <w:t>Zeileis, A., Cribari-Neto, F., Gruen, B., Kosmidis, I., Simas, A.B., Rocha, A.V., Zeileis, M.A., 2016. Package ‘betareg’. R package 3, 2.</w:t>
      </w:r>
      <w:r>
        <w:rPr>
          <w:rFonts w:ascii="Times New Roman" w:hAnsi="Times New Roman" w:cs="Times New Roman"/>
          <w:color w:val="FF0000"/>
          <w:sz w:val="24"/>
          <w:szCs w:val="24"/>
        </w:rPr>
        <w:fldChar w:fldCharType="end"/>
      </w:r>
      <w:r>
        <w:rPr>
          <w:rFonts w:ascii="Times New Roman" w:hAnsi="Times New Roman" w:cs="Times New Roman"/>
          <w:sz w:val="24"/>
          <w:szCs w:val="24"/>
        </w:rPr>
        <w:br w:type="page"/>
      </w:r>
    </w:p>
    <w:p>
      <w:pPr>
        <w:jc w:val="left"/>
        <w:rPr>
          <w:rFonts w:cs="Times New Roman"/>
        </w:rPr>
      </w:pPr>
      <w:r>
        <w:rPr>
          <w:rFonts w:cs="Times New Roman"/>
          <w:b/>
        </w:rPr>
        <w:t>Table 1.</w:t>
      </w:r>
      <w:r>
        <w:rPr>
          <w:rFonts w:cs="Times New Roman"/>
        </w:rPr>
        <w:t xml:space="preserve">  Statistical results from beta regression models for examining the effects of abiotic and biotic factors on pest consumption by all predators, spiders, and ladybeetles.  Interactions were tested only between significant factors within each model.</w:t>
      </w:r>
    </w:p>
    <w:tbl>
      <w:tblPr>
        <w:tblStyle w:val="2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5"/>
        <w:gridCol w:w="2761"/>
        <w:gridCol w:w="1207"/>
        <w:gridCol w:w="1417"/>
        <w:gridCol w:w="1417"/>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Model</w:t>
            </w:r>
          </w:p>
        </w:tc>
        <w:tc>
          <w:tcPr>
            <w:tcW w:w="2761"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color w:val="auto"/>
                <w:sz w:val="22"/>
              </w:rPr>
              <w:t>Factor</w:t>
            </w:r>
          </w:p>
        </w:tc>
        <w:tc>
          <w:tcPr>
            <w:tcW w:w="120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d.f.</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 w:val="22"/>
                <w:szCs w:val="28"/>
              </w:rPr>
            </w:pPr>
            <w:r>
              <w:rPr>
                <w:rFonts w:cs="Times New Roman"/>
                <w:b w:val="0"/>
                <w:bCs/>
                <w:i/>
                <w:color w:val="auto"/>
                <w:sz w:val="22"/>
              </w:rPr>
              <w:t xml:space="preserve">    χ</w:t>
            </w:r>
            <w:r>
              <w:rPr>
                <w:rFonts w:cs="Times New Roman"/>
                <w:b w:val="0"/>
                <w:bCs/>
                <w:color w:val="auto"/>
                <w:sz w:val="22"/>
                <w:vertAlign w:val="superscript"/>
              </w:rPr>
              <w:t>2</w:t>
            </w:r>
          </w:p>
        </w:tc>
        <w:tc>
          <w:tcPr>
            <w:tcW w:w="1417" w:type="dxa"/>
            <w:tcBorders>
              <w:top w:val="single" w:color="000000" w:themeColor="text1" w:sz="8" w:space="0"/>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i/>
                <w:color w:val="auto"/>
                <w:sz w:val="22"/>
                <w:szCs w:val="28"/>
              </w:rPr>
            </w:pPr>
            <w:r>
              <w:rPr>
                <w:rFonts w:cs="Times New Roman"/>
                <w:b w:val="0"/>
                <w:bCs/>
                <w:i/>
                <w:color w:val="auto"/>
                <w:sz w:val="22"/>
              </w:rPr>
              <w:t xml:space="preserve">    P</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eastAsiaTheme="majorEastAsia"/>
                <w:b w:val="0"/>
                <w:bCs/>
                <w:color w:val="366091" w:themeColor="accent1" w:themeShade="BF"/>
                <w:sz w:val="22"/>
                <w:szCs w:val="28"/>
              </w:rPr>
            </w:pPr>
            <w:r>
              <w:rPr>
                <w:rFonts w:cs="Times New Roman"/>
                <w:b w:val="0"/>
                <w:bCs/>
                <w:color w:val="000000" w:themeColor="text1" w:themeShade="BF"/>
                <w:sz w:val="22"/>
              </w:rPr>
              <w:t>All predators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1.99</w:t>
            </w:r>
          </w:p>
        </w:tc>
        <w:tc>
          <w:tcPr>
            <w:tcW w:w="1417" w:type="dxa"/>
            <w:tcBorders>
              <w:right w:val="nil"/>
            </w:tcBorders>
            <w:shd w:val="clear" w:color="auto" w:fill="auto"/>
            <w:vAlign w:val="center"/>
          </w:tcPr>
          <w:p>
            <w:pPr>
              <w:spacing w:after="0" w:line="240" w:lineRule="auto"/>
              <w:rPr>
                <w:rFonts w:cs="Times New Roman" w:eastAsiaTheme="majorEastAsia"/>
                <w:b/>
                <w:bCs/>
                <w:color w:val="auto"/>
                <w:sz w:val="22"/>
                <w:szCs w:val="28"/>
              </w:rPr>
            </w:pPr>
            <w:r>
              <w:rPr>
                <w:rFonts w:cs="Times New Roman"/>
                <w:color w:val="auto"/>
                <w:sz w:val="22"/>
              </w:rPr>
              <w:t xml:space="preserve">    0.37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15.98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227.93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0.30</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 xml:space="preserve">    0.58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0.36</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 xml:space="preserve">    0.55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2.06</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Spiders</w:t>
            </w: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7.92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13.38</w:t>
            </w:r>
          </w:p>
        </w:tc>
        <w:tc>
          <w:tcPr>
            <w:tcW w:w="1417" w:type="dxa"/>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115.43</w:t>
            </w:r>
          </w:p>
        </w:tc>
        <w:tc>
          <w:tcPr>
            <w:tcW w:w="141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1.28</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0.26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1.38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0.24</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7.64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0.99</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1.12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0.57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0.44</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0.98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r>
              <w:rPr>
                <w:rFonts w:cs="Times New Roman"/>
                <w:b w:val="0"/>
                <w:bCs/>
                <w:color w:val="000000" w:themeColor="text1" w:themeShade="BF"/>
                <w:sz w:val="22"/>
              </w:rPr>
              <w:t>Ladybeetles</w:t>
            </w: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Year</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13.20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6.70</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Crop stage</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2</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152.60</w:t>
            </w:r>
          </w:p>
        </w:tc>
        <w:tc>
          <w:tcPr>
            <w:tcW w:w="1417" w:type="dxa"/>
            <w:shd w:val="clear" w:color="auto" w:fill="auto"/>
            <w:vAlign w:val="center"/>
          </w:tcPr>
          <w:p>
            <w:pPr>
              <w:spacing w:after="0" w:line="240" w:lineRule="auto"/>
              <w:rPr>
                <w:rFonts w:cs="Times New Roman"/>
                <w:color w:val="000000"/>
                <w:sz w:val="22"/>
              </w:rPr>
            </w:pPr>
            <w:r>
              <w:rPr>
                <w:rFonts w:cs="Times New Roman"/>
                <w:color w:val="auto"/>
                <w:sz w:val="22"/>
              </w:rPr>
              <w:t xml:space="preserve"> &lt; 0.001</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Percent forest cover</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0.77</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auto"/>
                <w:sz w:val="22"/>
              </w:rPr>
            </w:pPr>
            <w:r>
              <w:rPr>
                <w:rFonts w:cs="Times New Roman"/>
                <w:color w:val="auto"/>
                <w:sz w:val="22"/>
              </w:rPr>
              <w:t>Relative abundance of rice herbivores</w:t>
            </w:r>
          </w:p>
        </w:tc>
        <w:tc>
          <w:tcPr>
            <w:tcW w:w="1207" w:type="dxa"/>
            <w:shd w:val="clear" w:color="auto" w:fill="auto"/>
            <w:vAlign w:val="center"/>
          </w:tcPr>
          <w:p>
            <w:pPr>
              <w:spacing w:after="0" w:line="240" w:lineRule="auto"/>
              <w:rPr>
                <w:rFonts w:cs="Times New Roman"/>
                <w:color w:val="auto"/>
                <w:sz w:val="22"/>
              </w:rPr>
            </w:pPr>
            <w:r>
              <w:rPr>
                <w:rFonts w:cs="Times New Roman"/>
                <w:color w:val="auto"/>
                <w:sz w:val="22"/>
              </w:rPr>
              <w:t>1</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0.93</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0.33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5.78</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0.06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6.80</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0.15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tcBorders>
              <w:left w:val="nil"/>
              <w:right w:val="nil"/>
            </w:tcBorders>
            <w:shd w:val="clear" w:color="auto" w:fill="auto"/>
            <w:vAlign w:val="center"/>
          </w:tcPr>
          <w:p>
            <w:pPr>
              <w:spacing w:after="0" w:line="240" w:lineRule="auto"/>
              <w:rPr>
                <w:rFonts w:cs="Times New Roman"/>
                <w:b w:val="0"/>
                <w:bCs w:val="0"/>
                <w:color w:val="auto"/>
                <w:sz w:val="22"/>
              </w:rPr>
            </w:pPr>
          </w:p>
        </w:tc>
        <w:tc>
          <w:tcPr>
            <w:tcW w:w="2761" w:type="dxa"/>
            <w:tcBorders>
              <w:right w:val="nil"/>
            </w:tcBorders>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Farm type × Crop stage</w:t>
            </w:r>
          </w:p>
        </w:tc>
        <w:tc>
          <w:tcPr>
            <w:tcW w:w="1207" w:type="dxa"/>
            <w:tcBorders>
              <w:right w:val="nil"/>
            </w:tcBorders>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2</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1.95</w:t>
            </w:r>
          </w:p>
        </w:tc>
        <w:tc>
          <w:tcPr>
            <w:tcW w:w="1417" w:type="dxa"/>
            <w:tcBorders>
              <w:right w:val="nil"/>
            </w:tcBorders>
            <w:shd w:val="clear" w:color="auto" w:fill="auto"/>
            <w:vAlign w:val="center"/>
          </w:tcPr>
          <w:p>
            <w:pPr>
              <w:spacing w:after="0" w:line="240" w:lineRule="auto"/>
              <w:rPr>
                <w:rFonts w:cs="Times New Roman"/>
                <w:color w:val="000000"/>
                <w:sz w:val="22"/>
              </w:rPr>
            </w:pPr>
            <w:r>
              <w:rPr>
                <w:rFonts w:cs="Times New Roman"/>
                <w:color w:val="000000"/>
                <w:sz w:val="22"/>
              </w:rPr>
              <w:t xml:space="preserve">    0.38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5" w:hRule="atLeast"/>
          <w:jc w:val="center"/>
        </w:trPr>
        <w:tc>
          <w:tcPr>
            <w:tcW w:w="1845" w:type="dxa"/>
            <w:shd w:val="clear" w:color="auto" w:fill="auto"/>
            <w:vAlign w:val="center"/>
          </w:tcPr>
          <w:p>
            <w:pPr>
              <w:spacing w:after="0" w:line="240" w:lineRule="auto"/>
              <w:rPr>
                <w:rFonts w:cs="Times New Roman"/>
                <w:b w:val="0"/>
                <w:bCs w:val="0"/>
                <w:color w:val="auto"/>
                <w:sz w:val="22"/>
              </w:rPr>
            </w:pPr>
          </w:p>
        </w:tc>
        <w:tc>
          <w:tcPr>
            <w:tcW w:w="2761" w:type="dxa"/>
            <w:shd w:val="clear" w:color="auto" w:fill="auto"/>
            <w:vAlign w:val="center"/>
          </w:tcPr>
          <w:p>
            <w:pPr>
              <w:spacing w:after="0" w:line="240" w:lineRule="auto"/>
              <w:rPr>
                <w:rFonts w:cs="Times New Roman"/>
                <w:color w:val="000000" w:themeColor="text1" w:themeShade="BF"/>
                <w:sz w:val="22"/>
              </w:rPr>
            </w:pPr>
            <w:r>
              <w:rPr>
                <w:rFonts w:cs="Times New Roman"/>
                <w:color w:val="auto"/>
                <w:sz w:val="22"/>
              </w:rPr>
              <w:t>Year × Farm type × Crop stage</w:t>
            </w:r>
          </w:p>
        </w:tc>
        <w:tc>
          <w:tcPr>
            <w:tcW w:w="1207" w:type="dxa"/>
            <w:shd w:val="clear" w:color="auto" w:fill="auto"/>
            <w:vAlign w:val="center"/>
          </w:tcPr>
          <w:p>
            <w:pPr>
              <w:spacing w:after="0" w:line="240" w:lineRule="auto"/>
              <w:rPr>
                <w:rFonts w:cs="Times New Roman"/>
                <w:color w:val="auto"/>
                <w:sz w:val="22"/>
              </w:rPr>
            </w:pPr>
            <w:r>
              <w:rPr>
                <w:rFonts w:cs="Times New Roman"/>
                <w:color w:val="000000" w:themeColor="text1" w:themeShade="BF"/>
                <w:sz w:val="22"/>
              </w:rPr>
              <w:t>4</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2.37</w:t>
            </w:r>
          </w:p>
        </w:tc>
        <w:tc>
          <w:tcPr>
            <w:tcW w:w="1417" w:type="dxa"/>
            <w:shd w:val="clear" w:color="auto" w:fill="auto"/>
            <w:vAlign w:val="center"/>
          </w:tcPr>
          <w:p>
            <w:pPr>
              <w:spacing w:after="0" w:line="240" w:lineRule="auto"/>
              <w:rPr>
                <w:rFonts w:cs="Times New Roman"/>
                <w:color w:val="000000"/>
                <w:sz w:val="22"/>
              </w:rPr>
            </w:pPr>
            <w:r>
              <w:rPr>
                <w:rFonts w:cs="Times New Roman"/>
                <w:color w:val="000000"/>
                <w:sz w:val="22"/>
              </w:rPr>
              <w:t xml:space="preserve">    0.67</w:t>
            </w:r>
          </w:p>
        </w:tc>
      </w:tr>
    </w:tbl>
    <w:p>
      <w:pPr>
        <w:jc w:val="left"/>
        <w:rPr>
          <w:rFonts w:cs="Times New Roman"/>
        </w:rPr>
      </w:pPr>
      <w:r>
        <w:rPr>
          <w:rFonts w:cs="Times New Roman"/>
          <w:color w:val="FF0000"/>
        </w:rPr>
        <w:br w:type="page"/>
      </w:r>
      <w:r>
        <w:rPr>
          <w:rFonts w:cs="Times New Roman"/>
          <w:b/>
        </w:rPr>
        <w:t>Table 2.</w:t>
      </w:r>
      <w:r>
        <w:rPr>
          <w:rFonts w:cs="Times New Roman"/>
        </w:rPr>
        <w:t xml:space="preserve">  Tukey’s post-hoc tests comparing the proportion of rice herbivores consumed in the diet of predators in organic and conventional rice farms.  Different superscript letters indicate significant differences in the means (α = 0.05) within each model.</w:t>
      </w:r>
    </w:p>
    <w:tbl>
      <w:tblPr>
        <w:tblStyle w:val="27"/>
        <w:tblW w:w="8968"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72"/>
        <w:gridCol w:w="1843"/>
        <w:gridCol w:w="1985"/>
        <w:gridCol w:w="1553"/>
        <w:gridCol w:w="151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84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eastAsia="Times New Roman" w:cs="Times New Roman"/>
                <w:b w:val="0"/>
                <w:bCs/>
                <w:color w:val="auto"/>
                <w:szCs w:val="32"/>
              </w:rPr>
            </w:pPr>
            <w:r>
              <w:rPr>
                <w:rFonts w:eastAsia="Times New Roman" w:cs="Times New Roman"/>
                <w:b w:val="0"/>
                <w:bCs/>
                <w:color w:val="auto"/>
                <w:szCs w:val="32"/>
              </w:rPr>
              <w:t>Farm</w:t>
            </w:r>
            <w:r>
              <w:rPr>
                <w:rFonts w:cs="Times New Roman"/>
                <w:b w:val="0"/>
                <w:bCs/>
                <w:color w:val="auto"/>
                <w:szCs w:val="32"/>
              </w:rPr>
              <w:t xml:space="preserve"> </w:t>
            </w:r>
            <w:r>
              <w:rPr>
                <w:rFonts w:eastAsia="Times New Roman" w:cs="Times New Roman"/>
                <w:b w:val="0"/>
                <w:bCs/>
                <w:color w:val="auto"/>
                <w:szCs w:val="32"/>
              </w:rPr>
              <w:t>type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3"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0" w:type="auto"/>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All predators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0.6</w:t>
            </w:r>
            <w:r>
              <w:rPr>
                <w:rFonts w:cs="Times New Roman"/>
                <w:color w:val="auto"/>
                <w:szCs w:val="32"/>
              </w:rPr>
              <w:t>3</w:t>
            </w:r>
          </w:p>
        </w:tc>
        <w:tc>
          <w:tcPr>
            <w:tcW w:w="0" w:type="auto"/>
            <w:tcBorders>
              <w:right w:val="nil"/>
            </w:tcBorders>
            <w:shd w:val="clear" w:color="auto" w:fill="auto"/>
            <w:noWrap/>
            <w:vAlign w:val="center"/>
          </w:tcPr>
          <w:p>
            <w:pPr>
              <w:spacing w:after="0" w:line="240" w:lineRule="auto"/>
              <w:rPr>
                <w:rFonts w:eastAsia="Times New Roman" w:cs="Times New Roman"/>
                <w:b/>
                <w:bCs/>
                <w:color w:val="auto"/>
                <w:szCs w:val="32"/>
              </w:rPr>
            </w:pPr>
            <w:r>
              <w:rPr>
                <w:rFonts w:eastAsia="Times New Roman" w:cs="Times New Roman"/>
                <w:color w:val="auto"/>
                <w:szCs w:val="32"/>
              </w:rPr>
              <w:t>0.6</w:t>
            </w:r>
            <w:r>
              <w:rPr>
                <w:rFonts w:cs="Times New Roman"/>
                <w:color w:val="auto"/>
                <w:szCs w:val="32"/>
              </w:rPr>
              <w:t>9</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0.70</w:t>
            </w:r>
          </w:p>
        </w:tc>
        <w:tc>
          <w:tcPr>
            <w:tcW w:w="0" w:type="auto"/>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0.6</w:t>
            </w:r>
            <w:r>
              <w:rPr>
                <w:rFonts w:cs="Times New Roman"/>
                <w:color w:val="auto"/>
                <w:szCs w:val="32"/>
              </w:rPr>
              <w:t>4</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0.60</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0.68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vAlign w:val="center"/>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0.7</w:t>
            </w:r>
            <w:r>
              <w:rPr>
                <w:rFonts w:cs="Times New Roman"/>
                <w:color w:val="auto"/>
                <w:szCs w:val="32"/>
              </w:rPr>
              <w:t>3</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0.69</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0.77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tcBorders>
              <w:left w:val="nil"/>
              <w:right w:val="nil"/>
            </w:tcBorders>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Ladybeetles</w:t>
            </w:r>
          </w:p>
        </w:tc>
        <w:tc>
          <w:tcPr>
            <w:tcW w:w="1843"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Or</w:t>
            </w:r>
            <w:r>
              <w:rPr>
                <w:rFonts w:cs="Times New Roman"/>
                <w:color w:val="auto"/>
                <w:szCs w:val="32"/>
              </w:rPr>
              <w:t>ganic</w:t>
            </w:r>
          </w:p>
        </w:tc>
        <w:tc>
          <w:tcPr>
            <w:tcW w:w="1985" w:type="dxa"/>
            <w:tcBorders>
              <w:right w:val="nil"/>
            </w:tcBorders>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86</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0.85</w:t>
            </w:r>
          </w:p>
        </w:tc>
        <w:tc>
          <w:tcPr>
            <w:tcW w:w="0" w:type="auto"/>
            <w:tcBorders>
              <w:right w:val="nil"/>
            </w:tcBorders>
            <w:shd w:val="clear" w:color="auto" w:fill="auto"/>
            <w:noWrap/>
            <w:vAlign w:val="center"/>
          </w:tcPr>
          <w:p>
            <w:pPr>
              <w:spacing w:after="0" w:line="240" w:lineRule="auto"/>
              <w:rPr>
                <w:rFonts w:cs="Times New Roman"/>
                <w:color w:val="auto"/>
                <w:szCs w:val="32"/>
              </w:rPr>
            </w:pPr>
            <w:r>
              <w:rPr>
                <w:rFonts w:cs="Times New Roman"/>
                <w:color w:val="auto"/>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072" w:type="dxa"/>
            <w:shd w:val="clear" w:color="auto" w:fill="auto"/>
          </w:tcPr>
          <w:p>
            <w:pPr>
              <w:spacing w:after="0" w:line="240" w:lineRule="auto"/>
              <w:rPr>
                <w:rFonts w:eastAsia="Times New Roman" w:cs="Times New Roman"/>
                <w:b w:val="0"/>
                <w:bCs w:val="0"/>
                <w:color w:val="auto"/>
                <w:szCs w:val="32"/>
              </w:rPr>
            </w:pPr>
          </w:p>
        </w:tc>
        <w:tc>
          <w:tcPr>
            <w:tcW w:w="1843"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C</w:t>
            </w:r>
            <w:r>
              <w:rPr>
                <w:rFonts w:cs="Times New Roman"/>
                <w:color w:val="auto"/>
                <w:szCs w:val="32"/>
              </w:rPr>
              <w:t>onventional</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88</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1)</w:t>
            </w:r>
          </w:p>
        </w:tc>
        <w:tc>
          <w:tcPr>
            <w:tcW w:w="1553" w:type="dxa"/>
            <w:shd w:val="clear" w:color="auto" w:fill="auto"/>
            <w:noWrap/>
            <w:vAlign w:val="center"/>
          </w:tcPr>
          <w:p>
            <w:pPr>
              <w:spacing w:after="0" w:line="240" w:lineRule="auto"/>
              <w:rPr>
                <w:rFonts w:cs="Times New Roman"/>
                <w:color w:val="auto"/>
                <w:szCs w:val="32"/>
              </w:rPr>
            </w:pPr>
            <w:r>
              <w:rPr>
                <w:rFonts w:cs="Times New Roman"/>
                <w:color w:val="auto"/>
                <w:szCs w:val="32"/>
              </w:rPr>
              <w:t>0.87</w:t>
            </w:r>
          </w:p>
        </w:tc>
        <w:tc>
          <w:tcPr>
            <w:tcW w:w="0" w:type="auto"/>
            <w:shd w:val="clear" w:color="auto" w:fill="auto"/>
            <w:noWrap/>
            <w:vAlign w:val="center"/>
          </w:tcPr>
          <w:p>
            <w:pPr>
              <w:spacing w:after="0" w:line="240" w:lineRule="auto"/>
              <w:rPr>
                <w:rFonts w:cs="Times New Roman"/>
                <w:color w:val="auto"/>
                <w:szCs w:val="32"/>
              </w:rPr>
            </w:pPr>
            <w:r>
              <w:rPr>
                <w:rFonts w:cs="Times New Roman"/>
                <w:color w:val="auto"/>
                <w:szCs w:val="32"/>
              </w:rPr>
              <w:t>0.89</w:t>
            </w:r>
          </w:p>
        </w:tc>
      </w:tr>
    </w:tbl>
    <w:p>
      <w:pPr>
        <w:rPr>
          <w:rFonts w:cs="Times New Roman"/>
          <w:b/>
          <w:color w:val="FF0000"/>
        </w:rPr>
      </w:pPr>
    </w:p>
    <w:p>
      <w:pPr>
        <w:jc w:val="left"/>
        <w:rPr>
          <w:rFonts w:cs="Times New Roman"/>
        </w:rPr>
      </w:pPr>
      <w:r>
        <w:rPr>
          <w:rFonts w:cs="Times New Roman"/>
        </w:rPr>
        <w:br w:type="page"/>
      </w:r>
      <w:r>
        <w:rPr>
          <w:rFonts w:cs="Times New Roman"/>
          <w:b/>
        </w:rPr>
        <w:t>Table 3.</w:t>
      </w:r>
      <w:r>
        <w:rPr>
          <w:rFonts w:cs="Times New Roman"/>
        </w:rPr>
        <w:t xml:space="preserve">  Tukey’s post-hoc tests comparing the proportion of rice herbivores consumed in the diet of predators at three crop stages (tillering, flowering, and ripening stage).  Different superscript letters indicate significant differences in the means (α = 0.05) within each model.</w:t>
      </w:r>
    </w:p>
    <w:tbl>
      <w:tblPr>
        <w:tblStyle w:val="27"/>
        <w:tblW w:w="8930" w:type="dxa"/>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8"/>
        <w:gridCol w:w="1559"/>
        <w:gridCol w:w="1985"/>
        <w:gridCol w:w="1559"/>
        <w:gridCol w:w="1559"/>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top w:val="single" w:color="000000" w:themeColor="text1" w:sz="8" w:space="0"/>
              <w:left w:val="nil"/>
              <w:bottom w:val="single" w:color="000000" w:themeColor="text1" w:sz="8" w:space="0"/>
              <w:right w:val="nil"/>
              <w:insideH w:val="single" w:sz="8" w:space="0"/>
              <w:insideV w:val="nil"/>
            </w:tcBorders>
            <w:shd w:val="clear" w:color="auto" w:fill="auto"/>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Model</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Crop stage</w:t>
            </w:r>
          </w:p>
        </w:tc>
        <w:tc>
          <w:tcPr>
            <w:tcW w:w="1985"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Mean (± SE)</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Lower 2.5%</w:t>
            </w:r>
          </w:p>
        </w:tc>
        <w:tc>
          <w:tcPr>
            <w:tcW w:w="1559" w:type="dxa"/>
            <w:tcBorders>
              <w:top w:val="single" w:color="000000" w:themeColor="text1" w:sz="8" w:space="0"/>
              <w:bottom w:val="single" w:color="000000" w:themeColor="text1" w:sz="8" w:space="0"/>
              <w:right w:val="nil"/>
              <w:insideH w:val="single" w:sz="8" w:space="0"/>
              <w:insideV w:val="nil"/>
            </w:tcBorders>
            <w:shd w:val="clear" w:color="auto" w:fill="auto"/>
            <w:noWrap/>
            <w:vAlign w:val="center"/>
          </w:tcPr>
          <w:p>
            <w:pPr>
              <w:spacing w:before="0" w:after="0" w:line="240" w:lineRule="auto"/>
              <w:rPr>
                <w:rFonts w:cs="Times New Roman" w:eastAsiaTheme="majorEastAsia"/>
                <w:b w:val="0"/>
                <w:bCs/>
                <w:color w:val="auto"/>
                <w:szCs w:val="32"/>
              </w:rPr>
            </w:pPr>
            <w:r>
              <w:rPr>
                <w:rFonts w:cs="Times New Roman"/>
                <w:b w:val="0"/>
                <w:bCs/>
                <w:color w:val="auto"/>
                <w:szCs w:val="32"/>
              </w:rPr>
              <w:t>Upper 2.5%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eastAsiaTheme="majorEastAsia"/>
                <w:b w:val="0"/>
                <w:bCs/>
                <w:color w:val="auto"/>
                <w:szCs w:val="32"/>
              </w:rPr>
            </w:pPr>
            <w:r>
              <w:rPr>
                <w:rFonts w:cs="Times New Roman"/>
                <w:b w:val="0"/>
                <w:bCs/>
                <w:color w:val="auto"/>
                <w:szCs w:val="32"/>
              </w:rPr>
              <w:t>All predators</w:t>
            </w: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Tillering</w:t>
            </w:r>
          </w:p>
        </w:tc>
        <w:tc>
          <w:tcPr>
            <w:tcW w:w="1985"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32</w:t>
            </w:r>
            <w:r>
              <w:rPr>
                <w:rFonts w:cs="Times New Roman"/>
                <w:color w:val="auto"/>
                <w:szCs w:val="32"/>
                <w:vertAlign w:val="superscript"/>
              </w:rPr>
              <w:t>a</w:t>
            </w:r>
            <w:r>
              <w:rPr>
                <w:rFonts w:cs="Times New Roman"/>
                <w:color w:val="auto"/>
                <w:szCs w:val="32"/>
              </w:rPr>
              <w:t xml:space="preserve"> (± </w:t>
            </w:r>
            <w:r>
              <w:rPr>
                <w:rFonts w:eastAsia="Times New Roman" w:cs="Times New Roman"/>
                <w:color w:val="auto"/>
                <w:szCs w:val="32"/>
              </w:rPr>
              <w:t>0.0</w:t>
            </w:r>
            <w:r>
              <w:rPr>
                <w:rFonts w:cs="Times New Roman"/>
                <w:color w:val="auto"/>
                <w:szCs w:val="32"/>
              </w:rPr>
              <w:t>3)</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27</w:t>
            </w:r>
          </w:p>
        </w:tc>
        <w:tc>
          <w:tcPr>
            <w:tcW w:w="1559" w:type="dxa"/>
            <w:tcBorders>
              <w:right w:val="nil"/>
            </w:tcBorders>
            <w:shd w:val="clear" w:color="auto" w:fill="auto"/>
            <w:noWrap/>
            <w:vAlign w:val="center"/>
          </w:tcPr>
          <w:p>
            <w:pPr>
              <w:spacing w:after="0" w:line="240" w:lineRule="auto"/>
              <w:rPr>
                <w:rFonts w:cs="Times New Roman" w:eastAsiaTheme="majorEastAsia"/>
                <w:b/>
                <w:bCs/>
                <w:color w:val="auto"/>
                <w:szCs w:val="32"/>
              </w:rPr>
            </w:pPr>
            <w:r>
              <w:rPr>
                <w:rFonts w:eastAsia="Times New Roman" w:cs="Times New Roman"/>
                <w:color w:val="auto"/>
                <w:szCs w:val="32"/>
              </w:rPr>
              <w:t>0.</w:t>
            </w:r>
            <w:r>
              <w:rPr>
                <w:rFonts w:cs="Times New Roman"/>
                <w:color w:val="auto"/>
                <w:szCs w:val="32"/>
              </w:rPr>
              <w:t>38</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auto"/>
              </w:rPr>
            </w:pPr>
            <w:r>
              <w:rPr>
                <w:rFonts w:cs="Times New Roman"/>
                <w:color w:val="auto"/>
              </w:rPr>
              <w:t>Flowering</w:t>
            </w:r>
          </w:p>
        </w:tc>
        <w:tc>
          <w:tcPr>
            <w:tcW w:w="1985"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84</w:t>
            </w:r>
            <w:r>
              <w:rPr>
                <w:rFonts w:cs="Times New Roman"/>
                <w:color w:val="auto"/>
                <w:szCs w:val="32"/>
                <w:vertAlign w:val="superscript"/>
              </w:rPr>
              <w:t>b</w:t>
            </w:r>
            <w:r>
              <w:rPr>
                <w:rFonts w:cs="Times New Roman"/>
                <w:color w:val="auto"/>
                <w:szCs w:val="32"/>
              </w:rPr>
              <w:t xml:space="preserve"> (± </w:t>
            </w:r>
            <w:r>
              <w:rPr>
                <w:rFonts w:eastAsia="Times New Roman" w:cs="Times New Roman"/>
                <w:color w:val="auto"/>
                <w:szCs w:val="32"/>
              </w:rPr>
              <w:t>0.0</w:t>
            </w:r>
            <w:r>
              <w:rPr>
                <w:rFonts w:cs="Times New Roman"/>
                <w:color w:val="auto"/>
                <w:szCs w:val="32"/>
              </w:rPr>
              <w:t>2)</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81</w:t>
            </w:r>
          </w:p>
        </w:tc>
        <w:tc>
          <w:tcPr>
            <w:tcW w:w="1559" w:type="dxa"/>
            <w:shd w:val="clear" w:color="auto" w:fill="auto"/>
            <w:noWrap/>
            <w:vAlign w:val="center"/>
          </w:tcPr>
          <w:p>
            <w:pPr>
              <w:spacing w:after="0" w:line="240" w:lineRule="auto"/>
              <w:rPr>
                <w:rFonts w:cs="Times New Roman"/>
                <w:color w:val="auto"/>
                <w:szCs w:val="32"/>
              </w:rPr>
            </w:pPr>
            <w:r>
              <w:rPr>
                <w:rFonts w:eastAsia="Times New Roman" w:cs="Times New Roman"/>
                <w:color w:val="auto"/>
                <w:szCs w:val="32"/>
              </w:rPr>
              <w:t>0.</w:t>
            </w:r>
            <w:r>
              <w:rPr>
                <w:rFonts w:cs="Times New Roman"/>
                <w:color w:val="auto"/>
                <w:szCs w:val="32"/>
              </w:rPr>
              <w:t>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auto"/>
              </w:rPr>
            </w:pPr>
            <w:r>
              <w:rPr>
                <w:rFonts w:cs="Times New Roman"/>
                <w:color w:val="auto"/>
              </w:rPr>
              <w:t>Ripening</w:t>
            </w:r>
          </w:p>
        </w:tc>
        <w:tc>
          <w:tcPr>
            <w:tcW w:w="1985" w:type="dxa"/>
            <w:tcBorders>
              <w:right w:val="nil"/>
            </w:tcBorders>
            <w:shd w:val="clear" w:color="auto" w:fill="auto"/>
            <w:noWrap/>
            <w:vAlign w:val="center"/>
          </w:tcPr>
          <w:p>
            <w:pPr>
              <w:spacing w:after="0" w:line="240" w:lineRule="auto"/>
              <w:rPr>
                <w:rFonts w:eastAsia="Times New Roman" w:cs="Times New Roman"/>
                <w:color w:val="auto"/>
                <w:szCs w:val="32"/>
              </w:rPr>
            </w:pPr>
            <w:r>
              <w:rPr>
                <w:rFonts w:eastAsia="Times New Roman" w:cs="Times New Roman"/>
                <w:color w:val="auto"/>
                <w:szCs w:val="32"/>
              </w:rPr>
              <w:t>0.</w:t>
            </w:r>
            <w:r>
              <w:rPr>
                <w:rFonts w:cs="Times New Roman"/>
                <w:color w:val="auto"/>
                <w:szCs w:val="32"/>
              </w:rPr>
              <w:t>92</w:t>
            </w:r>
            <w:r>
              <w:rPr>
                <w:rFonts w:cs="Times New Roman"/>
                <w:color w:val="auto"/>
                <w:szCs w:val="32"/>
                <w:vertAlign w:val="superscript"/>
              </w:rPr>
              <w:t>c</w:t>
            </w:r>
            <w:r>
              <w:rPr>
                <w:rFonts w:cs="Times New Roman"/>
                <w:color w:val="auto"/>
                <w:szCs w:val="32"/>
              </w:rPr>
              <w:t xml:space="preserve"> (± </w:t>
            </w:r>
            <w:r>
              <w:rPr>
                <w:rFonts w:eastAsia="Times New Roman" w:cs="Times New Roman"/>
                <w:color w:val="auto"/>
                <w:szCs w:val="32"/>
              </w:rPr>
              <w:t>0.01</w:t>
            </w:r>
            <w:r>
              <w:rPr>
                <w:rFonts w:cs="Times New Roman"/>
                <w:color w:val="auto"/>
                <w:szCs w:val="32"/>
              </w:rPr>
              <w:t>)</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0.90</w:t>
            </w:r>
          </w:p>
        </w:tc>
        <w:tc>
          <w:tcPr>
            <w:tcW w:w="1559" w:type="dxa"/>
            <w:tcBorders>
              <w:right w:val="nil"/>
            </w:tcBorders>
            <w:shd w:val="clear" w:color="auto" w:fill="auto"/>
            <w:noWrap/>
            <w:vAlign w:val="center"/>
          </w:tcPr>
          <w:p>
            <w:pPr>
              <w:spacing w:after="0" w:line="240" w:lineRule="auto"/>
              <w:rPr>
                <w:rFonts w:cs="Times New Roman"/>
                <w:color w:val="auto"/>
                <w:szCs w:val="32"/>
              </w:rPr>
            </w:pPr>
            <w:r>
              <w:rPr>
                <w:rFonts w:cs="Times New Roman"/>
                <w:color w:val="000000" w:themeColor="text1" w:themeShade="BF"/>
                <w:szCs w:val="32"/>
              </w:rPr>
              <w:t>0.95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cs="Times New Roman"/>
                <w:b w:val="0"/>
                <w:bCs w:val="0"/>
                <w:color w:val="auto"/>
                <w:szCs w:val="32"/>
              </w:rPr>
            </w:pPr>
            <w:r>
              <w:rPr>
                <w:rFonts w:cs="Times New Roman"/>
                <w:b w:val="0"/>
                <w:bCs/>
                <w:color w:val="auto"/>
                <w:szCs w:val="32"/>
              </w:rPr>
              <w:t>Spiders</w:t>
            </w: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35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0.28</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0.42</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eastAsia="Times New Roman" w:cs="Times New Roman"/>
                <w:b w:val="0"/>
                <w:bCs w:val="0"/>
                <w:color w:val="auto"/>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0.78</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0.86</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vAlign w:val="center"/>
          </w:tcPr>
          <w:p>
            <w:pPr>
              <w:spacing w:after="0" w:line="240" w:lineRule="auto"/>
              <w:rPr>
                <w:rFonts w:eastAsia="Times New Roman" w:cs="Times New Roman"/>
                <w:b w:val="0"/>
                <w:bCs w:val="0"/>
                <w:color w:val="auto"/>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89</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2)</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vAlign w:val="center"/>
          </w:tcPr>
          <w:p>
            <w:pPr>
              <w:spacing w:after="0" w:line="240" w:lineRule="auto"/>
              <w:rPr>
                <w:rFonts w:cs="Times New Roman"/>
                <w:b w:val="0"/>
                <w:bCs w:val="0"/>
                <w:color w:val="000000" w:themeColor="text1"/>
                <w:szCs w:val="32"/>
              </w:rPr>
            </w:pPr>
            <w:r>
              <w:rPr>
                <w:rFonts w:cs="Times New Roman"/>
                <w:b w:val="0"/>
                <w:bCs/>
                <w:color w:val="000000" w:themeColor="text1"/>
                <w:szCs w:val="32"/>
              </w:rPr>
              <w:t>Ladybeetles</w:t>
            </w: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Tillering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82</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0.80</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0.85</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shd w:val="clear" w:color="auto" w:fill="auto"/>
          </w:tcPr>
          <w:p>
            <w:pPr>
              <w:spacing w:after="0" w:line="240" w:lineRule="auto"/>
              <w:rPr>
                <w:rFonts w:eastAsia="Times New Roman" w:cs="Times New Roman"/>
                <w:b w:val="0"/>
                <w:bCs w:val="0"/>
                <w:color w:val="000000" w:themeColor="text1"/>
                <w:szCs w:val="32"/>
              </w:rPr>
            </w:pPr>
          </w:p>
        </w:tc>
        <w:tc>
          <w:tcPr>
            <w:tcW w:w="1559" w:type="dxa"/>
            <w:shd w:val="clear" w:color="auto" w:fill="auto"/>
            <w:noWrap/>
            <w:vAlign w:val="center"/>
          </w:tcPr>
          <w:p>
            <w:pPr>
              <w:spacing w:after="0" w:line="240" w:lineRule="auto"/>
              <w:rPr>
                <w:rFonts w:cs="Times New Roman"/>
                <w:color w:val="000000" w:themeColor="text1"/>
              </w:rPr>
            </w:pPr>
            <w:r>
              <w:rPr>
                <w:rFonts w:cs="Times New Roman"/>
                <w:color w:val="000000" w:themeColor="text1"/>
              </w:rPr>
              <w:t>Flowering</w:t>
            </w:r>
          </w:p>
        </w:tc>
        <w:tc>
          <w:tcPr>
            <w:tcW w:w="1985" w:type="dxa"/>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85</w:t>
            </w:r>
            <w:r>
              <w:rPr>
                <w:rFonts w:cs="Times New Roman"/>
                <w:color w:val="000000" w:themeColor="text1"/>
                <w:szCs w:val="32"/>
                <w:vertAlign w:val="superscript"/>
              </w:rPr>
              <w:t>a</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0.84</w:t>
            </w:r>
          </w:p>
        </w:tc>
        <w:tc>
          <w:tcPr>
            <w:tcW w:w="1559" w:type="dxa"/>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0.87</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jc w:val="center"/>
        </w:trPr>
        <w:tc>
          <w:tcPr>
            <w:tcW w:w="2268" w:type="dxa"/>
            <w:tcBorders>
              <w:left w:val="nil"/>
              <w:right w:val="nil"/>
            </w:tcBorders>
            <w:shd w:val="clear" w:color="auto" w:fill="auto"/>
          </w:tcPr>
          <w:p>
            <w:pPr>
              <w:spacing w:after="0" w:line="240" w:lineRule="auto"/>
              <w:rPr>
                <w:rFonts w:eastAsia="Times New Roman" w:cs="Times New Roman"/>
                <w:b w:val="0"/>
                <w:bCs w:val="0"/>
                <w:color w:val="000000" w:themeColor="text1"/>
                <w:szCs w:val="32"/>
              </w:rPr>
            </w:pPr>
          </w:p>
        </w:tc>
        <w:tc>
          <w:tcPr>
            <w:tcW w:w="1559" w:type="dxa"/>
            <w:tcBorders>
              <w:right w:val="nil"/>
            </w:tcBorders>
            <w:shd w:val="clear" w:color="auto" w:fill="auto"/>
            <w:noWrap/>
            <w:vAlign w:val="center"/>
          </w:tcPr>
          <w:p>
            <w:pPr>
              <w:spacing w:after="0" w:line="240" w:lineRule="auto"/>
              <w:rPr>
                <w:rFonts w:cs="Times New Roman"/>
                <w:color w:val="000000" w:themeColor="text1"/>
              </w:rPr>
            </w:pPr>
            <w:r>
              <w:rPr>
                <w:rFonts w:cs="Times New Roman"/>
                <w:color w:val="000000" w:themeColor="text1"/>
              </w:rPr>
              <w:t>Ripening</w:t>
            </w:r>
          </w:p>
        </w:tc>
        <w:tc>
          <w:tcPr>
            <w:tcW w:w="1985" w:type="dxa"/>
            <w:tcBorders>
              <w:right w:val="nil"/>
            </w:tcBorders>
            <w:shd w:val="clear" w:color="auto" w:fill="auto"/>
            <w:noWrap/>
            <w:vAlign w:val="center"/>
          </w:tcPr>
          <w:p>
            <w:pPr>
              <w:spacing w:after="0" w:line="240" w:lineRule="auto"/>
              <w:rPr>
                <w:rFonts w:cs="Times New Roman"/>
                <w:color w:val="000000" w:themeColor="text1"/>
                <w:szCs w:val="32"/>
              </w:rPr>
            </w:pPr>
            <w:r>
              <w:rPr>
                <w:rFonts w:eastAsia="Times New Roman" w:cs="Times New Roman"/>
                <w:color w:val="000000" w:themeColor="text1"/>
                <w:szCs w:val="32"/>
              </w:rPr>
              <w:t>0.</w:t>
            </w:r>
            <w:r>
              <w:rPr>
                <w:rFonts w:cs="Times New Roman"/>
                <w:color w:val="000000" w:themeColor="text1"/>
                <w:szCs w:val="32"/>
              </w:rPr>
              <w:t>94</w:t>
            </w:r>
            <w:r>
              <w:rPr>
                <w:rFonts w:cs="Times New Roman"/>
                <w:color w:val="000000" w:themeColor="text1"/>
                <w:szCs w:val="32"/>
                <w:vertAlign w:val="superscript"/>
              </w:rPr>
              <w:t>b</w:t>
            </w:r>
            <w:r>
              <w:rPr>
                <w:rFonts w:cs="Times New Roman"/>
                <w:color w:val="000000" w:themeColor="text1"/>
                <w:szCs w:val="32"/>
              </w:rPr>
              <w:t xml:space="preserve"> (± </w:t>
            </w:r>
            <w:r>
              <w:rPr>
                <w:rFonts w:eastAsia="Times New Roman" w:cs="Times New Roman"/>
                <w:color w:val="000000" w:themeColor="text1"/>
                <w:szCs w:val="32"/>
              </w:rPr>
              <w:t>0.0</w:t>
            </w:r>
            <w:r>
              <w:rPr>
                <w:rFonts w:cs="Times New Roman"/>
                <w:color w:val="000000" w:themeColor="text1"/>
                <w:szCs w:val="32"/>
              </w:rPr>
              <w:t>1)</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0.93</w:t>
            </w:r>
          </w:p>
        </w:tc>
        <w:tc>
          <w:tcPr>
            <w:tcW w:w="1559" w:type="dxa"/>
            <w:tcBorders>
              <w:right w:val="nil"/>
            </w:tcBorders>
            <w:shd w:val="clear" w:color="auto" w:fill="auto"/>
            <w:noWrap/>
            <w:vAlign w:val="center"/>
          </w:tcPr>
          <w:p>
            <w:pPr>
              <w:spacing w:after="0" w:line="240" w:lineRule="auto"/>
              <w:rPr>
                <w:rFonts w:cs="Times New Roman"/>
                <w:color w:val="000000" w:themeColor="text1"/>
                <w:szCs w:val="32"/>
              </w:rPr>
            </w:pPr>
            <w:r>
              <w:rPr>
                <w:rFonts w:cs="Times New Roman"/>
                <w:color w:val="000000" w:themeColor="text1"/>
                <w:szCs w:val="32"/>
              </w:rPr>
              <w:t>0.95</w:t>
            </w:r>
          </w:p>
        </w:tc>
      </w:tr>
    </w:tbl>
    <w:p>
      <w:pPr>
        <w:rPr>
          <w:rFonts w:cs="Times New Roman"/>
          <w:b/>
          <w:color w:val="FF0000"/>
        </w:rPr>
      </w:pPr>
      <w:r>
        <w:rPr>
          <w:rFonts w:cs="Times New Roman"/>
          <w:b/>
          <w:color w:val="FF0000"/>
        </w:rPr>
        <w:br w:type="page"/>
      </w:r>
    </w:p>
    <w:p>
      <w:pPr>
        <w:jc w:val="left"/>
        <w:rPr>
          <w:rFonts w:cs="Times New Roman"/>
          <w:b/>
          <w:sz w:val="28"/>
          <w:szCs w:val="28"/>
        </w:rPr>
      </w:pPr>
      <w:r>
        <w:rPr>
          <w:rFonts w:cs="Times New Roman"/>
          <w:b/>
          <w:sz w:val="28"/>
          <w:szCs w:val="28"/>
        </w:rPr>
        <w:t>Figures (color should be used for Figure 1, 2, and 3)</w:t>
      </w:r>
    </w:p>
    <w:p>
      <w:pPr>
        <w:spacing w:line="480" w:lineRule="auto"/>
        <w:jc w:val="left"/>
        <w:rPr>
          <w:rFonts w:cs="Times New Roman"/>
        </w:rPr>
      </w:pPr>
      <w:r>
        <w:rPr>
          <w:rFonts w:cs="Times New Roman"/>
          <w:b/>
        </w:rPr>
        <w:t>Figure 1.</w:t>
      </w:r>
      <w:r>
        <w:rPr>
          <w:rFonts w:cs="Times New Roman"/>
        </w:rPr>
        <w:t xml:space="preserve">  The proportions (mean ± SE) of prey sources (rice herbivores, tourist herbivores, and detritivores) consumed in the diet of (a) all predators, (b) spiders, and (c) ladybeetles in organic and conventional rice farms over crop stages.  The proportions were computed from the Bayesian posterior means of replicate farms over three study years.</w:t>
      </w:r>
    </w:p>
    <w:p>
      <w:pPr>
        <w:spacing w:line="480" w:lineRule="auto"/>
        <w:jc w:val="left"/>
        <w:rPr>
          <w:rFonts w:cs="Times New Roman"/>
        </w:rPr>
      </w:pPr>
    </w:p>
    <w:p>
      <w:pPr>
        <w:spacing w:line="480" w:lineRule="auto"/>
        <w:jc w:val="left"/>
        <w:rPr>
          <w:rFonts w:cs="Times New Roman"/>
        </w:rPr>
      </w:pPr>
      <w:r>
        <w:rPr>
          <w:rFonts w:cs="Times New Roman"/>
          <w:b/>
        </w:rPr>
        <w:t>Figure 2.</w:t>
      </w:r>
      <w:r>
        <w:rPr>
          <w:rFonts w:cs="Times New Roman"/>
        </w:rPr>
        <w:t xml:space="preserve">  The proportion of rice herbivores consumed in the diet of (a) all predators, (b) spiders, and (c) ladybeetles in organic and conventional rice farms over crop stages in the three study years.  The proportions were computed from the Bayesian posterior means of replicate farms.</w:t>
      </w:r>
    </w:p>
    <w:p>
      <w:pPr>
        <w:spacing w:line="480" w:lineRule="auto"/>
        <w:jc w:val="left"/>
        <w:rPr>
          <w:rFonts w:cs="Times New Roman"/>
        </w:rPr>
      </w:pPr>
    </w:p>
    <w:p>
      <w:pPr>
        <w:spacing w:line="480" w:lineRule="auto"/>
        <w:jc w:val="left"/>
        <w:rPr>
          <w:rFonts w:cs="Times New Roman"/>
        </w:rPr>
      </w:pPr>
      <w:r>
        <w:rPr>
          <w:rFonts w:cs="Times New Roman"/>
          <w:b/>
        </w:rPr>
        <w:t>Figure 3.</w:t>
      </w:r>
      <w:r>
        <w:rPr>
          <w:rFonts w:cs="Times New Roman"/>
        </w:rPr>
        <w:t xml:space="preserve">  The relative abundance of prey sources in organic and conventional rice farms over crop stages during the three study years.  The relative abundance was determined from the sweep-net samples pooled across replicate farms.  </w:t>
      </w:r>
    </w:p>
    <w:p>
      <w:pPr>
        <w:spacing w:after="0" w:line="240" w:lineRule="auto"/>
        <w:jc w:val="left"/>
        <w:rPr>
          <w:rFonts w:cs="Times New Roman"/>
        </w:rPr>
      </w:pPr>
      <w:r>
        <w:rPr>
          <w:rFonts w:cs="Times New Roman"/>
        </w:rPr>
        <w:br w:type="page"/>
      </w:r>
    </w:p>
    <w:p>
      <w:pPr>
        <w:spacing w:line="480" w:lineRule="auto"/>
        <w:jc w:val="left"/>
        <w:rPr>
          <w:rFonts w:cs="Times New Roman"/>
        </w:rPr>
      </w:pPr>
      <w:r>
        <w:rPr>
          <w:rFonts w:cs="Times New Roman"/>
          <w:b/>
        </w:rPr>
        <w:t>Figure 1.</w:t>
      </w:r>
    </w:p>
    <w:p>
      <w:pPr>
        <w:jc w:val="center"/>
        <w:rPr>
          <w:rFonts w:cs="Times New Roman"/>
        </w:rPr>
      </w:pPr>
      <w:r>
        <w:rPr>
          <w:rFonts w:cs="Times New Roman"/>
        </w:rPr>
        <w:drawing>
          <wp:inline distT="0" distB="0" distL="0" distR="0">
            <wp:extent cx="4897120" cy="5596255"/>
            <wp:effectExtent l="19050" t="0" r="0" b="0"/>
            <wp:docPr id="1" name="圖片 0"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0" descr="Diet_proportion.tiff"/>
                    <pic:cNvPicPr>
                      <a:picLocks noChangeAspect="1"/>
                    </pic:cNvPicPr>
                  </pic:nvPicPr>
                  <pic:blipFill>
                    <a:blip r:embed="rId9" cstate="print"/>
                    <a:stretch>
                      <a:fillRect/>
                    </a:stretch>
                  </pic:blipFill>
                  <pic:spPr>
                    <a:xfrm>
                      <a:off x="0" y="0"/>
                      <a:ext cx="4898353" cy="5598043"/>
                    </a:xfrm>
                    <a:prstGeom prst="rect">
                      <a:avLst/>
                    </a:prstGeom>
                  </pic:spPr>
                </pic:pic>
              </a:graphicData>
            </a:graphic>
          </wp:inline>
        </w:drawing>
      </w:r>
    </w:p>
    <w:p>
      <w:pPr>
        <w:spacing w:after="0" w:line="240" w:lineRule="auto"/>
        <w:jc w:val="left"/>
        <w:rPr>
          <w:rFonts w:cs="Times New Roman"/>
        </w:rPr>
      </w:pPr>
      <w:r>
        <w:rPr>
          <w:rFonts w:cs="Times New Roman"/>
        </w:rPr>
        <w:br w:type="page"/>
      </w:r>
    </w:p>
    <w:p>
      <w:pPr>
        <w:rPr>
          <w:rFonts w:cs="Times New Roman"/>
        </w:rPr>
      </w:pPr>
      <w:r>
        <w:rPr>
          <w:rFonts w:cs="Times New Roman"/>
          <w:b/>
        </w:rPr>
        <w:t>Figure 2.</w:t>
      </w:r>
    </w:p>
    <w:p>
      <w:pPr>
        <w:jc w:val="center"/>
        <w:rPr>
          <w:rFonts w:cs="Times New Roman"/>
        </w:rPr>
      </w:pPr>
      <w:r>
        <w:rPr>
          <w:rFonts w:cs="Times New Roman"/>
        </w:rPr>
        <w:drawing>
          <wp:inline distT="0" distB="0" distL="0" distR="0">
            <wp:extent cx="4446905" cy="5081905"/>
            <wp:effectExtent l="19050" t="0" r="0" b="0"/>
            <wp:docPr id="2"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Rice_herb_consumption.tiff"/>
                    <pic:cNvPicPr>
                      <a:picLocks noChangeAspect="1"/>
                    </pic:cNvPicPr>
                  </pic:nvPicPr>
                  <pic:blipFill>
                    <a:blip r:embed="rId10" cstate="print"/>
                    <a:stretch>
                      <a:fillRect/>
                    </a:stretch>
                  </pic:blipFill>
                  <pic:spPr>
                    <a:xfrm>
                      <a:off x="0" y="0"/>
                      <a:ext cx="4447201" cy="5082516"/>
                    </a:xfrm>
                    <a:prstGeom prst="rect">
                      <a:avLst/>
                    </a:prstGeom>
                  </pic:spPr>
                </pic:pic>
              </a:graphicData>
            </a:graphic>
          </wp:inline>
        </w:drawing>
      </w:r>
    </w:p>
    <w:p>
      <w:pPr>
        <w:spacing w:after="0" w:line="240" w:lineRule="auto"/>
        <w:jc w:val="left"/>
        <w:rPr>
          <w:rFonts w:cs="Times New Roman"/>
        </w:rPr>
      </w:pPr>
      <w:r>
        <w:rPr>
          <w:rFonts w:cs="Times New Roman"/>
        </w:rPr>
        <w:br w:type="page"/>
      </w:r>
    </w:p>
    <w:p>
      <w:pPr>
        <w:jc w:val="left"/>
        <w:rPr>
          <w:rFonts w:cs="Times New Roman"/>
        </w:rPr>
      </w:pPr>
      <w:r>
        <w:rPr>
          <w:rFonts w:cs="Times New Roman"/>
          <w:b/>
        </w:rPr>
        <w:t>Figure 3.</w:t>
      </w:r>
      <w:r>
        <w:rPr>
          <w:rFonts w:cs="Times New Roman"/>
        </w:rPr>
        <w:t xml:space="preserve">  </w:t>
      </w:r>
    </w:p>
    <w:p>
      <w:pPr>
        <w:jc w:val="center"/>
        <w:rPr>
          <w:rFonts w:cs="Times New Roman"/>
          <w:color w:val="FF0000"/>
        </w:rPr>
      </w:pPr>
      <w:r>
        <w:rPr>
          <w:rFonts w:cs="Times New Roman"/>
          <w:color w:val="FF0000"/>
        </w:rPr>
        <w:drawing>
          <wp:inline distT="0" distB="0" distL="0" distR="0">
            <wp:extent cx="4848860" cy="5541645"/>
            <wp:effectExtent l="19050" t="0" r="8383" b="0"/>
            <wp:docPr id="3" name="圖片 1" descr="Rel_ab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1" descr="Rel_abd.tiff"/>
                    <pic:cNvPicPr>
                      <a:picLocks noChangeAspect="1"/>
                    </pic:cNvPicPr>
                  </pic:nvPicPr>
                  <pic:blipFill>
                    <a:blip r:embed="rId11" cstate="print"/>
                    <a:stretch>
                      <a:fillRect/>
                    </a:stretch>
                  </pic:blipFill>
                  <pic:spPr>
                    <a:xfrm>
                      <a:off x="0" y="0"/>
                      <a:ext cx="4850925" cy="5543839"/>
                    </a:xfrm>
                    <a:prstGeom prst="rect">
                      <a:avLst/>
                    </a:prstGeom>
                  </pic:spPr>
                </pic:pic>
              </a:graphicData>
            </a:graphic>
          </wp:inline>
        </w:drawing>
      </w:r>
    </w:p>
    <w:sectPr>
      <w:footerReference r:id="rId7" w:type="default"/>
      <w:pgSz w:w="12240" w:h="15840"/>
      <w:pgMar w:top="1440" w:right="1440" w:bottom="1440" w:left="1440" w:header="709" w:footer="709" w:gutter="0"/>
      <w:lnNumType w:countBy="1" w:restart="continuous"/>
      <w:cols w:space="708"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hsu" w:date="2023-05-03T07:50:31Z" w:initials="g">
    <w:p w14:paraId="3BAC0929">
      <w:pPr>
        <w:pStyle w:val="7"/>
        <w:rPr>
          <w:rFonts w:hint="default"/>
          <w:lang w:val="en-US"/>
        </w:rPr>
      </w:pPr>
      <w:r>
        <w:rPr>
          <w:rFonts w:hint="default"/>
          <w:lang w:val="en-US"/>
        </w:rPr>
        <w:t>Maybe use “Conservation biocontrol” here?</w:t>
      </w:r>
    </w:p>
  </w:comment>
  <w:comment w:id="1" w:author="genchanghsu" w:date="2023-05-03T09:18:10Z" w:initials="g">
    <w:p w14:paraId="4E57109B">
      <w:pPr>
        <w:pStyle w:val="7"/>
        <w:rPr>
          <w:rFonts w:hint="default"/>
          <w:lang w:val="en-US"/>
        </w:rPr>
      </w:pPr>
      <w:r>
        <w:rPr>
          <w:rFonts w:hint="default"/>
          <w:lang w:val="en-US"/>
        </w:rPr>
        <w:t>This part is repetitive of the earlier aims. Maybe omit it or merge it into the previous text? We may want to add a bit of our expectations here as suggested by reviewer 2:</w:t>
      </w:r>
    </w:p>
    <w:p w14:paraId="3B4019BA">
      <w:pPr>
        <w:pStyle w:val="7"/>
        <w:rPr>
          <w:rFonts w:hint="default"/>
          <w:lang w:val="en-US"/>
        </w:rPr>
      </w:pPr>
      <w:r>
        <w:rPr>
          <w:rFonts w:hint="default"/>
          <w:lang w:val="en-US"/>
        </w:rPr>
        <w:t>‘We expect that GAPs’ diet composition may differ between organic and conventional farms and vary throughout the crop season as the relative abundances of prey sources changed.”</w:t>
      </w:r>
    </w:p>
    <w:p w14:paraId="1E2A574F">
      <w:pPr>
        <w:pStyle w:val="7"/>
        <w:rPr>
          <w:rFonts w:hint="default"/>
          <w:lang w:val="en-US"/>
        </w:rPr>
      </w:pPr>
    </w:p>
    <w:p w14:paraId="534C61B0">
      <w:pPr>
        <w:pStyle w:val="7"/>
        <w:rPr>
          <w:rFonts w:hint="default"/>
          <w:lang w:val="en-US"/>
        </w:rPr>
      </w:pPr>
    </w:p>
    <w:p w14:paraId="2E1A7CA0">
      <w:pPr>
        <w:pStyle w:val="7"/>
        <w:rPr>
          <w:rFonts w:hint="default"/>
          <w:lang w:val="en-US"/>
        </w:rPr>
      </w:pPr>
    </w:p>
  </w:comment>
  <w:comment w:id="2" w:author="genchanghsu" w:date="2023-05-09T16:56:15Z" w:initials="g">
    <w:p w14:paraId="7F48597E">
      <w:pPr>
        <w:pStyle w:val="7"/>
        <w:rPr>
          <w:rFonts w:hint="default" w:eastAsiaTheme="minorEastAsia"/>
          <w:lang w:val="en-US" w:eastAsia="zh-TW"/>
        </w:rPr>
      </w:pPr>
      <w:r>
        <w:rPr>
          <w:rFonts w:hint="default"/>
          <w:lang w:val="en-US"/>
        </w:rPr>
        <w:t>Added some details on site selection.</w:t>
      </w:r>
    </w:p>
  </w:comment>
  <w:comment w:id="3" w:author="genchanghsu" w:date="2023-05-09T16:08:30Z" w:initials="g">
    <w:p w14:paraId="2BF61FB7">
      <w:pPr>
        <w:pStyle w:val="7"/>
        <w:rPr>
          <w:rFonts w:hint="default"/>
          <w:lang w:val="en-US"/>
        </w:rPr>
      </w:pPr>
      <w:r>
        <w:rPr>
          <w:rFonts w:hint="default"/>
          <w:lang w:val="en-US"/>
        </w:rPr>
        <w:t xml:space="preserve">Added some details on sweep-netting. </w:t>
      </w:r>
    </w:p>
  </w:comment>
  <w:comment w:id="4" w:author="genchanghsu" w:date="2023-05-03T17:15:45Z" w:initials="g">
    <w:p w14:paraId="672515C5">
      <w:pPr>
        <w:pStyle w:val="7"/>
        <w:rPr>
          <w:rFonts w:hint="default"/>
          <w:lang w:val="en-US"/>
        </w:rPr>
      </w:pPr>
      <w:r>
        <w:rPr>
          <w:rFonts w:hint="default"/>
          <w:lang w:val="en-US"/>
        </w:rPr>
        <w:t>Maybe remove this part?</w:t>
      </w:r>
    </w:p>
  </w:comment>
  <w:comment w:id="5" w:author="genchanghsu" w:date="2023-05-10T17:48:56Z" w:initials="g">
    <w:p w14:paraId="67E4574E">
      <w:pPr>
        <w:pStyle w:val="7"/>
        <w:rPr>
          <w:rFonts w:hint="default"/>
          <w:lang w:val="en-US"/>
        </w:rPr>
      </w:pPr>
      <w:r>
        <w:rPr>
          <w:rFonts w:hint="default"/>
          <w:lang w:val="en-US"/>
        </w:rPr>
        <w:t>Added some details on our beta regressions.</w:t>
      </w:r>
    </w:p>
  </w:comment>
  <w:comment w:id="6" w:author="genchanghsu" w:date="2023-05-03T17:31:36Z" w:initials="g">
    <w:p w14:paraId="09D62922">
      <w:pPr>
        <w:pStyle w:val="7"/>
        <w:rPr>
          <w:rFonts w:hint="default"/>
          <w:lang w:val="en-US"/>
        </w:rPr>
      </w:pPr>
      <w:r>
        <w:rPr>
          <w:rFonts w:hint="default"/>
          <w:lang w:val="en-US"/>
        </w:rPr>
        <w:t>I think this can probably go to the discussion section.</w:t>
      </w:r>
    </w:p>
  </w:comment>
  <w:comment w:id="7" w:author="genchanghsu" w:date="2023-05-04T06:46:18Z" w:initials="g">
    <w:p w14:paraId="73034220">
      <w:pPr>
        <w:pStyle w:val="7"/>
        <w:rPr>
          <w:rFonts w:hint="default"/>
          <w:lang w:val="en-US"/>
        </w:rPr>
      </w:pPr>
      <w:r>
        <w:rPr>
          <w:rFonts w:hint="default"/>
          <w:lang w:val="en-US"/>
        </w:rPr>
        <w:t>Reviewer 1 suggested removing this paragraph. I think we can still keep it, but maybe trim the contents.</w:t>
      </w:r>
    </w:p>
  </w:comment>
  <w:comment w:id="8" w:author="genchanghsu" w:date="2023-05-07T18:22:18Z" w:initials="g">
    <w:p w14:paraId="710F584B">
      <w:pPr>
        <w:pStyle w:val="7"/>
        <w:rPr>
          <w:rFonts w:hint="default"/>
          <w:lang w:val="en-US"/>
        </w:rPr>
      </w:pPr>
      <w:r>
        <w:rPr>
          <w:rFonts w:hint="default"/>
          <w:lang w:val="en-US"/>
        </w:rPr>
        <w:t>Perhaps we can briefly mention IGP here to address the reviewer1’s comments?</w:t>
      </w:r>
    </w:p>
  </w:comment>
  <w:comment w:id="9" w:author="genchanghsu" w:date="2023-05-04T07:06:11Z" w:initials="g">
    <w:p w14:paraId="114E7B9D">
      <w:pPr>
        <w:pStyle w:val="7"/>
        <w:rPr>
          <w:rFonts w:hint="default"/>
          <w:lang w:val="en-US"/>
        </w:rPr>
      </w:pPr>
      <w:r>
        <w:rPr>
          <w:rFonts w:hint="default"/>
          <w:lang w:val="en-US"/>
        </w:rPr>
        <w:t>Reviewer 1 suggested removing this part, but I think we can keep it.</w:t>
      </w:r>
    </w:p>
  </w:comment>
  <w:comment w:id="10" w:author="genchanghsu" w:date="2023-05-04T07:06:54Z" w:initials="g">
    <w:p w14:paraId="524D545A">
      <w:pPr>
        <w:pStyle w:val="7"/>
        <w:rPr>
          <w:rFonts w:hint="default"/>
          <w:lang w:val="en-US"/>
        </w:rPr>
      </w:pPr>
      <w:r>
        <w:rPr>
          <w:rFonts w:hint="default"/>
          <w:lang w:val="en-US"/>
        </w:rPr>
        <w:t>Reviewer 1 suggested removing this paragraph but I think we can keep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BAC0929" w15:done="0"/>
  <w15:commentEx w15:paraId="2E1A7CA0" w15:done="0"/>
  <w15:commentEx w15:paraId="7F48597E" w15:done="0"/>
  <w15:commentEx w15:paraId="2BF61FB7" w15:done="0"/>
  <w15:commentEx w15:paraId="672515C5" w15:done="0"/>
  <w15:commentEx w15:paraId="67E4574E" w15:done="0"/>
  <w15:commentEx w15:paraId="09D62922" w15:done="0"/>
  <w15:commentEx w15:paraId="73034220" w15:done="0"/>
  <w15:commentEx w15:paraId="710F584B" w15:done="0"/>
  <w15:commentEx w15:paraId="114E7B9D" w15:done="0"/>
  <w15:commentEx w15:paraId="524D54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42316"/>
    </w:sdtPr>
    <w:sdtContent>
      <w:p>
        <w:pPr>
          <w:pStyle w:val="9"/>
          <w:jc w:val="center"/>
        </w:pPr>
        <w:r>
          <w:fldChar w:fldCharType="begin"/>
        </w:r>
        <w:r>
          <w:instrText xml:space="preserve"> PAGE   \* MERGEFORMAT </w:instrText>
        </w:r>
        <w:r>
          <w:fldChar w:fldCharType="separate"/>
        </w:r>
        <w:r>
          <w:rPr>
            <w:lang w:val="zh-TW"/>
          </w:rPr>
          <w:t>32</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trackRevisions w:val="1"/>
  <w:documentProtection w:enforcement="0"/>
  <w:defaultTabStop w:val="720"/>
  <w:drawingGridHorizontalSpacing w:val="1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2BA6"/>
    <w:rsid w:val="00002BBA"/>
    <w:rsid w:val="00003337"/>
    <w:rsid w:val="00003602"/>
    <w:rsid w:val="00003BF3"/>
    <w:rsid w:val="00003EE5"/>
    <w:rsid w:val="00004624"/>
    <w:rsid w:val="0000463B"/>
    <w:rsid w:val="00004CB1"/>
    <w:rsid w:val="0000525C"/>
    <w:rsid w:val="00005E76"/>
    <w:rsid w:val="000078FC"/>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243"/>
    <w:rsid w:val="00031331"/>
    <w:rsid w:val="0003200F"/>
    <w:rsid w:val="000320C4"/>
    <w:rsid w:val="000321D3"/>
    <w:rsid w:val="00032BA5"/>
    <w:rsid w:val="00033C59"/>
    <w:rsid w:val="000342DD"/>
    <w:rsid w:val="000345DA"/>
    <w:rsid w:val="00035728"/>
    <w:rsid w:val="00035B0B"/>
    <w:rsid w:val="00036011"/>
    <w:rsid w:val="00036600"/>
    <w:rsid w:val="00037654"/>
    <w:rsid w:val="000407BE"/>
    <w:rsid w:val="000413F2"/>
    <w:rsid w:val="00041DC9"/>
    <w:rsid w:val="00041F7F"/>
    <w:rsid w:val="000425B5"/>
    <w:rsid w:val="00042B18"/>
    <w:rsid w:val="0004362B"/>
    <w:rsid w:val="00043B14"/>
    <w:rsid w:val="00044150"/>
    <w:rsid w:val="00044C40"/>
    <w:rsid w:val="00044E81"/>
    <w:rsid w:val="0004569E"/>
    <w:rsid w:val="000461AC"/>
    <w:rsid w:val="000463C7"/>
    <w:rsid w:val="0004695D"/>
    <w:rsid w:val="000473B8"/>
    <w:rsid w:val="00047E4E"/>
    <w:rsid w:val="000501F0"/>
    <w:rsid w:val="0005026C"/>
    <w:rsid w:val="00051F54"/>
    <w:rsid w:val="0005561A"/>
    <w:rsid w:val="000559C2"/>
    <w:rsid w:val="00055C0D"/>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6C"/>
    <w:rsid w:val="00071B53"/>
    <w:rsid w:val="00071CCE"/>
    <w:rsid w:val="00071F2B"/>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4128"/>
    <w:rsid w:val="000950E0"/>
    <w:rsid w:val="0009527C"/>
    <w:rsid w:val="00095721"/>
    <w:rsid w:val="00095909"/>
    <w:rsid w:val="00096314"/>
    <w:rsid w:val="0009699C"/>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3131B"/>
    <w:rsid w:val="00131DFF"/>
    <w:rsid w:val="00131ED2"/>
    <w:rsid w:val="0013258F"/>
    <w:rsid w:val="00132783"/>
    <w:rsid w:val="00132D67"/>
    <w:rsid w:val="001331E2"/>
    <w:rsid w:val="0013369A"/>
    <w:rsid w:val="00134641"/>
    <w:rsid w:val="00134B51"/>
    <w:rsid w:val="00135C78"/>
    <w:rsid w:val="001368F1"/>
    <w:rsid w:val="00136B3C"/>
    <w:rsid w:val="00140E76"/>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79D"/>
    <w:rsid w:val="00153B55"/>
    <w:rsid w:val="0015403F"/>
    <w:rsid w:val="00155CC6"/>
    <w:rsid w:val="0015619F"/>
    <w:rsid w:val="001561B9"/>
    <w:rsid w:val="001571C9"/>
    <w:rsid w:val="001574CE"/>
    <w:rsid w:val="001575FA"/>
    <w:rsid w:val="00157D73"/>
    <w:rsid w:val="001604FC"/>
    <w:rsid w:val="00160630"/>
    <w:rsid w:val="001606B7"/>
    <w:rsid w:val="00160704"/>
    <w:rsid w:val="0016142F"/>
    <w:rsid w:val="00161DD0"/>
    <w:rsid w:val="001620BE"/>
    <w:rsid w:val="00162912"/>
    <w:rsid w:val="00162FFD"/>
    <w:rsid w:val="0016360D"/>
    <w:rsid w:val="00163693"/>
    <w:rsid w:val="001639CA"/>
    <w:rsid w:val="00163BC0"/>
    <w:rsid w:val="00164297"/>
    <w:rsid w:val="00164FC0"/>
    <w:rsid w:val="0016589C"/>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0F70"/>
    <w:rsid w:val="00191500"/>
    <w:rsid w:val="0019168A"/>
    <w:rsid w:val="00191883"/>
    <w:rsid w:val="00191A43"/>
    <w:rsid w:val="0019228E"/>
    <w:rsid w:val="00192B6D"/>
    <w:rsid w:val="00192CBD"/>
    <w:rsid w:val="00192F38"/>
    <w:rsid w:val="00194584"/>
    <w:rsid w:val="00194A27"/>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D00"/>
    <w:rsid w:val="001B024A"/>
    <w:rsid w:val="001B0E5B"/>
    <w:rsid w:val="001B11CB"/>
    <w:rsid w:val="001B13B0"/>
    <w:rsid w:val="001B1443"/>
    <w:rsid w:val="001B21B5"/>
    <w:rsid w:val="001B3CCD"/>
    <w:rsid w:val="001B46AC"/>
    <w:rsid w:val="001B4919"/>
    <w:rsid w:val="001B5110"/>
    <w:rsid w:val="001C080D"/>
    <w:rsid w:val="001C1120"/>
    <w:rsid w:val="001C1520"/>
    <w:rsid w:val="001C1A46"/>
    <w:rsid w:val="001C1D30"/>
    <w:rsid w:val="001C20CB"/>
    <w:rsid w:val="001C2366"/>
    <w:rsid w:val="001C2A29"/>
    <w:rsid w:val="001C2CD1"/>
    <w:rsid w:val="001C3DEB"/>
    <w:rsid w:val="001C46C3"/>
    <w:rsid w:val="001C476F"/>
    <w:rsid w:val="001C484E"/>
    <w:rsid w:val="001C4A4E"/>
    <w:rsid w:val="001C6084"/>
    <w:rsid w:val="001C60E7"/>
    <w:rsid w:val="001C6555"/>
    <w:rsid w:val="001C6887"/>
    <w:rsid w:val="001C7035"/>
    <w:rsid w:val="001C70C7"/>
    <w:rsid w:val="001C758E"/>
    <w:rsid w:val="001C7AD8"/>
    <w:rsid w:val="001C7C21"/>
    <w:rsid w:val="001D0D97"/>
    <w:rsid w:val="001D12BD"/>
    <w:rsid w:val="001D1589"/>
    <w:rsid w:val="001D1BCC"/>
    <w:rsid w:val="001D1DA2"/>
    <w:rsid w:val="001D220C"/>
    <w:rsid w:val="001D2A00"/>
    <w:rsid w:val="001D42B4"/>
    <w:rsid w:val="001D50C4"/>
    <w:rsid w:val="001D57CE"/>
    <w:rsid w:val="001D666D"/>
    <w:rsid w:val="001D6D6F"/>
    <w:rsid w:val="001D7677"/>
    <w:rsid w:val="001D7B88"/>
    <w:rsid w:val="001D7CA8"/>
    <w:rsid w:val="001D7D22"/>
    <w:rsid w:val="001D7F56"/>
    <w:rsid w:val="001E1B97"/>
    <w:rsid w:val="001E2647"/>
    <w:rsid w:val="001E2783"/>
    <w:rsid w:val="001E48A3"/>
    <w:rsid w:val="001E4C77"/>
    <w:rsid w:val="001E567C"/>
    <w:rsid w:val="001E635A"/>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518D"/>
    <w:rsid w:val="001F5652"/>
    <w:rsid w:val="001F5B55"/>
    <w:rsid w:val="001F5F58"/>
    <w:rsid w:val="00200B8E"/>
    <w:rsid w:val="00202C76"/>
    <w:rsid w:val="00203CA3"/>
    <w:rsid w:val="00203EC2"/>
    <w:rsid w:val="002046DF"/>
    <w:rsid w:val="00204ED7"/>
    <w:rsid w:val="00205870"/>
    <w:rsid w:val="00205C88"/>
    <w:rsid w:val="00205DA5"/>
    <w:rsid w:val="00206451"/>
    <w:rsid w:val="00206598"/>
    <w:rsid w:val="00206ADB"/>
    <w:rsid w:val="00206F74"/>
    <w:rsid w:val="0020713B"/>
    <w:rsid w:val="00210075"/>
    <w:rsid w:val="002100D1"/>
    <w:rsid w:val="00210108"/>
    <w:rsid w:val="00210338"/>
    <w:rsid w:val="0021187D"/>
    <w:rsid w:val="002130F8"/>
    <w:rsid w:val="00213658"/>
    <w:rsid w:val="002149F2"/>
    <w:rsid w:val="00215A83"/>
    <w:rsid w:val="00215B95"/>
    <w:rsid w:val="00217682"/>
    <w:rsid w:val="00220138"/>
    <w:rsid w:val="00220B7F"/>
    <w:rsid w:val="00220D1F"/>
    <w:rsid w:val="00220DC8"/>
    <w:rsid w:val="00221344"/>
    <w:rsid w:val="0022271C"/>
    <w:rsid w:val="00222924"/>
    <w:rsid w:val="00222EE9"/>
    <w:rsid w:val="0022310B"/>
    <w:rsid w:val="00223413"/>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250A"/>
    <w:rsid w:val="002629A7"/>
    <w:rsid w:val="00262DF2"/>
    <w:rsid w:val="0026301D"/>
    <w:rsid w:val="00263635"/>
    <w:rsid w:val="00263692"/>
    <w:rsid w:val="0026423D"/>
    <w:rsid w:val="0026432B"/>
    <w:rsid w:val="00265536"/>
    <w:rsid w:val="0026599B"/>
    <w:rsid w:val="00265B98"/>
    <w:rsid w:val="00266215"/>
    <w:rsid w:val="002665E7"/>
    <w:rsid w:val="002669CB"/>
    <w:rsid w:val="00266C97"/>
    <w:rsid w:val="00270E94"/>
    <w:rsid w:val="002711FA"/>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C2B"/>
    <w:rsid w:val="0029093B"/>
    <w:rsid w:val="00290A94"/>
    <w:rsid w:val="00291F2E"/>
    <w:rsid w:val="00292E6A"/>
    <w:rsid w:val="002934BA"/>
    <w:rsid w:val="002935CE"/>
    <w:rsid w:val="00293EF2"/>
    <w:rsid w:val="002941A5"/>
    <w:rsid w:val="00294705"/>
    <w:rsid w:val="00297989"/>
    <w:rsid w:val="00297D90"/>
    <w:rsid w:val="002A0194"/>
    <w:rsid w:val="002A056D"/>
    <w:rsid w:val="002A090F"/>
    <w:rsid w:val="002A0E8B"/>
    <w:rsid w:val="002A0EA7"/>
    <w:rsid w:val="002A1468"/>
    <w:rsid w:val="002A2DF4"/>
    <w:rsid w:val="002A2F89"/>
    <w:rsid w:val="002A302D"/>
    <w:rsid w:val="002A38F1"/>
    <w:rsid w:val="002A3DCC"/>
    <w:rsid w:val="002A4152"/>
    <w:rsid w:val="002A41E9"/>
    <w:rsid w:val="002A4CF4"/>
    <w:rsid w:val="002A5540"/>
    <w:rsid w:val="002A73D0"/>
    <w:rsid w:val="002A7AF3"/>
    <w:rsid w:val="002B1323"/>
    <w:rsid w:val="002B238E"/>
    <w:rsid w:val="002B374B"/>
    <w:rsid w:val="002B3D18"/>
    <w:rsid w:val="002B4052"/>
    <w:rsid w:val="002B4144"/>
    <w:rsid w:val="002B46FB"/>
    <w:rsid w:val="002B6A78"/>
    <w:rsid w:val="002B6FB9"/>
    <w:rsid w:val="002C00BE"/>
    <w:rsid w:val="002C0592"/>
    <w:rsid w:val="002C097E"/>
    <w:rsid w:val="002C119D"/>
    <w:rsid w:val="002C29E9"/>
    <w:rsid w:val="002C2AA4"/>
    <w:rsid w:val="002C2F27"/>
    <w:rsid w:val="002C31C5"/>
    <w:rsid w:val="002C3531"/>
    <w:rsid w:val="002C399B"/>
    <w:rsid w:val="002C4136"/>
    <w:rsid w:val="002C4A5B"/>
    <w:rsid w:val="002C4BDB"/>
    <w:rsid w:val="002C6A82"/>
    <w:rsid w:val="002C6AF2"/>
    <w:rsid w:val="002C6FDA"/>
    <w:rsid w:val="002C7112"/>
    <w:rsid w:val="002C7297"/>
    <w:rsid w:val="002C75D8"/>
    <w:rsid w:val="002C776C"/>
    <w:rsid w:val="002D0B0F"/>
    <w:rsid w:val="002D1F15"/>
    <w:rsid w:val="002D1F98"/>
    <w:rsid w:val="002D239A"/>
    <w:rsid w:val="002D2903"/>
    <w:rsid w:val="002D2952"/>
    <w:rsid w:val="002D2F13"/>
    <w:rsid w:val="002D3173"/>
    <w:rsid w:val="002D3586"/>
    <w:rsid w:val="002D58EC"/>
    <w:rsid w:val="002D6449"/>
    <w:rsid w:val="002D6718"/>
    <w:rsid w:val="002D6E53"/>
    <w:rsid w:val="002D78D0"/>
    <w:rsid w:val="002D7F64"/>
    <w:rsid w:val="002E0DB9"/>
    <w:rsid w:val="002E27A1"/>
    <w:rsid w:val="002E3129"/>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EDD"/>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BE9"/>
    <w:rsid w:val="00366E1D"/>
    <w:rsid w:val="00370DAB"/>
    <w:rsid w:val="00372355"/>
    <w:rsid w:val="00372EE8"/>
    <w:rsid w:val="003757DA"/>
    <w:rsid w:val="00377976"/>
    <w:rsid w:val="00377FF3"/>
    <w:rsid w:val="0038038C"/>
    <w:rsid w:val="00381FCD"/>
    <w:rsid w:val="00382AA7"/>
    <w:rsid w:val="00382D36"/>
    <w:rsid w:val="00383452"/>
    <w:rsid w:val="0038430D"/>
    <w:rsid w:val="00384589"/>
    <w:rsid w:val="00385854"/>
    <w:rsid w:val="00385EF3"/>
    <w:rsid w:val="003869D6"/>
    <w:rsid w:val="00386AF8"/>
    <w:rsid w:val="00387176"/>
    <w:rsid w:val="00387FBF"/>
    <w:rsid w:val="003900D3"/>
    <w:rsid w:val="003903B4"/>
    <w:rsid w:val="003908CC"/>
    <w:rsid w:val="00390954"/>
    <w:rsid w:val="00390989"/>
    <w:rsid w:val="00391029"/>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B29"/>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441E"/>
    <w:rsid w:val="003B4FF3"/>
    <w:rsid w:val="003B53C2"/>
    <w:rsid w:val="003B59D1"/>
    <w:rsid w:val="003B626B"/>
    <w:rsid w:val="003B6989"/>
    <w:rsid w:val="003C012C"/>
    <w:rsid w:val="003C0DC0"/>
    <w:rsid w:val="003C114A"/>
    <w:rsid w:val="003C1AD5"/>
    <w:rsid w:val="003C1DCD"/>
    <w:rsid w:val="003C26F7"/>
    <w:rsid w:val="003C2A8B"/>
    <w:rsid w:val="003C2C27"/>
    <w:rsid w:val="003C3ACD"/>
    <w:rsid w:val="003C3AE9"/>
    <w:rsid w:val="003C3D12"/>
    <w:rsid w:val="003C514A"/>
    <w:rsid w:val="003C5254"/>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C53"/>
    <w:rsid w:val="00440107"/>
    <w:rsid w:val="0044053A"/>
    <w:rsid w:val="00440750"/>
    <w:rsid w:val="00440FCB"/>
    <w:rsid w:val="00441303"/>
    <w:rsid w:val="004420D7"/>
    <w:rsid w:val="0044299D"/>
    <w:rsid w:val="004433AA"/>
    <w:rsid w:val="00444F40"/>
    <w:rsid w:val="00445746"/>
    <w:rsid w:val="00445C5F"/>
    <w:rsid w:val="004462DB"/>
    <w:rsid w:val="0044763E"/>
    <w:rsid w:val="00453109"/>
    <w:rsid w:val="004539A5"/>
    <w:rsid w:val="00455069"/>
    <w:rsid w:val="00456313"/>
    <w:rsid w:val="00456537"/>
    <w:rsid w:val="00456C5B"/>
    <w:rsid w:val="0045780C"/>
    <w:rsid w:val="00457A82"/>
    <w:rsid w:val="00457C79"/>
    <w:rsid w:val="00460D93"/>
    <w:rsid w:val="00460FBE"/>
    <w:rsid w:val="0046146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2868"/>
    <w:rsid w:val="00482F4B"/>
    <w:rsid w:val="004845E4"/>
    <w:rsid w:val="00484B85"/>
    <w:rsid w:val="004851E8"/>
    <w:rsid w:val="00485588"/>
    <w:rsid w:val="00486704"/>
    <w:rsid w:val="004911AF"/>
    <w:rsid w:val="00491659"/>
    <w:rsid w:val="00492186"/>
    <w:rsid w:val="004923AD"/>
    <w:rsid w:val="00492C70"/>
    <w:rsid w:val="00492CB0"/>
    <w:rsid w:val="00493237"/>
    <w:rsid w:val="004933AE"/>
    <w:rsid w:val="00493463"/>
    <w:rsid w:val="0049352C"/>
    <w:rsid w:val="0049355B"/>
    <w:rsid w:val="00493576"/>
    <w:rsid w:val="00493713"/>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751E"/>
    <w:rsid w:val="004C7F88"/>
    <w:rsid w:val="004D06C9"/>
    <w:rsid w:val="004D1676"/>
    <w:rsid w:val="004D1DB0"/>
    <w:rsid w:val="004D2275"/>
    <w:rsid w:val="004D382C"/>
    <w:rsid w:val="004D38C6"/>
    <w:rsid w:val="004D5A29"/>
    <w:rsid w:val="004D6768"/>
    <w:rsid w:val="004D7229"/>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C04"/>
    <w:rsid w:val="004F108D"/>
    <w:rsid w:val="004F10D2"/>
    <w:rsid w:val="004F1203"/>
    <w:rsid w:val="004F2F24"/>
    <w:rsid w:val="004F4F66"/>
    <w:rsid w:val="004F58D9"/>
    <w:rsid w:val="004F5A79"/>
    <w:rsid w:val="004F6145"/>
    <w:rsid w:val="004F62DD"/>
    <w:rsid w:val="004F7725"/>
    <w:rsid w:val="004F7C02"/>
    <w:rsid w:val="004F7E85"/>
    <w:rsid w:val="00501C44"/>
    <w:rsid w:val="00501CB1"/>
    <w:rsid w:val="0050217F"/>
    <w:rsid w:val="00502EDC"/>
    <w:rsid w:val="00503AC6"/>
    <w:rsid w:val="00503BCC"/>
    <w:rsid w:val="00503F04"/>
    <w:rsid w:val="00504068"/>
    <w:rsid w:val="00504708"/>
    <w:rsid w:val="00504EA3"/>
    <w:rsid w:val="005057FF"/>
    <w:rsid w:val="00505FD3"/>
    <w:rsid w:val="00510149"/>
    <w:rsid w:val="005104E5"/>
    <w:rsid w:val="0051075E"/>
    <w:rsid w:val="0051126A"/>
    <w:rsid w:val="005114D8"/>
    <w:rsid w:val="00511690"/>
    <w:rsid w:val="005122E4"/>
    <w:rsid w:val="00512913"/>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31ED"/>
    <w:rsid w:val="005451A9"/>
    <w:rsid w:val="00547498"/>
    <w:rsid w:val="005500E1"/>
    <w:rsid w:val="00550F06"/>
    <w:rsid w:val="0055121E"/>
    <w:rsid w:val="00551746"/>
    <w:rsid w:val="005524D3"/>
    <w:rsid w:val="00552AC5"/>
    <w:rsid w:val="00554814"/>
    <w:rsid w:val="005559C3"/>
    <w:rsid w:val="005561EE"/>
    <w:rsid w:val="00556E87"/>
    <w:rsid w:val="00556EC4"/>
    <w:rsid w:val="005576FF"/>
    <w:rsid w:val="00560725"/>
    <w:rsid w:val="005609C0"/>
    <w:rsid w:val="00560B7B"/>
    <w:rsid w:val="005622D0"/>
    <w:rsid w:val="005642E0"/>
    <w:rsid w:val="00564A95"/>
    <w:rsid w:val="00564B84"/>
    <w:rsid w:val="00564C59"/>
    <w:rsid w:val="00564DF9"/>
    <w:rsid w:val="00565DFF"/>
    <w:rsid w:val="00566249"/>
    <w:rsid w:val="00566D77"/>
    <w:rsid w:val="005673AC"/>
    <w:rsid w:val="00567E5C"/>
    <w:rsid w:val="00570350"/>
    <w:rsid w:val="00570390"/>
    <w:rsid w:val="00571921"/>
    <w:rsid w:val="005720E8"/>
    <w:rsid w:val="005723B1"/>
    <w:rsid w:val="0057433B"/>
    <w:rsid w:val="00574690"/>
    <w:rsid w:val="00574AE1"/>
    <w:rsid w:val="005750A6"/>
    <w:rsid w:val="005765F7"/>
    <w:rsid w:val="0057730B"/>
    <w:rsid w:val="00577C7C"/>
    <w:rsid w:val="005817F2"/>
    <w:rsid w:val="00582FAE"/>
    <w:rsid w:val="00583B99"/>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173C"/>
    <w:rsid w:val="005F548E"/>
    <w:rsid w:val="00600275"/>
    <w:rsid w:val="00601015"/>
    <w:rsid w:val="00601517"/>
    <w:rsid w:val="00601871"/>
    <w:rsid w:val="00601F0F"/>
    <w:rsid w:val="00603034"/>
    <w:rsid w:val="006045A2"/>
    <w:rsid w:val="00604FFE"/>
    <w:rsid w:val="00605BE8"/>
    <w:rsid w:val="00606188"/>
    <w:rsid w:val="00606D00"/>
    <w:rsid w:val="00607E97"/>
    <w:rsid w:val="006107DB"/>
    <w:rsid w:val="006119F5"/>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7B9"/>
    <w:rsid w:val="0062770D"/>
    <w:rsid w:val="006277BC"/>
    <w:rsid w:val="00627A6C"/>
    <w:rsid w:val="00627C7D"/>
    <w:rsid w:val="00630295"/>
    <w:rsid w:val="006312B0"/>
    <w:rsid w:val="00631C67"/>
    <w:rsid w:val="00631E16"/>
    <w:rsid w:val="006321B3"/>
    <w:rsid w:val="0063358C"/>
    <w:rsid w:val="00633B7D"/>
    <w:rsid w:val="006340A9"/>
    <w:rsid w:val="0063470A"/>
    <w:rsid w:val="00635EEA"/>
    <w:rsid w:val="00636A39"/>
    <w:rsid w:val="00640473"/>
    <w:rsid w:val="0064052E"/>
    <w:rsid w:val="0064102E"/>
    <w:rsid w:val="00641318"/>
    <w:rsid w:val="00641996"/>
    <w:rsid w:val="00641B84"/>
    <w:rsid w:val="00642910"/>
    <w:rsid w:val="00642E98"/>
    <w:rsid w:val="00645249"/>
    <w:rsid w:val="00645D29"/>
    <w:rsid w:val="006472C5"/>
    <w:rsid w:val="0065000E"/>
    <w:rsid w:val="00650738"/>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D9A"/>
    <w:rsid w:val="00667F42"/>
    <w:rsid w:val="00670B44"/>
    <w:rsid w:val="00670ECB"/>
    <w:rsid w:val="00671904"/>
    <w:rsid w:val="00672529"/>
    <w:rsid w:val="006725B9"/>
    <w:rsid w:val="00672EA9"/>
    <w:rsid w:val="00673509"/>
    <w:rsid w:val="00674429"/>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5CE3"/>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6132"/>
    <w:rsid w:val="006B6C63"/>
    <w:rsid w:val="006C024C"/>
    <w:rsid w:val="006C07EE"/>
    <w:rsid w:val="006C08FD"/>
    <w:rsid w:val="006C0D79"/>
    <w:rsid w:val="006C1D0E"/>
    <w:rsid w:val="006C29ED"/>
    <w:rsid w:val="006C3645"/>
    <w:rsid w:val="006C40A7"/>
    <w:rsid w:val="006C4806"/>
    <w:rsid w:val="006C497C"/>
    <w:rsid w:val="006C5313"/>
    <w:rsid w:val="006C5824"/>
    <w:rsid w:val="006C5863"/>
    <w:rsid w:val="006C5F0D"/>
    <w:rsid w:val="006C6474"/>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10039"/>
    <w:rsid w:val="00710FF5"/>
    <w:rsid w:val="00711428"/>
    <w:rsid w:val="00711C57"/>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5063E"/>
    <w:rsid w:val="0075068F"/>
    <w:rsid w:val="00751333"/>
    <w:rsid w:val="0075137D"/>
    <w:rsid w:val="00753271"/>
    <w:rsid w:val="007536A1"/>
    <w:rsid w:val="007539C7"/>
    <w:rsid w:val="0075468A"/>
    <w:rsid w:val="0075479D"/>
    <w:rsid w:val="00755C1E"/>
    <w:rsid w:val="0075607E"/>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367B"/>
    <w:rsid w:val="00775B5E"/>
    <w:rsid w:val="0077668F"/>
    <w:rsid w:val="00776AF9"/>
    <w:rsid w:val="00776BE7"/>
    <w:rsid w:val="0077739B"/>
    <w:rsid w:val="00777B5D"/>
    <w:rsid w:val="00780966"/>
    <w:rsid w:val="00781A32"/>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E83"/>
    <w:rsid w:val="00794385"/>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F4"/>
    <w:rsid w:val="007A7F84"/>
    <w:rsid w:val="007B04C7"/>
    <w:rsid w:val="007B1948"/>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71AB"/>
    <w:rsid w:val="007E7293"/>
    <w:rsid w:val="007E7382"/>
    <w:rsid w:val="007E777F"/>
    <w:rsid w:val="007E7BF0"/>
    <w:rsid w:val="007F09B2"/>
    <w:rsid w:val="007F0E2D"/>
    <w:rsid w:val="007F0EF5"/>
    <w:rsid w:val="007F1547"/>
    <w:rsid w:val="007F1FF0"/>
    <w:rsid w:val="007F35F7"/>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7E4"/>
    <w:rsid w:val="00806E99"/>
    <w:rsid w:val="00806F0D"/>
    <w:rsid w:val="0080703F"/>
    <w:rsid w:val="00807074"/>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230F"/>
    <w:rsid w:val="0082252D"/>
    <w:rsid w:val="00822E30"/>
    <w:rsid w:val="0082397C"/>
    <w:rsid w:val="0082498E"/>
    <w:rsid w:val="00824D05"/>
    <w:rsid w:val="008257B3"/>
    <w:rsid w:val="008274A4"/>
    <w:rsid w:val="00827566"/>
    <w:rsid w:val="008278C3"/>
    <w:rsid w:val="00827FB1"/>
    <w:rsid w:val="00830253"/>
    <w:rsid w:val="00830974"/>
    <w:rsid w:val="00830C7C"/>
    <w:rsid w:val="00830D61"/>
    <w:rsid w:val="0083137F"/>
    <w:rsid w:val="00831A56"/>
    <w:rsid w:val="00832032"/>
    <w:rsid w:val="00832E57"/>
    <w:rsid w:val="008335DF"/>
    <w:rsid w:val="00833D82"/>
    <w:rsid w:val="00836817"/>
    <w:rsid w:val="00840D9F"/>
    <w:rsid w:val="00841F59"/>
    <w:rsid w:val="0084264E"/>
    <w:rsid w:val="008445B8"/>
    <w:rsid w:val="00844910"/>
    <w:rsid w:val="00845DCB"/>
    <w:rsid w:val="008464AC"/>
    <w:rsid w:val="008465A0"/>
    <w:rsid w:val="00846CB7"/>
    <w:rsid w:val="00847631"/>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D4C"/>
    <w:rsid w:val="008E65B1"/>
    <w:rsid w:val="008E7439"/>
    <w:rsid w:val="008E7D99"/>
    <w:rsid w:val="008F0352"/>
    <w:rsid w:val="008F0581"/>
    <w:rsid w:val="008F0D78"/>
    <w:rsid w:val="008F130B"/>
    <w:rsid w:val="008F17DD"/>
    <w:rsid w:val="008F1E93"/>
    <w:rsid w:val="008F2DAD"/>
    <w:rsid w:val="008F2FB3"/>
    <w:rsid w:val="008F3CCB"/>
    <w:rsid w:val="008F4D76"/>
    <w:rsid w:val="008F4DA1"/>
    <w:rsid w:val="008F4F16"/>
    <w:rsid w:val="008F6410"/>
    <w:rsid w:val="008F65BC"/>
    <w:rsid w:val="008F6DF5"/>
    <w:rsid w:val="009027A8"/>
    <w:rsid w:val="00903078"/>
    <w:rsid w:val="00903CE0"/>
    <w:rsid w:val="00903DD6"/>
    <w:rsid w:val="00903F6A"/>
    <w:rsid w:val="0090420B"/>
    <w:rsid w:val="00904677"/>
    <w:rsid w:val="0090590A"/>
    <w:rsid w:val="00905D76"/>
    <w:rsid w:val="00906606"/>
    <w:rsid w:val="009072A6"/>
    <w:rsid w:val="00907932"/>
    <w:rsid w:val="009105ED"/>
    <w:rsid w:val="009110A7"/>
    <w:rsid w:val="00911A18"/>
    <w:rsid w:val="00911EE6"/>
    <w:rsid w:val="0091228D"/>
    <w:rsid w:val="0091240D"/>
    <w:rsid w:val="00912505"/>
    <w:rsid w:val="00913364"/>
    <w:rsid w:val="009133F7"/>
    <w:rsid w:val="00913D41"/>
    <w:rsid w:val="009157EA"/>
    <w:rsid w:val="009163B8"/>
    <w:rsid w:val="00916AA2"/>
    <w:rsid w:val="0091720C"/>
    <w:rsid w:val="00917AC4"/>
    <w:rsid w:val="00920C91"/>
    <w:rsid w:val="00922B4F"/>
    <w:rsid w:val="009235BE"/>
    <w:rsid w:val="0092378D"/>
    <w:rsid w:val="009250BF"/>
    <w:rsid w:val="00926107"/>
    <w:rsid w:val="00927D0F"/>
    <w:rsid w:val="00930047"/>
    <w:rsid w:val="00930D24"/>
    <w:rsid w:val="00930DC5"/>
    <w:rsid w:val="009310A6"/>
    <w:rsid w:val="0093193A"/>
    <w:rsid w:val="00931CC3"/>
    <w:rsid w:val="009327AC"/>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5004F"/>
    <w:rsid w:val="009503D4"/>
    <w:rsid w:val="00950546"/>
    <w:rsid w:val="0095145C"/>
    <w:rsid w:val="00951C41"/>
    <w:rsid w:val="00952B3C"/>
    <w:rsid w:val="00952F2A"/>
    <w:rsid w:val="00954331"/>
    <w:rsid w:val="009556A2"/>
    <w:rsid w:val="00955D6E"/>
    <w:rsid w:val="009560A6"/>
    <w:rsid w:val="00956C87"/>
    <w:rsid w:val="00956D19"/>
    <w:rsid w:val="009603F9"/>
    <w:rsid w:val="0096118D"/>
    <w:rsid w:val="009611F9"/>
    <w:rsid w:val="00962851"/>
    <w:rsid w:val="00962873"/>
    <w:rsid w:val="00963224"/>
    <w:rsid w:val="009634D8"/>
    <w:rsid w:val="009635F5"/>
    <w:rsid w:val="0096372F"/>
    <w:rsid w:val="009645D4"/>
    <w:rsid w:val="00965CED"/>
    <w:rsid w:val="0096617B"/>
    <w:rsid w:val="0096633A"/>
    <w:rsid w:val="009676E0"/>
    <w:rsid w:val="009710EF"/>
    <w:rsid w:val="00971D26"/>
    <w:rsid w:val="00971D96"/>
    <w:rsid w:val="00972232"/>
    <w:rsid w:val="009723D8"/>
    <w:rsid w:val="00972771"/>
    <w:rsid w:val="00975B9E"/>
    <w:rsid w:val="00975F40"/>
    <w:rsid w:val="009778FA"/>
    <w:rsid w:val="0098091B"/>
    <w:rsid w:val="00981DFD"/>
    <w:rsid w:val="00981F3A"/>
    <w:rsid w:val="009826C4"/>
    <w:rsid w:val="00984B0F"/>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6B"/>
    <w:rsid w:val="009B7546"/>
    <w:rsid w:val="009B7EA0"/>
    <w:rsid w:val="009C0404"/>
    <w:rsid w:val="009C0405"/>
    <w:rsid w:val="009C1B01"/>
    <w:rsid w:val="009C22A1"/>
    <w:rsid w:val="009C23E2"/>
    <w:rsid w:val="009C2A0C"/>
    <w:rsid w:val="009C2A7B"/>
    <w:rsid w:val="009C30DC"/>
    <w:rsid w:val="009C40A4"/>
    <w:rsid w:val="009C4292"/>
    <w:rsid w:val="009C522E"/>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C60"/>
    <w:rsid w:val="009E248A"/>
    <w:rsid w:val="009E263A"/>
    <w:rsid w:val="009E340D"/>
    <w:rsid w:val="009E39FD"/>
    <w:rsid w:val="009E4402"/>
    <w:rsid w:val="009E4768"/>
    <w:rsid w:val="009E49FB"/>
    <w:rsid w:val="009E53A3"/>
    <w:rsid w:val="009E5B7C"/>
    <w:rsid w:val="009E6CEE"/>
    <w:rsid w:val="009E708D"/>
    <w:rsid w:val="009F08DE"/>
    <w:rsid w:val="009F097B"/>
    <w:rsid w:val="009F0BD0"/>
    <w:rsid w:val="009F3F41"/>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C2A"/>
    <w:rsid w:val="00A1449B"/>
    <w:rsid w:val="00A15648"/>
    <w:rsid w:val="00A15CA9"/>
    <w:rsid w:val="00A16C87"/>
    <w:rsid w:val="00A175ED"/>
    <w:rsid w:val="00A178ED"/>
    <w:rsid w:val="00A20EA7"/>
    <w:rsid w:val="00A21FAA"/>
    <w:rsid w:val="00A228DA"/>
    <w:rsid w:val="00A22B7C"/>
    <w:rsid w:val="00A23489"/>
    <w:rsid w:val="00A2373B"/>
    <w:rsid w:val="00A24802"/>
    <w:rsid w:val="00A24F0A"/>
    <w:rsid w:val="00A251C7"/>
    <w:rsid w:val="00A256E4"/>
    <w:rsid w:val="00A25A32"/>
    <w:rsid w:val="00A26B61"/>
    <w:rsid w:val="00A278C8"/>
    <w:rsid w:val="00A30041"/>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700E"/>
    <w:rsid w:val="00A77AFA"/>
    <w:rsid w:val="00A77EAC"/>
    <w:rsid w:val="00A77F1D"/>
    <w:rsid w:val="00A80232"/>
    <w:rsid w:val="00A80B7E"/>
    <w:rsid w:val="00A816A4"/>
    <w:rsid w:val="00A8217C"/>
    <w:rsid w:val="00A8292D"/>
    <w:rsid w:val="00A830F2"/>
    <w:rsid w:val="00A83805"/>
    <w:rsid w:val="00A83BEE"/>
    <w:rsid w:val="00A83D13"/>
    <w:rsid w:val="00A8515F"/>
    <w:rsid w:val="00A8565F"/>
    <w:rsid w:val="00A863CD"/>
    <w:rsid w:val="00A87BBF"/>
    <w:rsid w:val="00A90C3B"/>
    <w:rsid w:val="00A92AD9"/>
    <w:rsid w:val="00A94244"/>
    <w:rsid w:val="00A94D18"/>
    <w:rsid w:val="00A951C9"/>
    <w:rsid w:val="00A95A37"/>
    <w:rsid w:val="00A95A73"/>
    <w:rsid w:val="00A9616E"/>
    <w:rsid w:val="00A9760B"/>
    <w:rsid w:val="00AA02B7"/>
    <w:rsid w:val="00AA0E52"/>
    <w:rsid w:val="00AA1523"/>
    <w:rsid w:val="00AA15F3"/>
    <w:rsid w:val="00AA27E7"/>
    <w:rsid w:val="00AA283F"/>
    <w:rsid w:val="00AA2DD1"/>
    <w:rsid w:val="00AA2EFB"/>
    <w:rsid w:val="00AA3078"/>
    <w:rsid w:val="00AA309D"/>
    <w:rsid w:val="00AA423F"/>
    <w:rsid w:val="00AA4B23"/>
    <w:rsid w:val="00AA5317"/>
    <w:rsid w:val="00AA70D3"/>
    <w:rsid w:val="00AA7A6E"/>
    <w:rsid w:val="00AB00ED"/>
    <w:rsid w:val="00AB1365"/>
    <w:rsid w:val="00AB17B6"/>
    <w:rsid w:val="00AB21DF"/>
    <w:rsid w:val="00AB2C1A"/>
    <w:rsid w:val="00AB307C"/>
    <w:rsid w:val="00AB3637"/>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748D"/>
    <w:rsid w:val="00AF1E53"/>
    <w:rsid w:val="00AF261B"/>
    <w:rsid w:val="00AF2F43"/>
    <w:rsid w:val="00AF2F62"/>
    <w:rsid w:val="00AF4D4A"/>
    <w:rsid w:val="00AF797D"/>
    <w:rsid w:val="00B00613"/>
    <w:rsid w:val="00B00B26"/>
    <w:rsid w:val="00B01061"/>
    <w:rsid w:val="00B01235"/>
    <w:rsid w:val="00B01584"/>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9E7"/>
    <w:rsid w:val="00B3214E"/>
    <w:rsid w:val="00B341B1"/>
    <w:rsid w:val="00B34839"/>
    <w:rsid w:val="00B353F7"/>
    <w:rsid w:val="00B35FEA"/>
    <w:rsid w:val="00B36D27"/>
    <w:rsid w:val="00B37758"/>
    <w:rsid w:val="00B37CC8"/>
    <w:rsid w:val="00B419EB"/>
    <w:rsid w:val="00B422C8"/>
    <w:rsid w:val="00B427AC"/>
    <w:rsid w:val="00B427E1"/>
    <w:rsid w:val="00B431FA"/>
    <w:rsid w:val="00B433C3"/>
    <w:rsid w:val="00B44CA2"/>
    <w:rsid w:val="00B450B2"/>
    <w:rsid w:val="00B45D7D"/>
    <w:rsid w:val="00B461C8"/>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70DE"/>
    <w:rsid w:val="00BB76E4"/>
    <w:rsid w:val="00BB781F"/>
    <w:rsid w:val="00BB79DD"/>
    <w:rsid w:val="00BB79ED"/>
    <w:rsid w:val="00BB7EBC"/>
    <w:rsid w:val="00BC1048"/>
    <w:rsid w:val="00BC1B86"/>
    <w:rsid w:val="00BC1C3F"/>
    <w:rsid w:val="00BC26D0"/>
    <w:rsid w:val="00BC34A8"/>
    <w:rsid w:val="00BC3F3E"/>
    <w:rsid w:val="00BC409B"/>
    <w:rsid w:val="00BC49EB"/>
    <w:rsid w:val="00BC52F2"/>
    <w:rsid w:val="00BC62CD"/>
    <w:rsid w:val="00BC62DF"/>
    <w:rsid w:val="00BC6ADD"/>
    <w:rsid w:val="00BC6D1E"/>
    <w:rsid w:val="00BC7E68"/>
    <w:rsid w:val="00BD08CD"/>
    <w:rsid w:val="00BD0F99"/>
    <w:rsid w:val="00BD1373"/>
    <w:rsid w:val="00BD1A3C"/>
    <w:rsid w:val="00BD387C"/>
    <w:rsid w:val="00BD3ED7"/>
    <w:rsid w:val="00BD41F7"/>
    <w:rsid w:val="00BD4869"/>
    <w:rsid w:val="00BD4FE1"/>
    <w:rsid w:val="00BD538B"/>
    <w:rsid w:val="00BD5541"/>
    <w:rsid w:val="00BD7335"/>
    <w:rsid w:val="00BE0C48"/>
    <w:rsid w:val="00BE0E9B"/>
    <w:rsid w:val="00BE1F83"/>
    <w:rsid w:val="00BE2057"/>
    <w:rsid w:val="00BE2493"/>
    <w:rsid w:val="00BE2A45"/>
    <w:rsid w:val="00BE3113"/>
    <w:rsid w:val="00BE3D1E"/>
    <w:rsid w:val="00BE481C"/>
    <w:rsid w:val="00BE48BE"/>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7F17"/>
    <w:rsid w:val="00C01496"/>
    <w:rsid w:val="00C019C3"/>
    <w:rsid w:val="00C01ACB"/>
    <w:rsid w:val="00C01CBC"/>
    <w:rsid w:val="00C02493"/>
    <w:rsid w:val="00C025F2"/>
    <w:rsid w:val="00C03446"/>
    <w:rsid w:val="00C03BCF"/>
    <w:rsid w:val="00C03E67"/>
    <w:rsid w:val="00C04CA4"/>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77BB"/>
    <w:rsid w:val="00C27B8C"/>
    <w:rsid w:val="00C30B66"/>
    <w:rsid w:val="00C311FB"/>
    <w:rsid w:val="00C31605"/>
    <w:rsid w:val="00C320CE"/>
    <w:rsid w:val="00C327B7"/>
    <w:rsid w:val="00C332FF"/>
    <w:rsid w:val="00C33C2D"/>
    <w:rsid w:val="00C33E80"/>
    <w:rsid w:val="00C35AD7"/>
    <w:rsid w:val="00C36465"/>
    <w:rsid w:val="00C3648E"/>
    <w:rsid w:val="00C36A23"/>
    <w:rsid w:val="00C37248"/>
    <w:rsid w:val="00C3745A"/>
    <w:rsid w:val="00C37B27"/>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89F"/>
    <w:rsid w:val="00C6222C"/>
    <w:rsid w:val="00C62712"/>
    <w:rsid w:val="00C63A30"/>
    <w:rsid w:val="00C63C33"/>
    <w:rsid w:val="00C64681"/>
    <w:rsid w:val="00C665E9"/>
    <w:rsid w:val="00C67C44"/>
    <w:rsid w:val="00C701E2"/>
    <w:rsid w:val="00C7039F"/>
    <w:rsid w:val="00C70628"/>
    <w:rsid w:val="00C706FA"/>
    <w:rsid w:val="00C70C29"/>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E5E"/>
    <w:rsid w:val="00CB176A"/>
    <w:rsid w:val="00CB32A4"/>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D0ED5"/>
    <w:rsid w:val="00CD1B7B"/>
    <w:rsid w:val="00CD28C8"/>
    <w:rsid w:val="00CD2A63"/>
    <w:rsid w:val="00CD2C76"/>
    <w:rsid w:val="00CD3493"/>
    <w:rsid w:val="00CD3DC2"/>
    <w:rsid w:val="00CD4B8A"/>
    <w:rsid w:val="00CD4E74"/>
    <w:rsid w:val="00CD5AF4"/>
    <w:rsid w:val="00CD5C98"/>
    <w:rsid w:val="00CD6BBC"/>
    <w:rsid w:val="00CD717C"/>
    <w:rsid w:val="00CD7E51"/>
    <w:rsid w:val="00CD7FA7"/>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D31"/>
    <w:rsid w:val="00D17059"/>
    <w:rsid w:val="00D17187"/>
    <w:rsid w:val="00D17707"/>
    <w:rsid w:val="00D1788C"/>
    <w:rsid w:val="00D17F86"/>
    <w:rsid w:val="00D20264"/>
    <w:rsid w:val="00D20DF1"/>
    <w:rsid w:val="00D2108B"/>
    <w:rsid w:val="00D21867"/>
    <w:rsid w:val="00D21C22"/>
    <w:rsid w:val="00D22BA3"/>
    <w:rsid w:val="00D22EEC"/>
    <w:rsid w:val="00D231EA"/>
    <w:rsid w:val="00D23390"/>
    <w:rsid w:val="00D239B3"/>
    <w:rsid w:val="00D2459F"/>
    <w:rsid w:val="00D24682"/>
    <w:rsid w:val="00D2494D"/>
    <w:rsid w:val="00D26A01"/>
    <w:rsid w:val="00D271FB"/>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F4"/>
    <w:rsid w:val="00D61787"/>
    <w:rsid w:val="00D61DB3"/>
    <w:rsid w:val="00D61DF3"/>
    <w:rsid w:val="00D62937"/>
    <w:rsid w:val="00D62C58"/>
    <w:rsid w:val="00D62E59"/>
    <w:rsid w:val="00D63922"/>
    <w:rsid w:val="00D63B2F"/>
    <w:rsid w:val="00D63CFE"/>
    <w:rsid w:val="00D642D0"/>
    <w:rsid w:val="00D660B8"/>
    <w:rsid w:val="00D6755B"/>
    <w:rsid w:val="00D6796F"/>
    <w:rsid w:val="00D70681"/>
    <w:rsid w:val="00D7182C"/>
    <w:rsid w:val="00D72C4F"/>
    <w:rsid w:val="00D731F3"/>
    <w:rsid w:val="00D73ABE"/>
    <w:rsid w:val="00D73AFD"/>
    <w:rsid w:val="00D73B44"/>
    <w:rsid w:val="00D741E4"/>
    <w:rsid w:val="00D74C7D"/>
    <w:rsid w:val="00D759BD"/>
    <w:rsid w:val="00D75A61"/>
    <w:rsid w:val="00D75CB1"/>
    <w:rsid w:val="00D7637F"/>
    <w:rsid w:val="00D763D2"/>
    <w:rsid w:val="00D76621"/>
    <w:rsid w:val="00D774B1"/>
    <w:rsid w:val="00D809C5"/>
    <w:rsid w:val="00D81A3E"/>
    <w:rsid w:val="00D822F0"/>
    <w:rsid w:val="00D82AC1"/>
    <w:rsid w:val="00D82E13"/>
    <w:rsid w:val="00D838AE"/>
    <w:rsid w:val="00D83F97"/>
    <w:rsid w:val="00D84613"/>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2143"/>
    <w:rsid w:val="00DB22A6"/>
    <w:rsid w:val="00DB237C"/>
    <w:rsid w:val="00DB27EF"/>
    <w:rsid w:val="00DB35B6"/>
    <w:rsid w:val="00DB37A7"/>
    <w:rsid w:val="00DB3B3E"/>
    <w:rsid w:val="00DB3C0F"/>
    <w:rsid w:val="00DB45AA"/>
    <w:rsid w:val="00DB4799"/>
    <w:rsid w:val="00DB59A9"/>
    <w:rsid w:val="00DB7195"/>
    <w:rsid w:val="00DB7575"/>
    <w:rsid w:val="00DC0525"/>
    <w:rsid w:val="00DC05D6"/>
    <w:rsid w:val="00DC0AA6"/>
    <w:rsid w:val="00DC18B9"/>
    <w:rsid w:val="00DC1A18"/>
    <w:rsid w:val="00DC1EB3"/>
    <w:rsid w:val="00DC2401"/>
    <w:rsid w:val="00DC29AB"/>
    <w:rsid w:val="00DC2E32"/>
    <w:rsid w:val="00DC3FD0"/>
    <w:rsid w:val="00DC40A8"/>
    <w:rsid w:val="00DC4908"/>
    <w:rsid w:val="00DC4B1B"/>
    <w:rsid w:val="00DC5D21"/>
    <w:rsid w:val="00DC663B"/>
    <w:rsid w:val="00DC69C8"/>
    <w:rsid w:val="00DC6B44"/>
    <w:rsid w:val="00DC7A04"/>
    <w:rsid w:val="00DC7A28"/>
    <w:rsid w:val="00DD01D7"/>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B4D"/>
    <w:rsid w:val="00E04099"/>
    <w:rsid w:val="00E040FF"/>
    <w:rsid w:val="00E0467C"/>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3398"/>
    <w:rsid w:val="00E446BA"/>
    <w:rsid w:val="00E4470C"/>
    <w:rsid w:val="00E448E3"/>
    <w:rsid w:val="00E448EE"/>
    <w:rsid w:val="00E44EB8"/>
    <w:rsid w:val="00E4509A"/>
    <w:rsid w:val="00E45150"/>
    <w:rsid w:val="00E45348"/>
    <w:rsid w:val="00E45647"/>
    <w:rsid w:val="00E45D6B"/>
    <w:rsid w:val="00E46550"/>
    <w:rsid w:val="00E501FD"/>
    <w:rsid w:val="00E50E37"/>
    <w:rsid w:val="00E5129E"/>
    <w:rsid w:val="00E52281"/>
    <w:rsid w:val="00E523A6"/>
    <w:rsid w:val="00E531C4"/>
    <w:rsid w:val="00E54100"/>
    <w:rsid w:val="00E549E9"/>
    <w:rsid w:val="00E54BF3"/>
    <w:rsid w:val="00E5556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DC6"/>
    <w:rsid w:val="00E7259E"/>
    <w:rsid w:val="00E7274E"/>
    <w:rsid w:val="00E728A4"/>
    <w:rsid w:val="00E74706"/>
    <w:rsid w:val="00E74D14"/>
    <w:rsid w:val="00E7505D"/>
    <w:rsid w:val="00E750F2"/>
    <w:rsid w:val="00E7592F"/>
    <w:rsid w:val="00E7654F"/>
    <w:rsid w:val="00E76641"/>
    <w:rsid w:val="00E76CAC"/>
    <w:rsid w:val="00E76F08"/>
    <w:rsid w:val="00E80101"/>
    <w:rsid w:val="00E80244"/>
    <w:rsid w:val="00E808E0"/>
    <w:rsid w:val="00E809D4"/>
    <w:rsid w:val="00E811F0"/>
    <w:rsid w:val="00E821D4"/>
    <w:rsid w:val="00E822FE"/>
    <w:rsid w:val="00E82921"/>
    <w:rsid w:val="00E82F3D"/>
    <w:rsid w:val="00E830DB"/>
    <w:rsid w:val="00E8345B"/>
    <w:rsid w:val="00E8350B"/>
    <w:rsid w:val="00E84491"/>
    <w:rsid w:val="00E85274"/>
    <w:rsid w:val="00E85464"/>
    <w:rsid w:val="00E863CB"/>
    <w:rsid w:val="00E870F7"/>
    <w:rsid w:val="00E90DD1"/>
    <w:rsid w:val="00E92808"/>
    <w:rsid w:val="00E93EFF"/>
    <w:rsid w:val="00E94217"/>
    <w:rsid w:val="00E94310"/>
    <w:rsid w:val="00E94776"/>
    <w:rsid w:val="00E959F5"/>
    <w:rsid w:val="00E95ABD"/>
    <w:rsid w:val="00E95FE8"/>
    <w:rsid w:val="00E96BCF"/>
    <w:rsid w:val="00E9724E"/>
    <w:rsid w:val="00EA0614"/>
    <w:rsid w:val="00EA10FB"/>
    <w:rsid w:val="00EA166D"/>
    <w:rsid w:val="00EA2AAD"/>
    <w:rsid w:val="00EA2AEF"/>
    <w:rsid w:val="00EA305D"/>
    <w:rsid w:val="00EA346E"/>
    <w:rsid w:val="00EA3E07"/>
    <w:rsid w:val="00EA440B"/>
    <w:rsid w:val="00EA570D"/>
    <w:rsid w:val="00EA5A78"/>
    <w:rsid w:val="00EA64EC"/>
    <w:rsid w:val="00EA6D9F"/>
    <w:rsid w:val="00EA76DD"/>
    <w:rsid w:val="00EA7BA7"/>
    <w:rsid w:val="00EA7FB8"/>
    <w:rsid w:val="00EB0092"/>
    <w:rsid w:val="00EB0721"/>
    <w:rsid w:val="00EB09A2"/>
    <w:rsid w:val="00EB0D17"/>
    <w:rsid w:val="00EB1E1E"/>
    <w:rsid w:val="00EB2010"/>
    <w:rsid w:val="00EB2109"/>
    <w:rsid w:val="00EB283F"/>
    <w:rsid w:val="00EB358D"/>
    <w:rsid w:val="00EB467D"/>
    <w:rsid w:val="00EB5580"/>
    <w:rsid w:val="00EB5D0A"/>
    <w:rsid w:val="00EB6F5F"/>
    <w:rsid w:val="00EC0E62"/>
    <w:rsid w:val="00EC1CEA"/>
    <w:rsid w:val="00EC2786"/>
    <w:rsid w:val="00EC3769"/>
    <w:rsid w:val="00EC3F54"/>
    <w:rsid w:val="00EC5079"/>
    <w:rsid w:val="00EC568E"/>
    <w:rsid w:val="00EC7586"/>
    <w:rsid w:val="00EC77A5"/>
    <w:rsid w:val="00ED0CCC"/>
    <w:rsid w:val="00ED0E90"/>
    <w:rsid w:val="00ED114B"/>
    <w:rsid w:val="00ED25E3"/>
    <w:rsid w:val="00ED3E5D"/>
    <w:rsid w:val="00ED4E18"/>
    <w:rsid w:val="00ED5BF1"/>
    <w:rsid w:val="00ED5E18"/>
    <w:rsid w:val="00ED6165"/>
    <w:rsid w:val="00ED6EFB"/>
    <w:rsid w:val="00ED7655"/>
    <w:rsid w:val="00ED7A08"/>
    <w:rsid w:val="00ED7D7C"/>
    <w:rsid w:val="00ED7FFE"/>
    <w:rsid w:val="00EE0620"/>
    <w:rsid w:val="00EE08BF"/>
    <w:rsid w:val="00EE0EB9"/>
    <w:rsid w:val="00EE1003"/>
    <w:rsid w:val="00EE14E2"/>
    <w:rsid w:val="00EE3ABC"/>
    <w:rsid w:val="00EE4273"/>
    <w:rsid w:val="00EE4476"/>
    <w:rsid w:val="00EE5898"/>
    <w:rsid w:val="00EE6402"/>
    <w:rsid w:val="00EF0197"/>
    <w:rsid w:val="00EF01D6"/>
    <w:rsid w:val="00EF0BC0"/>
    <w:rsid w:val="00EF0DE6"/>
    <w:rsid w:val="00EF11A2"/>
    <w:rsid w:val="00EF127A"/>
    <w:rsid w:val="00EF2B07"/>
    <w:rsid w:val="00EF39DB"/>
    <w:rsid w:val="00EF3DEE"/>
    <w:rsid w:val="00EF449E"/>
    <w:rsid w:val="00EF4802"/>
    <w:rsid w:val="00EF65C9"/>
    <w:rsid w:val="00EF7740"/>
    <w:rsid w:val="00F01E7A"/>
    <w:rsid w:val="00F02383"/>
    <w:rsid w:val="00F05D42"/>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81C"/>
    <w:rsid w:val="00F95EC9"/>
    <w:rsid w:val="00F9624E"/>
    <w:rsid w:val="00F97B81"/>
    <w:rsid w:val="00F97D83"/>
    <w:rsid w:val="00FA0C08"/>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6BE4"/>
    <w:rsid w:val="00FE6C6C"/>
    <w:rsid w:val="00FE74ED"/>
    <w:rsid w:val="00FE7577"/>
    <w:rsid w:val="00FF0768"/>
    <w:rsid w:val="00FF0EAC"/>
    <w:rsid w:val="00FF15FA"/>
    <w:rsid w:val="00FF1B47"/>
    <w:rsid w:val="00FF395A"/>
    <w:rsid w:val="00FF4388"/>
    <w:rsid w:val="00FF53C4"/>
    <w:rsid w:val="00FF6736"/>
    <w:rsid w:val="01513164"/>
    <w:rsid w:val="030D0562"/>
    <w:rsid w:val="042323D2"/>
    <w:rsid w:val="047B0192"/>
    <w:rsid w:val="09CC7C85"/>
    <w:rsid w:val="0ADF0362"/>
    <w:rsid w:val="0C8F1FE8"/>
    <w:rsid w:val="0CEE6D0E"/>
    <w:rsid w:val="0DB63C83"/>
    <w:rsid w:val="1311108D"/>
    <w:rsid w:val="14B50C5A"/>
    <w:rsid w:val="15C947BC"/>
    <w:rsid w:val="17995B27"/>
    <w:rsid w:val="183A7749"/>
    <w:rsid w:val="1A020371"/>
    <w:rsid w:val="1A0758B3"/>
    <w:rsid w:val="1AC11F06"/>
    <w:rsid w:val="1AF37042"/>
    <w:rsid w:val="1B915508"/>
    <w:rsid w:val="1E291381"/>
    <w:rsid w:val="1EC517DF"/>
    <w:rsid w:val="1F1820B0"/>
    <w:rsid w:val="1FAE05E3"/>
    <w:rsid w:val="22786505"/>
    <w:rsid w:val="23A337C6"/>
    <w:rsid w:val="23DF0541"/>
    <w:rsid w:val="24A3247F"/>
    <w:rsid w:val="24C24D26"/>
    <w:rsid w:val="25897D32"/>
    <w:rsid w:val="27CB5398"/>
    <w:rsid w:val="2BE16776"/>
    <w:rsid w:val="2EC21707"/>
    <w:rsid w:val="309367B5"/>
    <w:rsid w:val="317F7F2F"/>
    <w:rsid w:val="31AB3649"/>
    <w:rsid w:val="32B32C94"/>
    <w:rsid w:val="32D560F7"/>
    <w:rsid w:val="336E3E55"/>
    <w:rsid w:val="33F55E22"/>
    <w:rsid w:val="34385282"/>
    <w:rsid w:val="34B36640"/>
    <w:rsid w:val="34E76212"/>
    <w:rsid w:val="35171EBE"/>
    <w:rsid w:val="392E4141"/>
    <w:rsid w:val="39BB36A1"/>
    <w:rsid w:val="3A3C1A35"/>
    <w:rsid w:val="3B740531"/>
    <w:rsid w:val="3CFE61D1"/>
    <w:rsid w:val="3DD83E71"/>
    <w:rsid w:val="3E18333B"/>
    <w:rsid w:val="3F626E94"/>
    <w:rsid w:val="3FB80686"/>
    <w:rsid w:val="403E7C92"/>
    <w:rsid w:val="432920B7"/>
    <w:rsid w:val="48D10CB7"/>
    <w:rsid w:val="495852A7"/>
    <w:rsid w:val="4B895879"/>
    <w:rsid w:val="4DDC25D7"/>
    <w:rsid w:val="514B5C8E"/>
    <w:rsid w:val="522C299A"/>
    <w:rsid w:val="54C31DFB"/>
    <w:rsid w:val="558A12B6"/>
    <w:rsid w:val="55F12241"/>
    <w:rsid w:val="58620980"/>
    <w:rsid w:val="59FD7529"/>
    <w:rsid w:val="5A1D2F49"/>
    <w:rsid w:val="5D016627"/>
    <w:rsid w:val="5D3513BC"/>
    <w:rsid w:val="6251481D"/>
    <w:rsid w:val="63AF6528"/>
    <w:rsid w:val="66265881"/>
    <w:rsid w:val="66812FC2"/>
    <w:rsid w:val="6BF1329A"/>
    <w:rsid w:val="6BF879A1"/>
    <w:rsid w:val="6C066DD8"/>
    <w:rsid w:val="6EF64E65"/>
    <w:rsid w:val="6F6A75EB"/>
    <w:rsid w:val="70634E4F"/>
    <w:rsid w:val="70BA2B31"/>
    <w:rsid w:val="715529A1"/>
    <w:rsid w:val="722F0678"/>
    <w:rsid w:val="74E04963"/>
    <w:rsid w:val="76A23237"/>
    <w:rsid w:val="78B06CCA"/>
    <w:rsid w:val="79462E4A"/>
    <w:rsid w:val="797D2DA7"/>
    <w:rsid w:val="7AFB1A3F"/>
    <w:rsid w:val="7BA45536"/>
    <w:rsid w:val="7C093CE8"/>
    <w:rsid w:val="7C3F402F"/>
    <w:rsid w:val="7C540E5F"/>
    <w:rsid w:val="7EE241FB"/>
    <w:rsid w:val="7FC65A59"/>
    <w:rsid w:val="7FE07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en-US" w:eastAsia="zh-TW" w:bidi="ar-SA"/>
    </w:rPr>
  </w:style>
  <w:style w:type="paragraph" w:styleId="2">
    <w:name w:val="heading 1"/>
    <w:basedOn w:val="1"/>
    <w:next w:val="1"/>
    <w:link w:val="31"/>
    <w:qFormat/>
    <w:uiPriority w:val="9"/>
    <w:pPr>
      <w:keepNext/>
      <w:keepLines/>
      <w:spacing w:before="480" w:after="0"/>
      <w:outlineLvl w:val="0"/>
    </w:pPr>
    <w:rPr>
      <w:rFonts w:asciiTheme="majorHAnsi" w:hAnsiTheme="majorHAnsi" w:eastAsiaTheme="majorEastAsia" w:cstheme="majorBidi"/>
      <w:b/>
      <w:bCs/>
      <w:color w:val="366091" w:themeColor="accent1" w:themeShade="BF"/>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Segoe UI" w:hAnsi="Segoe UI" w:cs="Segoe UI"/>
      <w:sz w:val="18"/>
      <w:szCs w:val="18"/>
    </w:rPr>
  </w:style>
  <w:style w:type="character" w:styleId="6">
    <w:name w:val="annotation reference"/>
    <w:basedOn w:val="3"/>
    <w:semiHidden/>
    <w:unhideWhenUsed/>
    <w:qFormat/>
    <w:uiPriority w:val="99"/>
    <w:rPr>
      <w:sz w:val="16"/>
      <w:szCs w:val="16"/>
    </w:rPr>
  </w:style>
  <w:style w:type="paragraph" w:styleId="7">
    <w:name w:val="annotation text"/>
    <w:basedOn w:val="1"/>
    <w:link w:val="24"/>
    <w:unhideWhenUsed/>
    <w:qFormat/>
    <w:uiPriority w:val="99"/>
    <w:pPr>
      <w:spacing w:line="240" w:lineRule="auto"/>
    </w:pPr>
    <w:rPr>
      <w:sz w:val="20"/>
      <w:szCs w:val="20"/>
    </w:rPr>
  </w:style>
  <w:style w:type="paragraph" w:styleId="8">
    <w:name w:val="annotation subject"/>
    <w:basedOn w:val="7"/>
    <w:next w:val="7"/>
    <w:link w:val="25"/>
    <w:semiHidden/>
    <w:unhideWhenUsed/>
    <w:qFormat/>
    <w:uiPriority w:val="99"/>
    <w:rPr>
      <w:b/>
      <w:bCs/>
    </w:rPr>
  </w:style>
  <w:style w:type="paragraph" w:styleId="9">
    <w:name w:val="footer"/>
    <w:basedOn w:val="1"/>
    <w:link w:val="17"/>
    <w:unhideWhenUsed/>
    <w:qFormat/>
    <w:uiPriority w:val="99"/>
    <w:pPr>
      <w:tabs>
        <w:tab w:val="center" w:pos="4320"/>
        <w:tab w:val="right" w:pos="8640"/>
      </w:tabs>
      <w:spacing w:after="0" w:line="240" w:lineRule="auto"/>
    </w:pPr>
  </w:style>
  <w:style w:type="paragraph" w:styleId="10">
    <w:name w:val="header"/>
    <w:basedOn w:val="1"/>
    <w:link w:val="16"/>
    <w:unhideWhenUsed/>
    <w:qFormat/>
    <w:uiPriority w:val="99"/>
    <w:pPr>
      <w:tabs>
        <w:tab w:val="center" w:pos="4320"/>
        <w:tab w:val="right" w:pos="8640"/>
      </w:tabs>
      <w:spacing w:after="0" w:line="240" w:lineRule="auto"/>
    </w:pPr>
  </w:style>
  <w:style w:type="character" w:styleId="11">
    <w:name w:val="Hyperlink"/>
    <w:basedOn w:val="3"/>
    <w:unhideWhenUsed/>
    <w:qFormat/>
    <w:uiPriority w:val="99"/>
    <w:rPr>
      <w:color w:val="0000FF"/>
      <w:u w:val="single"/>
    </w:rPr>
  </w:style>
  <w:style w:type="character" w:styleId="12">
    <w:name w:val="line number"/>
    <w:basedOn w:val="3"/>
    <w:semiHidden/>
    <w:unhideWhenUsed/>
    <w:qFormat/>
    <w:uiPriority w:val="99"/>
  </w:style>
  <w:style w:type="table" w:styleId="13">
    <w:name w:val="Table Grid"/>
    <w:basedOn w:val="4"/>
    <w:qFormat/>
    <w:uiPriority w:val="39"/>
    <w:rPr>
      <w:rFonts w:asciiTheme="minorHAnsi" w:hAnsiTheme="minorHAnsi"/>
      <w:kern w:val="2"/>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link w:val="2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5">
    <w:name w:val="List Paragraph"/>
    <w:basedOn w:val="1"/>
    <w:qFormat/>
    <w:uiPriority w:val="34"/>
    <w:pPr>
      <w:ind w:left="720"/>
      <w:contextualSpacing/>
    </w:pPr>
  </w:style>
  <w:style w:type="character" w:customStyle="1" w:styleId="16">
    <w:name w:val="頁首 字元"/>
    <w:basedOn w:val="3"/>
    <w:link w:val="10"/>
    <w:qFormat/>
    <w:uiPriority w:val="99"/>
  </w:style>
  <w:style w:type="character" w:customStyle="1" w:styleId="17">
    <w:name w:val="頁尾 字元"/>
    <w:basedOn w:val="3"/>
    <w:link w:val="9"/>
    <w:qFormat/>
    <w:uiPriority w:val="99"/>
  </w:style>
  <w:style w:type="paragraph" w:customStyle="1" w:styleId="18">
    <w:name w:val="EndNote Bibliography Title"/>
    <w:basedOn w:val="1"/>
    <w:link w:val="19"/>
    <w:qFormat/>
    <w:uiPriority w:val="0"/>
    <w:pPr>
      <w:spacing w:after="0"/>
      <w:jc w:val="center"/>
    </w:pPr>
    <w:rPr>
      <w:rFonts w:ascii="Arial" w:hAnsi="Arial" w:cs="Arial"/>
      <w:sz w:val="28"/>
    </w:rPr>
  </w:style>
  <w:style w:type="character" w:customStyle="1" w:styleId="19">
    <w:name w:val="EndNote Bibliography Title 字元"/>
    <w:basedOn w:val="3"/>
    <w:link w:val="18"/>
    <w:qFormat/>
    <w:uiPriority w:val="0"/>
    <w:rPr>
      <w:rFonts w:ascii="Arial" w:hAnsi="Arial" w:cs="Arial" w:eastAsiaTheme="minorEastAsia"/>
      <w:sz w:val="28"/>
      <w:szCs w:val="22"/>
    </w:rPr>
  </w:style>
  <w:style w:type="paragraph" w:customStyle="1" w:styleId="20">
    <w:name w:val="EndNote Bibliography"/>
    <w:basedOn w:val="1"/>
    <w:link w:val="21"/>
    <w:qFormat/>
    <w:uiPriority w:val="0"/>
    <w:pPr>
      <w:spacing w:line="240" w:lineRule="auto"/>
    </w:pPr>
    <w:rPr>
      <w:rFonts w:ascii="Arial" w:hAnsi="Arial" w:cs="Arial"/>
      <w:sz w:val="28"/>
    </w:rPr>
  </w:style>
  <w:style w:type="character" w:customStyle="1" w:styleId="21">
    <w:name w:val="EndNote Bibliography 字元"/>
    <w:basedOn w:val="3"/>
    <w:link w:val="20"/>
    <w:qFormat/>
    <w:uiPriority w:val="0"/>
    <w:rPr>
      <w:rFonts w:ascii="Arial" w:hAnsi="Arial" w:cs="Arial" w:eastAsiaTheme="minorEastAsia"/>
      <w:sz w:val="28"/>
      <w:szCs w:val="22"/>
    </w:rPr>
  </w:style>
  <w:style w:type="character" w:customStyle="1" w:styleId="22">
    <w:name w:val="jtukpc"/>
    <w:basedOn w:val="3"/>
    <w:qFormat/>
    <w:uiPriority w:val="0"/>
  </w:style>
  <w:style w:type="character" w:customStyle="1" w:styleId="23">
    <w:name w:val="ynrlnc"/>
    <w:basedOn w:val="3"/>
    <w:qFormat/>
    <w:uiPriority w:val="0"/>
  </w:style>
  <w:style w:type="character" w:customStyle="1" w:styleId="24">
    <w:name w:val="註解文字 字元"/>
    <w:basedOn w:val="3"/>
    <w:link w:val="7"/>
    <w:qFormat/>
    <w:uiPriority w:val="99"/>
    <w:rPr>
      <w:sz w:val="20"/>
      <w:szCs w:val="20"/>
    </w:rPr>
  </w:style>
  <w:style w:type="character" w:customStyle="1" w:styleId="25">
    <w:name w:val="註解主旨 字元"/>
    <w:basedOn w:val="24"/>
    <w:link w:val="8"/>
    <w:semiHidden/>
    <w:qFormat/>
    <w:uiPriority w:val="99"/>
    <w:rPr>
      <w:b/>
      <w:bCs/>
      <w:sz w:val="20"/>
      <w:szCs w:val="20"/>
    </w:rPr>
  </w:style>
  <w:style w:type="character" w:customStyle="1" w:styleId="26">
    <w:name w:val="註解方塊文字 字元"/>
    <w:basedOn w:val="3"/>
    <w:link w:val="5"/>
    <w:semiHidden/>
    <w:qFormat/>
    <w:uiPriority w:val="99"/>
    <w:rPr>
      <w:rFonts w:ascii="Segoe UI" w:hAnsi="Segoe UI" w:cs="Segoe UI"/>
      <w:sz w:val="18"/>
      <w:szCs w:val="18"/>
    </w:rPr>
  </w:style>
  <w:style w:type="table" w:customStyle="1" w:styleId="27">
    <w:name w:val="淺色網底1"/>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28">
    <w:name w:val="標題 字元"/>
    <w:basedOn w:val="3"/>
    <w:link w:val="14"/>
    <w:qFormat/>
    <w:uiPriority w:val="10"/>
    <w:rPr>
      <w:rFonts w:asciiTheme="majorHAnsi" w:hAnsiTheme="majorHAnsi" w:eastAsiaTheme="majorEastAsia" w:cstheme="majorBidi"/>
      <w:color w:val="17365D" w:themeColor="text2" w:themeShade="BF"/>
      <w:spacing w:val="5"/>
      <w:kern w:val="28"/>
      <w:sz w:val="52"/>
      <w:szCs w:val="52"/>
    </w:rPr>
  </w:style>
  <w:style w:type="table" w:customStyle="1" w:styleId="29">
    <w:name w:val="淺色網底2"/>
    <w:basedOn w:val="4"/>
    <w:qFormat/>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30">
    <w:name w:val="修訂1"/>
    <w:hidden/>
    <w:semiHidden/>
    <w:qFormat/>
    <w:uiPriority w:val="99"/>
    <w:rPr>
      <w:rFonts w:ascii="Arial" w:hAnsi="Arial" w:eastAsiaTheme="minorEastAsia" w:cstheme="minorBidi"/>
      <w:sz w:val="28"/>
      <w:szCs w:val="22"/>
      <w:lang w:val="en-US" w:eastAsia="zh-TW" w:bidi="ar-SA"/>
    </w:rPr>
  </w:style>
  <w:style w:type="character" w:customStyle="1" w:styleId="31">
    <w:name w:val="標題 1 字元"/>
    <w:basedOn w:val="3"/>
    <w:link w:val="2"/>
    <w:qFormat/>
    <w:uiPriority w:val="9"/>
    <w:rPr>
      <w:rFonts w:asciiTheme="majorHAnsi" w:hAnsiTheme="majorHAnsi" w:eastAsiaTheme="majorEastAsia" w:cstheme="majorBidi"/>
      <w:b/>
      <w:bCs/>
      <w:color w:val="366091" w:themeColor="accent1" w:themeShade="BF"/>
      <w:szCs w:val="28"/>
    </w:rPr>
  </w:style>
  <w:style w:type="paragraph" w:customStyle="1" w:styleId="32">
    <w:name w:val="修訂2"/>
    <w:hidden/>
    <w:semiHidden/>
    <w:qFormat/>
    <w:uiPriority w:val="99"/>
    <w:rPr>
      <w:rFonts w:ascii="Arial" w:hAnsi="Arial" w:eastAsiaTheme="minorEastAsia" w:cstheme="minorBidi"/>
      <w:sz w:val="28"/>
      <w:szCs w:val="22"/>
      <w:lang w:val="en-US" w:eastAsia="zh-TW" w:bidi="ar-SA"/>
    </w:rPr>
  </w:style>
  <w:style w:type="paragraph" w:styleId="33">
    <w:name w:val="No Spacing"/>
    <w:qFormat/>
    <w:uiPriority w:val="1"/>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paragraph" w:customStyle="1" w:styleId="34">
    <w:name w:val="Revision"/>
    <w:hidden/>
    <w:semiHidden/>
    <w:qFormat/>
    <w:uiPriority w:val="99"/>
    <w:rPr>
      <w:rFonts w:ascii="Arial" w:hAnsi="Arial" w:eastAsiaTheme="minorEastAsia" w:cstheme="minorBidi"/>
      <w:sz w:val="28"/>
      <w:szCs w:val="22"/>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5C8CEB-C5E0-4141-9C6D-A39599032D81}">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13864</Words>
  <Characters>79029</Characters>
  <Lines>658</Lines>
  <Paragraphs>185</Paragraphs>
  <TotalTime>3</TotalTime>
  <ScaleCrop>false</ScaleCrop>
  <LinksUpToDate>false</LinksUpToDate>
  <CharactersWithSpaces>92708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2020-10-12T14:12:00Z</dcterms:created>
  <dc:creator>.</dc:creator>
  <cp:lastModifiedBy>genchanghsu</cp:lastModifiedBy>
  <dcterms:modified xsi:type="dcterms:W3CDTF">2023-05-10T09:51:53Z</dcterms:modified>
  <cp:revision>2038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AE5E7865FD1A4EC8BB8EB27AE1F8EB74</vt:lpwstr>
  </property>
</Properties>
</file>