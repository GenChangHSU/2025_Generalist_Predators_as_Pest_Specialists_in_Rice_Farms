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imes New Roman"/>
          <w:b/>
          <w:bCs/>
          <w:sz w:val="28"/>
          <w:szCs w:val="28"/>
          <w:u w:val="single"/>
        </w:rPr>
      </w:pPr>
      <w:r>
        <w:rPr>
          <w:rFonts w:cs="Times New Roman"/>
          <w:b/>
          <w:bCs/>
          <w:sz w:val="28"/>
          <w:szCs w:val="28"/>
          <w:u w:val="single"/>
        </w:rPr>
        <w:t>Appendix A.</w:t>
      </w:r>
    </w:p>
    <w:p>
      <w:pPr>
        <w:spacing w:after="0" w:line="480" w:lineRule="auto"/>
        <w:jc w:val="center"/>
        <w:rPr>
          <w:rFonts w:cs="Times New Roman"/>
          <w:b/>
          <w:color w:val="000000" w:themeColor="text1"/>
          <w:sz w:val="28"/>
          <w:szCs w:val="28"/>
        </w:rPr>
      </w:pPr>
      <w:r>
        <w:rPr>
          <w:rFonts w:cs="Times New Roman"/>
          <w:b/>
          <w:color w:val="000000" w:themeColor="text1"/>
          <w:sz w:val="28"/>
          <w:szCs w:val="28"/>
        </w:rPr>
        <w:t>A predator in need is a predator indeed: generalist arthropod predators function as pest specialists at the late growth stage of rice</w:t>
      </w:r>
    </w:p>
    <w:p>
      <w:pPr>
        <w:spacing w:after="0" w:line="480" w:lineRule="auto"/>
        <w:jc w:val="center"/>
        <w:rPr>
          <w:rFonts w:cs="Times New Roman"/>
          <w:szCs w:val="24"/>
        </w:rPr>
      </w:pPr>
    </w:p>
    <w:p>
      <w:pPr>
        <w:spacing w:after="0" w:line="480" w:lineRule="auto"/>
        <w:jc w:val="center"/>
        <w:rPr>
          <w:rFonts w:cs="Times New Roman"/>
          <w:szCs w:val="24"/>
          <w:vertAlign w:val="superscript"/>
        </w:rPr>
      </w:pPr>
      <w:r>
        <w:rPr>
          <w:rFonts w:cs="Times New Roman"/>
          <w:szCs w:val="24"/>
        </w:rPr>
        <w:t xml:space="preserve">Gen-Chang </w:t>
      </w:r>
      <w:r>
        <w:rPr>
          <w:rFonts w:eastAsia="DFKai-SB" w:cs="Times New Roman"/>
          <w:szCs w:val="24"/>
        </w:rPr>
        <w:t>Hsu</w:t>
      </w:r>
      <w:r>
        <w:rPr>
          <w:rFonts w:eastAsia="DFKai-SB" w:cs="Times New Roman"/>
          <w:szCs w:val="24"/>
          <w:vertAlign w:val="superscript"/>
        </w:rPr>
        <w:t>1</w:t>
      </w:r>
      <w:r>
        <w:rPr>
          <w:rFonts w:eastAsia="DFKai-SB" w:cs="Times New Roman"/>
          <w:szCs w:val="24"/>
        </w:rPr>
        <w:t>, Jia-Ang</w:t>
      </w:r>
      <w:r>
        <w:rPr>
          <w:rFonts w:cs="Times New Roman"/>
          <w:szCs w:val="24"/>
        </w:rPr>
        <w:t xml:space="preserve"> Ou</w:t>
      </w:r>
      <w:r>
        <w:rPr>
          <w:rFonts w:cs="Times New Roman"/>
          <w:szCs w:val="24"/>
          <w:vertAlign w:val="superscript"/>
        </w:rPr>
        <w:t>2,3</w:t>
      </w:r>
      <w:r>
        <w:rPr>
          <w:rFonts w:cs="Times New Roman"/>
          <w:szCs w:val="24"/>
        </w:rPr>
        <w:t>, Min-Hsuan Ni</w:t>
      </w:r>
      <w:r>
        <w:rPr>
          <w:rFonts w:cs="Times New Roman"/>
          <w:szCs w:val="24"/>
          <w:vertAlign w:val="superscript"/>
        </w:rPr>
        <w:t>2</w:t>
      </w:r>
      <w:r>
        <w:rPr>
          <w:rFonts w:cs="Times New Roman"/>
          <w:szCs w:val="24"/>
        </w:rPr>
        <w:t>, Zheng-Hong Lin</w:t>
      </w:r>
      <w:r>
        <w:rPr>
          <w:rFonts w:cs="Times New Roman"/>
          <w:szCs w:val="24"/>
          <w:vertAlign w:val="superscript"/>
        </w:rPr>
        <w:t>2</w:t>
      </w:r>
      <w:r>
        <w:rPr>
          <w:rFonts w:cs="Times New Roman"/>
          <w:szCs w:val="24"/>
        </w:rPr>
        <w:t xml:space="preserve"> and Chuan-Kai Ho</w:t>
      </w:r>
      <w:r>
        <w:rPr>
          <w:rFonts w:cs="Times New Roman"/>
          <w:szCs w:val="24"/>
          <w:vertAlign w:val="superscript"/>
        </w:rPr>
        <w:t>1,2*</w:t>
      </w:r>
    </w:p>
    <w:p>
      <w:pPr>
        <w:spacing w:after="0" w:line="480" w:lineRule="auto"/>
        <w:rPr>
          <w:rFonts w:cs="Times New Roman"/>
          <w:szCs w:val="24"/>
          <w:vertAlign w:val="superscript"/>
        </w:rPr>
      </w:pPr>
    </w:p>
    <w:p>
      <w:pPr>
        <w:spacing w:after="0" w:line="480" w:lineRule="auto"/>
        <w:jc w:val="left"/>
        <w:rPr>
          <w:rFonts w:cs="Times New Roman"/>
          <w:szCs w:val="24"/>
        </w:rPr>
      </w:pPr>
      <w:r>
        <w:rPr>
          <w:rFonts w:cs="Times New Roman"/>
          <w:szCs w:val="24"/>
          <w:vertAlign w:val="superscript"/>
        </w:rPr>
        <w:t>1</w:t>
      </w:r>
      <w:r>
        <w:rPr>
          <w:rFonts w:cs="Times New Roman"/>
          <w:szCs w:val="24"/>
        </w:rPr>
        <w:t>Department of Life Science, National Taiwan University, Taipei 106, Taiwan</w:t>
      </w:r>
    </w:p>
    <w:p>
      <w:pPr>
        <w:spacing w:after="0" w:line="480" w:lineRule="auto"/>
        <w:jc w:val="left"/>
        <w:rPr>
          <w:rFonts w:cs="Times New Roman"/>
          <w:szCs w:val="24"/>
        </w:rPr>
      </w:pPr>
      <w:r>
        <w:rPr>
          <w:rFonts w:cs="Times New Roman"/>
          <w:szCs w:val="24"/>
          <w:vertAlign w:val="superscript"/>
        </w:rPr>
        <w:t>2</w:t>
      </w:r>
      <w:r>
        <w:rPr>
          <w:rFonts w:cs="Times New Roman"/>
          <w:szCs w:val="24"/>
        </w:rPr>
        <w:t>Institute of Ecology and Evolutionary Biology, National Taiwan University, Taipei 106, Taiwan</w:t>
      </w:r>
    </w:p>
    <w:p>
      <w:pPr>
        <w:spacing w:after="0" w:line="480" w:lineRule="auto"/>
        <w:jc w:val="left"/>
        <w:rPr>
          <w:rFonts w:cs="Times New Roman"/>
          <w:szCs w:val="24"/>
        </w:rPr>
      </w:pPr>
      <w:r>
        <w:rPr>
          <w:rFonts w:cs="Times New Roman"/>
          <w:szCs w:val="24"/>
          <w:vertAlign w:val="superscript"/>
        </w:rPr>
        <w:t>3</w:t>
      </w:r>
      <w:r>
        <w:rPr>
          <w:rFonts w:cs="Times New Roman"/>
          <w:szCs w:val="24"/>
        </w:rPr>
        <w:t>Department of Zoology, University of British Columbia, Vancouver, BC, V6T 1Z4, Canada</w:t>
      </w:r>
    </w:p>
    <w:p>
      <w:pPr>
        <w:spacing w:after="0" w:line="480" w:lineRule="auto"/>
        <w:jc w:val="left"/>
        <w:rPr>
          <w:rFonts w:cs="Times New Roman"/>
          <w:b/>
          <w:color w:val="000000" w:themeColor="text1"/>
        </w:rPr>
      </w:pPr>
    </w:p>
    <w:p>
      <w:pPr>
        <w:spacing w:after="0" w:line="480" w:lineRule="auto"/>
        <w:jc w:val="left"/>
        <w:rPr>
          <w:rFonts w:cs="Times New Roman"/>
          <w:szCs w:val="24"/>
        </w:rPr>
      </w:pPr>
      <w:r>
        <w:rPr>
          <w:rFonts w:cs="Times New Roman"/>
          <w:szCs w:val="24"/>
        </w:rPr>
        <w:t xml:space="preserve">* Corresponding author.  </w:t>
      </w:r>
    </w:p>
    <w:p>
      <w:pPr>
        <w:spacing w:after="0" w:line="480" w:lineRule="auto"/>
        <w:jc w:val="left"/>
        <w:rPr>
          <w:rFonts w:cs="Times New Roman"/>
          <w:szCs w:val="24"/>
        </w:rPr>
      </w:pPr>
      <w:r>
        <w:rPr>
          <w:rFonts w:cs="Times New Roman"/>
          <w:szCs w:val="24"/>
        </w:rPr>
        <w:t xml:space="preserve">ORCiD ID: http://orcid.org/0000-0002-6437-0073  </w:t>
      </w:r>
    </w:p>
    <w:p>
      <w:pPr>
        <w:spacing w:after="0" w:line="480" w:lineRule="auto"/>
        <w:jc w:val="left"/>
        <w:rPr>
          <w:rFonts w:cs="Times New Roman"/>
          <w:szCs w:val="24"/>
        </w:rPr>
      </w:pPr>
      <w:r>
        <w:rPr>
          <w:rFonts w:cs="Times New Roman"/>
          <w:szCs w:val="24"/>
        </w:rPr>
        <w:t>Address: Institute of Ecology and Evolutionary Biology, National Taiwan University, Taipei 106, Taiwan</w:t>
      </w:r>
    </w:p>
    <w:p>
      <w:pPr>
        <w:spacing w:after="0" w:line="480" w:lineRule="auto"/>
        <w:jc w:val="left"/>
        <w:rPr>
          <w:rFonts w:cs="Times New Roman"/>
          <w:b/>
          <w:color w:val="000000" w:themeColor="text1"/>
        </w:rPr>
      </w:pPr>
      <w:r>
        <w:rPr>
          <w:rFonts w:cs="Times New Roman"/>
          <w:szCs w:val="24"/>
        </w:rPr>
        <w:t xml:space="preserve">Email: </w:t>
      </w:r>
      <w:r>
        <w:fldChar w:fldCharType="begin"/>
      </w:r>
      <w:r>
        <w:instrText xml:space="preserve"> HYPERLINK "mailto:ckho@ntu.edu.tw" </w:instrText>
      </w:r>
      <w:r>
        <w:fldChar w:fldCharType="separate"/>
      </w:r>
      <w:r>
        <w:rPr>
          <w:rStyle w:val="11"/>
          <w:rFonts w:cs="Times New Roman"/>
          <w:szCs w:val="24"/>
        </w:rPr>
        <w:t>ckho@ntu.edu.tw</w:t>
      </w:r>
      <w:r>
        <w:rPr>
          <w:rStyle w:val="11"/>
          <w:rFonts w:cs="Times New Roman"/>
          <w:szCs w:val="24"/>
        </w:rPr>
        <w:fldChar w:fldCharType="end"/>
      </w:r>
      <w:r>
        <w:rPr>
          <w:rFonts w:cs="Times New Roman"/>
          <w:b/>
          <w:color w:val="000000" w:themeColor="text1"/>
        </w:rPr>
        <w:br w:type="page"/>
      </w:r>
    </w:p>
    <w:p>
      <w:pPr>
        <w:jc w:val="left"/>
        <w:rPr>
          <w:rFonts w:cs="Times New Roman"/>
          <w:bCs/>
          <w:szCs w:val="24"/>
        </w:rPr>
      </w:pPr>
      <w:r>
        <w:rPr>
          <w:rFonts w:cs="Times New Roman"/>
          <w:b/>
          <w:bCs/>
          <w:szCs w:val="24"/>
        </w:rPr>
        <w:t>Table S1</w:t>
      </w:r>
      <w:r>
        <w:rPr>
          <w:rFonts w:cs="Times New Roman"/>
          <w:bCs/>
          <w:szCs w:val="24"/>
        </w:rPr>
        <w:t>. The taxonomic information and trophic guilds of the arthropod samples in the three study years</w:t>
      </w:r>
      <w:del w:id="0" w:author="genchanghsu" w:date="2023-05-15T17:48:38Z">
        <w:r>
          <w:rPr>
            <w:rFonts w:cs="Times New Roman"/>
            <w:bCs/>
            <w:szCs w:val="24"/>
          </w:rPr>
          <w:delText>.</w:delText>
        </w:r>
      </w:del>
    </w:p>
    <w:p>
      <w:pPr>
        <w:spacing w:line="240" w:lineRule="auto"/>
        <w:rPr>
          <w:rFonts w:cs="Times New Roman"/>
          <w:bCs/>
          <w:szCs w:val="24"/>
        </w:rPr>
      </w:pPr>
      <w:r>
        <w:rPr>
          <w:rFonts w:cs="Times New Roman"/>
          <w:bCs/>
          <w:szCs w:val="24"/>
        </w:rPr>
        <w:t>(a) Year 2017</w:t>
      </w:r>
    </w:p>
    <w:tbl>
      <w:tblPr>
        <w:tblStyle w:val="4"/>
        <w:tblW w:w="8080" w:type="dxa"/>
        <w:tblInd w:w="8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410"/>
        <w:gridCol w:w="2151"/>
        <w:gridCol w:w="351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452" w:hRule="exact"/>
        </w:trPr>
        <w:tc>
          <w:tcPr>
            <w:tcW w:w="2410" w:type="dxa"/>
            <w:tcBorders>
              <w:top w:val="single" w:color="auto" w:sz="4" w:space="0"/>
              <w:bottom w:val="single" w:color="auto" w:sz="4" w:space="0"/>
            </w:tcBorders>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Trophic guild</w:t>
            </w:r>
          </w:p>
        </w:tc>
        <w:tc>
          <w:tcPr>
            <w:tcW w:w="2151" w:type="dxa"/>
            <w:tcBorders>
              <w:top w:val="single" w:color="auto" w:sz="4" w:space="0"/>
              <w:bottom w:val="single" w:color="auto" w:sz="4" w:space="0"/>
            </w:tcBorders>
            <w:shd w:val="clear" w:color="auto" w:fill="auto"/>
            <w:vAlign w:val="center"/>
          </w:tcPr>
          <w:p>
            <w:pPr>
              <w:ind w:left="-572" w:firstLine="572"/>
              <w:rPr>
                <w:rFonts w:cs="Times New Roman"/>
                <w:szCs w:val="24"/>
              </w:rPr>
            </w:pPr>
            <w:r>
              <w:rPr>
                <w:rFonts w:cs="Times New Roman"/>
                <w:szCs w:val="24"/>
              </w:rPr>
              <w:t>Order</w:t>
            </w:r>
          </w:p>
        </w:tc>
        <w:tc>
          <w:tcPr>
            <w:tcW w:w="3519" w:type="dxa"/>
            <w:tcBorders>
              <w:top w:val="single" w:color="auto" w:sz="4" w:space="0"/>
              <w:bottom w:val="single" w:color="auto" w:sz="4" w:space="0"/>
            </w:tcBorders>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Family/Genus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tcBorders>
              <w:top w:val="single" w:color="auto" w:sz="4" w:space="0"/>
            </w:tcBorders>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Predators</w:t>
            </w:r>
          </w:p>
        </w:tc>
        <w:tc>
          <w:tcPr>
            <w:tcW w:w="2151" w:type="dxa"/>
            <w:tcBorders>
              <w:top w:val="single" w:color="auto" w:sz="4" w:space="0"/>
            </w:tcBorders>
            <w:shd w:val="clear" w:color="auto" w:fill="auto"/>
            <w:vAlign w:val="center"/>
          </w:tcPr>
          <w:p>
            <w:pPr>
              <w:ind w:left="-572" w:firstLine="572"/>
              <w:rPr>
                <w:rFonts w:cs="Times New Roman"/>
                <w:szCs w:val="24"/>
              </w:rPr>
            </w:pPr>
            <w:r>
              <w:rPr>
                <w:rFonts w:cs="Times New Roman"/>
                <w:szCs w:val="24"/>
              </w:rPr>
              <w:t>Araneae</w:t>
            </w:r>
          </w:p>
        </w:tc>
        <w:tc>
          <w:tcPr>
            <w:tcW w:w="3519" w:type="dxa"/>
            <w:tcBorders>
              <w:top w:val="single" w:color="auto" w:sz="4" w:space="0"/>
            </w:tcBorders>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Araneidae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Araneae</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Clubionidae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Araneae</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Oxyopidae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Araneae</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Tetragnathidae/</w:t>
            </w:r>
            <w:r>
              <w:rPr>
                <w:rFonts w:cs="Times New Roman"/>
                <w:i/>
                <w:szCs w:val="28"/>
              </w:rPr>
              <w:t>Tetragnatha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Araneae</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Thomisidae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Coleoptera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bCs/>
                <w:szCs w:val="24"/>
              </w:rPr>
              <w:t>Carabidae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Coleoptera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Coccinellidae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Rice herbivores</w:t>
            </w:r>
          </w:p>
        </w:tc>
        <w:tc>
          <w:tcPr>
            <w:tcW w:w="2151" w:type="dxa"/>
            <w:shd w:val="clear" w:color="auto" w:fill="auto"/>
            <w:vAlign w:val="center"/>
          </w:tcPr>
          <w:p>
            <w:pPr>
              <w:ind w:left="-572" w:firstLine="572"/>
              <w:rPr>
                <w:rFonts w:cs="Times New Roman"/>
                <w:szCs w:val="24"/>
              </w:rPr>
            </w:pPr>
            <w:r>
              <w:rPr>
                <w:rFonts w:cs="Times New Roman"/>
                <w:szCs w:val="24"/>
              </w:rPr>
              <w:t>Hemiptera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Cicadellidae/</w:t>
            </w:r>
            <w:r>
              <w:rPr>
                <w:rFonts w:cs="Times New Roman"/>
                <w:i/>
                <w:szCs w:val="24"/>
              </w:rPr>
              <w:t>Nephotettix</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Hemiptera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Delphacidae/</w:t>
            </w:r>
            <w:r>
              <w:rPr>
                <w:rFonts w:cs="Times New Roman"/>
                <w:i/>
                <w:szCs w:val="24"/>
              </w:rPr>
              <w:t>Nilaparvata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Hemiptera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Lygaeidae/</w:t>
            </w:r>
            <w:r>
              <w:rPr>
                <w:rFonts w:cs="Times New Roman"/>
                <w:i/>
                <w:szCs w:val="24"/>
              </w:rPr>
              <w:t>Pachybrachius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Hemiptera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Pentatomidae/</w:t>
            </w:r>
            <w:r>
              <w:rPr>
                <w:rFonts w:cs="Times New Roman"/>
                <w:i/>
                <w:szCs w:val="24"/>
              </w:rPr>
              <w:t>Scotinophara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Lepidoptera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Hesperiidae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Lepidoptera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Pyralidae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Lepidoptera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rPr>
              <w:t>Nymphalidae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Orthoptera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Pyrgomorphidae/</w:t>
            </w:r>
            <w:r>
              <w:rPr>
                <w:rFonts w:cs="Times New Roman"/>
                <w:i/>
                <w:szCs w:val="24"/>
              </w:rPr>
              <w:t>Atractomorpha</w:t>
            </w:r>
            <w:r>
              <w:rPr>
                <w:rFonts w:cs="Times New Roman"/>
                <w:szCs w:val="24"/>
              </w:rPr>
              <w:t xml:space="preserve">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Tourist herbivores</w:t>
            </w:r>
          </w:p>
        </w:tc>
        <w:tc>
          <w:tcPr>
            <w:tcW w:w="2151" w:type="dxa"/>
            <w:shd w:val="clear" w:color="auto" w:fill="auto"/>
            <w:vAlign w:val="center"/>
          </w:tcPr>
          <w:p>
            <w:pPr>
              <w:ind w:left="-572" w:firstLine="572"/>
              <w:rPr>
                <w:rFonts w:cs="Times New Roman"/>
                <w:szCs w:val="24"/>
              </w:rPr>
            </w:pPr>
            <w:r>
              <w:rPr>
                <w:rFonts w:cs="Times New Roman"/>
                <w:szCs w:val="24"/>
              </w:rPr>
              <w:t>Coleoptera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Chrysomelidae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Orthoptera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Acrididae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Detritivores</w:t>
            </w:r>
          </w:p>
        </w:tc>
        <w:tc>
          <w:tcPr>
            <w:tcW w:w="2151" w:type="dxa"/>
            <w:shd w:val="clear" w:color="auto" w:fill="auto"/>
            <w:vAlign w:val="center"/>
          </w:tcPr>
          <w:p>
            <w:pPr>
              <w:ind w:left="-572" w:firstLine="572"/>
              <w:rPr>
                <w:rFonts w:cs="Times New Roman"/>
                <w:szCs w:val="24"/>
              </w:rPr>
            </w:pPr>
            <w:r>
              <w:rPr>
                <w:rFonts w:cs="Times New Roman"/>
                <w:szCs w:val="24"/>
              </w:rPr>
              <w:t>Diptera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Chironomidae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Diptera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Chloropidae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Diptera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Ephydridae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Diptera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Muscidae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Diptera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Sphaeroceridae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Diptera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Stratiomyidae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Diptera</w:t>
            </w:r>
          </w:p>
        </w:tc>
        <w:tc>
          <w:tcPr>
            <w:tcW w:w="3519" w:type="dxa"/>
            <w:shd w:val="clear" w:color="auto" w:fill="auto"/>
            <w:tcMar>
              <w:top w:w="80" w:type="dxa"/>
              <w:left w:w="80" w:type="dxa"/>
              <w:bottom w:w="80" w:type="dxa"/>
              <w:right w:w="80" w:type="dxa"/>
            </w:tcMar>
          </w:tcPr>
          <w:p>
            <w:pPr>
              <w:ind w:left="-572" w:firstLine="572"/>
              <w:rPr>
                <w:rFonts w:cs="Times New Roman"/>
                <w:szCs w:val="24"/>
              </w:rPr>
            </w:pPr>
            <w:r>
              <w:rPr>
                <w:rFonts w:cs="Times New Roman"/>
                <w:szCs w:val="24"/>
              </w:rPr>
              <w:t>Tephritidae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8" w:hRule="exact"/>
        </w:trPr>
        <w:tc>
          <w:tcPr>
            <w:tcW w:w="2410" w:type="dxa"/>
            <w:shd w:val="clear" w:color="auto" w:fill="auto"/>
            <w:tcMar>
              <w:top w:w="80" w:type="dxa"/>
              <w:left w:w="80" w:type="dxa"/>
              <w:bottom w:w="80" w:type="dxa"/>
              <w:right w:w="80" w:type="dxa"/>
            </w:tcMar>
            <w:vAlign w:val="center"/>
          </w:tcPr>
          <w:p>
            <w:pPr>
              <w:ind w:left="-572" w:firstLine="572"/>
              <w:rPr>
                <w:rFonts w:cs="Times New Roman"/>
                <w:szCs w:val="24"/>
              </w:rPr>
            </w:pPr>
          </w:p>
        </w:tc>
        <w:tc>
          <w:tcPr>
            <w:tcW w:w="2151" w:type="dxa"/>
            <w:shd w:val="clear" w:color="auto" w:fill="auto"/>
            <w:vAlign w:val="center"/>
          </w:tcPr>
          <w:p>
            <w:pPr>
              <w:ind w:left="-572" w:firstLine="572"/>
              <w:rPr>
                <w:rFonts w:cs="Times New Roman"/>
                <w:szCs w:val="24"/>
              </w:rPr>
            </w:pPr>
            <w:r>
              <w:rPr>
                <w:rFonts w:cs="Times New Roman"/>
                <w:szCs w:val="24"/>
              </w:rPr>
              <w:t>Orthoptera</w:t>
            </w:r>
          </w:p>
        </w:tc>
        <w:tc>
          <w:tcPr>
            <w:tcW w:w="3519" w:type="dxa"/>
            <w:shd w:val="clear" w:color="auto" w:fill="auto"/>
            <w:tcMar>
              <w:top w:w="80" w:type="dxa"/>
              <w:left w:w="80" w:type="dxa"/>
              <w:bottom w:w="80" w:type="dxa"/>
              <w:right w:w="80" w:type="dxa"/>
            </w:tcMar>
            <w:vAlign w:val="center"/>
          </w:tcPr>
          <w:p>
            <w:pPr>
              <w:ind w:left="-572" w:firstLine="572"/>
              <w:rPr>
                <w:rFonts w:cs="Times New Roman"/>
                <w:szCs w:val="24"/>
              </w:rPr>
            </w:pPr>
            <w:r>
              <w:rPr>
                <w:rFonts w:cs="Times New Roman"/>
                <w:szCs w:val="24"/>
              </w:rPr>
              <w:t>Tetrigidae</w:t>
            </w:r>
          </w:p>
        </w:tc>
      </w:tr>
    </w:tbl>
    <w:p>
      <w:pPr>
        <w:spacing w:line="480" w:lineRule="auto"/>
        <w:rPr>
          <w:rFonts w:cs="Times New Roman"/>
          <w:bCs/>
        </w:rPr>
      </w:pPr>
    </w:p>
    <w:p>
      <w:pPr>
        <w:spacing w:line="240" w:lineRule="auto"/>
        <w:rPr>
          <w:rFonts w:cs="Times New Roman"/>
          <w:bCs/>
          <w:szCs w:val="24"/>
        </w:rPr>
      </w:pPr>
      <w:r>
        <w:rPr>
          <w:rFonts w:cs="Times New Roman"/>
          <w:bCs/>
          <w:szCs w:val="24"/>
        </w:rPr>
        <w:t>(b) Year 2018</w:t>
      </w:r>
    </w:p>
    <w:tbl>
      <w:tblPr>
        <w:tblStyle w:val="4"/>
        <w:tblW w:w="8080" w:type="dxa"/>
        <w:tblInd w:w="8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410"/>
        <w:gridCol w:w="2126"/>
        <w:gridCol w:w="354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exact"/>
        </w:trPr>
        <w:tc>
          <w:tcPr>
            <w:tcW w:w="2410" w:type="dxa"/>
            <w:tcBorders>
              <w:top w:val="single" w:color="auto" w:sz="4" w:space="0"/>
              <w:bottom w:val="single" w:color="auto" w:sz="4" w:space="0"/>
            </w:tcBorders>
            <w:shd w:val="clear" w:color="auto" w:fill="auto"/>
            <w:tcMar>
              <w:top w:w="80" w:type="dxa"/>
              <w:left w:w="80" w:type="dxa"/>
              <w:bottom w:w="80" w:type="dxa"/>
              <w:right w:w="80" w:type="dxa"/>
            </w:tcMar>
            <w:vAlign w:val="center"/>
          </w:tcPr>
          <w:p>
            <w:pPr>
              <w:rPr>
                <w:rFonts w:cs="Times New Roman"/>
                <w:szCs w:val="24"/>
              </w:rPr>
            </w:pPr>
            <w:r>
              <w:rPr>
                <w:rFonts w:cs="Times New Roman"/>
                <w:szCs w:val="24"/>
              </w:rPr>
              <w:t>Trophic guild</w:t>
            </w:r>
          </w:p>
        </w:tc>
        <w:tc>
          <w:tcPr>
            <w:tcW w:w="2126" w:type="dxa"/>
            <w:tcBorders>
              <w:top w:val="single" w:color="auto" w:sz="4" w:space="0"/>
              <w:bottom w:val="single" w:color="auto" w:sz="4" w:space="0"/>
            </w:tcBorders>
            <w:shd w:val="clear" w:color="auto" w:fill="auto"/>
            <w:vAlign w:val="center"/>
          </w:tcPr>
          <w:p>
            <w:pPr>
              <w:ind w:firstLine="141"/>
              <w:rPr>
                <w:rFonts w:cs="Times New Roman"/>
                <w:szCs w:val="24"/>
              </w:rPr>
            </w:pPr>
            <w:r>
              <w:rPr>
                <w:rFonts w:cs="Times New Roman"/>
                <w:szCs w:val="24"/>
              </w:rPr>
              <w:t>Order</w:t>
            </w:r>
          </w:p>
        </w:tc>
        <w:tc>
          <w:tcPr>
            <w:tcW w:w="3544" w:type="dxa"/>
            <w:tcBorders>
              <w:top w:val="single" w:color="auto" w:sz="4" w:space="0"/>
              <w:bottom w:val="single" w:color="auto" w:sz="4" w:space="0"/>
            </w:tcBorders>
            <w:shd w:val="clear" w:color="auto" w:fill="auto"/>
            <w:tcMar>
              <w:top w:w="80" w:type="dxa"/>
              <w:left w:w="80" w:type="dxa"/>
              <w:bottom w:w="80" w:type="dxa"/>
              <w:right w:w="80" w:type="dxa"/>
            </w:tcMar>
            <w:vAlign w:val="center"/>
          </w:tcPr>
          <w:p>
            <w:pPr>
              <w:rPr>
                <w:rFonts w:cs="Times New Roman"/>
                <w:szCs w:val="24"/>
              </w:rPr>
            </w:pPr>
            <w:r>
              <w:rPr>
                <w:rFonts w:cs="Times New Roman"/>
                <w:szCs w:val="24"/>
              </w:rPr>
              <w:t>Family/Genus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tcBorders>
              <w:top w:val="single" w:color="auto" w:sz="4" w:space="0"/>
            </w:tcBorders>
            <w:shd w:val="clear" w:color="auto" w:fill="auto"/>
            <w:tcMar>
              <w:top w:w="80" w:type="dxa"/>
              <w:left w:w="80" w:type="dxa"/>
              <w:bottom w:w="80" w:type="dxa"/>
              <w:right w:w="80" w:type="dxa"/>
            </w:tcMar>
            <w:vAlign w:val="center"/>
          </w:tcPr>
          <w:p>
            <w:pPr>
              <w:rPr>
                <w:rFonts w:cs="Times New Roman"/>
                <w:szCs w:val="24"/>
              </w:rPr>
            </w:pPr>
            <w:r>
              <w:rPr>
                <w:rFonts w:cs="Times New Roman"/>
                <w:szCs w:val="24"/>
              </w:rPr>
              <w:t>Predators</w:t>
            </w:r>
          </w:p>
        </w:tc>
        <w:tc>
          <w:tcPr>
            <w:tcW w:w="2126" w:type="dxa"/>
            <w:tcBorders>
              <w:top w:val="single" w:color="auto" w:sz="4" w:space="0"/>
            </w:tcBorders>
            <w:shd w:val="clear" w:color="auto" w:fill="auto"/>
            <w:vAlign w:val="center"/>
          </w:tcPr>
          <w:p>
            <w:pPr>
              <w:ind w:left="141"/>
              <w:rPr>
                <w:rFonts w:cs="Times New Roman"/>
                <w:szCs w:val="24"/>
              </w:rPr>
            </w:pPr>
            <w:r>
              <w:rPr>
                <w:rFonts w:cs="Times New Roman"/>
                <w:szCs w:val="24"/>
              </w:rPr>
              <w:t>Araneae</w:t>
            </w:r>
          </w:p>
        </w:tc>
        <w:tc>
          <w:tcPr>
            <w:tcW w:w="3544" w:type="dxa"/>
            <w:tcBorders>
              <w:top w:val="single" w:color="auto" w:sz="4" w:space="0"/>
            </w:tcBorders>
            <w:shd w:val="clear" w:color="auto" w:fill="auto"/>
            <w:tcMar>
              <w:top w:w="80" w:type="dxa"/>
              <w:left w:w="80" w:type="dxa"/>
              <w:bottom w:w="80" w:type="dxa"/>
              <w:right w:w="80" w:type="dxa"/>
            </w:tcMar>
            <w:vAlign w:val="center"/>
          </w:tcPr>
          <w:p>
            <w:pPr>
              <w:rPr>
                <w:rFonts w:cs="Times New Roman"/>
                <w:szCs w:val="24"/>
              </w:rPr>
            </w:pPr>
            <w:r>
              <w:rPr>
                <w:rFonts w:cs="Times New Roman"/>
                <w:szCs w:val="24"/>
              </w:rPr>
              <w:t>Araneidae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Araneae</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Clubionidae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Araneae</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Oxyopidae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Araneae</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Tetragnathidae/</w:t>
            </w:r>
            <w:r>
              <w:rPr>
                <w:rFonts w:cs="Times New Roman"/>
                <w:i/>
                <w:szCs w:val="28"/>
              </w:rPr>
              <w:t>Tetragnatha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Araneae</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Thomisidae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Coleoptera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Coccinellidae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Rice herbivores</w:t>
            </w: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Alydidae/</w:t>
            </w:r>
            <w:r>
              <w:rPr>
                <w:rFonts w:cs="Times New Roman"/>
                <w:i/>
                <w:szCs w:val="24"/>
              </w:rPr>
              <w:t>Leptocorisa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Cicadellidae/</w:t>
            </w:r>
            <w:r>
              <w:rPr>
                <w:rFonts w:cs="Times New Roman"/>
                <w:i/>
                <w:szCs w:val="24"/>
              </w:rPr>
              <w:t>Nephotettix</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Delphacidae/</w:t>
            </w:r>
            <w:r>
              <w:rPr>
                <w:rFonts w:cs="Times New Roman"/>
                <w:i/>
                <w:szCs w:val="24"/>
              </w:rPr>
              <w:t>Nilaparvata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Lygaeidae/</w:t>
            </w:r>
            <w:r>
              <w:rPr>
                <w:rFonts w:cs="Times New Roman"/>
                <w:i/>
                <w:szCs w:val="24"/>
              </w:rPr>
              <w:t>Pachybrachius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Pentatomidae/</w:t>
            </w:r>
            <w:r>
              <w:rPr>
                <w:rFonts w:cs="Times New Roman"/>
                <w:i/>
                <w:szCs w:val="24"/>
              </w:rPr>
              <w:t>Scotinophara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Lepidoptera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Hesperiidae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Lepidoptera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Pyralidae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Orthoptera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Pyrgomorphidae/</w:t>
            </w:r>
            <w:r>
              <w:rPr>
                <w:rFonts w:cs="Times New Roman"/>
                <w:i/>
                <w:szCs w:val="24"/>
              </w:rPr>
              <w:t>Atractomorpha</w:t>
            </w:r>
            <w:r>
              <w:rPr>
                <w:rFonts w:cs="Times New Roman"/>
                <w:szCs w:val="24"/>
              </w:rPr>
              <w:t xml:space="preserve">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Tourist herbivores</w:t>
            </w:r>
          </w:p>
        </w:tc>
        <w:tc>
          <w:tcPr>
            <w:tcW w:w="2126" w:type="dxa"/>
            <w:shd w:val="clear" w:color="auto" w:fill="auto"/>
            <w:vAlign w:val="center"/>
          </w:tcPr>
          <w:p>
            <w:pPr>
              <w:ind w:left="141"/>
              <w:rPr>
                <w:rFonts w:cs="Times New Roman"/>
                <w:szCs w:val="24"/>
              </w:rPr>
            </w:pPr>
            <w:r>
              <w:rPr>
                <w:rFonts w:cs="Times New Roman"/>
                <w:szCs w:val="24"/>
              </w:rPr>
              <w:t>Coleoptera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Chrysomelidae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Orthoptera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Acrididae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Detritivores</w:t>
            </w: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Chironomidae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Chloropidae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Ephydridae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Muscidae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Sciomyzidae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Stratiomyidae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36"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Orthoptera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Tetrigidae</w:t>
            </w:r>
          </w:p>
        </w:tc>
      </w:tr>
    </w:tbl>
    <w:p>
      <w:pPr>
        <w:spacing w:line="480" w:lineRule="auto"/>
        <w:rPr>
          <w:rFonts w:cs="Times New Roman"/>
          <w:bCs/>
          <w:color w:val="FF0000"/>
        </w:rPr>
      </w:pPr>
    </w:p>
    <w:p>
      <w:pPr>
        <w:spacing w:line="240" w:lineRule="auto"/>
        <w:rPr>
          <w:rFonts w:cs="Times New Roman"/>
          <w:bCs/>
          <w:szCs w:val="24"/>
        </w:rPr>
      </w:pPr>
      <w:r>
        <w:rPr>
          <w:rFonts w:cs="Times New Roman"/>
          <w:bCs/>
          <w:szCs w:val="24"/>
        </w:rPr>
        <w:t>(c) Year 2019</w:t>
      </w:r>
    </w:p>
    <w:tbl>
      <w:tblPr>
        <w:tblStyle w:val="4"/>
        <w:tblW w:w="8080" w:type="dxa"/>
        <w:tblInd w:w="8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410"/>
        <w:gridCol w:w="2126"/>
        <w:gridCol w:w="354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454" w:hRule="exact"/>
        </w:trPr>
        <w:tc>
          <w:tcPr>
            <w:tcW w:w="2410" w:type="dxa"/>
            <w:tcBorders>
              <w:top w:val="single" w:color="auto" w:sz="4" w:space="0"/>
              <w:bottom w:val="single" w:color="auto" w:sz="4" w:space="0"/>
            </w:tcBorders>
            <w:shd w:val="clear" w:color="auto" w:fill="auto"/>
            <w:tcMar>
              <w:top w:w="80" w:type="dxa"/>
              <w:left w:w="80" w:type="dxa"/>
              <w:bottom w:w="80" w:type="dxa"/>
              <w:right w:w="80" w:type="dxa"/>
            </w:tcMar>
            <w:vAlign w:val="center"/>
          </w:tcPr>
          <w:p>
            <w:pPr>
              <w:rPr>
                <w:rFonts w:cs="Times New Roman"/>
                <w:szCs w:val="24"/>
              </w:rPr>
            </w:pPr>
            <w:r>
              <w:rPr>
                <w:rFonts w:cs="Times New Roman"/>
                <w:szCs w:val="24"/>
              </w:rPr>
              <w:t>Trophic guild</w:t>
            </w:r>
          </w:p>
        </w:tc>
        <w:tc>
          <w:tcPr>
            <w:tcW w:w="2126" w:type="dxa"/>
            <w:tcBorders>
              <w:top w:val="single" w:color="auto" w:sz="4" w:space="0"/>
              <w:bottom w:val="single" w:color="auto" w:sz="4" w:space="0"/>
            </w:tcBorders>
            <w:shd w:val="clear" w:color="auto" w:fill="auto"/>
            <w:vAlign w:val="center"/>
          </w:tcPr>
          <w:p>
            <w:pPr>
              <w:ind w:firstLine="141"/>
              <w:rPr>
                <w:rFonts w:cs="Times New Roman"/>
                <w:szCs w:val="24"/>
              </w:rPr>
            </w:pPr>
            <w:r>
              <w:rPr>
                <w:rFonts w:cs="Times New Roman"/>
                <w:szCs w:val="24"/>
              </w:rPr>
              <w:t>Order</w:t>
            </w:r>
          </w:p>
        </w:tc>
        <w:tc>
          <w:tcPr>
            <w:tcW w:w="3544" w:type="dxa"/>
            <w:tcBorders>
              <w:top w:val="single" w:color="auto" w:sz="4" w:space="0"/>
              <w:bottom w:val="single" w:color="auto" w:sz="4" w:space="0"/>
            </w:tcBorders>
            <w:shd w:val="clear" w:color="auto" w:fill="auto"/>
            <w:tcMar>
              <w:top w:w="80" w:type="dxa"/>
              <w:left w:w="80" w:type="dxa"/>
              <w:bottom w:w="80" w:type="dxa"/>
              <w:right w:w="80" w:type="dxa"/>
            </w:tcMar>
            <w:vAlign w:val="center"/>
          </w:tcPr>
          <w:p>
            <w:pPr>
              <w:rPr>
                <w:rFonts w:cs="Times New Roman"/>
                <w:szCs w:val="24"/>
              </w:rPr>
            </w:pPr>
            <w:r>
              <w:rPr>
                <w:rFonts w:cs="Times New Roman"/>
                <w:szCs w:val="24"/>
              </w:rPr>
              <w:t>Family/Genus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tcBorders>
              <w:top w:val="single" w:color="auto" w:sz="4" w:space="0"/>
            </w:tcBorders>
            <w:shd w:val="clear" w:color="auto" w:fill="auto"/>
            <w:tcMar>
              <w:top w:w="80" w:type="dxa"/>
              <w:left w:w="80" w:type="dxa"/>
              <w:bottom w:w="80" w:type="dxa"/>
              <w:right w:w="80" w:type="dxa"/>
            </w:tcMar>
            <w:vAlign w:val="center"/>
          </w:tcPr>
          <w:p>
            <w:pPr>
              <w:rPr>
                <w:rFonts w:cs="Times New Roman"/>
                <w:szCs w:val="24"/>
              </w:rPr>
            </w:pPr>
            <w:r>
              <w:rPr>
                <w:rFonts w:cs="Times New Roman"/>
                <w:szCs w:val="24"/>
              </w:rPr>
              <w:t>Predators</w:t>
            </w:r>
          </w:p>
        </w:tc>
        <w:tc>
          <w:tcPr>
            <w:tcW w:w="2126" w:type="dxa"/>
            <w:tcBorders>
              <w:top w:val="single" w:color="auto" w:sz="4" w:space="0"/>
            </w:tcBorders>
            <w:shd w:val="clear" w:color="auto" w:fill="auto"/>
            <w:vAlign w:val="center"/>
          </w:tcPr>
          <w:p>
            <w:pPr>
              <w:ind w:left="141"/>
              <w:rPr>
                <w:rFonts w:cs="Times New Roman"/>
                <w:szCs w:val="24"/>
              </w:rPr>
            </w:pPr>
            <w:r>
              <w:rPr>
                <w:rFonts w:cs="Times New Roman"/>
                <w:szCs w:val="24"/>
              </w:rPr>
              <w:t>Araneae</w:t>
            </w:r>
          </w:p>
        </w:tc>
        <w:tc>
          <w:tcPr>
            <w:tcW w:w="3544" w:type="dxa"/>
            <w:tcBorders>
              <w:top w:val="single" w:color="auto" w:sz="4" w:space="0"/>
            </w:tcBorders>
            <w:shd w:val="clear" w:color="auto" w:fill="auto"/>
            <w:tcMar>
              <w:top w:w="80" w:type="dxa"/>
              <w:left w:w="80" w:type="dxa"/>
              <w:bottom w:w="80" w:type="dxa"/>
              <w:right w:w="80" w:type="dxa"/>
            </w:tcMar>
            <w:vAlign w:val="center"/>
          </w:tcPr>
          <w:p>
            <w:pPr>
              <w:rPr>
                <w:rFonts w:cs="Times New Roman"/>
                <w:szCs w:val="24"/>
              </w:rPr>
            </w:pPr>
            <w:r>
              <w:rPr>
                <w:rFonts w:cs="Times New Roman"/>
                <w:szCs w:val="24"/>
              </w:rPr>
              <w:t>Araneidae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Araneae</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Clubionidae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Araneae</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Oxyopidae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Araneae</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Tetragnathidae/</w:t>
            </w:r>
            <w:r>
              <w:rPr>
                <w:rFonts w:cs="Times New Roman"/>
                <w:i/>
                <w:szCs w:val="28"/>
              </w:rPr>
              <w:t>Tetragnatha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Araneae</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Thomisidae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Coleoptera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Coccinellidae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Rice herbivores</w:t>
            </w:r>
          </w:p>
        </w:tc>
        <w:tc>
          <w:tcPr>
            <w:tcW w:w="2126" w:type="dxa"/>
            <w:shd w:val="clear" w:color="auto" w:fill="auto"/>
          </w:tcPr>
          <w:p>
            <w:pPr>
              <w:rPr>
                <w:rFonts w:cs="Times New Roman"/>
              </w:rPr>
            </w:pPr>
            <w:r>
              <w:rPr>
                <w:rFonts w:cs="Times New Roman"/>
              </w:rPr>
              <w:t xml:space="preserve">  Diptera</w:t>
            </w:r>
          </w:p>
        </w:tc>
        <w:tc>
          <w:tcPr>
            <w:tcW w:w="3544" w:type="dxa"/>
            <w:shd w:val="clear" w:color="auto" w:fill="auto"/>
            <w:tcMar>
              <w:top w:w="80" w:type="dxa"/>
              <w:left w:w="80" w:type="dxa"/>
              <w:bottom w:w="80" w:type="dxa"/>
              <w:right w:w="80" w:type="dxa"/>
            </w:tcMar>
          </w:tcPr>
          <w:p>
            <w:pPr>
              <w:rPr>
                <w:rFonts w:cs="Times New Roman"/>
              </w:rPr>
            </w:pPr>
            <w:r>
              <w:rPr>
                <w:rFonts w:cs="Times New Roman"/>
              </w:rPr>
              <w:t>Agromyzidae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Alydidae/</w:t>
            </w:r>
            <w:r>
              <w:rPr>
                <w:rFonts w:cs="Times New Roman"/>
                <w:i/>
                <w:szCs w:val="24"/>
              </w:rPr>
              <w:t>Leptocorisa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Cicadellidae/</w:t>
            </w:r>
            <w:r>
              <w:rPr>
                <w:rFonts w:cs="Times New Roman"/>
                <w:i/>
                <w:szCs w:val="24"/>
              </w:rPr>
              <w:t>Nephotettix</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Coreidae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Delphacidae/</w:t>
            </w:r>
            <w:r>
              <w:rPr>
                <w:rFonts w:cs="Times New Roman"/>
                <w:i/>
                <w:szCs w:val="24"/>
              </w:rPr>
              <w:t>Nilaparvata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Lygaeidae/</w:t>
            </w:r>
            <w:r>
              <w:rPr>
                <w:rFonts w:cs="Times New Roman"/>
                <w:i/>
                <w:szCs w:val="24"/>
              </w:rPr>
              <w:t>Pachybrachius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Miridae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Pentatomidae/</w:t>
            </w:r>
            <w:r>
              <w:rPr>
                <w:rFonts w:cs="Times New Roman"/>
                <w:i/>
                <w:szCs w:val="24"/>
              </w:rPr>
              <w:t>Scotinophara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Hemiptera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Ricaniidae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Lepidoptera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Hesperiidae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Lepidoptera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Nymphalidae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Lepidoptera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Pyralidae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Orthoptera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Pyrgomorphidae/</w:t>
            </w:r>
            <w:r>
              <w:rPr>
                <w:rFonts w:cs="Times New Roman"/>
                <w:i/>
                <w:szCs w:val="24"/>
              </w:rPr>
              <w:t>Atractomorpha</w:t>
            </w:r>
            <w:r>
              <w:rPr>
                <w:rFonts w:cs="Times New Roman"/>
                <w:szCs w:val="24"/>
              </w:rPr>
              <w:t xml:space="preserve">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Tourist herbivores</w:t>
            </w:r>
          </w:p>
        </w:tc>
        <w:tc>
          <w:tcPr>
            <w:tcW w:w="2126" w:type="dxa"/>
            <w:shd w:val="clear" w:color="auto" w:fill="auto"/>
            <w:vAlign w:val="center"/>
          </w:tcPr>
          <w:p>
            <w:pPr>
              <w:ind w:left="141"/>
              <w:rPr>
                <w:rFonts w:cs="Times New Roman"/>
                <w:szCs w:val="24"/>
              </w:rPr>
            </w:pPr>
            <w:r>
              <w:rPr>
                <w:rFonts w:cs="Times New Roman"/>
                <w:szCs w:val="24"/>
              </w:rPr>
              <w:t>Coleoptera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Chrysomelidae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Orthoptera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Acrididae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Detritivores</w:t>
            </w: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Calliphoridae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Chironomidae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Chloropidae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Ephydridae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Lauxaniidae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Muscidae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Phoridae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Platystomatidae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Sarcophagidae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Sciomyzidae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Sphaeroceridae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Stratiomyidae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Diptera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Tephritidae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Orthoptera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Tetrigidae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exact"/>
        </w:trPr>
        <w:tc>
          <w:tcPr>
            <w:tcW w:w="2410" w:type="dxa"/>
            <w:shd w:val="clear" w:color="auto" w:fill="auto"/>
            <w:tcMar>
              <w:top w:w="80" w:type="dxa"/>
              <w:left w:w="80" w:type="dxa"/>
              <w:bottom w:w="80" w:type="dxa"/>
              <w:right w:w="80" w:type="dxa"/>
            </w:tcMar>
            <w:vAlign w:val="center"/>
          </w:tcPr>
          <w:p>
            <w:pPr>
              <w:rPr>
                <w:rFonts w:cs="Times New Roman"/>
                <w:szCs w:val="24"/>
              </w:rPr>
            </w:pPr>
          </w:p>
        </w:tc>
        <w:tc>
          <w:tcPr>
            <w:tcW w:w="2126" w:type="dxa"/>
            <w:shd w:val="clear" w:color="auto" w:fill="auto"/>
            <w:vAlign w:val="center"/>
          </w:tcPr>
          <w:p>
            <w:pPr>
              <w:ind w:left="141"/>
              <w:rPr>
                <w:rFonts w:cs="Times New Roman"/>
                <w:szCs w:val="24"/>
              </w:rPr>
            </w:pPr>
            <w:r>
              <w:rPr>
                <w:rFonts w:cs="Times New Roman"/>
                <w:szCs w:val="24"/>
              </w:rPr>
              <w:t>Orthoptera</w:t>
            </w:r>
          </w:p>
        </w:tc>
        <w:tc>
          <w:tcPr>
            <w:tcW w:w="3544" w:type="dxa"/>
            <w:shd w:val="clear" w:color="auto" w:fill="auto"/>
            <w:tcMar>
              <w:top w:w="80" w:type="dxa"/>
              <w:left w:w="80" w:type="dxa"/>
              <w:bottom w:w="80" w:type="dxa"/>
              <w:right w:w="80" w:type="dxa"/>
            </w:tcMar>
            <w:vAlign w:val="center"/>
          </w:tcPr>
          <w:p>
            <w:pPr>
              <w:rPr>
                <w:rFonts w:cs="Times New Roman"/>
                <w:szCs w:val="24"/>
              </w:rPr>
            </w:pPr>
            <w:r>
              <w:rPr>
                <w:rFonts w:cs="Times New Roman"/>
                <w:szCs w:val="24"/>
              </w:rPr>
              <w:t>Tridactylidae</w:t>
            </w:r>
          </w:p>
        </w:tc>
      </w:tr>
    </w:tbl>
    <w:p>
      <w:pPr>
        <w:rPr>
          <w:rFonts w:cs="Times New Roman"/>
          <w:b/>
          <w:color w:val="FF0000"/>
          <w:szCs w:val="24"/>
        </w:rPr>
      </w:pPr>
      <w:r>
        <w:rPr>
          <w:rFonts w:cs="Times New Roman"/>
          <w:b/>
          <w:color w:val="FF0000"/>
          <w:szCs w:val="24"/>
        </w:rPr>
        <w:br w:type="page"/>
      </w:r>
    </w:p>
    <w:p>
      <w:pPr>
        <w:jc w:val="left"/>
        <w:rPr>
          <w:rFonts w:cs="Times New Roman"/>
          <w:b/>
          <w:szCs w:val="24"/>
        </w:rPr>
      </w:pPr>
      <w:commentRangeStart w:id="0"/>
      <w:r>
        <w:rPr>
          <w:rFonts w:cs="Times New Roman"/>
          <w:b/>
          <w:szCs w:val="24"/>
        </w:rPr>
        <w:t>Table S2.</w:t>
      </w:r>
      <w:commentRangeEnd w:id="0"/>
      <w:r>
        <w:commentReference w:id="0"/>
      </w:r>
      <w:r>
        <w:rPr>
          <w:rFonts w:cs="Times New Roman"/>
          <w:b/>
          <w:szCs w:val="24"/>
        </w:rPr>
        <w:t xml:space="preserve"> </w:t>
      </w:r>
      <w:r>
        <w:rPr>
          <w:rFonts w:cs="Times New Roman"/>
          <w:szCs w:val="24"/>
        </w:rPr>
        <w:t xml:space="preserve">The proportions (mean ± SE) of prey sources (rice herbivores, tourist herbivores, </w:t>
      </w:r>
      <w:ins w:id="1" w:author="genchanghsu" w:date="2023-05-15T17:18:06Z">
        <w:r>
          <w:rPr>
            <w:rFonts w:hint="default" w:cs="Times New Roman"/>
            <w:szCs w:val="24"/>
            <w:lang w:val="en-US"/>
          </w:rPr>
          <w:t xml:space="preserve">and </w:t>
        </w:r>
      </w:ins>
      <w:r>
        <w:rPr>
          <w:rFonts w:cs="Times New Roman"/>
          <w:szCs w:val="24"/>
        </w:rPr>
        <w:t xml:space="preserve">detritivores) consumed in predators’ diet in organic and conventional rice farms over crop stages in each study year. </w:t>
      </w:r>
      <w:r>
        <w:rPr>
          <w:rFonts w:cs="Times New Roman"/>
          <w:i/>
          <w:szCs w:val="24"/>
        </w:rPr>
        <w:t xml:space="preserve">n </w:t>
      </w:r>
      <w:r>
        <w:rPr>
          <w:rFonts w:cs="Times New Roman"/>
          <w:szCs w:val="24"/>
        </w:rPr>
        <w:t>represents the number of replicate farms for the diet estimat</w:t>
      </w:r>
      <w:ins w:id="2" w:author="genchanghsu" w:date="2023-05-15T17:17:33Z">
        <w:r>
          <w:rPr>
            <w:rFonts w:hint="default" w:cs="Times New Roman"/>
            <w:szCs w:val="24"/>
            <w:lang w:val="en-US"/>
          </w:rPr>
          <w:t>es</w:t>
        </w:r>
      </w:ins>
      <w:ins w:id="3" w:author="genchanghsu" w:date="2023-05-15T17:17:38Z">
        <w:r>
          <w:rPr>
            <w:rFonts w:hint="default" w:cs="Times New Roman"/>
            <w:szCs w:val="24"/>
            <w:lang w:val="en-US"/>
          </w:rPr>
          <w:t>.</w:t>
        </w:r>
      </w:ins>
      <w:del w:id="4" w:author="genchanghsu" w:date="2023-05-15T17:17:33Z">
        <w:r>
          <w:rPr>
            <w:rFonts w:cs="Times New Roman"/>
            <w:szCs w:val="24"/>
          </w:rPr>
          <w:delText>io</w:delText>
        </w:r>
      </w:del>
      <w:del w:id="5" w:author="genchanghsu" w:date="2023-05-15T17:17:32Z">
        <w:r>
          <w:rPr>
            <w:rFonts w:cs="Times New Roman"/>
            <w:szCs w:val="24"/>
          </w:rPr>
          <w:delText>n</w:delText>
        </w:r>
      </w:del>
      <w:r>
        <w:rPr>
          <w:rFonts w:cs="Times New Roman"/>
          <w:szCs w:val="24"/>
        </w:rPr>
        <w:t xml:space="preserve"> </w:t>
      </w:r>
      <w:del w:id="6" w:author="genchanghsu" w:date="2023-05-15T17:17:40Z">
        <w:r>
          <w:rPr>
            <w:rFonts w:cs="Times New Roman"/>
            <w:szCs w:val="24"/>
          </w:rPr>
          <w:delText>(</w:delText>
        </w:r>
      </w:del>
      <w:r>
        <w:rPr>
          <w:rFonts w:cs="Times New Roman"/>
          <w:szCs w:val="24"/>
        </w:rPr>
        <w:t xml:space="preserve">Note that the differences in </w:t>
      </w:r>
      <w:r>
        <w:rPr>
          <w:rFonts w:cs="Times New Roman"/>
          <w:i/>
          <w:szCs w:val="24"/>
        </w:rPr>
        <w:t xml:space="preserve">n </w:t>
      </w:r>
      <w:r>
        <w:rPr>
          <w:rFonts w:cs="Times New Roman"/>
          <w:szCs w:val="24"/>
        </w:rPr>
        <w:t>within the same study year were due to the absence of predators in the sweep-net samples in some replicate farms</w:t>
      </w:r>
      <w:del w:id="7" w:author="genchanghsu" w:date="2023-05-15T17:17:43Z">
        <w:r>
          <w:rPr>
            <w:rFonts w:cs="Times New Roman"/>
            <w:szCs w:val="24"/>
          </w:rPr>
          <w:delText>)</w:delText>
        </w:r>
      </w:del>
      <w:del w:id="8" w:author="genchanghsu" w:date="2023-05-15T17:17:44Z">
        <w:r>
          <w:rPr>
            <w:rFonts w:cs="Times New Roman"/>
            <w:szCs w:val="24"/>
          </w:rPr>
          <w:delText>.</w:delText>
        </w:r>
      </w:del>
    </w:p>
    <w:tbl>
      <w:tblPr>
        <w:tblStyle w:val="29"/>
        <w:tblW w:w="11085" w:type="dxa"/>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3"/>
        <w:gridCol w:w="1578"/>
        <w:gridCol w:w="1359"/>
        <w:gridCol w:w="1359"/>
        <w:gridCol w:w="1868"/>
        <w:gridCol w:w="1868"/>
        <w:gridCol w:w="1869"/>
        <w:gridCol w:w="441"/>
        <w:tblGridChange w:id="9">
          <w:tblGrid>
            <w:gridCol w:w="743"/>
            <w:gridCol w:w="1578"/>
            <w:gridCol w:w="1359"/>
            <w:gridCol w:w="1359"/>
            <w:gridCol w:w="1868"/>
            <w:gridCol w:w="1868"/>
            <w:gridCol w:w="1869"/>
            <w:gridCol w:w="441"/>
          </w:tblGrid>
        </w:tblGridChange>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vMerge w:val="restart"/>
            <w:tcBorders>
              <w:top w:val="single" w:color="000000" w:themeColor="text1" w:sz="8" w:space="0"/>
              <w:left w:val="nil"/>
              <w:bottom w:val="single" w:color="000000" w:themeColor="text1" w:sz="4" w:space="0"/>
              <w:right w:val="nil"/>
              <w:insideV w:val="nil"/>
            </w:tcBorders>
            <w:shd w:val="clear" w:color="auto" w:fill="auto"/>
            <w:noWrap/>
            <w:vAlign w:val="center"/>
          </w:tcPr>
          <w:p>
            <w:pPr>
              <w:spacing w:before="0" w:after="0" w:line="240" w:lineRule="auto"/>
              <w:jc w:val="left"/>
              <w:rPr>
                <w:rFonts w:cs="Times New Roman"/>
                <w:b w:val="0"/>
                <w:bCs/>
                <w:color w:val="auto"/>
                <w:sz w:val="22"/>
              </w:rPr>
            </w:pPr>
            <w:r>
              <w:rPr>
                <w:rFonts w:cs="Times New Roman"/>
                <w:b w:val="0"/>
                <w:bCs/>
                <w:color w:val="auto"/>
                <w:sz w:val="22"/>
              </w:rPr>
              <w:t>Year</w:t>
            </w:r>
          </w:p>
        </w:tc>
        <w:tc>
          <w:tcPr>
            <w:tcW w:w="1578" w:type="dxa"/>
            <w:vMerge w:val="restart"/>
            <w:tcBorders>
              <w:top w:val="single" w:color="000000" w:themeColor="text1" w:sz="8" w:space="0"/>
              <w:bottom w:val="single" w:color="000000" w:themeColor="text1" w:sz="4" w:space="0"/>
              <w:right w:val="nil"/>
              <w:insideV w:val="nil"/>
            </w:tcBorders>
            <w:shd w:val="clear" w:color="auto" w:fill="auto"/>
            <w:noWrap/>
            <w:vAlign w:val="center"/>
          </w:tcPr>
          <w:p>
            <w:pPr>
              <w:spacing w:before="0" w:after="0" w:line="240" w:lineRule="auto"/>
              <w:jc w:val="left"/>
              <w:rPr>
                <w:rFonts w:cs="Times New Roman"/>
                <w:b w:val="0"/>
                <w:bCs/>
                <w:color w:val="auto"/>
                <w:sz w:val="22"/>
              </w:rPr>
            </w:pPr>
            <w:r>
              <w:rPr>
                <w:rFonts w:cs="Times New Roman"/>
                <w:b w:val="0"/>
                <w:bCs/>
                <w:color w:val="auto"/>
                <w:sz w:val="22"/>
              </w:rPr>
              <w:t>Farm type</w:t>
            </w:r>
          </w:p>
        </w:tc>
        <w:tc>
          <w:tcPr>
            <w:tcW w:w="1359" w:type="dxa"/>
            <w:vMerge w:val="restart"/>
            <w:tcBorders>
              <w:top w:val="single" w:color="000000" w:themeColor="text1" w:sz="8" w:space="0"/>
              <w:bottom w:val="single" w:color="000000" w:themeColor="text1" w:sz="4" w:space="0"/>
              <w:right w:val="nil"/>
              <w:insideV w:val="nil"/>
            </w:tcBorders>
            <w:shd w:val="clear" w:color="auto" w:fill="auto"/>
            <w:noWrap/>
            <w:vAlign w:val="center"/>
          </w:tcPr>
          <w:p>
            <w:pPr>
              <w:spacing w:before="0" w:after="0" w:line="240" w:lineRule="auto"/>
              <w:jc w:val="left"/>
              <w:rPr>
                <w:rFonts w:cs="Times New Roman"/>
                <w:b w:val="0"/>
                <w:bCs/>
                <w:color w:val="auto"/>
                <w:sz w:val="22"/>
              </w:rPr>
            </w:pPr>
            <w:r>
              <w:rPr>
                <w:rFonts w:cs="Times New Roman"/>
                <w:b w:val="0"/>
                <w:bCs/>
                <w:color w:val="auto"/>
                <w:sz w:val="22"/>
              </w:rPr>
              <w:t>Crop stage</w:t>
            </w:r>
          </w:p>
        </w:tc>
        <w:tc>
          <w:tcPr>
            <w:tcW w:w="1359" w:type="dxa"/>
            <w:vMerge w:val="restart"/>
            <w:tcBorders>
              <w:top w:val="single" w:color="000000" w:themeColor="text1" w:sz="8" w:space="0"/>
              <w:bottom w:val="single" w:color="000000" w:themeColor="text1" w:sz="4" w:space="0"/>
              <w:right w:val="nil"/>
              <w:insideV w:val="nil"/>
            </w:tcBorders>
            <w:shd w:val="clear" w:color="auto" w:fill="auto"/>
            <w:noWrap/>
            <w:vAlign w:val="center"/>
          </w:tcPr>
          <w:p>
            <w:pPr>
              <w:spacing w:before="0" w:after="0" w:line="240" w:lineRule="auto"/>
              <w:jc w:val="left"/>
              <w:rPr>
                <w:rFonts w:cs="Times New Roman"/>
                <w:b w:val="0"/>
                <w:bCs/>
                <w:color w:val="auto"/>
                <w:sz w:val="22"/>
              </w:rPr>
            </w:pPr>
            <w:r>
              <w:rPr>
                <w:rFonts w:cs="Times New Roman"/>
                <w:b w:val="0"/>
                <w:bCs/>
                <w:color w:val="auto"/>
                <w:sz w:val="22"/>
              </w:rPr>
              <w:t>Predator</w:t>
            </w:r>
          </w:p>
        </w:tc>
        <w:tc>
          <w:tcPr>
            <w:tcW w:w="5605" w:type="dxa"/>
            <w:gridSpan w:val="3"/>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jc w:val="center"/>
              <w:rPr>
                <w:rFonts w:cs="Times New Roman"/>
                <w:b w:val="0"/>
                <w:bCs/>
                <w:color w:val="auto"/>
                <w:sz w:val="22"/>
              </w:rPr>
            </w:pPr>
            <w:ins w:id="10" w:author="genchanghsu" w:date="2023-05-15T17:18:19Z">
              <w:r>
                <w:rPr>
                  <w:rFonts w:hint="default" w:cs="Times New Roman"/>
                  <w:b w:val="0"/>
                  <w:bCs/>
                  <w:color w:val="auto"/>
                  <w:sz w:val="22"/>
                  <w:lang w:val="en-US"/>
                </w:rPr>
                <w:t>P</w:t>
              </w:r>
            </w:ins>
            <w:ins w:id="11" w:author="genchanghsu" w:date="2023-05-15T17:18:20Z">
              <w:r>
                <w:rPr>
                  <w:rFonts w:hint="default" w:cs="Times New Roman"/>
                  <w:b w:val="0"/>
                  <w:bCs/>
                  <w:color w:val="auto"/>
                  <w:sz w:val="22"/>
                  <w:lang w:val="en-US"/>
                </w:rPr>
                <w:t xml:space="preserve">rey </w:t>
              </w:r>
            </w:ins>
            <w:del w:id="12" w:author="genchanghsu" w:date="2023-05-15T17:18:22Z">
              <w:r>
                <w:rPr>
                  <w:rFonts w:cs="Times New Roman"/>
                  <w:b w:val="0"/>
                  <w:bCs/>
                  <w:color w:val="auto"/>
                  <w:sz w:val="22"/>
                </w:rPr>
                <w:delText>S</w:delText>
              </w:r>
            </w:del>
            <w:ins w:id="13" w:author="genchanghsu" w:date="2023-05-15T17:18:22Z">
              <w:r>
                <w:rPr>
                  <w:rFonts w:hint="default" w:cs="Times New Roman"/>
                  <w:b w:val="0"/>
                  <w:bCs/>
                  <w:color w:val="auto"/>
                  <w:sz w:val="22"/>
                  <w:lang w:val="en-US"/>
                </w:rPr>
                <w:t>s</w:t>
              </w:r>
            </w:ins>
            <w:r>
              <w:rPr>
                <w:rFonts w:cs="Times New Roman"/>
                <w:b w:val="0"/>
                <w:bCs/>
                <w:color w:val="auto"/>
                <w:sz w:val="22"/>
              </w:rPr>
              <w:t>ource</w:t>
            </w:r>
          </w:p>
        </w:tc>
        <w:tc>
          <w:tcPr>
            <w:tcW w:w="441" w:type="dxa"/>
            <w:vMerge w:val="restart"/>
            <w:tcBorders>
              <w:top w:val="single" w:color="000000" w:themeColor="text1" w:sz="8" w:space="0"/>
              <w:bottom w:val="single" w:color="000000" w:themeColor="text1" w:sz="4" w:space="0"/>
              <w:right w:val="nil"/>
              <w:insideV w:val="nil"/>
            </w:tcBorders>
            <w:shd w:val="clear" w:color="auto" w:fill="auto"/>
            <w:noWrap/>
            <w:vAlign w:val="center"/>
          </w:tcPr>
          <w:p>
            <w:pPr>
              <w:spacing w:before="0" w:after="0" w:line="240" w:lineRule="auto"/>
              <w:jc w:val="center"/>
              <w:rPr>
                <w:rFonts w:cs="Times New Roman"/>
                <w:b/>
                <w:bCs/>
                <w:i/>
                <w:color w:val="auto"/>
                <w:sz w:val="22"/>
              </w:rPr>
            </w:pPr>
            <w:r>
              <w:rPr>
                <w:rFonts w:cs="Times New Roman"/>
                <w:b w:val="0"/>
                <w:bCs/>
                <w:i/>
                <w:color w:val="auto"/>
                <w:sz w:val="22"/>
              </w:rPr>
              <w:t>n</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1" w:hRule="atLeast"/>
          <w:jc w:val="center"/>
        </w:trPr>
        <w:tc>
          <w:tcPr>
            <w:tcW w:w="743" w:type="dxa"/>
            <w:vMerge w:val="continue"/>
            <w:tcBorders>
              <w:top w:val="nil"/>
              <w:left w:val="nil"/>
              <w:bottom w:val="single" w:color="000000" w:themeColor="text1" w:sz="4" w:space="0"/>
              <w:right w:val="nil"/>
            </w:tcBorders>
            <w:shd w:val="clear" w:color="auto" w:fill="auto"/>
            <w:noWrap/>
            <w:vAlign w:val="center"/>
          </w:tcPr>
          <w:p>
            <w:pPr>
              <w:spacing w:after="0" w:line="240" w:lineRule="auto"/>
              <w:jc w:val="left"/>
              <w:rPr>
                <w:rFonts w:cs="Times New Roman"/>
                <w:b w:val="0"/>
                <w:bCs/>
                <w:color w:val="auto"/>
                <w:sz w:val="22"/>
              </w:rPr>
            </w:pPr>
          </w:p>
        </w:tc>
        <w:tc>
          <w:tcPr>
            <w:tcW w:w="1578" w:type="dxa"/>
            <w:vMerge w:val="continue"/>
            <w:tcBorders>
              <w:top w:val="nil"/>
              <w:bottom w:val="single" w:color="000000" w:themeColor="text1" w:sz="4" w:space="0"/>
              <w:right w:val="nil"/>
            </w:tcBorders>
            <w:shd w:val="clear" w:color="auto" w:fill="auto"/>
            <w:noWrap/>
            <w:vAlign w:val="center"/>
          </w:tcPr>
          <w:p>
            <w:pPr>
              <w:spacing w:after="0" w:line="240" w:lineRule="auto"/>
              <w:jc w:val="left"/>
              <w:rPr>
                <w:rFonts w:cs="Times New Roman"/>
                <w:color w:val="auto"/>
                <w:sz w:val="22"/>
              </w:rPr>
            </w:pPr>
          </w:p>
        </w:tc>
        <w:tc>
          <w:tcPr>
            <w:tcW w:w="1359" w:type="dxa"/>
            <w:vMerge w:val="continue"/>
            <w:tcBorders>
              <w:top w:val="nil"/>
              <w:bottom w:val="single" w:color="000000" w:themeColor="text1" w:sz="4" w:space="0"/>
              <w:right w:val="nil"/>
            </w:tcBorders>
            <w:shd w:val="clear" w:color="auto" w:fill="auto"/>
            <w:noWrap/>
            <w:vAlign w:val="center"/>
          </w:tcPr>
          <w:p>
            <w:pPr>
              <w:spacing w:after="0" w:line="240" w:lineRule="auto"/>
              <w:jc w:val="left"/>
              <w:rPr>
                <w:rFonts w:cs="Times New Roman"/>
                <w:color w:val="auto"/>
                <w:sz w:val="22"/>
              </w:rPr>
            </w:pPr>
          </w:p>
        </w:tc>
        <w:tc>
          <w:tcPr>
            <w:tcW w:w="1359" w:type="dxa"/>
            <w:vMerge w:val="continue"/>
            <w:tcBorders>
              <w:top w:val="nil"/>
              <w:bottom w:val="single" w:color="000000" w:themeColor="text1" w:sz="4" w:space="0"/>
              <w:right w:val="nil"/>
            </w:tcBorders>
            <w:shd w:val="clear" w:color="auto" w:fill="auto"/>
            <w:noWrap/>
            <w:vAlign w:val="center"/>
          </w:tcPr>
          <w:p>
            <w:pPr>
              <w:spacing w:after="0" w:line="240" w:lineRule="auto"/>
              <w:jc w:val="left"/>
              <w:rPr>
                <w:rFonts w:cs="Times New Roman"/>
                <w:color w:val="auto"/>
                <w:sz w:val="22"/>
              </w:rPr>
            </w:pPr>
          </w:p>
        </w:tc>
        <w:tc>
          <w:tcPr>
            <w:tcW w:w="1868" w:type="dxa"/>
            <w:tcBorders>
              <w:top w:val="single" w:color="000000" w:themeColor="text1" w:sz="8" w:space="0"/>
              <w:bottom w:val="single" w:color="000000" w:themeColor="text1" w:sz="4" w:space="0"/>
              <w:right w:val="nil"/>
            </w:tcBorders>
            <w:shd w:val="clear" w:color="auto" w:fill="auto"/>
            <w:noWrap/>
            <w:vAlign w:val="center"/>
          </w:tcPr>
          <w:p>
            <w:pPr>
              <w:spacing w:after="0" w:line="240" w:lineRule="auto"/>
              <w:jc w:val="center"/>
              <w:rPr>
                <w:rFonts w:cs="Times New Roman"/>
                <w:color w:val="auto"/>
                <w:sz w:val="22"/>
              </w:rPr>
            </w:pPr>
            <w:r>
              <w:rPr>
                <w:rFonts w:cs="Times New Roman"/>
                <w:color w:val="auto"/>
                <w:sz w:val="22"/>
              </w:rPr>
              <w:t>Rice herbivore</w:t>
            </w:r>
          </w:p>
        </w:tc>
        <w:tc>
          <w:tcPr>
            <w:tcW w:w="1868" w:type="dxa"/>
            <w:tcBorders>
              <w:top w:val="single" w:color="000000" w:themeColor="text1" w:sz="8" w:space="0"/>
              <w:bottom w:val="single" w:color="000000" w:themeColor="text1" w:sz="4" w:space="0"/>
              <w:right w:val="nil"/>
            </w:tcBorders>
            <w:shd w:val="clear" w:color="auto" w:fill="auto"/>
            <w:noWrap/>
            <w:vAlign w:val="center"/>
          </w:tcPr>
          <w:p>
            <w:pPr>
              <w:spacing w:after="0" w:line="240" w:lineRule="auto"/>
              <w:jc w:val="center"/>
              <w:rPr>
                <w:rFonts w:cs="Times New Roman"/>
                <w:color w:val="auto"/>
                <w:sz w:val="22"/>
              </w:rPr>
            </w:pPr>
            <w:r>
              <w:rPr>
                <w:rFonts w:cs="Times New Roman"/>
                <w:color w:val="auto"/>
                <w:sz w:val="22"/>
              </w:rPr>
              <w:t>Tourist herbivore</w:t>
            </w:r>
          </w:p>
        </w:tc>
        <w:tc>
          <w:tcPr>
            <w:tcW w:w="1869" w:type="dxa"/>
            <w:tcBorders>
              <w:top w:val="single" w:color="000000" w:themeColor="text1" w:sz="8" w:space="0"/>
              <w:bottom w:val="single" w:color="000000" w:themeColor="text1" w:sz="4" w:space="0"/>
              <w:right w:val="nil"/>
            </w:tcBorders>
            <w:shd w:val="clear" w:color="auto" w:fill="auto"/>
            <w:noWrap/>
            <w:vAlign w:val="center"/>
          </w:tcPr>
          <w:p>
            <w:pPr>
              <w:spacing w:after="0" w:line="240" w:lineRule="auto"/>
              <w:jc w:val="center"/>
              <w:rPr>
                <w:rFonts w:cs="Times New Roman"/>
                <w:color w:val="auto"/>
                <w:sz w:val="22"/>
              </w:rPr>
            </w:pPr>
            <w:r>
              <w:rPr>
                <w:rFonts w:cs="Times New Roman"/>
                <w:color w:val="auto"/>
                <w:sz w:val="22"/>
              </w:rPr>
              <w:t>Detritivore</w:t>
            </w:r>
          </w:p>
        </w:tc>
        <w:tc>
          <w:tcPr>
            <w:tcW w:w="441" w:type="dxa"/>
            <w:vMerge w:val="continue"/>
            <w:tcBorders>
              <w:top w:val="single" w:color="000000" w:themeColor="text1" w:sz="8" w:space="0"/>
              <w:bottom w:val="single" w:color="000000" w:themeColor="text1" w:sz="4" w:space="0"/>
              <w:right w:val="nil"/>
            </w:tcBorders>
            <w:shd w:val="clear" w:color="auto" w:fill="auto"/>
            <w:noWrap/>
            <w:vAlign w:val="center"/>
          </w:tcPr>
          <w:p>
            <w:pPr>
              <w:spacing w:after="0" w:line="240" w:lineRule="auto"/>
              <w:jc w:val="center"/>
              <w:rPr>
                <w:rFonts w:cs="Times New Roman"/>
                <w:color w:val="auto"/>
                <w:sz w:val="22"/>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4"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4" w:author="genchanghsu" w:date="2023-05-16T12:55:25Z">
            <w:trPr>
              <w:trHeight w:val="401" w:hRule="atLeast"/>
              <w:jc w:val="center"/>
            </w:trPr>
          </w:trPrChange>
        </w:trPr>
        <w:tc>
          <w:tcPr>
            <w:tcW w:w="743" w:type="dxa"/>
            <w:tcBorders>
              <w:top w:val="single" w:color="000000" w:themeColor="text1" w:sz="4" w:space="0"/>
            </w:tcBorders>
            <w:shd w:val="clear" w:color="auto" w:fill="auto"/>
            <w:noWrap/>
            <w:vAlign w:val="center"/>
            <w:tcPrChange w:id="15" w:author="genchanghsu" w:date="2023-05-16T12:55:25Z">
              <w:tcPr>
                <w:tcW w:w="743" w:type="dxa"/>
                <w:tcBorders>
                  <w:top w:val="single" w:color="000000" w:themeColor="text1" w:sz="4" w:space="0"/>
                </w:tcBorders>
                <w:shd w:val="clear" w:color="auto" w:fill="auto"/>
                <w:noWrap/>
                <w:vAlign w:val="center"/>
              </w:tcPr>
            </w:tcPrChange>
          </w:tcPr>
          <w:p>
            <w:pPr>
              <w:spacing w:after="0" w:line="240" w:lineRule="auto"/>
              <w:jc w:val="left"/>
              <w:rPr>
                <w:rFonts w:cs="Times New Roman"/>
                <w:b w:val="0"/>
                <w:bCs/>
                <w:color w:val="auto"/>
                <w:sz w:val="22"/>
              </w:rPr>
            </w:pPr>
            <w:r>
              <w:rPr>
                <w:rFonts w:cs="Times New Roman"/>
                <w:b w:val="0"/>
                <w:bCs/>
                <w:color w:val="auto"/>
                <w:sz w:val="22"/>
              </w:rPr>
              <w:t>2017</w:t>
            </w:r>
          </w:p>
        </w:tc>
        <w:tc>
          <w:tcPr>
            <w:tcW w:w="1578" w:type="dxa"/>
            <w:tcBorders>
              <w:top w:val="single" w:color="000000" w:themeColor="text1" w:sz="4" w:space="0"/>
            </w:tcBorders>
            <w:shd w:val="clear" w:color="auto" w:fill="auto"/>
            <w:noWrap/>
            <w:vAlign w:val="center"/>
            <w:tcPrChange w:id="16" w:author="genchanghsu" w:date="2023-05-16T12:55:25Z">
              <w:tcPr>
                <w:tcW w:w="1578" w:type="dxa"/>
                <w:tcBorders>
                  <w:top w:val="single" w:color="000000" w:themeColor="text1" w:sz="4" w:space="0"/>
                </w:tcBorders>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Organic</w:t>
            </w:r>
          </w:p>
        </w:tc>
        <w:tc>
          <w:tcPr>
            <w:tcW w:w="1359" w:type="dxa"/>
            <w:tcBorders>
              <w:top w:val="single" w:color="000000" w:themeColor="text1" w:sz="4" w:space="0"/>
            </w:tcBorders>
            <w:shd w:val="clear" w:color="auto" w:fill="auto"/>
            <w:noWrap/>
            <w:vAlign w:val="center"/>
            <w:tcPrChange w:id="17" w:author="genchanghsu" w:date="2023-05-16T12:55:25Z">
              <w:tcPr>
                <w:tcW w:w="1359" w:type="dxa"/>
                <w:tcBorders>
                  <w:top w:val="single" w:color="000000" w:themeColor="text1" w:sz="4" w:space="0"/>
                </w:tcBorders>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Tillering</w:t>
            </w:r>
          </w:p>
        </w:tc>
        <w:tc>
          <w:tcPr>
            <w:tcW w:w="1359" w:type="dxa"/>
            <w:tcBorders>
              <w:top w:val="single" w:color="000000" w:themeColor="text1" w:sz="4" w:space="0"/>
            </w:tcBorders>
            <w:shd w:val="clear" w:color="auto" w:fill="auto"/>
            <w:noWrap/>
            <w:vAlign w:val="center"/>
            <w:tcPrChange w:id="18" w:author="genchanghsu" w:date="2023-05-16T12:55:25Z">
              <w:tcPr>
                <w:tcW w:w="1359" w:type="dxa"/>
                <w:tcBorders>
                  <w:top w:val="single" w:color="000000" w:themeColor="text1" w:sz="4" w:space="0"/>
                </w:tcBorders>
                <w:shd w:val="clear" w:color="auto" w:fill="auto"/>
                <w:noWrap/>
                <w:vAlign w:val="center"/>
              </w:tcPr>
            </w:tcPrChange>
          </w:tcPr>
          <w:p>
            <w:pPr>
              <w:spacing w:after="0" w:line="240" w:lineRule="auto"/>
              <w:jc w:val="left"/>
              <w:rPr>
                <w:rFonts w:hint="default" w:cs="Times New Roman"/>
                <w:color w:val="auto"/>
                <w:sz w:val="22"/>
                <w:lang w:val="en-US"/>
              </w:rPr>
            </w:pPr>
            <w:del w:id="19" w:author="genchanghsu" w:date="2023-05-15T17:19:38Z">
              <w:r>
                <w:rPr>
                  <w:rFonts w:cs="Times New Roman"/>
                  <w:color w:val="auto"/>
                  <w:sz w:val="22"/>
                </w:rPr>
                <w:delText>All</w:delText>
              </w:r>
            </w:del>
            <w:ins w:id="20" w:author="genchanghsu" w:date="2023-05-15T17:19:38Z">
              <w:r>
                <w:rPr>
                  <w:rFonts w:cs="Times New Roman"/>
                  <w:color w:val="auto"/>
                  <w:sz w:val="22"/>
                  <w:lang w:val="en-US"/>
                </w:rPr>
                <w:t>Both</w:t>
              </w:r>
            </w:ins>
          </w:p>
        </w:tc>
        <w:tc>
          <w:tcPr>
            <w:tcW w:w="1868" w:type="dxa"/>
            <w:tcBorders>
              <w:top w:val="single" w:color="000000" w:themeColor="text1" w:sz="4" w:space="0"/>
            </w:tcBorders>
            <w:shd w:val="clear" w:color="auto" w:fill="auto"/>
            <w:noWrap/>
            <w:vAlign w:val="center"/>
            <w:tcPrChange w:id="21" w:author="genchanghsu" w:date="2023-05-16T12:55:25Z">
              <w:tcPr>
                <w:tcW w:w="1868" w:type="dxa"/>
                <w:tcBorders>
                  <w:top w:val="single" w:color="000000" w:themeColor="text1" w:sz="4" w:space="0"/>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rPr>
              <w:pPrChange w:id="2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23" w:author="genchanghsu" w:date="2023-05-16T12:56:09Z">
                  <w:rPr>
                    <w:rFonts w:hint="default" w:ascii="Arial" w:hAnsi="Arial" w:eastAsia="SimSun" w:cs="Arial"/>
                    <w:i w:val="0"/>
                    <w:iCs w:val="0"/>
                    <w:color w:val="000000"/>
                    <w:kern w:val="0"/>
                    <w:sz w:val="28"/>
                    <w:szCs w:val="28"/>
                    <w:u w:val="none"/>
                    <w:lang w:val="en-US" w:eastAsia="zh-CN" w:bidi="ar"/>
                  </w:rPr>
                </w:rPrChange>
              </w:rPr>
              <w:t>0.26 ± 0.08</w:t>
            </w:r>
          </w:p>
        </w:tc>
        <w:tc>
          <w:tcPr>
            <w:tcW w:w="1868" w:type="dxa"/>
            <w:tcBorders>
              <w:top w:val="single" w:color="000000" w:themeColor="text1" w:sz="4" w:space="0"/>
            </w:tcBorders>
            <w:shd w:val="clear" w:color="auto" w:fill="auto"/>
            <w:noWrap/>
            <w:vAlign w:val="center"/>
            <w:tcPrChange w:id="24" w:author="genchanghsu" w:date="2023-05-16T12:55:25Z">
              <w:tcPr>
                <w:tcW w:w="1868" w:type="dxa"/>
                <w:tcBorders>
                  <w:top w:val="single" w:color="000000" w:themeColor="text1" w:sz="4" w:space="0"/>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rPr>
              <w:pPrChange w:id="25"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26" w:author="genchanghsu" w:date="2023-05-16T12:56:09Z">
                  <w:rPr>
                    <w:rFonts w:hint="default" w:ascii="Arial" w:hAnsi="Arial" w:eastAsia="SimSun" w:cs="Arial"/>
                    <w:i w:val="0"/>
                    <w:iCs w:val="0"/>
                    <w:color w:val="000000"/>
                    <w:kern w:val="0"/>
                    <w:sz w:val="28"/>
                    <w:szCs w:val="28"/>
                    <w:u w:val="none"/>
                    <w:lang w:val="en-US" w:eastAsia="zh-CN" w:bidi="ar"/>
                  </w:rPr>
                </w:rPrChange>
              </w:rPr>
              <w:t>0.15 ± 0.05</w:t>
            </w:r>
          </w:p>
        </w:tc>
        <w:tc>
          <w:tcPr>
            <w:tcW w:w="1869" w:type="dxa"/>
            <w:tcBorders>
              <w:top w:val="single" w:color="000000" w:themeColor="text1" w:sz="4" w:space="0"/>
            </w:tcBorders>
            <w:shd w:val="clear" w:color="auto" w:fill="auto"/>
            <w:noWrap/>
            <w:vAlign w:val="center"/>
            <w:tcPrChange w:id="27" w:author="genchanghsu" w:date="2023-05-16T12:55:25Z">
              <w:tcPr>
                <w:tcW w:w="1869" w:type="dxa"/>
                <w:tcBorders>
                  <w:top w:val="single" w:color="000000" w:themeColor="text1" w:sz="4" w:space="0"/>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rPr>
              <w:pPrChange w:id="2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29" w:author="genchanghsu" w:date="2023-05-16T12:56:09Z">
                  <w:rPr>
                    <w:rFonts w:hint="default" w:ascii="Arial" w:hAnsi="Arial" w:eastAsia="SimSun" w:cs="Arial"/>
                    <w:i w:val="0"/>
                    <w:iCs w:val="0"/>
                    <w:color w:val="000000"/>
                    <w:kern w:val="0"/>
                    <w:sz w:val="28"/>
                    <w:szCs w:val="28"/>
                    <w:u w:val="none"/>
                    <w:lang w:val="en-US" w:eastAsia="zh-CN" w:bidi="ar"/>
                  </w:rPr>
                </w:rPrChange>
              </w:rPr>
              <w:t>0.54 ± 0.13</w:t>
            </w:r>
          </w:p>
        </w:tc>
        <w:tc>
          <w:tcPr>
            <w:tcW w:w="441" w:type="dxa"/>
            <w:tcBorders>
              <w:top w:val="single" w:color="000000" w:themeColor="text1" w:sz="4" w:space="0"/>
            </w:tcBorders>
            <w:shd w:val="clear" w:color="auto" w:fill="auto"/>
            <w:noWrap/>
            <w:vAlign w:val="center"/>
            <w:tcPrChange w:id="30" w:author="genchanghsu" w:date="2023-05-16T12:55:25Z">
              <w:tcPr>
                <w:tcW w:w="441" w:type="dxa"/>
                <w:tcBorders>
                  <w:top w:val="single" w:color="000000" w:themeColor="text1" w:sz="4" w:space="0"/>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31"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2" w:author="genchanghsu" w:date="2023-05-15T17:23:02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33"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33" w:author="genchanghsu" w:date="2023-05-16T12:55:25Z">
            <w:trPr>
              <w:trHeight w:val="401" w:hRule="atLeast"/>
              <w:jc w:val="center"/>
            </w:trPr>
          </w:trPrChange>
        </w:trPr>
        <w:tc>
          <w:tcPr>
            <w:tcW w:w="743" w:type="dxa"/>
            <w:tcBorders>
              <w:left w:val="nil"/>
              <w:right w:val="nil"/>
            </w:tcBorders>
            <w:shd w:val="clear" w:color="auto" w:fill="auto"/>
            <w:noWrap/>
            <w:vAlign w:val="center"/>
            <w:tcPrChange w:id="34"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35"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36"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37"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38" w:author="genchanghsu" w:date="2023-05-15T17:45:59Z">
              <w:r>
                <w:rPr>
                  <w:rFonts w:hint="default" w:cs="Times New Roman"/>
                  <w:color w:val="auto"/>
                  <w:sz w:val="22"/>
                  <w:lang w:val="en-US"/>
                </w:rPr>
                <w:t>s</w:t>
              </w:r>
            </w:ins>
          </w:p>
        </w:tc>
        <w:tc>
          <w:tcPr>
            <w:tcW w:w="1868" w:type="dxa"/>
            <w:tcBorders>
              <w:right w:val="nil"/>
            </w:tcBorders>
            <w:shd w:val="clear" w:color="auto" w:fill="auto"/>
            <w:noWrap/>
            <w:vAlign w:val="center"/>
            <w:tcPrChange w:id="39"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rPr>
              <w:pPrChange w:id="4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41" w:author="genchanghsu" w:date="2023-05-16T12:56:09Z">
                  <w:rPr>
                    <w:rFonts w:hint="default" w:ascii="Arial" w:hAnsi="Arial" w:eastAsia="SimSun" w:cs="Arial"/>
                    <w:i w:val="0"/>
                    <w:iCs w:val="0"/>
                    <w:color w:val="000000"/>
                    <w:kern w:val="0"/>
                    <w:sz w:val="28"/>
                    <w:szCs w:val="28"/>
                    <w:u w:val="none"/>
                    <w:lang w:val="en-US" w:eastAsia="zh-CN" w:bidi="ar"/>
                  </w:rPr>
                </w:rPrChange>
              </w:rPr>
              <w:t>0.21 ± 0.13</w:t>
            </w:r>
          </w:p>
        </w:tc>
        <w:tc>
          <w:tcPr>
            <w:tcW w:w="1868" w:type="dxa"/>
            <w:tcBorders>
              <w:right w:val="nil"/>
            </w:tcBorders>
            <w:shd w:val="clear" w:color="auto" w:fill="auto"/>
            <w:noWrap/>
            <w:vAlign w:val="center"/>
            <w:tcPrChange w:id="42"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rPr>
              <w:pPrChange w:id="4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44" w:author="genchanghsu" w:date="2023-05-16T12:56:09Z">
                  <w:rPr>
                    <w:rFonts w:hint="default" w:ascii="Arial" w:hAnsi="Arial" w:eastAsia="SimSun" w:cs="Arial"/>
                    <w:i w:val="0"/>
                    <w:iCs w:val="0"/>
                    <w:color w:val="000000"/>
                    <w:kern w:val="0"/>
                    <w:sz w:val="28"/>
                    <w:szCs w:val="28"/>
                    <w:u w:val="none"/>
                    <w:lang w:val="en-US" w:eastAsia="zh-CN" w:bidi="ar"/>
                  </w:rPr>
                </w:rPrChange>
              </w:rPr>
              <w:t>0.33 ± 0.17</w:t>
            </w:r>
          </w:p>
        </w:tc>
        <w:tc>
          <w:tcPr>
            <w:tcW w:w="1869" w:type="dxa"/>
            <w:tcBorders>
              <w:right w:val="nil"/>
            </w:tcBorders>
            <w:shd w:val="clear" w:color="auto" w:fill="auto"/>
            <w:noWrap/>
            <w:vAlign w:val="center"/>
            <w:tcPrChange w:id="45"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rPr>
              <w:pPrChange w:id="46"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47" w:author="genchanghsu" w:date="2023-05-16T12:56:09Z">
                  <w:rPr>
                    <w:rFonts w:hint="default" w:ascii="Arial" w:hAnsi="Arial" w:eastAsia="SimSun" w:cs="Arial"/>
                    <w:i w:val="0"/>
                    <w:iCs w:val="0"/>
                    <w:color w:val="000000"/>
                    <w:kern w:val="0"/>
                    <w:sz w:val="28"/>
                    <w:szCs w:val="28"/>
                    <w:u w:val="none"/>
                    <w:lang w:val="en-US" w:eastAsia="zh-CN" w:bidi="ar"/>
                  </w:rPr>
                </w:rPrChange>
              </w:rPr>
              <w:t>0.44 ± 0.19</w:t>
            </w:r>
          </w:p>
        </w:tc>
        <w:tc>
          <w:tcPr>
            <w:tcW w:w="441" w:type="dxa"/>
            <w:tcBorders>
              <w:right w:val="nil"/>
            </w:tcBorders>
            <w:shd w:val="clear" w:color="auto" w:fill="auto"/>
            <w:noWrap/>
            <w:vAlign w:val="center"/>
            <w:tcPrChange w:id="48"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49"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0" w:author="genchanghsu" w:date="2023-05-15T17:23:02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51"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51" w:author="genchanghsu" w:date="2023-05-16T12:55:25Z">
            <w:trPr>
              <w:trHeight w:val="401" w:hRule="atLeast"/>
              <w:jc w:val="center"/>
            </w:trPr>
          </w:trPrChange>
        </w:trPr>
        <w:tc>
          <w:tcPr>
            <w:tcW w:w="743" w:type="dxa"/>
            <w:shd w:val="clear" w:color="auto" w:fill="auto"/>
            <w:noWrap/>
            <w:vAlign w:val="center"/>
            <w:tcPrChange w:id="52"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53"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54"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55"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56" w:author="genchanghsu" w:date="2023-05-15T17:46:02Z">
              <w:r>
                <w:rPr>
                  <w:rFonts w:hint="default" w:cs="Times New Roman"/>
                  <w:color w:val="auto"/>
                  <w:sz w:val="22"/>
                  <w:lang w:val="en-US"/>
                </w:rPr>
                <w:t>s</w:t>
              </w:r>
            </w:ins>
          </w:p>
        </w:tc>
        <w:tc>
          <w:tcPr>
            <w:tcW w:w="1868" w:type="dxa"/>
            <w:shd w:val="clear" w:color="auto" w:fill="auto"/>
            <w:noWrap/>
            <w:vAlign w:val="center"/>
            <w:tcPrChange w:id="57"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rPr>
              <w:pPrChange w:id="58" w:author="genchanghsu" w:date="2023-05-16T12:56:44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9" w:author="genchanghsu" w:date="2023-05-16T12:56:09Z">
                  <w:rPr>
                    <w:rFonts w:hint="default" w:ascii="Arial" w:hAnsi="Arial" w:eastAsia="SimSun" w:cs="Arial"/>
                    <w:i w:val="0"/>
                    <w:iCs w:val="0"/>
                    <w:color w:val="000000"/>
                    <w:kern w:val="0"/>
                    <w:sz w:val="28"/>
                    <w:szCs w:val="28"/>
                    <w:u w:val="none"/>
                    <w:lang w:val="en-US" w:eastAsia="zh-CN" w:bidi="ar"/>
                  </w:rPr>
                </w:rPrChange>
              </w:rPr>
              <w:t>0.8</w:t>
            </w:r>
            <w:ins w:id="60" w:author="genchanghsu" w:date="2023-05-15T17:27:22Z">
              <w:r>
                <w:rPr>
                  <w:rFonts w:hint="default" w:ascii="Times New Roman" w:hAnsi="Times New Roman" w:cs="Times New Roman" w:eastAsiaTheme="minorEastAsia"/>
                  <w:i w:val="0"/>
                  <w:iCs w:val="0"/>
                  <w:color w:val="auto"/>
                  <w:kern w:val="0"/>
                  <w:sz w:val="22"/>
                  <w:szCs w:val="22"/>
                  <w:u w:val="none"/>
                  <w:lang w:val="en-US" w:eastAsia="zh-CN" w:bidi="ar"/>
                  <w:rPrChange w:id="61" w:author="genchanghsu" w:date="2023-05-16T12:56:09Z">
                    <w:rPr>
                      <w:rFonts w:hint="default" w:ascii="Times New Roman" w:hAnsi="Times New Roman" w:eastAsia="SimSun" w:cs="Times New Roman"/>
                      <w:i w:val="0"/>
                      <w:iCs w:val="0"/>
                      <w:color w:val="000000"/>
                      <w:kern w:val="0"/>
                      <w:sz w:val="22"/>
                      <w:szCs w:val="22"/>
                      <w:u w:val="none"/>
                      <w:lang w:val="en-US" w:eastAsia="zh-CN" w:bidi="ar"/>
                    </w:rPr>
                  </w:rPrChange>
                </w:rPr>
                <w:t>0</w:t>
              </w:r>
            </w:ins>
          </w:p>
        </w:tc>
        <w:tc>
          <w:tcPr>
            <w:tcW w:w="1868" w:type="dxa"/>
            <w:shd w:val="clear" w:color="auto" w:fill="auto"/>
            <w:noWrap/>
            <w:vAlign w:val="center"/>
            <w:tcPrChange w:id="62"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rPr>
              <w:pPrChange w:id="63" w:author="genchanghsu" w:date="2023-05-16T12:56:44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4" w:author="genchanghsu" w:date="2023-05-16T12:56:09Z">
                  <w:rPr>
                    <w:rFonts w:hint="default" w:ascii="Arial" w:hAnsi="Arial" w:eastAsia="SimSun" w:cs="Arial"/>
                    <w:i w:val="0"/>
                    <w:iCs w:val="0"/>
                    <w:color w:val="000000"/>
                    <w:kern w:val="0"/>
                    <w:sz w:val="28"/>
                    <w:szCs w:val="28"/>
                    <w:u w:val="none"/>
                    <w:lang w:val="en-US" w:eastAsia="zh-CN" w:bidi="ar"/>
                  </w:rPr>
                </w:rPrChange>
              </w:rPr>
              <w:t>0.02</w:t>
            </w:r>
          </w:p>
        </w:tc>
        <w:tc>
          <w:tcPr>
            <w:tcW w:w="1869" w:type="dxa"/>
            <w:shd w:val="clear" w:color="auto" w:fill="auto"/>
            <w:noWrap/>
            <w:vAlign w:val="center"/>
            <w:tcPrChange w:id="65"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auto"/>
                <w:sz w:val="22"/>
              </w:rPr>
              <w:pPrChange w:id="66" w:author="genchanghsu" w:date="2023-05-16T12:56:44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7" w:author="genchanghsu" w:date="2023-05-16T12:56:09Z">
                  <w:rPr>
                    <w:rFonts w:hint="default" w:ascii="Arial" w:hAnsi="Arial" w:eastAsia="SimSun" w:cs="Arial"/>
                    <w:i w:val="0"/>
                    <w:iCs w:val="0"/>
                    <w:color w:val="000000"/>
                    <w:kern w:val="0"/>
                    <w:sz w:val="28"/>
                    <w:szCs w:val="28"/>
                    <w:u w:val="none"/>
                    <w:lang w:val="en-US" w:eastAsia="zh-CN" w:bidi="ar"/>
                  </w:rPr>
                </w:rPrChange>
              </w:rPr>
              <w:t>0.08</w:t>
            </w:r>
          </w:p>
        </w:tc>
        <w:tc>
          <w:tcPr>
            <w:tcW w:w="441" w:type="dxa"/>
            <w:shd w:val="clear" w:color="auto" w:fill="auto"/>
            <w:noWrap/>
            <w:vAlign w:val="center"/>
            <w:tcPrChange w:id="68"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69"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70" w:author="genchanghsu" w:date="2023-05-15T17:23:02Z">
                  <w:rPr>
                    <w:rFonts w:hint="default" w:ascii="Arial" w:hAnsi="Arial" w:eastAsia="SimSun" w:cs="Arial"/>
                    <w:i w:val="0"/>
                    <w:iCs w:val="0"/>
                    <w:color w:val="000000"/>
                    <w:kern w:val="0"/>
                    <w:sz w:val="28"/>
                    <w:szCs w:val="28"/>
                    <w:u w:val="none"/>
                    <w:lang w:val="en-US" w:eastAsia="zh-CN" w:bidi="ar"/>
                  </w:rPr>
                </w:rPrChange>
              </w:rPr>
              <w:t>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71"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71" w:author="genchanghsu" w:date="2023-05-16T12:55:25Z">
            <w:trPr>
              <w:trHeight w:val="401" w:hRule="atLeast"/>
              <w:jc w:val="center"/>
            </w:trPr>
          </w:trPrChange>
        </w:trPr>
        <w:tc>
          <w:tcPr>
            <w:tcW w:w="743" w:type="dxa"/>
            <w:tcBorders>
              <w:left w:val="nil"/>
              <w:right w:val="nil"/>
            </w:tcBorders>
            <w:shd w:val="clear" w:color="auto" w:fill="auto"/>
            <w:noWrap/>
            <w:vAlign w:val="center"/>
            <w:tcPrChange w:id="72"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73"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74"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Flowering</w:t>
            </w:r>
          </w:p>
        </w:tc>
        <w:tc>
          <w:tcPr>
            <w:tcW w:w="1359" w:type="dxa"/>
            <w:tcBorders>
              <w:right w:val="nil"/>
            </w:tcBorders>
            <w:shd w:val="clear" w:color="auto" w:fill="auto"/>
            <w:noWrap/>
            <w:vAlign w:val="center"/>
            <w:tcPrChange w:id="75"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del w:id="76" w:author="genchanghsu" w:date="2023-05-15T17:19:38Z">
              <w:r>
                <w:rPr>
                  <w:rFonts w:cs="Times New Roman"/>
                  <w:color w:val="auto"/>
                  <w:sz w:val="22"/>
                </w:rPr>
                <w:delText>All</w:delText>
              </w:r>
            </w:del>
            <w:ins w:id="77" w:author="genchanghsu" w:date="2023-05-15T17:19:38Z">
              <w:r>
                <w:rPr>
                  <w:rFonts w:cs="Times New Roman"/>
                  <w:color w:val="auto"/>
                  <w:sz w:val="22"/>
                  <w:lang w:val="en-US"/>
                </w:rPr>
                <w:t>Both</w:t>
              </w:r>
            </w:ins>
          </w:p>
        </w:tc>
        <w:tc>
          <w:tcPr>
            <w:tcW w:w="1868" w:type="dxa"/>
            <w:tcBorders>
              <w:right w:val="nil"/>
            </w:tcBorders>
            <w:shd w:val="clear" w:color="auto" w:fill="auto"/>
            <w:noWrap/>
            <w:vAlign w:val="center"/>
            <w:tcPrChange w:id="78"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80" w:author="genchanghsu" w:date="2023-05-16T12:56:25Z">
                  <w:rPr>
                    <w:rFonts w:cs="Times New Roman"/>
                    <w:color w:val="auto"/>
                    <w:sz w:val="22"/>
                  </w:rPr>
                </w:rPrChange>
              </w:rPr>
              <w:pPrChange w:id="7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81" w:author="genchanghsu" w:date="2023-05-16T12:56:25Z">
                  <w:rPr>
                    <w:rFonts w:hint="default" w:ascii="Arial" w:hAnsi="Arial" w:eastAsia="SimSun" w:cs="Arial"/>
                    <w:i w:val="0"/>
                    <w:iCs w:val="0"/>
                    <w:color w:val="000000"/>
                    <w:kern w:val="0"/>
                    <w:sz w:val="28"/>
                    <w:szCs w:val="28"/>
                    <w:u w:val="none"/>
                    <w:lang w:val="en-US" w:eastAsia="zh-CN" w:bidi="ar"/>
                  </w:rPr>
                </w:rPrChange>
              </w:rPr>
              <w:t>0.86 ± 0.03</w:t>
            </w:r>
          </w:p>
        </w:tc>
        <w:tc>
          <w:tcPr>
            <w:tcW w:w="1868" w:type="dxa"/>
            <w:tcBorders>
              <w:right w:val="nil"/>
            </w:tcBorders>
            <w:shd w:val="clear" w:color="auto" w:fill="auto"/>
            <w:noWrap/>
            <w:vAlign w:val="center"/>
            <w:tcPrChange w:id="82"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84" w:author="genchanghsu" w:date="2023-05-16T12:56:25Z">
                  <w:rPr>
                    <w:rFonts w:cs="Times New Roman"/>
                    <w:color w:val="auto"/>
                    <w:sz w:val="22"/>
                  </w:rPr>
                </w:rPrChange>
              </w:rPr>
              <w:pPrChange w:id="8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85" w:author="genchanghsu" w:date="2023-05-16T12:56:25Z">
                  <w:rPr>
                    <w:rFonts w:hint="default" w:ascii="Arial" w:hAnsi="Arial" w:eastAsia="SimSun" w:cs="Arial"/>
                    <w:i w:val="0"/>
                    <w:iCs w:val="0"/>
                    <w:color w:val="000000"/>
                    <w:kern w:val="0"/>
                    <w:sz w:val="28"/>
                    <w:szCs w:val="28"/>
                    <w:u w:val="none"/>
                    <w:lang w:val="en-US" w:eastAsia="zh-CN" w:bidi="ar"/>
                  </w:rPr>
                </w:rPrChange>
              </w:rPr>
              <w:t>0.09 ± 0.02</w:t>
            </w:r>
          </w:p>
        </w:tc>
        <w:tc>
          <w:tcPr>
            <w:tcW w:w="1869" w:type="dxa"/>
            <w:tcBorders>
              <w:right w:val="nil"/>
            </w:tcBorders>
            <w:shd w:val="clear" w:color="auto" w:fill="auto"/>
            <w:noWrap/>
            <w:vAlign w:val="center"/>
            <w:tcPrChange w:id="86"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88" w:author="genchanghsu" w:date="2023-05-16T12:56:25Z">
                  <w:rPr>
                    <w:rFonts w:cs="Times New Roman"/>
                    <w:color w:val="auto"/>
                    <w:sz w:val="22"/>
                  </w:rPr>
                </w:rPrChange>
              </w:rPr>
              <w:pPrChange w:id="87"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89" w:author="genchanghsu" w:date="2023-05-16T12:56:25Z">
                  <w:rPr>
                    <w:rFonts w:hint="default" w:ascii="Arial" w:hAnsi="Arial" w:eastAsia="SimSun" w:cs="Arial"/>
                    <w:i w:val="0"/>
                    <w:iCs w:val="0"/>
                    <w:color w:val="000000"/>
                    <w:kern w:val="0"/>
                    <w:sz w:val="28"/>
                    <w:szCs w:val="28"/>
                    <w:u w:val="none"/>
                    <w:lang w:val="en-US" w:eastAsia="zh-CN" w:bidi="ar"/>
                  </w:rPr>
                </w:rPrChange>
              </w:rPr>
              <w:t>0.04 ± 0.02</w:t>
            </w:r>
          </w:p>
        </w:tc>
        <w:tc>
          <w:tcPr>
            <w:tcW w:w="441" w:type="dxa"/>
            <w:tcBorders>
              <w:right w:val="nil"/>
            </w:tcBorders>
            <w:shd w:val="clear" w:color="auto" w:fill="auto"/>
            <w:noWrap/>
            <w:vAlign w:val="center"/>
            <w:tcPrChange w:id="90"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91"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2" w:author="genchanghsu" w:date="2023-05-15T17:23:02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93"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93" w:author="genchanghsu" w:date="2023-05-16T12:55:25Z">
            <w:trPr>
              <w:trHeight w:val="401" w:hRule="atLeast"/>
              <w:jc w:val="center"/>
            </w:trPr>
          </w:trPrChange>
        </w:trPr>
        <w:tc>
          <w:tcPr>
            <w:tcW w:w="743" w:type="dxa"/>
            <w:shd w:val="clear" w:color="auto" w:fill="auto"/>
            <w:noWrap/>
            <w:vAlign w:val="center"/>
            <w:tcPrChange w:id="94"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95"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96"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97"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98" w:author="genchanghsu" w:date="2023-05-15T17:46:05Z">
              <w:r>
                <w:rPr>
                  <w:rFonts w:hint="default" w:cs="Times New Roman"/>
                  <w:color w:val="auto"/>
                  <w:sz w:val="22"/>
                  <w:lang w:val="en-US"/>
                </w:rPr>
                <w:t>s</w:t>
              </w:r>
            </w:ins>
          </w:p>
        </w:tc>
        <w:tc>
          <w:tcPr>
            <w:tcW w:w="1868" w:type="dxa"/>
            <w:shd w:val="clear" w:color="auto" w:fill="auto"/>
            <w:noWrap/>
            <w:vAlign w:val="center"/>
            <w:tcPrChange w:id="99"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01" w:author="genchanghsu" w:date="2023-05-16T12:56:25Z">
                  <w:rPr>
                    <w:rFonts w:cs="Times New Roman"/>
                    <w:color w:val="auto"/>
                    <w:sz w:val="22"/>
                  </w:rPr>
                </w:rPrChange>
              </w:rPr>
              <w:pPrChange w:id="10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2" w:author="genchanghsu" w:date="2023-05-16T12:56:25Z">
                  <w:rPr>
                    <w:rFonts w:hint="default" w:ascii="Arial" w:hAnsi="Arial" w:eastAsia="SimSun" w:cs="Arial"/>
                    <w:i w:val="0"/>
                    <w:iCs w:val="0"/>
                    <w:color w:val="000000"/>
                    <w:kern w:val="0"/>
                    <w:sz w:val="28"/>
                    <w:szCs w:val="28"/>
                    <w:u w:val="none"/>
                    <w:lang w:val="en-US" w:eastAsia="zh-CN" w:bidi="ar"/>
                  </w:rPr>
                </w:rPrChange>
              </w:rPr>
              <w:t>0.7</w:t>
            </w:r>
            <w:ins w:id="103" w:author="genchanghsu" w:date="2023-05-15T17:27:29Z">
              <w:r>
                <w:rPr>
                  <w:rFonts w:hint="default" w:ascii="Times New Roman" w:hAnsi="Times New Roman" w:cs="Times New Roman" w:eastAsiaTheme="minorEastAsia"/>
                  <w:i w:val="0"/>
                  <w:iCs w:val="0"/>
                  <w:color w:val="auto"/>
                  <w:kern w:val="0"/>
                  <w:sz w:val="22"/>
                  <w:szCs w:val="22"/>
                  <w:u w:val="none"/>
                  <w:lang w:val="en-US" w:eastAsia="zh-CN" w:bidi="ar"/>
                  <w:rPrChange w:id="104" w:author="genchanghsu" w:date="2023-05-16T12:56:25Z">
                    <w:rPr>
                      <w:rFonts w:hint="default" w:ascii="Times New Roman" w:hAnsi="Times New Roman" w:eastAsia="SimSun" w:cs="Times New Roman"/>
                      <w:i w:val="0"/>
                      <w:iCs w:val="0"/>
                      <w:color w:val="000000"/>
                      <w:kern w:val="0"/>
                      <w:sz w:val="22"/>
                      <w:szCs w:val="22"/>
                      <w:u w:val="none"/>
                      <w:lang w:val="en-US" w:eastAsia="zh-CN" w:bidi="ar"/>
                    </w:rPr>
                  </w:rPrChange>
                </w:rPr>
                <w:t>0</w:t>
              </w:r>
            </w:ins>
            <w:r>
              <w:rPr>
                <w:rFonts w:hint="default" w:ascii="Times New Roman" w:hAnsi="Times New Roman" w:cs="Times New Roman" w:eastAsiaTheme="minorEastAsia"/>
                <w:i w:val="0"/>
                <w:iCs w:val="0"/>
                <w:color w:val="auto"/>
                <w:kern w:val="0"/>
                <w:sz w:val="22"/>
                <w:szCs w:val="22"/>
                <w:u w:val="none"/>
                <w:lang w:val="en-US" w:eastAsia="zh-CN" w:bidi="ar"/>
                <w:rPrChange w:id="105" w:author="genchanghsu" w:date="2023-05-16T12:56:25Z">
                  <w:rPr>
                    <w:rFonts w:hint="default" w:ascii="Arial" w:hAnsi="Arial" w:eastAsia="SimSun" w:cs="Arial"/>
                    <w:i w:val="0"/>
                    <w:iCs w:val="0"/>
                    <w:color w:val="000000"/>
                    <w:kern w:val="0"/>
                    <w:sz w:val="28"/>
                    <w:szCs w:val="28"/>
                    <w:u w:val="none"/>
                    <w:lang w:val="en-US" w:eastAsia="zh-CN" w:bidi="ar"/>
                  </w:rPr>
                </w:rPrChange>
              </w:rPr>
              <w:t xml:space="preserve"> ± 0.15</w:t>
            </w:r>
          </w:p>
        </w:tc>
        <w:tc>
          <w:tcPr>
            <w:tcW w:w="1868" w:type="dxa"/>
            <w:shd w:val="clear" w:color="auto" w:fill="auto"/>
            <w:noWrap/>
            <w:vAlign w:val="center"/>
            <w:tcPrChange w:id="106"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08" w:author="genchanghsu" w:date="2023-05-16T12:56:25Z">
                  <w:rPr>
                    <w:rFonts w:cs="Times New Roman"/>
                    <w:color w:val="auto"/>
                    <w:sz w:val="22"/>
                  </w:rPr>
                </w:rPrChange>
              </w:rPr>
              <w:pPrChange w:id="107"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9" w:author="genchanghsu" w:date="2023-05-16T12:56:25Z">
                  <w:rPr>
                    <w:rFonts w:hint="default" w:ascii="Arial" w:hAnsi="Arial" w:eastAsia="SimSun" w:cs="Arial"/>
                    <w:i w:val="0"/>
                    <w:iCs w:val="0"/>
                    <w:color w:val="000000"/>
                    <w:kern w:val="0"/>
                    <w:sz w:val="28"/>
                    <w:szCs w:val="28"/>
                    <w:u w:val="none"/>
                    <w:lang w:val="en-US" w:eastAsia="zh-CN" w:bidi="ar"/>
                  </w:rPr>
                </w:rPrChange>
              </w:rPr>
              <w:t>0.24 ± 0.16</w:t>
            </w:r>
          </w:p>
        </w:tc>
        <w:tc>
          <w:tcPr>
            <w:tcW w:w="1869" w:type="dxa"/>
            <w:shd w:val="clear" w:color="auto" w:fill="auto"/>
            <w:noWrap/>
            <w:vAlign w:val="center"/>
            <w:tcPrChange w:id="110"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12" w:author="genchanghsu" w:date="2023-05-16T12:56:25Z">
                  <w:rPr>
                    <w:rFonts w:cs="Times New Roman"/>
                    <w:color w:val="auto"/>
                    <w:sz w:val="22"/>
                  </w:rPr>
                </w:rPrChange>
              </w:rPr>
              <w:pPrChange w:id="111"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13" w:author="genchanghsu" w:date="2023-05-16T12:56:25Z">
                  <w:rPr>
                    <w:rFonts w:hint="default" w:ascii="Arial" w:hAnsi="Arial" w:eastAsia="SimSun" w:cs="Arial"/>
                    <w:i w:val="0"/>
                    <w:iCs w:val="0"/>
                    <w:color w:val="000000"/>
                    <w:kern w:val="0"/>
                    <w:sz w:val="28"/>
                    <w:szCs w:val="28"/>
                    <w:u w:val="none"/>
                    <w:lang w:val="en-US" w:eastAsia="zh-CN" w:bidi="ar"/>
                  </w:rPr>
                </w:rPrChange>
              </w:rPr>
              <w:t>0.04 ± 0.03</w:t>
            </w:r>
          </w:p>
        </w:tc>
        <w:tc>
          <w:tcPr>
            <w:tcW w:w="441" w:type="dxa"/>
            <w:shd w:val="clear" w:color="auto" w:fill="auto"/>
            <w:noWrap/>
            <w:vAlign w:val="center"/>
            <w:tcPrChange w:id="114"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115"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16" w:author="genchanghsu" w:date="2023-05-15T17:23:02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17"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17" w:author="genchanghsu" w:date="2023-05-16T12:55:25Z">
            <w:trPr>
              <w:trHeight w:val="401" w:hRule="atLeast"/>
              <w:jc w:val="center"/>
            </w:trPr>
          </w:trPrChange>
        </w:trPr>
        <w:tc>
          <w:tcPr>
            <w:tcW w:w="743" w:type="dxa"/>
            <w:tcBorders>
              <w:left w:val="nil"/>
              <w:right w:val="nil"/>
            </w:tcBorders>
            <w:shd w:val="clear" w:color="auto" w:fill="auto"/>
            <w:noWrap/>
            <w:vAlign w:val="center"/>
            <w:tcPrChange w:id="118"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119"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120"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121"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122" w:author="genchanghsu" w:date="2023-05-15T17:46:08Z">
              <w:r>
                <w:rPr>
                  <w:rFonts w:hint="default" w:cs="Times New Roman"/>
                  <w:color w:val="auto"/>
                  <w:sz w:val="22"/>
                  <w:lang w:val="en-US"/>
                </w:rPr>
                <w:t>s</w:t>
              </w:r>
            </w:ins>
          </w:p>
        </w:tc>
        <w:tc>
          <w:tcPr>
            <w:tcW w:w="1868" w:type="dxa"/>
            <w:tcBorders>
              <w:right w:val="nil"/>
            </w:tcBorders>
            <w:shd w:val="clear" w:color="auto" w:fill="auto"/>
            <w:noWrap/>
            <w:vAlign w:val="center"/>
            <w:tcPrChange w:id="123"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25" w:author="genchanghsu" w:date="2023-05-16T12:56:25Z">
                  <w:rPr>
                    <w:rFonts w:cs="Times New Roman"/>
                    <w:color w:val="auto"/>
                    <w:sz w:val="22"/>
                  </w:rPr>
                </w:rPrChange>
              </w:rPr>
              <w:pPrChange w:id="124" w:author="genchanghsu" w:date="2023-05-16T12:56:44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26" w:author="genchanghsu" w:date="2023-05-16T12:56:25Z">
                  <w:rPr>
                    <w:rFonts w:hint="default" w:ascii="Arial" w:hAnsi="Arial" w:eastAsia="SimSun" w:cs="Arial"/>
                    <w:i w:val="0"/>
                    <w:iCs w:val="0"/>
                    <w:color w:val="000000"/>
                    <w:kern w:val="0"/>
                    <w:sz w:val="28"/>
                    <w:szCs w:val="28"/>
                    <w:u w:val="none"/>
                    <w:lang w:val="en-US" w:eastAsia="zh-CN" w:bidi="ar"/>
                  </w:rPr>
                </w:rPrChange>
              </w:rPr>
              <w:t>0.84</w:t>
            </w:r>
          </w:p>
        </w:tc>
        <w:tc>
          <w:tcPr>
            <w:tcW w:w="1868" w:type="dxa"/>
            <w:tcBorders>
              <w:right w:val="nil"/>
            </w:tcBorders>
            <w:shd w:val="clear" w:color="auto" w:fill="auto"/>
            <w:noWrap/>
            <w:vAlign w:val="center"/>
            <w:tcPrChange w:id="127"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29" w:author="genchanghsu" w:date="2023-05-16T12:56:25Z">
                  <w:rPr>
                    <w:rFonts w:cs="Times New Roman"/>
                    <w:color w:val="auto"/>
                    <w:sz w:val="22"/>
                  </w:rPr>
                </w:rPrChange>
              </w:rPr>
              <w:pPrChange w:id="128" w:author="genchanghsu" w:date="2023-05-16T12:56:44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30" w:author="genchanghsu" w:date="2023-05-16T12:56:25Z">
                  <w:rPr>
                    <w:rFonts w:hint="default" w:ascii="Arial" w:hAnsi="Arial" w:eastAsia="SimSun" w:cs="Arial"/>
                    <w:i w:val="0"/>
                    <w:iCs w:val="0"/>
                    <w:color w:val="000000"/>
                    <w:kern w:val="0"/>
                    <w:sz w:val="28"/>
                    <w:szCs w:val="28"/>
                    <w:u w:val="none"/>
                    <w:lang w:val="en-US" w:eastAsia="zh-CN" w:bidi="ar"/>
                  </w:rPr>
                </w:rPrChange>
              </w:rPr>
              <w:t>0.03</w:t>
            </w:r>
          </w:p>
        </w:tc>
        <w:tc>
          <w:tcPr>
            <w:tcW w:w="1869" w:type="dxa"/>
            <w:tcBorders>
              <w:right w:val="nil"/>
            </w:tcBorders>
            <w:shd w:val="clear" w:color="auto" w:fill="auto"/>
            <w:noWrap/>
            <w:vAlign w:val="center"/>
            <w:tcPrChange w:id="131"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33" w:author="genchanghsu" w:date="2023-05-16T12:56:25Z">
                  <w:rPr>
                    <w:rFonts w:cs="Times New Roman"/>
                    <w:color w:val="auto"/>
                    <w:sz w:val="22"/>
                  </w:rPr>
                </w:rPrChange>
              </w:rPr>
              <w:pPrChange w:id="132" w:author="genchanghsu" w:date="2023-05-16T12:56:44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34" w:author="genchanghsu" w:date="2023-05-16T12:56:25Z">
                  <w:rPr>
                    <w:rFonts w:hint="default" w:ascii="Arial" w:hAnsi="Arial" w:eastAsia="SimSun" w:cs="Arial"/>
                    <w:i w:val="0"/>
                    <w:iCs w:val="0"/>
                    <w:color w:val="000000"/>
                    <w:kern w:val="0"/>
                    <w:sz w:val="28"/>
                    <w:szCs w:val="28"/>
                    <w:u w:val="none"/>
                    <w:lang w:val="en-US" w:eastAsia="zh-CN" w:bidi="ar"/>
                  </w:rPr>
                </w:rPrChange>
              </w:rPr>
              <w:t>0.07</w:t>
            </w:r>
          </w:p>
        </w:tc>
        <w:tc>
          <w:tcPr>
            <w:tcW w:w="441" w:type="dxa"/>
            <w:tcBorders>
              <w:right w:val="nil"/>
            </w:tcBorders>
            <w:shd w:val="clear" w:color="auto" w:fill="auto"/>
            <w:noWrap/>
            <w:vAlign w:val="center"/>
            <w:tcPrChange w:id="135"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136"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37" w:author="genchanghsu" w:date="2023-05-15T17:23:02Z">
                  <w:rPr>
                    <w:rFonts w:hint="default" w:ascii="Arial" w:hAnsi="Arial" w:eastAsia="SimSun" w:cs="Arial"/>
                    <w:i w:val="0"/>
                    <w:iCs w:val="0"/>
                    <w:color w:val="000000"/>
                    <w:kern w:val="0"/>
                    <w:sz w:val="28"/>
                    <w:szCs w:val="28"/>
                    <w:u w:val="none"/>
                    <w:lang w:val="en-US" w:eastAsia="zh-CN" w:bidi="ar"/>
                  </w:rPr>
                </w:rPrChange>
              </w:rPr>
              <w:t>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38"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38" w:author="genchanghsu" w:date="2023-05-16T12:55:25Z">
            <w:trPr>
              <w:trHeight w:val="401" w:hRule="atLeast"/>
              <w:jc w:val="center"/>
            </w:trPr>
          </w:trPrChange>
        </w:trPr>
        <w:tc>
          <w:tcPr>
            <w:tcW w:w="743" w:type="dxa"/>
            <w:shd w:val="clear" w:color="auto" w:fill="auto"/>
            <w:noWrap/>
            <w:vAlign w:val="center"/>
            <w:tcPrChange w:id="139"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140"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141"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Ripening</w:t>
            </w:r>
          </w:p>
        </w:tc>
        <w:tc>
          <w:tcPr>
            <w:tcW w:w="1359" w:type="dxa"/>
            <w:shd w:val="clear" w:color="auto" w:fill="auto"/>
            <w:noWrap/>
            <w:vAlign w:val="center"/>
            <w:tcPrChange w:id="142"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del w:id="143" w:author="genchanghsu" w:date="2023-05-15T17:19:39Z">
              <w:r>
                <w:rPr>
                  <w:rFonts w:cs="Times New Roman"/>
                  <w:color w:val="auto"/>
                  <w:sz w:val="22"/>
                </w:rPr>
                <w:delText>All</w:delText>
              </w:r>
            </w:del>
            <w:ins w:id="144" w:author="genchanghsu" w:date="2023-05-15T17:19:39Z">
              <w:r>
                <w:rPr>
                  <w:rFonts w:cs="Times New Roman"/>
                  <w:color w:val="auto"/>
                  <w:sz w:val="22"/>
                  <w:lang w:val="en-US"/>
                </w:rPr>
                <w:t>Both</w:t>
              </w:r>
            </w:ins>
          </w:p>
        </w:tc>
        <w:tc>
          <w:tcPr>
            <w:tcW w:w="1868" w:type="dxa"/>
            <w:shd w:val="clear" w:color="auto" w:fill="auto"/>
            <w:noWrap/>
            <w:vAlign w:val="center"/>
            <w:tcPrChange w:id="145"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47" w:author="genchanghsu" w:date="2023-05-16T12:56:25Z">
                  <w:rPr>
                    <w:rFonts w:cs="Times New Roman"/>
                    <w:color w:val="auto"/>
                    <w:sz w:val="22"/>
                  </w:rPr>
                </w:rPrChange>
              </w:rPr>
              <w:pPrChange w:id="146"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48" w:author="genchanghsu" w:date="2023-05-16T12:56:25Z">
                  <w:rPr>
                    <w:rFonts w:hint="default" w:ascii="Arial" w:hAnsi="Arial" w:eastAsia="SimSun" w:cs="Arial"/>
                    <w:i w:val="0"/>
                    <w:iCs w:val="0"/>
                    <w:color w:val="000000"/>
                    <w:kern w:val="0"/>
                    <w:sz w:val="28"/>
                    <w:szCs w:val="28"/>
                    <w:u w:val="none"/>
                    <w:lang w:val="en-US" w:eastAsia="zh-CN" w:bidi="ar"/>
                  </w:rPr>
                </w:rPrChange>
              </w:rPr>
              <w:t>0.94 ± 0.01</w:t>
            </w:r>
          </w:p>
        </w:tc>
        <w:tc>
          <w:tcPr>
            <w:tcW w:w="1868" w:type="dxa"/>
            <w:shd w:val="clear" w:color="auto" w:fill="auto"/>
            <w:noWrap/>
            <w:vAlign w:val="center"/>
            <w:tcPrChange w:id="149"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51" w:author="genchanghsu" w:date="2023-05-16T12:56:25Z">
                  <w:rPr>
                    <w:rFonts w:cs="Times New Roman"/>
                    <w:color w:val="auto"/>
                    <w:sz w:val="22"/>
                  </w:rPr>
                </w:rPrChange>
              </w:rPr>
              <w:pPrChange w:id="15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52" w:author="genchanghsu" w:date="2023-05-16T12:56:25Z">
                  <w:rPr>
                    <w:rFonts w:hint="default" w:ascii="Arial" w:hAnsi="Arial" w:eastAsia="SimSun" w:cs="Arial"/>
                    <w:i w:val="0"/>
                    <w:iCs w:val="0"/>
                    <w:color w:val="000000"/>
                    <w:kern w:val="0"/>
                    <w:sz w:val="28"/>
                    <w:szCs w:val="28"/>
                    <w:u w:val="none"/>
                    <w:lang w:val="en-US" w:eastAsia="zh-CN" w:bidi="ar"/>
                  </w:rPr>
                </w:rPrChange>
              </w:rPr>
              <w:t>0.04 ± 0.01</w:t>
            </w:r>
          </w:p>
        </w:tc>
        <w:tc>
          <w:tcPr>
            <w:tcW w:w="1869" w:type="dxa"/>
            <w:shd w:val="clear" w:color="auto" w:fill="auto"/>
            <w:noWrap/>
            <w:vAlign w:val="center"/>
            <w:tcPrChange w:id="153"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55" w:author="genchanghsu" w:date="2023-05-16T12:56:25Z">
                  <w:rPr>
                    <w:rFonts w:cs="Times New Roman"/>
                    <w:color w:val="auto"/>
                    <w:sz w:val="22"/>
                  </w:rPr>
                </w:rPrChange>
              </w:rPr>
              <w:pPrChange w:id="15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56" w:author="genchanghsu" w:date="2023-05-16T12:56:25Z">
                  <w:rPr>
                    <w:rFonts w:hint="default" w:ascii="Arial" w:hAnsi="Arial" w:eastAsia="SimSun" w:cs="Arial"/>
                    <w:i w:val="0"/>
                    <w:iCs w:val="0"/>
                    <w:color w:val="000000"/>
                    <w:kern w:val="0"/>
                    <w:sz w:val="28"/>
                    <w:szCs w:val="28"/>
                    <w:u w:val="none"/>
                    <w:lang w:val="en-US" w:eastAsia="zh-CN" w:bidi="ar"/>
                  </w:rPr>
                </w:rPrChange>
              </w:rPr>
              <w:t>0.01 ± 0.01</w:t>
            </w:r>
          </w:p>
        </w:tc>
        <w:tc>
          <w:tcPr>
            <w:tcW w:w="441" w:type="dxa"/>
            <w:shd w:val="clear" w:color="auto" w:fill="auto"/>
            <w:noWrap/>
            <w:vAlign w:val="center"/>
            <w:tcPrChange w:id="157"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158"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59" w:author="genchanghsu" w:date="2023-05-15T17:23:02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60"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60" w:author="genchanghsu" w:date="2023-05-16T12:55:25Z">
            <w:trPr>
              <w:trHeight w:val="401" w:hRule="atLeast"/>
              <w:jc w:val="center"/>
            </w:trPr>
          </w:trPrChange>
        </w:trPr>
        <w:tc>
          <w:tcPr>
            <w:tcW w:w="743" w:type="dxa"/>
            <w:tcBorders>
              <w:left w:val="nil"/>
              <w:right w:val="nil"/>
            </w:tcBorders>
            <w:shd w:val="clear" w:color="auto" w:fill="auto"/>
            <w:noWrap/>
            <w:vAlign w:val="center"/>
            <w:tcPrChange w:id="161"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162"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163"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164"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165" w:author="genchanghsu" w:date="2023-05-15T17:46:11Z">
              <w:r>
                <w:rPr>
                  <w:rFonts w:hint="default" w:cs="Times New Roman"/>
                  <w:color w:val="auto"/>
                  <w:sz w:val="22"/>
                  <w:lang w:val="en-US"/>
                </w:rPr>
                <w:t>s</w:t>
              </w:r>
            </w:ins>
          </w:p>
        </w:tc>
        <w:tc>
          <w:tcPr>
            <w:tcW w:w="1868" w:type="dxa"/>
            <w:tcBorders>
              <w:right w:val="nil"/>
            </w:tcBorders>
            <w:shd w:val="clear" w:color="auto" w:fill="auto"/>
            <w:noWrap/>
            <w:vAlign w:val="center"/>
            <w:tcPrChange w:id="166"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68" w:author="genchanghsu" w:date="2023-05-16T12:56:25Z">
                  <w:rPr>
                    <w:rFonts w:cs="Times New Roman"/>
                    <w:color w:val="auto"/>
                    <w:sz w:val="22"/>
                  </w:rPr>
                </w:rPrChange>
              </w:rPr>
              <w:pPrChange w:id="167"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69" w:author="genchanghsu" w:date="2023-05-16T12:56:25Z">
                  <w:rPr>
                    <w:rFonts w:hint="default" w:ascii="Arial" w:hAnsi="Arial" w:eastAsia="SimSun" w:cs="Arial"/>
                    <w:i w:val="0"/>
                    <w:iCs w:val="0"/>
                    <w:color w:val="000000"/>
                    <w:kern w:val="0"/>
                    <w:sz w:val="28"/>
                    <w:szCs w:val="28"/>
                    <w:u w:val="none"/>
                    <w:lang w:val="en-US" w:eastAsia="zh-CN" w:bidi="ar"/>
                  </w:rPr>
                </w:rPrChange>
              </w:rPr>
              <w:t>0.79 ± 0.12</w:t>
            </w:r>
          </w:p>
        </w:tc>
        <w:tc>
          <w:tcPr>
            <w:tcW w:w="1868" w:type="dxa"/>
            <w:tcBorders>
              <w:right w:val="nil"/>
            </w:tcBorders>
            <w:shd w:val="clear" w:color="auto" w:fill="auto"/>
            <w:noWrap/>
            <w:vAlign w:val="center"/>
            <w:tcPrChange w:id="170"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72" w:author="genchanghsu" w:date="2023-05-16T12:56:25Z">
                  <w:rPr>
                    <w:rFonts w:cs="Times New Roman"/>
                    <w:color w:val="auto"/>
                    <w:sz w:val="22"/>
                  </w:rPr>
                </w:rPrChange>
              </w:rPr>
              <w:pPrChange w:id="171"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73" w:author="genchanghsu" w:date="2023-05-16T12:56:25Z">
                  <w:rPr>
                    <w:rFonts w:hint="default" w:ascii="Arial" w:hAnsi="Arial" w:eastAsia="SimSun" w:cs="Arial"/>
                    <w:i w:val="0"/>
                    <w:iCs w:val="0"/>
                    <w:color w:val="000000"/>
                    <w:kern w:val="0"/>
                    <w:sz w:val="28"/>
                    <w:szCs w:val="28"/>
                    <w:u w:val="none"/>
                    <w:lang w:val="en-US" w:eastAsia="zh-CN" w:bidi="ar"/>
                  </w:rPr>
                </w:rPrChange>
              </w:rPr>
              <w:t>0.18 ± 0.12</w:t>
            </w:r>
          </w:p>
        </w:tc>
        <w:tc>
          <w:tcPr>
            <w:tcW w:w="1869" w:type="dxa"/>
            <w:tcBorders>
              <w:right w:val="nil"/>
            </w:tcBorders>
            <w:shd w:val="clear" w:color="auto" w:fill="auto"/>
            <w:noWrap/>
            <w:vAlign w:val="center"/>
            <w:tcPrChange w:id="174"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76" w:author="genchanghsu" w:date="2023-05-16T12:56:25Z">
                  <w:rPr>
                    <w:rFonts w:cs="Times New Roman"/>
                    <w:color w:val="auto"/>
                    <w:sz w:val="22"/>
                  </w:rPr>
                </w:rPrChange>
              </w:rPr>
              <w:pPrChange w:id="175"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77" w:author="genchanghsu" w:date="2023-05-16T12:56:25Z">
                  <w:rPr>
                    <w:rFonts w:hint="default" w:ascii="Arial" w:hAnsi="Arial" w:eastAsia="SimSun" w:cs="Arial"/>
                    <w:i w:val="0"/>
                    <w:iCs w:val="0"/>
                    <w:color w:val="000000"/>
                    <w:kern w:val="0"/>
                    <w:sz w:val="28"/>
                    <w:szCs w:val="28"/>
                    <w:u w:val="none"/>
                    <w:lang w:val="en-US" w:eastAsia="zh-CN" w:bidi="ar"/>
                  </w:rPr>
                </w:rPrChange>
              </w:rPr>
              <w:t>0.02 ± 0.01</w:t>
            </w:r>
          </w:p>
        </w:tc>
        <w:tc>
          <w:tcPr>
            <w:tcW w:w="441" w:type="dxa"/>
            <w:tcBorders>
              <w:right w:val="nil"/>
            </w:tcBorders>
            <w:shd w:val="clear" w:color="auto" w:fill="auto"/>
            <w:noWrap/>
            <w:vAlign w:val="center"/>
            <w:tcPrChange w:id="178"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179"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80" w:author="genchanghsu" w:date="2023-05-15T17:23:02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81"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81" w:author="genchanghsu" w:date="2023-05-16T12:55:25Z">
            <w:trPr>
              <w:trHeight w:val="401" w:hRule="atLeast"/>
              <w:jc w:val="center"/>
            </w:trPr>
          </w:trPrChange>
        </w:trPr>
        <w:tc>
          <w:tcPr>
            <w:tcW w:w="743" w:type="dxa"/>
            <w:shd w:val="clear" w:color="auto" w:fill="auto"/>
            <w:noWrap/>
            <w:vAlign w:val="center"/>
            <w:tcPrChange w:id="182"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183"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184"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185"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186" w:author="genchanghsu" w:date="2023-05-15T17:46:13Z">
              <w:r>
                <w:rPr>
                  <w:rFonts w:hint="default" w:cs="Times New Roman"/>
                  <w:color w:val="auto"/>
                  <w:sz w:val="22"/>
                  <w:lang w:val="en-US"/>
                </w:rPr>
                <w:t>s</w:t>
              </w:r>
            </w:ins>
          </w:p>
        </w:tc>
        <w:tc>
          <w:tcPr>
            <w:tcW w:w="1868" w:type="dxa"/>
            <w:shd w:val="clear" w:color="auto" w:fill="auto"/>
            <w:noWrap/>
            <w:vAlign w:val="center"/>
            <w:tcPrChange w:id="187"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89" w:author="genchanghsu" w:date="2023-05-16T12:56:25Z">
                  <w:rPr>
                    <w:rFonts w:cs="Times New Roman"/>
                    <w:color w:val="auto"/>
                    <w:sz w:val="22"/>
                  </w:rPr>
                </w:rPrChange>
              </w:rPr>
              <w:pPrChange w:id="18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90" w:author="genchanghsu" w:date="2023-05-16T12:56:25Z">
                  <w:rPr>
                    <w:rFonts w:hint="default" w:ascii="Arial" w:hAnsi="Arial" w:eastAsia="SimSun" w:cs="Arial"/>
                    <w:i w:val="0"/>
                    <w:iCs w:val="0"/>
                    <w:color w:val="000000"/>
                    <w:kern w:val="0"/>
                    <w:sz w:val="28"/>
                    <w:szCs w:val="28"/>
                    <w:u w:val="none"/>
                    <w:lang w:val="en-US" w:eastAsia="zh-CN" w:bidi="ar"/>
                  </w:rPr>
                </w:rPrChange>
              </w:rPr>
              <w:t>0.97 ± 0.01</w:t>
            </w:r>
          </w:p>
        </w:tc>
        <w:tc>
          <w:tcPr>
            <w:tcW w:w="1868" w:type="dxa"/>
            <w:shd w:val="clear" w:color="auto" w:fill="auto"/>
            <w:noWrap/>
            <w:vAlign w:val="center"/>
            <w:tcPrChange w:id="191"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93" w:author="genchanghsu" w:date="2023-05-16T12:56:25Z">
                  <w:rPr>
                    <w:rFonts w:cs="Times New Roman"/>
                    <w:color w:val="auto"/>
                    <w:sz w:val="22"/>
                  </w:rPr>
                </w:rPrChange>
              </w:rPr>
              <w:pPrChange w:id="19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94" w:author="genchanghsu" w:date="2023-05-16T12:56:25Z">
                  <w:rPr>
                    <w:rFonts w:hint="default" w:ascii="Arial" w:hAnsi="Arial" w:eastAsia="SimSun" w:cs="Arial"/>
                    <w:i w:val="0"/>
                    <w:iCs w:val="0"/>
                    <w:color w:val="000000"/>
                    <w:kern w:val="0"/>
                    <w:sz w:val="28"/>
                    <w:szCs w:val="28"/>
                    <w:u w:val="none"/>
                    <w:lang w:val="en-US" w:eastAsia="zh-CN" w:bidi="ar"/>
                  </w:rPr>
                </w:rPrChange>
              </w:rPr>
              <w:t>0.01 ± 0</w:t>
            </w:r>
            <w:ins w:id="195" w:author="genchanghsu" w:date="2023-05-15T17:24:40Z">
              <w:r>
                <w:rPr>
                  <w:rFonts w:hint="default" w:ascii="Times New Roman" w:hAnsi="Times New Roman" w:cs="Times New Roman" w:eastAsiaTheme="minorEastAsia"/>
                  <w:i w:val="0"/>
                  <w:iCs w:val="0"/>
                  <w:color w:val="auto"/>
                  <w:kern w:val="0"/>
                  <w:sz w:val="22"/>
                  <w:szCs w:val="22"/>
                  <w:u w:val="none"/>
                  <w:lang w:val="en-US" w:eastAsia="zh-CN" w:bidi="ar"/>
                  <w:rPrChange w:id="196" w:author="genchanghsu" w:date="2023-05-16T12:56:25Z">
                    <w:rPr>
                      <w:rFonts w:hint="default" w:ascii="Times New Roman" w:hAnsi="Times New Roman" w:eastAsia="SimSun" w:cs="Times New Roman"/>
                      <w:i w:val="0"/>
                      <w:iCs w:val="0"/>
                      <w:color w:val="000000"/>
                      <w:kern w:val="0"/>
                      <w:sz w:val="22"/>
                      <w:szCs w:val="22"/>
                      <w:u w:val="none"/>
                      <w:lang w:val="en-US" w:eastAsia="zh-CN" w:bidi="ar"/>
                    </w:rPr>
                  </w:rPrChange>
                </w:rPr>
                <w:t>.0</w:t>
              </w:r>
            </w:ins>
            <w:ins w:id="197" w:author="genchanghsu" w:date="2023-05-15T17:24:41Z">
              <w:r>
                <w:rPr>
                  <w:rFonts w:hint="default" w:ascii="Times New Roman" w:hAnsi="Times New Roman" w:cs="Times New Roman" w:eastAsiaTheme="minorEastAsia"/>
                  <w:i w:val="0"/>
                  <w:iCs w:val="0"/>
                  <w:color w:val="auto"/>
                  <w:kern w:val="0"/>
                  <w:sz w:val="22"/>
                  <w:szCs w:val="22"/>
                  <w:u w:val="none"/>
                  <w:lang w:val="en-US" w:eastAsia="zh-CN" w:bidi="ar"/>
                  <w:rPrChange w:id="198" w:author="genchanghsu" w:date="2023-05-16T12:56:25Z">
                    <w:rPr>
                      <w:rFonts w:hint="default" w:ascii="Times New Roman" w:hAnsi="Times New Roman" w:eastAsia="SimSun" w:cs="Times New Roman"/>
                      <w:i w:val="0"/>
                      <w:iCs w:val="0"/>
                      <w:color w:val="000000"/>
                      <w:kern w:val="0"/>
                      <w:sz w:val="22"/>
                      <w:szCs w:val="22"/>
                      <w:u w:val="none"/>
                      <w:lang w:val="en-US" w:eastAsia="zh-CN" w:bidi="ar"/>
                    </w:rPr>
                  </w:rPrChange>
                </w:rPr>
                <w:t>0</w:t>
              </w:r>
            </w:ins>
          </w:p>
        </w:tc>
        <w:tc>
          <w:tcPr>
            <w:tcW w:w="1869" w:type="dxa"/>
            <w:shd w:val="clear" w:color="auto" w:fill="auto"/>
            <w:noWrap/>
            <w:vAlign w:val="center"/>
            <w:tcPrChange w:id="199"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201" w:author="genchanghsu" w:date="2023-05-16T12:56:25Z">
                  <w:rPr>
                    <w:rFonts w:cs="Times New Roman"/>
                    <w:color w:val="auto"/>
                    <w:sz w:val="22"/>
                  </w:rPr>
                </w:rPrChange>
              </w:rPr>
              <w:pPrChange w:id="20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202" w:author="genchanghsu" w:date="2023-05-16T12:56:25Z">
                  <w:rPr>
                    <w:rFonts w:hint="default" w:ascii="Arial" w:hAnsi="Arial" w:eastAsia="SimSun" w:cs="Arial"/>
                    <w:i w:val="0"/>
                    <w:iCs w:val="0"/>
                    <w:color w:val="000000"/>
                    <w:kern w:val="0"/>
                    <w:sz w:val="28"/>
                    <w:szCs w:val="28"/>
                    <w:u w:val="none"/>
                    <w:lang w:val="en-US" w:eastAsia="zh-CN" w:bidi="ar"/>
                  </w:rPr>
                </w:rPrChange>
              </w:rPr>
              <w:t>0.01 ± 0</w:t>
            </w:r>
            <w:ins w:id="203" w:author="genchanghsu" w:date="2023-05-15T17:24:38Z">
              <w:r>
                <w:rPr>
                  <w:rFonts w:hint="default" w:ascii="Times New Roman" w:hAnsi="Times New Roman" w:cs="Times New Roman" w:eastAsiaTheme="minorEastAsia"/>
                  <w:i w:val="0"/>
                  <w:iCs w:val="0"/>
                  <w:color w:val="auto"/>
                  <w:kern w:val="0"/>
                  <w:sz w:val="22"/>
                  <w:szCs w:val="22"/>
                  <w:u w:val="none"/>
                  <w:lang w:val="en-US" w:eastAsia="zh-CN" w:bidi="ar"/>
                  <w:rPrChange w:id="204" w:author="genchanghsu" w:date="2023-05-16T12:56:25Z">
                    <w:rPr>
                      <w:rFonts w:hint="default" w:ascii="Times New Roman" w:hAnsi="Times New Roman" w:eastAsia="SimSun" w:cs="Times New Roman"/>
                      <w:i w:val="0"/>
                      <w:iCs w:val="0"/>
                      <w:color w:val="000000"/>
                      <w:kern w:val="0"/>
                      <w:sz w:val="22"/>
                      <w:szCs w:val="22"/>
                      <w:u w:val="none"/>
                      <w:lang w:val="en-US" w:eastAsia="zh-CN" w:bidi="ar"/>
                    </w:rPr>
                  </w:rPrChange>
                </w:rPr>
                <w:t>.</w:t>
              </w:r>
            </w:ins>
            <w:ins w:id="205" w:author="genchanghsu" w:date="2023-05-15T17:24:39Z">
              <w:r>
                <w:rPr>
                  <w:rFonts w:hint="default" w:ascii="Times New Roman" w:hAnsi="Times New Roman" w:cs="Times New Roman" w:eastAsiaTheme="minorEastAsia"/>
                  <w:i w:val="0"/>
                  <w:iCs w:val="0"/>
                  <w:color w:val="auto"/>
                  <w:kern w:val="0"/>
                  <w:sz w:val="22"/>
                  <w:szCs w:val="22"/>
                  <w:u w:val="none"/>
                  <w:lang w:val="en-US" w:eastAsia="zh-CN" w:bidi="ar"/>
                  <w:rPrChange w:id="206" w:author="genchanghsu" w:date="2023-05-16T12:56:25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shd w:val="clear" w:color="auto" w:fill="auto"/>
            <w:noWrap/>
            <w:vAlign w:val="center"/>
            <w:tcPrChange w:id="207"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208"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09" w:author="genchanghsu" w:date="2023-05-15T17:23:03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210"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210" w:author="genchanghsu" w:date="2023-05-16T12:55:25Z">
            <w:trPr>
              <w:trHeight w:val="401" w:hRule="atLeast"/>
              <w:jc w:val="center"/>
            </w:trPr>
          </w:trPrChange>
        </w:trPr>
        <w:tc>
          <w:tcPr>
            <w:tcW w:w="743" w:type="dxa"/>
            <w:tcBorders>
              <w:left w:val="nil"/>
              <w:right w:val="nil"/>
            </w:tcBorders>
            <w:shd w:val="clear" w:color="auto" w:fill="auto"/>
            <w:noWrap/>
            <w:vAlign w:val="center"/>
            <w:tcPrChange w:id="211"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212"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Conventional</w:t>
            </w:r>
          </w:p>
        </w:tc>
        <w:tc>
          <w:tcPr>
            <w:tcW w:w="1359" w:type="dxa"/>
            <w:tcBorders>
              <w:right w:val="nil"/>
            </w:tcBorders>
            <w:shd w:val="clear" w:color="auto" w:fill="auto"/>
            <w:noWrap/>
            <w:vAlign w:val="center"/>
            <w:tcPrChange w:id="213"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Tillering</w:t>
            </w:r>
          </w:p>
        </w:tc>
        <w:tc>
          <w:tcPr>
            <w:tcW w:w="1359" w:type="dxa"/>
            <w:tcBorders>
              <w:right w:val="nil"/>
            </w:tcBorders>
            <w:shd w:val="clear" w:color="auto" w:fill="auto"/>
            <w:noWrap/>
            <w:vAlign w:val="center"/>
            <w:tcPrChange w:id="214"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del w:id="215" w:author="genchanghsu" w:date="2023-05-15T17:19:39Z">
              <w:r>
                <w:rPr>
                  <w:rFonts w:cs="Times New Roman"/>
                  <w:color w:val="auto"/>
                  <w:sz w:val="22"/>
                </w:rPr>
                <w:delText>All</w:delText>
              </w:r>
            </w:del>
            <w:ins w:id="216" w:author="genchanghsu" w:date="2023-05-15T17:19:39Z">
              <w:r>
                <w:rPr>
                  <w:rFonts w:cs="Times New Roman"/>
                  <w:color w:val="auto"/>
                  <w:sz w:val="22"/>
                  <w:lang w:val="en-US"/>
                </w:rPr>
                <w:t>Both</w:t>
              </w:r>
            </w:ins>
          </w:p>
        </w:tc>
        <w:tc>
          <w:tcPr>
            <w:tcW w:w="1868" w:type="dxa"/>
            <w:tcBorders>
              <w:right w:val="nil"/>
            </w:tcBorders>
            <w:shd w:val="clear" w:color="auto" w:fill="auto"/>
            <w:noWrap/>
            <w:vAlign w:val="center"/>
            <w:tcPrChange w:id="217"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219" w:author="genchanghsu" w:date="2023-05-16T12:56:25Z">
                  <w:rPr>
                    <w:rFonts w:cs="Times New Roman"/>
                    <w:color w:val="auto"/>
                    <w:sz w:val="22"/>
                  </w:rPr>
                </w:rPrChange>
              </w:rPr>
              <w:pPrChange w:id="21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220" w:author="genchanghsu" w:date="2023-05-16T12:56:25Z">
                  <w:rPr>
                    <w:rFonts w:hint="default" w:ascii="Arial" w:hAnsi="Arial" w:eastAsia="SimSun" w:cs="Arial"/>
                    <w:i w:val="0"/>
                    <w:iCs w:val="0"/>
                    <w:color w:val="000000"/>
                    <w:kern w:val="0"/>
                    <w:sz w:val="28"/>
                    <w:szCs w:val="28"/>
                    <w:u w:val="none"/>
                    <w:lang w:val="en-US" w:eastAsia="zh-CN" w:bidi="ar"/>
                  </w:rPr>
                </w:rPrChange>
              </w:rPr>
              <w:t>0.22 ± 0.02</w:t>
            </w:r>
          </w:p>
        </w:tc>
        <w:tc>
          <w:tcPr>
            <w:tcW w:w="1868" w:type="dxa"/>
            <w:tcBorders>
              <w:right w:val="nil"/>
            </w:tcBorders>
            <w:shd w:val="clear" w:color="auto" w:fill="auto"/>
            <w:noWrap/>
            <w:vAlign w:val="center"/>
            <w:tcPrChange w:id="221"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223" w:author="genchanghsu" w:date="2023-05-16T12:56:25Z">
                  <w:rPr>
                    <w:rFonts w:cs="Times New Roman"/>
                    <w:color w:val="auto"/>
                    <w:sz w:val="22"/>
                  </w:rPr>
                </w:rPrChange>
              </w:rPr>
              <w:pPrChange w:id="22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224" w:author="genchanghsu" w:date="2023-05-16T12:56:25Z">
                  <w:rPr>
                    <w:rFonts w:hint="default" w:ascii="Arial" w:hAnsi="Arial" w:eastAsia="SimSun" w:cs="Arial"/>
                    <w:i w:val="0"/>
                    <w:iCs w:val="0"/>
                    <w:color w:val="000000"/>
                    <w:kern w:val="0"/>
                    <w:sz w:val="28"/>
                    <w:szCs w:val="28"/>
                    <w:u w:val="none"/>
                    <w:lang w:val="en-US" w:eastAsia="zh-CN" w:bidi="ar"/>
                  </w:rPr>
                </w:rPrChange>
              </w:rPr>
              <w:t>0.15 ± 0.05</w:t>
            </w:r>
          </w:p>
        </w:tc>
        <w:tc>
          <w:tcPr>
            <w:tcW w:w="1869" w:type="dxa"/>
            <w:tcBorders>
              <w:right w:val="nil"/>
            </w:tcBorders>
            <w:shd w:val="clear" w:color="auto" w:fill="auto"/>
            <w:noWrap/>
            <w:vAlign w:val="center"/>
            <w:tcPrChange w:id="225"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227" w:author="genchanghsu" w:date="2023-05-16T12:56:25Z">
                  <w:rPr>
                    <w:rFonts w:cs="Times New Roman"/>
                    <w:color w:val="auto"/>
                    <w:sz w:val="22"/>
                  </w:rPr>
                </w:rPrChange>
              </w:rPr>
              <w:pPrChange w:id="226"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228" w:author="genchanghsu" w:date="2023-05-16T12:56:25Z">
                  <w:rPr>
                    <w:rFonts w:hint="default" w:ascii="Arial" w:hAnsi="Arial" w:eastAsia="SimSun" w:cs="Arial"/>
                    <w:i w:val="0"/>
                    <w:iCs w:val="0"/>
                    <w:color w:val="000000"/>
                    <w:kern w:val="0"/>
                    <w:sz w:val="28"/>
                    <w:szCs w:val="28"/>
                    <w:u w:val="none"/>
                    <w:lang w:val="en-US" w:eastAsia="zh-CN" w:bidi="ar"/>
                  </w:rPr>
                </w:rPrChange>
              </w:rPr>
              <w:t>0.6</w:t>
            </w:r>
            <w:ins w:id="229" w:author="genchanghsu" w:date="2023-05-15T17:27:38Z">
              <w:r>
                <w:rPr>
                  <w:rFonts w:hint="default" w:ascii="Times New Roman" w:hAnsi="Times New Roman" w:cs="Times New Roman" w:eastAsiaTheme="minorEastAsia"/>
                  <w:i w:val="0"/>
                  <w:iCs w:val="0"/>
                  <w:color w:val="auto"/>
                  <w:kern w:val="0"/>
                  <w:sz w:val="22"/>
                  <w:szCs w:val="22"/>
                  <w:u w:val="none"/>
                  <w:lang w:val="en-US" w:eastAsia="zh-CN" w:bidi="ar"/>
                  <w:rPrChange w:id="230" w:author="genchanghsu" w:date="2023-05-16T12:56:25Z">
                    <w:rPr>
                      <w:rFonts w:hint="default" w:ascii="Times New Roman" w:hAnsi="Times New Roman" w:eastAsia="SimSun" w:cs="Times New Roman"/>
                      <w:i w:val="0"/>
                      <w:iCs w:val="0"/>
                      <w:color w:val="000000"/>
                      <w:kern w:val="0"/>
                      <w:sz w:val="22"/>
                      <w:szCs w:val="22"/>
                      <w:u w:val="none"/>
                      <w:lang w:val="en-US" w:eastAsia="zh-CN" w:bidi="ar"/>
                    </w:rPr>
                  </w:rPrChange>
                </w:rPr>
                <w:t>0</w:t>
              </w:r>
            </w:ins>
            <w:r>
              <w:rPr>
                <w:rFonts w:hint="default" w:ascii="Times New Roman" w:hAnsi="Times New Roman" w:cs="Times New Roman" w:eastAsiaTheme="minorEastAsia"/>
                <w:i w:val="0"/>
                <w:iCs w:val="0"/>
                <w:color w:val="auto"/>
                <w:kern w:val="0"/>
                <w:sz w:val="22"/>
                <w:szCs w:val="22"/>
                <w:u w:val="none"/>
                <w:lang w:val="en-US" w:eastAsia="zh-CN" w:bidi="ar"/>
                <w:rPrChange w:id="231" w:author="genchanghsu" w:date="2023-05-16T12:56:25Z">
                  <w:rPr>
                    <w:rFonts w:hint="default" w:ascii="Arial" w:hAnsi="Arial" w:eastAsia="SimSun" w:cs="Arial"/>
                    <w:i w:val="0"/>
                    <w:iCs w:val="0"/>
                    <w:color w:val="000000"/>
                    <w:kern w:val="0"/>
                    <w:sz w:val="28"/>
                    <w:szCs w:val="28"/>
                    <w:u w:val="none"/>
                    <w:lang w:val="en-US" w:eastAsia="zh-CN" w:bidi="ar"/>
                  </w:rPr>
                </w:rPrChange>
              </w:rPr>
              <w:t xml:space="preserve"> ± 0.05</w:t>
            </w:r>
          </w:p>
        </w:tc>
        <w:tc>
          <w:tcPr>
            <w:tcW w:w="441" w:type="dxa"/>
            <w:tcBorders>
              <w:right w:val="nil"/>
            </w:tcBorders>
            <w:shd w:val="clear" w:color="auto" w:fill="auto"/>
            <w:noWrap/>
            <w:vAlign w:val="center"/>
            <w:tcPrChange w:id="232"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233"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34" w:author="genchanghsu" w:date="2023-05-15T17:23:03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235"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235" w:author="genchanghsu" w:date="2023-05-16T12:55:25Z">
            <w:trPr>
              <w:trHeight w:val="401" w:hRule="atLeast"/>
              <w:jc w:val="center"/>
            </w:trPr>
          </w:trPrChange>
        </w:trPr>
        <w:tc>
          <w:tcPr>
            <w:tcW w:w="743" w:type="dxa"/>
            <w:shd w:val="clear" w:color="auto" w:fill="auto"/>
            <w:noWrap/>
            <w:vAlign w:val="center"/>
            <w:tcPrChange w:id="236"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237"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238"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239"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240" w:author="genchanghsu" w:date="2023-05-15T17:46:17Z">
              <w:r>
                <w:rPr>
                  <w:rFonts w:hint="default" w:cs="Times New Roman"/>
                  <w:color w:val="auto"/>
                  <w:sz w:val="22"/>
                  <w:lang w:val="en-US"/>
                </w:rPr>
                <w:t>s</w:t>
              </w:r>
            </w:ins>
          </w:p>
        </w:tc>
        <w:tc>
          <w:tcPr>
            <w:tcW w:w="1868" w:type="dxa"/>
            <w:shd w:val="clear" w:color="auto" w:fill="auto"/>
            <w:noWrap/>
            <w:vAlign w:val="center"/>
            <w:tcPrChange w:id="241"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243" w:author="genchanghsu" w:date="2023-05-16T12:56:25Z">
                  <w:rPr>
                    <w:rFonts w:cs="Times New Roman"/>
                    <w:color w:val="auto"/>
                    <w:sz w:val="22"/>
                  </w:rPr>
                </w:rPrChange>
              </w:rPr>
              <w:pPrChange w:id="24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244" w:author="genchanghsu" w:date="2023-05-16T12:56:25Z">
                  <w:rPr>
                    <w:rFonts w:hint="default" w:ascii="Arial" w:hAnsi="Arial" w:eastAsia="SimSun" w:cs="Arial"/>
                    <w:i w:val="0"/>
                    <w:iCs w:val="0"/>
                    <w:color w:val="000000"/>
                    <w:kern w:val="0"/>
                    <w:sz w:val="28"/>
                    <w:szCs w:val="28"/>
                    <w:u w:val="none"/>
                    <w:lang w:val="en-US" w:eastAsia="zh-CN" w:bidi="ar"/>
                  </w:rPr>
                </w:rPrChange>
              </w:rPr>
              <w:t>0.24 ± 0.01</w:t>
            </w:r>
          </w:p>
        </w:tc>
        <w:tc>
          <w:tcPr>
            <w:tcW w:w="1868" w:type="dxa"/>
            <w:shd w:val="clear" w:color="auto" w:fill="auto"/>
            <w:noWrap/>
            <w:vAlign w:val="center"/>
            <w:tcPrChange w:id="245"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247" w:author="genchanghsu" w:date="2023-05-16T12:56:25Z">
                  <w:rPr>
                    <w:rFonts w:cs="Times New Roman"/>
                    <w:color w:val="auto"/>
                    <w:sz w:val="22"/>
                  </w:rPr>
                </w:rPrChange>
              </w:rPr>
              <w:pPrChange w:id="246"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248" w:author="genchanghsu" w:date="2023-05-16T12:56:25Z">
                  <w:rPr>
                    <w:rFonts w:hint="default" w:ascii="Arial" w:hAnsi="Arial" w:eastAsia="SimSun" w:cs="Arial"/>
                    <w:i w:val="0"/>
                    <w:iCs w:val="0"/>
                    <w:color w:val="000000"/>
                    <w:kern w:val="0"/>
                    <w:sz w:val="28"/>
                    <w:szCs w:val="28"/>
                    <w:u w:val="none"/>
                    <w:lang w:val="en-US" w:eastAsia="zh-CN" w:bidi="ar"/>
                  </w:rPr>
                </w:rPrChange>
              </w:rPr>
              <w:t>0.2</w:t>
            </w:r>
            <w:ins w:id="249" w:author="genchanghsu" w:date="2023-05-15T17:27:36Z">
              <w:r>
                <w:rPr>
                  <w:rFonts w:hint="default" w:ascii="Times New Roman" w:hAnsi="Times New Roman" w:cs="Times New Roman" w:eastAsiaTheme="minorEastAsia"/>
                  <w:i w:val="0"/>
                  <w:iCs w:val="0"/>
                  <w:color w:val="auto"/>
                  <w:kern w:val="0"/>
                  <w:sz w:val="22"/>
                  <w:szCs w:val="22"/>
                  <w:u w:val="none"/>
                  <w:lang w:val="en-US" w:eastAsia="zh-CN" w:bidi="ar"/>
                  <w:rPrChange w:id="250" w:author="genchanghsu" w:date="2023-05-16T12:56:25Z">
                    <w:rPr>
                      <w:rFonts w:hint="default" w:ascii="Times New Roman" w:hAnsi="Times New Roman" w:eastAsia="SimSun" w:cs="Times New Roman"/>
                      <w:i w:val="0"/>
                      <w:iCs w:val="0"/>
                      <w:color w:val="000000"/>
                      <w:kern w:val="0"/>
                      <w:sz w:val="22"/>
                      <w:szCs w:val="22"/>
                      <w:u w:val="none"/>
                      <w:lang w:val="en-US" w:eastAsia="zh-CN" w:bidi="ar"/>
                    </w:rPr>
                  </w:rPrChange>
                </w:rPr>
                <w:t>0</w:t>
              </w:r>
            </w:ins>
            <w:r>
              <w:rPr>
                <w:rFonts w:hint="default" w:ascii="Times New Roman" w:hAnsi="Times New Roman" w:cs="Times New Roman" w:eastAsiaTheme="minorEastAsia"/>
                <w:i w:val="0"/>
                <w:iCs w:val="0"/>
                <w:color w:val="auto"/>
                <w:kern w:val="0"/>
                <w:sz w:val="22"/>
                <w:szCs w:val="22"/>
                <w:u w:val="none"/>
                <w:lang w:val="en-US" w:eastAsia="zh-CN" w:bidi="ar"/>
                <w:rPrChange w:id="251" w:author="genchanghsu" w:date="2023-05-16T12:56:25Z">
                  <w:rPr>
                    <w:rFonts w:hint="default" w:ascii="Arial" w:hAnsi="Arial" w:eastAsia="SimSun" w:cs="Arial"/>
                    <w:i w:val="0"/>
                    <w:iCs w:val="0"/>
                    <w:color w:val="000000"/>
                    <w:kern w:val="0"/>
                    <w:sz w:val="28"/>
                    <w:szCs w:val="28"/>
                    <w:u w:val="none"/>
                    <w:lang w:val="en-US" w:eastAsia="zh-CN" w:bidi="ar"/>
                  </w:rPr>
                </w:rPrChange>
              </w:rPr>
              <w:t xml:space="preserve"> ± 0.07</w:t>
            </w:r>
          </w:p>
        </w:tc>
        <w:tc>
          <w:tcPr>
            <w:tcW w:w="1869" w:type="dxa"/>
            <w:shd w:val="clear" w:color="auto" w:fill="auto"/>
            <w:noWrap/>
            <w:vAlign w:val="center"/>
            <w:tcPrChange w:id="252"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254" w:author="genchanghsu" w:date="2023-05-16T12:56:25Z">
                  <w:rPr>
                    <w:rFonts w:cs="Times New Roman"/>
                    <w:color w:val="auto"/>
                    <w:sz w:val="22"/>
                  </w:rPr>
                </w:rPrChange>
              </w:rPr>
              <w:pPrChange w:id="25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255" w:author="genchanghsu" w:date="2023-05-16T12:56:25Z">
                  <w:rPr>
                    <w:rFonts w:hint="default" w:ascii="Arial" w:hAnsi="Arial" w:eastAsia="SimSun" w:cs="Arial"/>
                    <w:i w:val="0"/>
                    <w:iCs w:val="0"/>
                    <w:color w:val="000000"/>
                    <w:kern w:val="0"/>
                    <w:sz w:val="28"/>
                    <w:szCs w:val="28"/>
                    <w:u w:val="none"/>
                    <w:lang w:val="en-US" w:eastAsia="zh-CN" w:bidi="ar"/>
                  </w:rPr>
                </w:rPrChange>
              </w:rPr>
              <w:t>0.55 ± 0.08</w:t>
            </w:r>
          </w:p>
        </w:tc>
        <w:tc>
          <w:tcPr>
            <w:tcW w:w="441" w:type="dxa"/>
            <w:shd w:val="clear" w:color="auto" w:fill="auto"/>
            <w:noWrap/>
            <w:vAlign w:val="center"/>
            <w:tcPrChange w:id="256"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257"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58" w:author="genchanghsu" w:date="2023-05-15T17:23:03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259"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259" w:author="genchanghsu" w:date="2023-05-16T12:55:25Z">
            <w:trPr>
              <w:trHeight w:val="401" w:hRule="atLeast"/>
              <w:jc w:val="center"/>
            </w:trPr>
          </w:trPrChange>
        </w:trPr>
        <w:tc>
          <w:tcPr>
            <w:tcW w:w="743" w:type="dxa"/>
            <w:tcBorders>
              <w:left w:val="nil"/>
              <w:right w:val="nil"/>
            </w:tcBorders>
            <w:shd w:val="clear" w:color="auto" w:fill="auto"/>
            <w:noWrap/>
            <w:vAlign w:val="center"/>
            <w:tcPrChange w:id="260"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261"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262"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263"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264" w:author="genchanghsu" w:date="2023-05-15T17:46:19Z">
              <w:r>
                <w:rPr>
                  <w:rFonts w:hint="default" w:cs="Times New Roman"/>
                  <w:color w:val="auto"/>
                  <w:sz w:val="22"/>
                  <w:lang w:val="en-US"/>
                </w:rPr>
                <w:t>s</w:t>
              </w:r>
            </w:ins>
          </w:p>
        </w:tc>
        <w:tc>
          <w:tcPr>
            <w:tcW w:w="1868" w:type="dxa"/>
            <w:tcBorders>
              <w:right w:val="nil"/>
            </w:tcBorders>
            <w:shd w:val="clear" w:color="auto" w:fill="auto"/>
            <w:noWrap/>
            <w:vAlign w:val="center"/>
            <w:tcPrChange w:id="265"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267" w:author="genchanghsu" w:date="2023-05-16T12:56:25Z">
                  <w:rPr>
                    <w:rFonts w:cs="Times New Roman"/>
                    <w:color w:val="auto"/>
                    <w:sz w:val="22"/>
                  </w:rPr>
                </w:rPrChange>
              </w:rPr>
              <w:pPrChange w:id="266" w:author="genchanghsu" w:date="2023-05-16T12:56:44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268" w:author="genchanghsu" w:date="2023-05-16T12:56:25Z">
                  <w:rPr>
                    <w:rFonts w:hint="default" w:ascii="Arial" w:hAnsi="Arial" w:eastAsia="SimSun" w:cs="Arial"/>
                    <w:i w:val="0"/>
                    <w:iCs w:val="0"/>
                    <w:color w:val="000000"/>
                    <w:kern w:val="0"/>
                    <w:sz w:val="28"/>
                    <w:szCs w:val="28"/>
                    <w:u w:val="none"/>
                    <w:lang w:val="en-US" w:eastAsia="zh-CN" w:bidi="ar"/>
                  </w:rPr>
                </w:rPrChange>
              </w:rPr>
              <w:t>0.9</w:t>
            </w:r>
            <w:ins w:id="269" w:author="genchanghsu" w:date="2023-05-15T17:24:03Z">
              <w:r>
                <w:rPr>
                  <w:rFonts w:hint="default" w:ascii="Times New Roman" w:hAnsi="Times New Roman" w:cs="Times New Roman" w:eastAsiaTheme="minorEastAsia"/>
                  <w:i w:val="0"/>
                  <w:iCs w:val="0"/>
                  <w:color w:val="auto"/>
                  <w:kern w:val="0"/>
                  <w:sz w:val="22"/>
                  <w:szCs w:val="22"/>
                  <w:u w:val="none"/>
                  <w:lang w:val="en-US" w:eastAsia="zh-CN" w:bidi="ar"/>
                  <w:rPrChange w:id="270" w:author="genchanghsu" w:date="2023-05-16T12:56:25Z">
                    <w:rPr>
                      <w:rFonts w:hint="default" w:ascii="Times New Roman" w:hAnsi="Times New Roman" w:eastAsia="SimSun" w:cs="Times New Roman"/>
                      <w:i w:val="0"/>
                      <w:iCs w:val="0"/>
                      <w:color w:val="000000"/>
                      <w:kern w:val="0"/>
                      <w:sz w:val="22"/>
                      <w:szCs w:val="22"/>
                      <w:u w:val="none"/>
                      <w:lang w:val="en-US" w:eastAsia="zh-CN" w:bidi="ar"/>
                    </w:rPr>
                  </w:rPrChange>
                </w:rPr>
                <w:t>0</w:t>
              </w:r>
            </w:ins>
          </w:p>
        </w:tc>
        <w:tc>
          <w:tcPr>
            <w:tcW w:w="1868" w:type="dxa"/>
            <w:tcBorders>
              <w:right w:val="nil"/>
            </w:tcBorders>
            <w:shd w:val="clear" w:color="auto" w:fill="auto"/>
            <w:noWrap/>
            <w:vAlign w:val="center"/>
            <w:tcPrChange w:id="271"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273" w:author="genchanghsu" w:date="2023-05-16T12:56:25Z">
                  <w:rPr>
                    <w:rFonts w:cs="Times New Roman"/>
                    <w:color w:val="auto"/>
                    <w:sz w:val="22"/>
                  </w:rPr>
                </w:rPrChange>
              </w:rPr>
              <w:pPrChange w:id="272" w:author="genchanghsu" w:date="2023-05-16T12:56:44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274" w:author="genchanghsu" w:date="2023-05-16T12:56:25Z">
                  <w:rPr>
                    <w:rFonts w:hint="default" w:ascii="Arial" w:hAnsi="Arial" w:eastAsia="SimSun" w:cs="Arial"/>
                    <w:i w:val="0"/>
                    <w:iCs w:val="0"/>
                    <w:color w:val="000000"/>
                    <w:kern w:val="0"/>
                    <w:sz w:val="28"/>
                    <w:szCs w:val="28"/>
                    <w:u w:val="none"/>
                    <w:lang w:val="en-US" w:eastAsia="zh-CN" w:bidi="ar"/>
                  </w:rPr>
                </w:rPrChange>
              </w:rPr>
              <w:t>0.01</w:t>
            </w:r>
          </w:p>
        </w:tc>
        <w:tc>
          <w:tcPr>
            <w:tcW w:w="1869" w:type="dxa"/>
            <w:tcBorders>
              <w:right w:val="nil"/>
            </w:tcBorders>
            <w:shd w:val="clear" w:color="auto" w:fill="auto"/>
            <w:noWrap/>
            <w:vAlign w:val="center"/>
            <w:tcPrChange w:id="275"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277" w:author="genchanghsu" w:date="2023-05-16T12:56:25Z">
                  <w:rPr>
                    <w:rFonts w:cs="Times New Roman"/>
                    <w:color w:val="auto"/>
                    <w:sz w:val="22"/>
                  </w:rPr>
                </w:rPrChange>
              </w:rPr>
              <w:pPrChange w:id="276" w:author="genchanghsu" w:date="2023-05-16T12:56:44Z">
                <w:pPr>
                  <w:keepNext w:val="0"/>
                  <w:keepLines w:val="0"/>
                  <w:widowControl/>
                  <w:suppressLineNumbers w:val="0"/>
                  <w:jc w:val="righ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278" w:author="genchanghsu" w:date="2023-05-16T12:56:25Z">
                  <w:rPr>
                    <w:rFonts w:hint="default" w:ascii="Arial" w:hAnsi="Arial" w:eastAsia="SimSun" w:cs="Arial"/>
                    <w:i w:val="0"/>
                    <w:iCs w:val="0"/>
                    <w:color w:val="000000"/>
                    <w:kern w:val="0"/>
                    <w:sz w:val="28"/>
                    <w:szCs w:val="28"/>
                    <w:u w:val="none"/>
                    <w:lang w:val="en-US" w:eastAsia="zh-CN" w:bidi="ar"/>
                  </w:rPr>
                </w:rPrChange>
              </w:rPr>
              <w:t>0.04</w:t>
            </w:r>
          </w:p>
        </w:tc>
        <w:tc>
          <w:tcPr>
            <w:tcW w:w="441" w:type="dxa"/>
            <w:tcBorders>
              <w:right w:val="nil"/>
            </w:tcBorders>
            <w:shd w:val="clear" w:color="auto" w:fill="auto"/>
            <w:noWrap/>
            <w:vAlign w:val="center"/>
            <w:tcPrChange w:id="279"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280"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281" w:author="genchanghsu" w:date="2023-05-15T17:23:03Z">
                  <w:rPr>
                    <w:rFonts w:hint="default" w:ascii="Arial" w:hAnsi="Arial" w:eastAsia="SimSun" w:cs="Arial"/>
                    <w:i w:val="0"/>
                    <w:iCs w:val="0"/>
                    <w:color w:val="000000"/>
                    <w:kern w:val="0"/>
                    <w:sz w:val="28"/>
                    <w:szCs w:val="28"/>
                    <w:u w:val="none"/>
                    <w:lang w:val="en-US" w:eastAsia="zh-CN" w:bidi="ar"/>
                  </w:rPr>
                </w:rPrChange>
              </w:rPr>
              <w:t>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282"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282" w:author="genchanghsu" w:date="2023-05-16T12:55:25Z">
            <w:trPr>
              <w:trHeight w:val="401" w:hRule="atLeast"/>
              <w:jc w:val="center"/>
            </w:trPr>
          </w:trPrChange>
        </w:trPr>
        <w:tc>
          <w:tcPr>
            <w:tcW w:w="743" w:type="dxa"/>
            <w:shd w:val="clear" w:color="auto" w:fill="auto"/>
            <w:noWrap/>
            <w:vAlign w:val="center"/>
            <w:tcPrChange w:id="283"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284"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285"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Flowering</w:t>
            </w:r>
          </w:p>
        </w:tc>
        <w:tc>
          <w:tcPr>
            <w:tcW w:w="1359" w:type="dxa"/>
            <w:shd w:val="clear" w:color="auto" w:fill="auto"/>
            <w:noWrap/>
            <w:vAlign w:val="center"/>
            <w:tcPrChange w:id="286"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del w:id="287" w:author="genchanghsu" w:date="2023-05-15T17:19:39Z">
              <w:r>
                <w:rPr>
                  <w:rFonts w:cs="Times New Roman"/>
                  <w:color w:val="auto"/>
                  <w:sz w:val="22"/>
                </w:rPr>
                <w:delText>All</w:delText>
              </w:r>
            </w:del>
            <w:ins w:id="288" w:author="genchanghsu" w:date="2023-05-15T17:19:39Z">
              <w:r>
                <w:rPr>
                  <w:rFonts w:cs="Times New Roman"/>
                  <w:color w:val="auto"/>
                  <w:sz w:val="22"/>
                  <w:lang w:val="en-US"/>
                </w:rPr>
                <w:t>Both</w:t>
              </w:r>
            </w:ins>
          </w:p>
        </w:tc>
        <w:tc>
          <w:tcPr>
            <w:tcW w:w="1868" w:type="dxa"/>
            <w:shd w:val="clear" w:color="auto" w:fill="auto"/>
            <w:noWrap/>
            <w:vAlign w:val="center"/>
            <w:tcPrChange w:id="289"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291" w:author="genchanghsu" w:date="2023-05-16T12:56:25Z">
                  <w:rPr>
                    <w:rFonts w:cs="Times New Roman"/>
                    <w:color w:val="auto"/>
                    <w:sz w:val="22"/>
                  </w:rPr>
                </w:rPrChange>
              </w:rPr>
              <w:pPrChange w:id="29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292" w:author="genchanghsu" w:date="2023-05-16T12:56:25Z">
                  <w:rPr>
                    <w:rFonts w:hint="default" w:ascii="Arial" w:hAnsi="Arial" w:eastAsia="SimSun" w:cs="Arial"/>
                    <w:i w:val="0"/>
                    <w:iCs w:val="0"/>
                    <w:color w:val="000000"/>
                    <w:kern w:val="0"/>
                    <w:sz w:val="28"/>
                    <w:szCs w:val="28"/>
                    <w:u w:val="none"/>
                    <w:lang w:val="en-US" w:eastAsia="zh-CN" w:bidi="ar"/>
                  </w:rPr>
                </w:rPrChange>
              </w:rPr>
              <w:t>0.85 ± 0.03</w:t>
            </w:r>
          </w:p>
        </w:tc>
        <w:tc>
          <w:tcPr>
            <w:tcW w:w="1868" w:type="dxa"/>
            <w:shd w:val="clear" w:color="auto" w:fill="auto"/>
            <w:noWrap/>
            <w:vAlign w:val="center"/>
            <w:tcPrChange w:id="293"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295" w:author="genchanghsu" w:date="2023-05-16T12:56:25Z">
                  <w:rPr>
                    <w:rFonts w:cs="Times New Roman"/>
                    <w:color w:val="auto"/>
                    <w:sz w:val="22"/>
                  </w:rPr>
                </w:rPrChange>
              </w:rPr>
              <w:pPrChange w:id="29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296" w:author="genchanghsu" w:date="2023-05-16T12:56:25Z">
                  <w:rPr>
                    <w:rFonts w:hint="default" w:ascii="Arial" w:hAnsi="Arial" w:eastAsia="SimSun" w:cs="Arial"/>
                    <w:i w:val="0"/>
                    <w:iCs w:val="0"/>
                    <w:color w:val="000000"/>
                    <w:kern w:val="0"/>
                    <w:sz w:val="28"/>
                    <w:szCs w:val="28"/>
                    <w:u w:val="none"/>
                    <w:lang w:val="en-US" w:eastAsia="zh-CN" w:bidi="ar"/>
                  </w:rPr>
                </w:rPrChange>
              </w:rPr>
              <w:t>0.1 ± 0.03</w:t>
            </w:r>
          </w:p>
        </w:tc>
        <w:tc>
          <w:tcPr>
            <w:tcW w:w="1869" w:type="dxa"/>
            <w:shd w:val="clear" w:color="auto" w:fill="auto"/>
            <w:noWrap/>
            <w:vAlign w:val="center"/>
            <w:tcPrChange w:id="297"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299" w:author="genchanghsu" w:date="2023-05-16T12:56:25Z">
                  <w:rPr>
                    <w:rFonts w:cs="Times New Roman"/>
                    <w:color w:val="auto"/>
                    <w:sz w:val="22"/>
                  </w:rPr>
                </w:rPrChange>
              </w:rPr>
              <w:pPrChange w:id="29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00" w:author="genchanghsu" w:date="2023-05-16T12:56:25Z">
                  <w:rPr>
                    <w:rFonts w:hint="default" w:ascii="Arial" w:hAnsi="Arial" w:eastAsia="SimSun" w:cs="Arial"/>
                    <w:i w:val="0"/>
                    <w:iCs w:val="0"/>
                    <w:color w:val="000000"/>
                    <w:kern w:val="0"/>
                    <w:sz w:val="28"/>
                    <w:szCs w:val="28"/>
                    <w:u w:val="none"/>
                    <w:lang w:val="en-US" w:eastAsia="zh-CN" w:bidi="ar"/>
                  </w:rPr>
                </w:rPrChange>
              </w:rPr>
              <w:t>0.03 ± 0.01</w:t>
            </w:r>
          </w:p>
        </w:tc>
        <w:tc>
          <w:tcPr>
            <w:tcW w:w="441" w:type="dxa"/>
            <w:shd w:val="clear" w:color="auto" w:fill="auto"/>
            <w:noWrap/>
            <w:vAlign w:val="center"/>
            <w:tcPrChange w:id="301"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302"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03" w:author="genchanghsu" w:date="2023-05-15T17:23:03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304"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304" w:author="genchanghsu" w:date="2023-05-16T12:55:25Z">
            <w:trPr>
              <w:trHeight w:val="401" w:hRule="atLeast"/>
              <w:jc w:val="center"/>
            </w:trPr>
          </w:trPrChange>
        </w:trPr>
        <w:tc>
          <w:tcPr>
            <w:tcW w:w="743" w:type="dxa"/>
            <w:tcBorders>
              <w:left w:val="nil"/>
              <w:right w:val="nil"/>
            </w:tcBorders>
            <w:shd w:val="clear" w:color="auto" w:fill="auto"/>
            <w:noWrap/>
            <w:vAlign w:val="center"/>
            <w:tcPrChange w:id="305"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306"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307"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308"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309" w:author="genchanghsu" w:date="2023-05-15T17:46:20Z">
              <w:r>
                <w:rPr>
                  <w:rFonts w:hint="default" w:cs="Times New Roman"/>
                  <w:color w:val="auto"/>
                  <w:sz w:val="22"/>
                  <w:lang w:val="en-US"/>
                </w:rPr>
                <w:t>s</w:t>
              </w:r>
            </w:ins>
          </w:p>
        </w:tc>
        <w:tc>
          <w:tcPr>
            <w:tcW w:w="1868" w:type="dxa"/>
            <w:tcBorders>
              <w:right w:val="nil"/>
            </w:tcBorders>
            <w:shd w:val="clear" w:color="auto" w:fill="auto"/>
            <w:noWrap/>
            <w:vAlign w:val="center"/>
            <w:tcPrChange w:id="310"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312" w:author="genchanghsu" w:date="2023-05-16T12:56:25Z">
                  <w:rPr>
                    <w:rFonts w:cs="Times New Roman"/>
                    <w:color w:val="auto"/>
                    <w:sz w:val="22"/>
                  </w:rPr>
                </w:rPrChange>
              </w:rPr>
              <w:pPrChange w:id="311"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13" w:author="genchanghsu" w:date="2023-05-16T12:56:25Z">
                  <w:rPr>
                    <w:rFonts w:hint="default" w:ascii="Arial" w:hAnsi="Arial" w:eastAsia="SimSun" w:cs="Arial"/>
                    <w:i w:val="0"/>
                    <w:iCs w:val="0"/>
                    <w:color w:val="000000"/>
                    <w:kern w:val="0"/>
                    <w:sz w:val="28"/>
                    <w:szCs w:val="28"/>
                    <w:u w:val="none"/>
                    <w:lang w:val="en-US" w:eastAsia="zh-CN" w:bidi="ar"/>
                  </w:rPr>
                </w:rPrChange>
              </w:rPr>
              <w:t>0.86 ± 0.02</w:t>
            </w:r>
          </w:p>
        </w:tc>
        <w:tc>
          <w:tcPr>
            <w:tcW w:w="1868" w:type="dxa"/>
            <w:tcBorders>
              <w:right w:val="nil"/>
            </w:tcBorders>
            <w:shd w:val="clear" w:color="auto" w:fill="auto"/>
            <w:noWrap/>
            <w:vAlign w:val="center"/>
            <w:tcPrChange w:id="314"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316" w:author="genchanghsu" w:date="2023-05-16T12:56:25Z">
                  <w:rPr>
                    <w:rFonts w:cs="Times New Roman"/>
                    <w:color w:val="auto"/>
                    <w:sz w:val="22"/>
                  </w:rPr>
                </w:rPrChange>
              </w:rPr>
              <w:pPrChange w:id="315"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17" w:author="genchanghsu" w:date="2023-05-16T12:56:25Z">
                  <w:rPr>
                    <w:rFonts w:hint="default" w:ascii="Arial" w:hAnsi="Arial" w:eastAsia="SimSun" w:cs="Arial"/>
                    <w:i w:val="0"/>
                    <w:iCs w:val="0"/>
                    <w:color w:val="000000"/>
                    <w:kern w:val="0"/>
                    <w:sz w:val="28"/>
                    <w:szCs w:val="28"/>
                    <w:u w:val="none"/>
                    <w:lang w:val="en-US" w:eastAsia="zh-CN" w:bidi="ar"/>
                  </w:rPr>
                </w:rPrChange>
              </w:rPr>
              <w:t>0.1 ± 0.03</w:t>
            </w:r>
          </w:p>
        </w:tc>
        <w:tc>
          <w:tcPr>
            <w:tcW w:w="1869" w:type="dxa"/>
            <w:tcBorders>
              <w:right w:val="nil"/>
            </w:tcBorders>
            <w:shd w:val="clear" w:color="auto" w:fill="auto"/>
            <w:noWrap/>
            <w:vAlign w:val="center"/>
            <w:tcPrChange w:id="318"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320" w:author="genchanghsu" w:date="2023-05-16T12:56:25Z">
                  <w:rPr>
                    <w:rFonts w:cs="Times New Roman"/>
                    <w:color w:val="auto"/>
                    <w:sz w:val="22"/>
                  </w:rPr>
                </w:rPrChange>
              </w:rPr>
              <w:pPrChange w:id="31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21" w:author="genchanghsu" w:date="2023-05-16T12:56:25Z">
                  <w:rPr>
                    <w:rFonts w:hint="default" w:ascii="Arial" w:hAnsi="Arial" w:eastAsia="SimSun" w:cs="Arial"/>
                    <w:i w:val="0"/>
                    <w:iCs w:val="0"/>
                    <w:color w:val="000000"/>
                    <w:kern w:val="0"/>
                    <w:sz w:val="28"/>
                    <w:szCs w:val="28"/>
                    <w:u w:val="none"/>
                    <w:lang w:val="en-US" w:eastAsia="zh-CN" w:bidi="ar"/>
                  </w:rPr>
                </w:rPrChange>
              </w:rPr>
              <w:t>0.03 ± 0.01</w:t>
            </w:r>
          </w:p>
        </w:tc>
        <w:tc>
          <w:tcPr>
            <w:tcW w:w="441" w:type="dxa"/>
            <w:tcBorders>
              <w:right w:val="nil"/>
            </w:tcBorders>
            <w:shd w:val="clear" w:color="auto" w:fill="auto"/>
            <w:noWrap/>
            <w:vAlign w:val="center"/>
            <w:tcPrChange w:id="322"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323"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24" w:author="genchanghsu" w:date="2023-05-15T17:23:03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325"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325" w:author="genchanghsu" w:date="2023-05-16T12:55:25Z">
            <w:trPr>
              <w:trHeight w:val="401" w:hRule="atLeast"/>
              <w:jc w:val="center"/>
            </w:trPr>
          </w:trPrChange>
        </w:trPr>
        <w:tc>
          <w:tcPr>
            <w:tcW w:w="743" w:type="dxa"/>
            <w:shd w:val="clear" w:color="auto" w:fill="auto"/>
            <w:noWrap/>
            <w:vAlign w:val="center"/>
            <w:tcPrChange w:id="326"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327"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328"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329"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330" w:author="genchanghsu" w:date="2023-05-15T17:46:21Z">
              <w:r>
                <w:rPr>
                  <w:rFonts w:hint="default" w:cs="Times New Roman"/>
                  <w:color w:val="auto"/>
                  <w:sz w:val="22"/>
                  <w:lang w:val="en-US"/>
                </w:rPr>
                <w:t>s</w:t>
              </w:r>
            </w:ins>
          </w:p>
        </w:tc>
        <w:tc>
          <w:tcPr>
            <w:tcW w:w="1868" w:type="dxa"/>
            <w:shd w:val="clear" w:color="auto" w:fill="auto"/>
            <w:noWrap/>
            <w:vAlign w:val="center"/>
            <w:tcPrChange w:id="331"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333" w:author="genchanghsu" w:date="2023-05-16T12:56:25Z">
                  <w:rPr>
                    <w:rFonts w:cs="Times New Roman"/>
                    <w:color w:val="auto"/>
                    <w:sz w:val="22"/>
                  </w:rPr>
                </w:rPrChange>
              </w:rPr>
              <w:pPrChange w:id="33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34" w:author="genchanghsu" w:date="2023-05-16T12:56:25Z">
                  <w:rPr>
                    <w:rFonts w:hint="default" w:ascii="Arial" w:hAnsi="Arial" w:eastAsia="SimSun" w:cs="Arial"/>
                    <w:i w:val="0"/>
                    <w:iCs w:val="0"/>
                    <w:color w:val="000000"/>
                    <w:kern w:val="0"/>
                    <w:sz w:val="28"/>
                    <w:szCs w:val="28"/>
                    <w:u w:val="none"/>
                    <w:lang w:val="en-US" w:eastAsia="zh-CN" w:bidi="ar"/>
                  </w:rPr>
                </w:rPrChange>
              </w:rPr>
              <w:t>0.93 ± 0.01</w:t>
            </w:r>
          </w:p>
        </w:tc>
        <w:tc>
          <w:tcPr>
            <w:tcW w:w="1868" w:type="dxa"/>
            <w:shd w:val="clear" w:color="auto" w:fill="auto"/>
            <w:noWrap/>
            <w:vAlign w:val="center"/>
            <w:tcPrChange w:id="335"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337" w:author="genchanghsu" w:date="2023-05-16T12:56:25Z">
                  <w:rPr>
                    <w:rFonts w:cs="Times New Roman"/>
                    <w:color w:val="auto"/>
                    <w:sz w:val="22"/>
                  </w:rPr>
                </w:rPrChange>
              </w:rPr>
              <w:pPrChange w:id="336"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38" w:author="genchanghsu" w:date="2023-05-16T12:56:25Z">
                  <w:rPr>
                    <w:rFonts w:hint="default" w:ascii="Arial" w:hAnsi="Arial" w:eastAsia="SimSun" w:cs="Arial"/>
                    <w:i w:val="0"/>
                    <w:iCs w:val="0"/>
                    <w:color w:val="000000"/>
                    <w:kern w:val="0"/>
                    <w:sz w:val="28"/>
                    <w:szCs w:val="28"/>
                    <w:u w:val="none"/>
                    <w:lang w:val="en-US" w:eastAsia="zh-CN" w:bidi="ar"/>
                  </w:rPr>
                </w:rPrChange>
              </w:rPr>
              <w:t>0.02 ± 0</w:t>
            </w:r>
            <w:ins w:id="339" w:author="genchanghsu" w:date="2023-05-15T17:24:15Z">
              <w:r>
                <w:rPr>
                  <w:rFonts w:hint="default" w:ascii="Times New Roman" w:hAnsi="Times New Roman" w:cs="Times New Roman" w:eastAsiaTheme="minorEastAsia"/>
                  <w:i w:val="0"/>
                  <w:iCs w:val="0"/>
                  <w:color w:val="auto"/>
                  <w:kern w:val="0"/>
                  <w:sz w:val="22"/>
                  <w:szCs w:val="22"/>
                  <w:u w:val="none"/>
                  <w:lang w:val="en-US" w:eastAsia="zh-CN" w:bidi="ar"/>
                  <w:rPrChange w:id="340" w:author="genchanghsu" w:date="2023-05-16T12:56:25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9" w:type="dxa"/>
            <w:shd w:val="clear" w:color="auto" w:fill="auto"/>
            <w:noWrap/>
            <w:vAlign w:val="center"/>
            <w:tcPrChange w:id="341"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343" w:author="genchanghsu" w:date="2023-05-16T12:56:25Z">
                  <w:rPr>
                    <w:rFonts w:cs="Times New Roman"/>
                    <w:color w:val="auto"/>
                    <w:sz w:val="22"/>
                  </w:rPr>
                </w:rPrChange>
              </w:rPr>
              <w:pPrChange w:id="34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44" w:author="genchanghsu" w:date="2023-05-16T12:56:25Z">
                  <w:rPr>
                    <w:rFonts w:hint="default" w:ascii="Arial" w:hAnsi="Arial" w:eastAsia="SimSun" w:cs="Arial"/>
                    <w:i w:val="0"/>
                    <w:iCs w:val="0"/>
                    <w:color w:val="000000"/>
                    <w:kern w:val="0"/>
                    <w:sz w:val="28"/>
                    <w:szCs w:val="28"/>
                    <w:u w:val="none"/>
                    <w:lang w:val="en-US" w:eastAsia="zh-CN" w:bidi="ar"/>
                  </w:rPr>
                </w:rPrChange>
              </w:rPr>
              <w:t>0.03 ± 0</w:t>
            </w:r>
            <w:ins w:id="345" w:author="genchanghsu" w:date="2023-05-15T17:24:36Z">
              <w:r>
                <w:rPr>
                  <w:rFonts w:hint="default" w:ascii="Times New Roman" w:hAnsi="Times New Roman" w:cs="Times New Roman" w:eastAsiaTheme="minorEastAsia"/>
                  <w:i w:val="0"/>
                  <w:iCs w:val="0"/>
                  <w:color w:val="auto"/>
                  <w:kern w:val="0"/>
                  <w:sz w:val="22"/>
                  <w:szCs w:val="22"/>
                  <w:u w:val="none"/>
                  <w:lang w:val="en-US" w:eastAsia="zh-CN" w:bidi="ar"/>
                  <w:rPrChange w:id="346" w:author="genchanghsu" w:date="2023-05-16T12:56:25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shd w:val="clear" w:color="auto" w:fill="auto"/>
            <w:noWrap/>
            <w:vAlign w:val="center"/>
            <w:tcPrChange w:id="347"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348"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49" w:author="genchanghsu" w:date="2023-05-15T17:23:03Z">
                  <w:rPr>
                    <w:rFonts w:hint="default" w:ascii="Arial" w:hAnsi="Arial" w:eastAsia="SimSun" w:cs="Arial"/>
                    <w:i w:val="0"/>
                    <w:iCs w:val="0"/>
                    <w:color w:val="000000"/>
                    <w:kern w:val="0"/>
                    <w:sz w:val="28"/>
                    <w:szCs w:val="28"/>
                    <w:u w:val="none"/>
                    <w:lang w:val="en-US" w:eastAsia="zh-CN" w:bidi="ar"/>
                  </w:rPr>
                </w:rPrChange>
              </w:rPr>
              <w:t>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350"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350" w:author="genchanghsu" w:date="2023-05-16T12:55:25Z">
            <w:trPr>
              <w:trHeight w:val="401" w:hRule="atLeast"/>
              <w:jc w:val="center"/>
            </w:trPr>
          </w:trPrChange>
        </w:trPr>
        <w:tc>
          <w:tcPr>
            <w:tcW w:w="743" w:type="dxa"/>
            <w:tcBorders>
              <w:left w:val="nil"/>
              <w:right w:val="nil"/>
            </w:tcBorders>
            <w:shd w:val="clear" w:color="auto" w:fill="auto"/>
            <w:noWrap/>
            <w:vAlign w:val="center"/>
            <w:tcPrChange w:id="351"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352"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353"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Ripening</w:t>
            </w:r>
          </w:p>
        </w:tc>
        <w:tc>
          <w:tcPr>
            <w:tcW w:w="1359" w:type="dxa"/>
            <w:tcBorders>
              <w:right w:val="nil"/>
            </w:tcBorders>
            <w:shd w:val="clear" w:color="auto" w:fill="auto"/>
            <w:noWrap/>
            <w:vAlign w:val="center"/>
            <w:tcPrChange w:id="354"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del w:id="355" w:author="genchanghsu" w:date="2023-05-15T17:19:39Z">
              <w:r>
                <w:rPr>
                  <w:rFonts w:cs="Times New Roman"/>
                  <w:color w:val="auto"/>
                  <w:sz w:val="22"/>
                </w:rPr>
                <w:delText>All</w:delText>
              </w:r>
            </w:del>
            <w:ins w:id="356" w:author="genchanghsu" w:date="2023-05-15T17:19:39Z">
              <w:r>
                <w:rPr>
                  <w:rFonts w:cs="Times New Roman"/>
                  <w:color w:val="auto"/>
                  <w:sz w:val="22"/>
                  <w:lang w:val="en-US"/>
                </w:rPr>
                <w:t>Both</w:t>
              </w:r>
            </w:ins>
          </w:p>
        </w:tc>
        <w:tc>
          <w:tcPr>
            <w:tcW w:w="1868" w:type="dxa"/>
            <w:tcBorders>
              <w:right w:val="nil"/>
            </w:tcBorders>
            <w:shd w:val="clear" w:color="auto" w:fill="auto"/>
            <w:noWrap/>
            <w:vAlign w:val="center"/>
            <w:tcPrChange w:id="357"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359" w:author="genchanghsu" w:date="2023-05-16T12:56:26Z">
                  <w:rPr>
                    <w:rFonts w:cs="Times New Roman"/>
                    <w:color w:val="auto"/>
                    <w:sz w:val="22"/>
                  </w:rPr>
                </w:rPrChange>
              </w:rPr>
              <w:pPrChange w:id="35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60" w:author="genchanghsu" w:date="2023-05-16T12:56:26Z">
                  <w:rPr>
                    <w:rFonts w:hint="default" w:ascii="Arial" w:hAnsi="Arial" w:eastAsia="SimSun" w:cs="Arial"/>
                    <w:i w:val="0"/>
                    <w:iCs w:val="0"/>
                    <w:color w:val="000000"/>
                    <w:kern w:val="0"/>
                    <w:sz w:val="28"/>
                    <w:szCs w:val="28"/>
                    <w:u w:val="none"/>
                    <w:lang w:val="en-US" w:eastAsia="zh-CN" w:bidi="ar"/>
                  </w:rPr>
                </w:rPrChange>
              </w:rPr>
              <w:t>0.94 ± 0.02</w:t>
            </w:r>
          </w:p>
        </w:tc>
        <w:tc>
          <w:tcPr>
            <w:tcW w:w="1868" w:type="dxa"/>
            <w:tcBorders>
              <w:right w:val="nil"/>
            </w:tcBorders>
            <w:shd w:val="clear" w:color="auto" w:fill="auto"/>
            <w:noWrap/>
            <w:vAlign w:val="center"/>
            <w:tcPrChange w:id="361"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363" w:author="genchanghsu" w:date="2023-05-16T12:56:26Z">
                  <w:rPr>
                    <w:rFonts w:cs="Times New Roman"/>
                    <w:color w:val="auto"/>
                    <w:sz w:val="22"/>
                  </w:rPr>
                </w:rPrChange>
              </w:rPr>
              <w:pPrChange w:id="36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64" w:author="genchanghsu" w:date="2023-05-16T12:56:26Z">
                  <w:rPr>
                    <w:rFonts w:hint="default" w:ascii="Arial" w:hAnsi="Arial" w:eastAsia="SimSun" w:cs="Arial"/>
                    <w:i w:val="0"/>
                    <w:iCs w:val="0"/>
                    <w:color w:val="000000"/>
                    <w:kern w:val="0"/>
                    <w:sz w:val="28"/>
                    <w:szCs w:val="28"/>
                    <w:u w:val="none"/>
                    <w:lang w:val="en-US" w:eastAsia="zh-CN" w:bidi="ar"/>
                  </w:rPr>
                </w:rPrChange>
              </w:rPr>
              <w:t>0.05 ± 0.02</w:t>
            </w:r>
          </w:p>
        </w:tc>
        <w:tc>
          <w:tcPr>
            <w:tcW w:w="1869" w:type="dxa"/>
            <w:tcBorders>
              <w:right w:val="nil"/>
            </w:tcBorders>
            <w:shd w:val="clear" w:color="auto" w:fill="auto"/>
            <w:noWrap/>
            <w:vAlign w:val="center"/>
            <w:tcPrChange w:id="365"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367" w:author="genchanghsu" w:date="2023-05-16T12:56:26Z">
                  <w:rPr>
                    <w:rFonts w:cs="Times New Roman"/>
                    <w:color w:val="auto"/>
                    <w:sz w:val="22"/>
                  </w:rPr>
                </w:rPrChange>
              </w:rPr>
              <w:pPrChange w:id="366"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68" w:author="genchanghsu" w:date="2023-05-16T12:56:26Z">
                  <w:rPr>
                    <w:rFonts w:hint="default" w:ascii="Arial" w:hAnsi="Arial" w:eastAsia="SimSun" w:cs="Arial"/>
                    <w:i w:val="0"/>
                    <w:iCs w:val="0"/>
                    <w:color w:val="000000"/>
                    <w:kern w:val="0"/>
                    <w:sz w:val="28"/>
                    <w:szCs w:val="28"/>
                    <w:u w:val="none"/>
                    <w:lang w:val="en-US" w:eastAsia="zh-CN" w:bidi="ar"/>
                  </w:rPr>
                </w:rPrChange>
              </w:rPr>
              <w:t>0.01 ± 0</w:t>
            </w:r>
            <w:ins w:id="369" w:author="genchanghsu" w:date="2023-05-15T17:24:34Z">
              <w:r>
                <w:rPr>
                  <w:rFonts w:hint="default" w:ascii="Times New Roman" w:hAnsi="Times New Roman" w:cs="Times New Roman" w:eastAsiaTheme="minorEastAsia"/>
                  <w:i w:val="0"/>
                  <w:iCs w:val="0"/>
                  <w:color w:val="auto"/>
                  <w:kern w:val="0"/>
                  <w:sz w:val="22"/>
                  <w:szCs w:val="22"/>
                  <w:u w:val="none"/>
                  <w:lang w:val="en-US" w:eastAsia="zh-CN" w:bidi="ar"/>
                  <w:rPrChange w:id="370"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tcBorders>
              <w:right w:val="nil"/>
            </w:tcBorders>
            <w:shd w:val="clear" w:color="auto" w:fill="auto"/>
            <w:noWrap/>
            <w:vAlign w:val="center"/>
            <w:tcPrChange w:id="371"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372"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73" w:author="genchanghsu" w:date="2023-05-15T17:23:03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374"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374" w:author="genchanghsu" w:date="2023-05-16T12:55:25Z">
            <w:trPr>
              <w:trHeight w:val="401" w:hRule="atLeast"/>
              <w:jc w:val="center"/>
            </w:trPr>
          </w:trPrChange>
        </w:trPr>
        <w:tc>
          <w:tcPr>
            <w:tcW w:w="743" w:type="dxa"/>
            <w:shd w:val="clear" w:color="auto" w:fill="auto"/>
            <w:noWrap/>
            <w:vAlign w:val="center"/>
            <w:tcPrChange w:id="375"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376"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377"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378"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379" w:author="genchanghsu" w:date="2023-05-15T17:46:23Z">
              <w:r>
                <w:rPr>
                  <w:rFonts w:hint="default" w:cs="Times New Roman"/>
                  <w:color w:val="auto"/>
                  <w:sz w:val="22"/>
                  <w:lang w:val="en-US"/>
                </w:rPr>
                <w:t>s</w:t>
              </w:r>
            </w:ins>
          </w:p>
        </w:tc>
        <w:tc>
          <w:tcPr>
            <w:tcW w:w="1868" w:type="dxa"/>
            <w:shd w:val="clear" w:color="auto" w:fill="auto"/>
            <w:noWrap/>
            <w:vAlign w:val="center"/>
            <w:tcPrChange w:id="380"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382" w:author="genchanghsu" w:date="2023-05-16T12:56:26Z">
                  <w:rPr>
                    <w:rFonts w:cs="Times New Roman"/>
                    <w:color w:val="auto"/>
                    <w:sz w:val="22"/>
                  </w:rPr>
                </w:rPrChange>
              </w:rPr>
              <w:pPrChange w:id="381"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83" w:author="genchanghsu" w:date="2023-05-16T12:56:26Z">
                  <w:rPr>
                    <w:rFonts w:hint="default" w:ascii="Arial" w:hAnsi="Arial" w:eastAsia="SimSun" w:cs="Arial"/>
                    <w:i w:val="0"/>
                    <w:iCs w:val="0"/>
                    <w:color w:val="000000"/>
                    <w:kern w:val="0"/>
                    <w:sz w:val="28"/>
                    <w:szCs w:val="28"/>
                    <w:u w:val="none"/>
                    <w:lang w:val="en-US" w:eastAsia="zh-CN" w:bidi="ar"/>
                  </w:rPr>
                </w:rPrChange>
              </w:rPr>
              <w:t>0.92 ± 0.02</w:t>
            </w:r>
          </w:p>
        </w:tc>
        <w:tc>
          <w:tcPr>
            <w:tcW w:w="1868" w:type="dxa"/>
            <w:shd w:val="clear" w:color="auto" w:fill="auto"/>
            <w:noWrap/>
            <w:vAlign w:val="center"/>
            <w:tcPrChange w:id="384"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386" w:author="genchanghsu" w:date="2023-05-16T12:56:26Z">
                  <w:rPr>
                    <w:rFonts w:cs="Times New Roman"/>
                    <w:color w:val="auto"/>
                    <w:sz w:val="22"/>
                  </w:rPr>
                </w:rPrChange>
              </w:rPr>
              <w:pPrChange w:id="385"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87" w:author="genchanghsu" w:date="2023-05-16T12:56:26Z">
                  <w:rPr>
                    <w:rFonts w:hint="default" w:ascii="Arial" w:hAnsi="Arial" w:eastAsia="SimSun" w:cs="Arial"/>
                    <w:i w:val="0"/>
                    <w:iCs w:val="0"/>
                    <w:color w:val="000000"/>
                    <w:kern w:val="0"/>
                    <w:sz w:val="28"/>
                    <w:szCs w:val="28"/>
                    <w:u w:val="none"/>
                    <w:lang w:val="en-US" w:eastAsia="zh-CN" w:bidi="ar"/>
                  </w:rPr>
                </w:rPrChange>
              </w:rPr>
              <w:t>0.06 ± 0.02</w:t>
            </w:r>
          </w:p>
        </w:tc>
        <w:tc>
          <w:tcPr>
            <w:tcW w:w="1869" w:type="dxa"/>
            <w:shd w:val="clear" w:color="auto" w:fill="auto"/>
            <w:noWrap/>
            <w:vAlign w:val="center"/>
            <w:tcPrChange w:id="388"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390" w:author="genchanghsu" w:date="2023-05-16T12:56:26Z">
                  <w:rPr>
                    <w:rFonts w:cs="Times New Roman"/>
                    <w:color w:val="auto"/>
                    <w:sz w:val="22"/>
                  </w:rPr>
                </w:rPrChange>
              </w:rPr>
              <w:pPrChange w:id="38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391" w:author="genchanghsu" w:date="2023-05-16T12:56:26Z">
                  <w:rPr>
                    <w:rFonts w:hint="default" w:ascii="Arial" w:hAnsi="Arial" w:eastAsia="SimSun" w:cs="Arial"/>
                    <w:i w:val="0"/>
                    <w:iCs w:val="0"/>
                    <w:color w:val="000000"/>
                    <w:kern w:val="0"/>
                    <w:sz w:val="28"/>
                    <w:szCs w:val="28"/>
                    <w:u w:val="none"/>
                    <w:lang w:val="en-US" w:eastAsia="zh-CN" w:bidi="ar"/>
                  </w:rPr>
                </w:rPrChange>
              </w:rPr>
              <w:t>0.01 ± 0</w:t>
            </w:r>
            <w:ins w:id="392" w:author="genchanghsu" w:date="2023-05-15T17:24:32Z">
              <w:r>
                <w:rPr>
                  <w:rFonts w:hint="default" w:ascii="Times New Roman" w:hAnsi="Times New Roman" w:cs="Times New Roman" w:eastAsiaTheme="minorEastAsia"/>
                  <w:i w:val="0"/>
                  <w:iCs w:val="0"/>
                  <w:color w:val="auto"/>
                  <w:kern w:val="0"/>
                  <w:sz w:val="22"/>
                  <w:szCs w:val="22"/>
                  <w:u w:val="none"/>
                  <w:lang w:val="en-US" w:eastAsia="zh-CN" w:bidi="ar"/>
                  <w:rPrChange w:id="393"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shd w:val="clear" w:color="auto" w:fill="auto"/>
            <w:noWrap/>
            <w:vAlign w:val="center"/>
            <w:tcPrChange w:id="394"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395"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396" w:author="genchanghsu" w:date="2023-05-15T17:23:03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397"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397" w:author="genchanghsu" w:date="2023-05-16T12:55:25Z">
            <w:trPr>
              <w:trHeight w:val="401" w:hRule="atLeast"/>
              <w:jc w:val="center"/>
            </w:trPr>
          </w:trPrChange>
        </w:trPr>
        <w:tc>
          <w:tcPr>
            <w:tcW w:w="743" w:type="dxa"/>
            <w:tcBorders>
              <w:left w:val="nil"/>
              <w:right w:val="nil"/>
            </w:tcBorders>
            <w:shd w:val="clear" w:color="auto" w:fill="auto"/>
            <w:noWrap/>
            <w:vAlign w:val="center"/>
            <w:tcPrChange w:id="398"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399"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400"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401"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402" w:author="genchanghsu" w:date="2023-05-15T17:46:25Z">
              <w:r>
                <w:rPr>
                  <w:rFonts w:hint="default" w:cs="Times New Roman"/>
                  <w:color w:val="auto"/>
                  <w:sz w:val="22"/>
                  <w:lang w:val="en-US"/>
                </w:rPr>
                <w:t>s</w:t>
              </w:r>
            </w:ins>
          </w:p>
        </w:tc>
        <w:tc>
          <w:tcPr>
            <w:tcW w:w="1868" w:type="dxa"/>
            <w:tcBorders>
              <w:right w:val="nil"/>
            </w:tcBorders>
            <w:shd w:val="clear" w:color="auto" w:fill="auto"/>
            <w:noWrap/>
            <w:vAlign w:val="center"/>
            <w:tcPrChange w:id="403"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405" w:author="genchanghsu" w:date="2023-05-16T12:56:26Z">
                  <w:rPr>
                    <w:rFonts w:cs="Times New Roman"/>
                    <w:color w:val="auto"/>
                    <w:sz w:val="22"/>
                  </w:rPr>
                </w:rPrChange>
              </w:rPr>
              <w:pPrChange w:id="40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406" w:author="genchanghsu" w:date="2023-05-16T12:56:26Z">
                  <w:rPr>
                    <w:rFonts w:hint="default" w:ascii="Arial" w:hAnsi="Arial" w:eastAsia="SimSun" w:cs="Arial"/>
                    <w:i w:val="0"/>
                    <w:iCs w:val="0"/>
                    <w:color w:val="000000"/>
                    <w:kern w:val="0"/>
                    <w:sz w:val="28"/>
                    <w:szCs w:val="28"/>
                    <w:u w:val="none"/>
                    <w:lang w:val="en-US" w:eastAsia="zh-CN" w:bidi="ar"/>
                  </w:rPr>
                </w:rPrChange>
              </w:rPr>
              <w:t>0.98 ± 0</w:t>
            </w:r>
            <w:ins w:id="407" w:author="genchanghsu" w:date="2023-05-15T17:24:21Z">
              <w:r>
                <w:rPr>
                  <w:rFonts w:hint="default" w:ascii="Times New Roman" w:hAnsi="Times New Roman" w:cs="Times New Roman" w:eastAsiaTheme="minorEastAsia"/>
                  <w:i w:val="0"/>
                  <w:iCs w:val="0"/>
                  <w:color w:val="auto"/>
                  <w:kern w:val="0"/>
                  <w:sz w:val="22"/>
                  <w:szCs w:val="22"/>
                  <w:u w:val="none"/>
                  <w:lang w:val="en-US" w:eastAsia="zh-CN" w:bidi="ar"/>
                  <w:rPrChange w:id="408"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8" w:type="dxa"/>
            <w:tcBorders>
              <w:right w:val="nil"/>
            </w:tcBorders>
            <w:shd w:val="clear" w:color="auto" w:fill="auto"/>
            <w:noWrap/>
            <w:vAlign w:val="center"/>
            <w:tcPrChange w:id="409"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411" w:author="genchanghsu" w:date="2023-05-16T12:56:26Z">
                  <w:rPr>
                    <w:rFonts w:cs="Times New Roman"/>
                    <w:color w:val="auto"/>
                    <w:sz w:val="22"/>
                  </w:rPr>
                </w:rPrChange>
              </w:rPr>
              <w:pPrChange w:id="41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412" w:author="genchanghsu" w:date="2023-05-16T12:56:26Z">
                  <w:rPr>
                    <w:rFonts w:hint="default" w:ascii="Arial" w:hAnsi="Arial" w:eastAsia="SimSun" w:cs="Arial"/>
                    <w:i w:val="0"/>
                    <w:iCs w:val="0"/>
                    <w:color w:val="000000"/>
                    <w:kern w:val="0"/>
                    <w:sz w:val="28"/>
                    <w:szCs w:val="28"/>
                    <w:u w:val="none"/>
                    <w:lang w:val="en-US" w:eastAsia="zh-CN" w:bidi="ar"/>
                  </w:rPr>
                </w:rPrChange>
              </w:rPr>
              <w:t>0</w:t>
            </w:r>
            <w:ins w:id="413" w:author="genchanghsu" w:date="2023-05-15T17:24:19Z">
              <w:r>
                <w:rPr>
                  <w:rFonts w:hint="default" w:ascii="Times New Roman" w:hAnsi="Times New Roman" w:cs="Times New Roman" w:eastAsiaTheme="minorEastAsia"/>
                  <w:i w:val="0"/>
                  <w:iCs w:val="0"/>
                  <w:color w:val="auto"/>
                  <w:kern w:val="0"/>
                  <w:sz w:val="22"/>
                  <w:szCs w:val="22"/>
                  <w:u w:val="none"/>
                  <w:lang w:val="en-US" w:eastAsia="zh-CN" w:bidi="ar"/>
                  <w:rPrChange w:id="414"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r>
              <w:rPr>
                <w:rFonts w:hint="default" w:ascii="Times New Roman" w:hAnsi="Times New Roman" w:cs="Times New Roman" w:eastAsiaTheme="minorEastAsia"/>
                <w:i w:val="0"/>
                <w:iCs w:val="0"/>
                <w:color w:val="auto"/>
                <w:kern w:val="0"/>
                <w:sz w:val="22"/>
                <w:szCs w:val="22"/>
                <w:u w:val="none"/>
                <w:lang w:val="en-US" w:eastAsia="zh-CN" w:bidi="ar"/>
                <w:rPrChange w:id="415" w:author="genchanghsu" w:date="2023-05-16T12:56:26Z">
                  <w:rPr>
                    <w:rFonts w:hint="default" w:ascii="Arial" w:hAnsi="Arial" w:eastAsia="SimSun" w:cs="Arial"/>
                    <w:i w:val="0"/>
                    <w:iCs w:val="0"/>
                    <w:color w:val="000000"/>
                    <w:kern w:val="0"/>
                    <w:sz w:val="28"/>
                    <w:szCs w:val="28"/>
                    <w:u w:val="none"/>
                    <w:lang w:val="en-US" w:eastAsia="zh-CN" w:bidi="ar"/>
                  </w:rPr>
                </w:rPrChange>
              </w:rPr>
              <w:t xml:space="preserve"> ± 0</w:t>
            </w:r>
            <w:ins w:id="416" w:author="genchanghsu" w:date="2023-05-15T17:24:17Z">
              <w:r>
                <w:rPr>
                  <w:rFonts w:hint="default" w:ascii="Times New Roman" w:hAnsi="Times New Roman" w:cs="Times New Roman" w:eastAsiaTheme="minorEastAsia"/>
                  <w:i w:val="0"/>
                  <w:iCs w:val="0"/>
                  <w:color w:val="auto"/>
                  <w:kern w:val="0"/>
                  <w:sz w:val="22"/>
                  <w:szCs w:val="22"/>
                  <w:u w:val="none"/>
                  <w:lang w:val="en-US" w:eastAsia="zh-CN" w:bidi="ar"/>
                  <w:rPrChange w:id="417"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9" w:type="dxa"/>
            <w:tcBorders>
              <w:right w:val="nil"/>
            </w:tcBorders>
            <w:shd w:val="clear" w:color="auto" w:fill="auto"/>
            <w:noWrap/>
            <w:vAlign w:val="center"/>
            <w:tcPrChange w:id="418"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420" w:author="genchanghsu" w:date="2023-05-16T12:56:26Z">
                  <w:rPr>
                    <w:rFonts w:cs="Times New Roman"/>
                    <w:color w:val="auto"/>
                    <w:sz w:val="22"/>
                  </w:rPr>
                </w:rPrChange>
              </w:rPr>
              <w:pPrChange w:id="41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421" w:author="genchanghsu" w:date="2023-05-16T12:56:26Z">
                  <w:rPr>
                    <w:rFonts w:hint="default" w:ascii="Arial" w:hAnsi="Arial" w:eastAsia="SimSun" w:cs="Arial"/>
                    <w:i w:val="0"/>
                    <w:iCs w:val="0"/>
                    <w:color w:val="000000"/>
                    <w:kern w:val="0"/>
                    <w:sz w:val="28"/>
                    <w:szCs w:val="28"/>
                    <w:u w:val="none"/>
                    <w:lang w:val="en-US" w:eastAsia="zh-CN" w:bidi="ar"/>
                  </w:rPr>
                </w:rPrChange>
              </w:rPr>
              <w:t>0.01 ± 0</w:t>
            </w:r>
            <w:ins w:id="422" w:author="genchanghsu" w:date="2023-05-15T17:24:27Z">
              <w:r>
                <w:rPr>
                  <w:rFonts w:hint="default" w:ascii="Times New Roman" w:hAnsi="Times New Roman" w:cs="Times New Roman" w:eastAsiaTheme="minorEastAsia"/>
                  <w:i w:val="0"/>
                  <w:iCs w:val="0"/>
                  <w:color w:val="auto"/>
                  <w:kern w:val="0"/>
                  <w:sz w:val="22"/>
                  <w:szCs w:val="22"/>
                  <w:u w:val="none"/>
                  <w:lang w:val="en-US" w:eastAsia="zh-CN" w:bidi="ar"/>
                  <w:rPrChange w:id="423"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tcBorders>
              <w:right w:val="nil"/>
            </w:tcBorders>
            <w:shd w:val="clear" w:color="auto" w:fill="auto"/>
            <w:noWrap/>
            <w:vAlign w:val="center"/>
            <w:tcPrChange w:id="424"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425"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26" w:author="genchanghsu" w:date="2023-05-15T17:23:03Z">
                  <w:rPr>
                    <w:rFonts w:hint="default" w:ascii="Arial" w:hAnsi="Arial" w:eastAsia="SimSun" w:cs="Arial"/>
                    <w:i w:val="0"/>
                    <w:iCs w:val="0"/>
                    <w:color w:val="000000"/>
                    <w:kern w:val="0"/>
                    <w:sz w:val="28"/>
                    <w:szCs w:val="28"/>
                    <w:u w:val="none"/>
                    <w:lang w:val="en-US" w:eastAsia="zh-CN" w:bidi="ar"/>
                  </w:rPr>
                </w:rPrChange>
              </w:rPr>
              <w:t>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427"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427" w:author="genchanghsu" w:date="2023-05-16T12:55:25Z">
            <w:trPr>
              <w:trHeight w:val="401" w:hRule="atLeast"/>
              <w:jc w:val="center"/>
            </w:trPr>
          </w:trPrChange>
        </w:trPr>
        <w:tc>
          <w:tcPr>
            <w:tcW w:w="743" w:type="dxa"/>
            <w:shd w:val="clear" w:color="auto" w:fill="auto"/>
            <w:noWrap/>
            <w:vAlign w:val="center"/>
            <w:tcPrChange w:id="428"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r>
              <w:rPr>
                <w:rFonts w:cs="Times New Roman"/>
                <w:b w:val="0"/>
                <w:bCs/>
                <w:color w:val="auto"/>
                <w:sz w:val="22"/>
              </w:rPr>
              <w:t>2018</w:t>
            </w:r>
          </w:p>
        </w:tc>
        <w:tc>
          <w:tcPr>
            <w:tcW w:w="1578" w:type="dxa"/>
            <w:shd w:val="clear" w:color="auto" w:fill="auto"/>
            <w:noWrap/>
            <w:vAlign w:val="center"/>
            <w:tcPrChange w:id="429"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Organic</w:t>
            </w:r>
          </w:p>
        </w:tc>
        <w:tc>
          <w:tcPr>
            <w:tcW w:w="1359" w:type="dxa"/>
            <w:shd w:val="clear" w:color="auto" w:fill="auto"/>
            <w:noWrap/>
            <w:vAlign w:val="center"/>
            <w:tcPrChange w:id="430"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Tillering</w:t>
            </w:r>
          </w:p>
        </w:tc>
        <w:tc>
          <w:tcPr>
            <w:tcW w:w="1359" w:type="dxa"/>
            <w:shd w:val="clear" w:color="auto" w:fill="auto"/>
            <w:noWrap/>
            <w:vAlign w:val="center"/>
            <w:tcPrChange w:id="431"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del w:id="432" w:author="genchanghsu" w:date="2023-05-15T17:19:39Z">
              <w:r>
                <w:rPr>
                  <w:rFonts w:cs="Times New Roman"/>
                  <w:color w:val="auto"/>
                  <w:sz w:val="22"/>
                </w:rPr>
                <w:delText>All</w:delText>
              </w:r>
            </w:del>
            <w:ins w:id="433" w:author="genchanghsu" w:date="2023-05-15T17:19:39Z">
              <w:r>
                <w:rPr>
                  <w:rFonts w:cs="Times New Roman"/>
                  <w:color w:val="auto"/>
                  <w:sz w:val="22"/>
                  <w:lang w:val="en-US"/>
                </w:rPr>
                <w:t>Both</w:t>
              </w:r>
            </w:ins>
          </w:p>
        </w:tc>
        <w:tc>
          <w:tcPr>
            <w:tcW w:w="1868" w:type="dxa"/>
            <w:shd w:val="clear" w:color="auto" w:fill="auto"/>
            <w:noWrap/>
            <w:vAlign w:val="center"/>
            <w:tcPrChange w:id="434"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436" w:author="genchanghsu" w:date="2023-05-16T12:56:26Z">
                  <w:rPr>
                    <w:rFonts w:cs="Times New Roman"/>
                    <w:color w:val="auto"/>
                    <w:sz w:val="22"/>
                  </w:rPr>
                </w:rPrChange>
              </w:rPr>
              <w:pPrChange w:id="435"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437" w:author="genchanghsu" w:date="2023-05-16T12:56:26Z">
                  <w:rPr>
                    <w:rFonts w:hint="default" w:ascii="Arial" w:hAnsi="Arial" w:eastAsia="SimSun" w:cs="Arial"/>
                    <w:i w:val="0"/>
                    <w:iCs w:val="0"/>
                    <w:color w:val="000000"/>
                    <w:kern w:val="0"/>
                    <w:sz w:val="28"/>
                    <w:szCs w:val="28"/>
                    <w:u w:val="none"/>
                    <w:lang w:val="en-US" w:eastAsia="zh-CN" w:bidi="ar"/>
                  </w:rPr>
                </w:rPrChange>
              </w:rPr>
              <w:t>0.21 ± 0.04</w:t>
            </w:r>
          </w:p>
        </w:tc>
        <w:tc>
          <w:tcPr>
            <w:tcW w:w="1868" w:type="dxa"/>
            <w:shd w:val="clear" w:color="auto" w:fill="auto"/>
            <w:noWrap/>
            <w:vAlign w:val="center"/>
            <w:tcPrChange w:id="438"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440" w:author="genchanghsu" w:date="2023-05-16T12:56:26Z">
                  <w:rPr>
                    <w:rFonts w:cs="Times New Roman"/>
                    <w:color w:val="auto"/>
                    <w:sz w:val="22"/>
                  </w:rPr>
                </w:rPrChange>
              </w:rPr>
              <w:pPrChange w:id="43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441" w:author="genchanghsu" w:date="2023-05-16T12:56:26Z">
                  <w:rPr>
                    <w:rFonts w:hint="default" w:ascii="Arial" w:hAnsi="Arial" w:eastAsia="SimSun" w:cs="Arial"/>
                    <w:i w:val="0"/>
                    <w:iCs w:val="0"/>
                    <w:color w:val="000000"/>
                    <w:kern w:val="0"/>
                    <w:sz w:val="28"/>
                    <w:szCs w:val="28"/>
                    <w:u w:val="none"/>
                    <w:lang w:val="en-US" w:eastAsia="zh-CN" w:bidi="ar"/>
                  </w:rPr>
                </w:rPrChange>
              </w:rPr>
              <w:t>0.2</w:t>
            </w:r>
            <w:ins w:id="442" w:author="genchanghsu" w:date="2023-05-15T17:27:45Z">
              <w:r>
                <w:rPr>
                  <w:rFonts w:hint="default" w:ascii="Times New Roman" w:hAnsi="Times New Roman" w:cs="Times New Roman" w:eastAsiaTheme="minorEastAsia"/>
                  <w:i w:val="0"/>
                  <w:iCs w:val="0"/>
                  <w:color w:val="auto"/>
                  <w:kern w:val="0"/>
                  <w:sz w:val="22"/>
                  <w:szCs w:val="22"/>
                  <w:u w:val="none"/>
                  <w:lang w:val="en-US" w:eastAsia="zh-CN" w:bidi="ar"/>
                  <w:rPrChange w:id="443"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w:t>
              </w:r>
            </w:ins>
            <w:r>
              <w:rPr>
                <w:rFonts w:hint="default" w:ascii="Times New Roman" w:hAnsi="Times New Roman" w:cs="Times New Roman" w:eastAsiaTheme="minorEastAsia"/>
                <w:i w:val="0"/>
                <w:iCs w:val="0"/>
                <w:color w:val="auto"/>
                <w:kern w:val="0"/>
                <w:sz w:val="22"/>
                <w:szCs w:val="22"/>
                <w:u w:val="none"/>
                <w:lang w:val="en-US" w:eastAsia="zh-CN" w:bidi="ar"/>
                <w:rPrChange w:id="444" w:author="genchanghsu" w:date="2023-05-16T12:56:26Z">
                  <w:rPr>
                    <w:rFonts w:hint="default" w:ascii="Arial" w:hAnsi="Arial" w:eastAsia="SimSun" w:cs="Arial"/>
                    <w:i w:val="0"/>
                    <w:iCs w:val="0"/>
                    <w:color w:val="000000"/>
                    <w:kern w:val="0"/>
                    <w:sz w:val="28"/>
                    <w:szCs w:val="28"/>
                    <w:u w:val="none"/>
                    <w:lang w:val="en-US" w:eastAsia="zh-CN" w:bidi="ar"/>
                  </w:rPr>
                </w:rPrChange>
              </w:rPr>
              <w:t xml:space="preserve"> ± 0.07</w:t>
            </w:r>
          </w:p>
        </w:tc>
        <w:tc>
          <w:tcPr>
            <w:tcW w:w="1869" w:type="dxa"/>
            <w:shd w:val="clear" w:color="auto" w:fill="auto"/>
            <w:noWrap/>
            <w:vAlign w:val="center"/>
            <w:tcPrChange w:id="445"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447" w:author="genchanghsu" w:date="2023-05-16T12:56:26Z">
                  <w:rPr>
                    <w:rFonts w:cs="Times New Roman"/>
                    <w:color w:val="auto"/>
                    <w:sz w:val="22"/>
                  </w:rPr>
                </w:rPrChange>
              </w:rPr>
              <w:pPrChange w:id="446"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448" w:author="genchanghsu" w:date="2023-05-16T12:56:26Z">
                  <w:rPr>
                    <w:rFonts w:hint="default" w:ascii="Arial" w:hAnsi="Arial" w:eastAsia="SimSun" w:cs="Arial"/>
                    <w:i w:val="0"/>
                    <w:iCs w:val="0"/>
                    <w:color w:val="000000"/>
                    <w:kern w:val="0"/>
                    <w:sz w:val="28"/>
                    <w:szCs w:val="28"/>
                    <w:u w:val="none"/>
                    <w:lang w:val="en-US" w:eastAsia="zh-CN" w:bidi="ar"/>
                  </w:rPr>
                </w:rPrChange>
              </w:rPr>
              <w:t>0.54 ± 0.07</w:t>
            </w:r>
          </w:p>
        </w:tc>
        <w:tc>
          <w:tcPr>
            <w:tcW w:w="441" w:type="dxa"/>
            <w:shd w:val="clear" w:color="auto" w:fill="auto"/>
            <w:noWrap/>
            <w:vAlign w:val="center"/>
            <w:tcPrChange w:id="449"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450"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51" w:author="genchanghsu" w:date="2023-05-15T17:23:03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452"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452" w:author="genchanghsu" w:date="2023-05-16T12:55:25Z">
            <w:trPr>
              <w:trHeight w:val="401" w:hRule="atLeast"/>
              <w:jc w:val="center"/>
            </w:trPr>
          </w:trPrChange>
        </w:trPr>
        <w:tc>
          <w:tcPr>
            <w:tcW w:w="743" w:type="dxa"/>
            <w:tcBorders>
              <w:left w:val="nil"/>
              <w:right w:val="nil"/>
            </w:tcBorders>
            <w:shd w:val="clear" w:color="auto" w:fill="auto"/>
            <w:noWrap/>
            <w:vAlign w:val="center"/>
            <w:tcPrChange w:id="453"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454"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455"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456"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457" w:author="genchanghsu" w:date="2023-05-15T17:46:26Z">
              <w:r>
                <w:rPr>
                  <w:rFonts w:hint="default" w:cs="Times New Roman"/>
                  <w:color w:val="auto"/>
                  <w:sz w:val="22"/>
                  <w:lang w:val="en-US"/>
                </w:rPr>
                <w:t>s</w:t>
              </w:r>
            </w:ins>
          </w:p>
        </w:tc>
        <w:tc>
          <w:tcPr>
            <w:tcW w:w="1868" w:type="dxa"/>
            <w:tcBorders>
              <w:right w:val="nil"/>
            </w:tcBorders>
            <w:shd w:val="clear" w:color="auto" w:fill="auto"/>
            <w:noWrap/>
            <w:vAlign w:val="center"/>
            <w:tcPrChange w:id="458"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460" w:author="genchanghsu" w:date="2023-05-16T12:56:26Z">
                  <w:rPr>
                    <w:rFonts w:cs="Times New Roman"/>
                    <w:color w:val="auto"/>
                    <w:sz w:val="22"/>
                  </w:rPr>
                </w:rPrChange>
              </w:rPr>
              <w:pPrChange w:id="45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461" w:author="genchanghsu" w:date="2023-05-16T12:56:26Z">
                  <w:rPr>
                    <w:rFonts w:hint="default" w:ascii="Arial" w:hAnsi="Arial" w:eastAsia="SimSun" w:cs="Arial"/>
                    <w:i w:val="0"/>
                    <w:iCs w:val="0"/>
                    <w:color w:val="000000"/>
                    <w:kern w:val="0"/>
                    <w:sz w:val="28"/>
                    <w:szCs w:val="28"/>
                    <w:u w:val="none"/>
                    <w:lang w:val="en-US" w:eastAsia="zh-CN" w:bidi="ar"/>
                  </w:rPr>
                </w:rPrChange>
              </w:rPr>
              <w:t>0.17 ± 0.03</w:t>
            </w:r>
          </w:p>
        </w:tc>
        <w:tc>
          <w:tcPr>
            <w:tcW w:w="1868" w:type="dxa"/>
            <w:tcBorders>
              <w:right w:val="nil"/>
            </w:tcBorders>
            <w:shd w:val="clear" w:color="auto" w:fill="auto"/>
            <w:noWrap/>
            <w:vAlign w:val="center"/>
            <w:tcPrChange w:id="462"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464" w:author="genchanghsu" w:date="2023-05-16T12:56:26Z">
                  <w:rPr>
                    <w:rFonts w:cs="Times New Roman"/>
                    <w:color w:val="auto"/>
                    <w:sz w:val="22"/>
                  </w:rPr>
                </w:rPrChange>
              </w:rPr>
              <w:pPrChange w:id="46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465" w:author="genchanghsu" w:date="2023-05-16T12:56:26Z">
                  <w:rPr>
                    <w:rFonts w:hint="default" w:ascii="Arial" w:hAnsi="Arial" w:eastAsia="SimSun" w:cs="Arial"/>
                    <w:i w:val="0"/>
                    <w:iCs w:val="0"/>
                    <w:color w:val="000000"/>
                    <w:kern w:val="0"/>
                    <w:sz w:val="28"/>
                    <w:szCs w:val="28"/>
                    <w:u w:val="none"/>
                    <w:lang w:val="en-US" w:eastAsia="zh-CN" w:bidi="ar"/>
                  </w:rPr>
                </w:rPrChange>
              </w:rPr>
              <w:t>0.26 ± 0.08</w:t>
            </w:r>
          </w:p>
        </w:tc>
        <w:tc>
          <w:tcPr>
            <w:tcW w:w="1869" w:type="dxa"/>
            <w:tcBorders>
              <w:right w:val="nil"/>
            </w:tcBorders>
            <w:shd w:val="clear" w:color="auto" w:fill="auto"/>
            <w:noWrap/>
            <w:vAlign w:val="center"/>
            <w:tcPrChange w:id="466"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468" w:author="genchanghsu" w:date="2023-05-16T12:56:26Z">
                  <w:rPr>
                    <w:rFonts w:cs="Times New Roman"/>
                    <w:color w:val="auto"/>
                    <w:sz w:val="22"/>
                  </w:rPr>
                </w:rPrChange>
              </w:rPr>
              <w:pPrChange w:id="467"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469" w:author="genchanghsu" w:date="2023-05-16T12:56:26Z">
                  <w:rPr>
                    <w:rFonts w:hint="default" w:ascii="Arial" w:hAnsi="Arial" w:eastAsia="SimSun" w:cs="Arial"/>
                    <w:i w:val="0"/>
                    <w:iCs w:val="0"/>
                    <w:color w:val="000000"/>
                    <w:kern w:val="0"/>
                    <w:sz w:val="28"/>
                    <w:szCs w:val="28"/>
                    <w:u w:val="none"/>
                    <w:lang w:val="en-US" w:eastAsia="zh-CN" w:bidi="ar"/>
                  </w:rPr>
                </w:rPrChange>
              </w:rPr>
              <w:t>0.54 ± 0.08</w:t>
            </w:r>
          </w:p>
        </w:tc>
        <w:tc>
          <w:tcPr>
            <w:tcW w:w="441" w:type="dxa"/>
            <w:tcBorders>
              <w:right w:val="nil"/>
            </w:tcBorders>
            <w:shd w:val="clear" w:color="auto" w:fill="auto"/>
            <w:noWrap/>
            <w:vAlign w:val="center"/>
            <w:tcPrChange w:id="470"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471"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72" w:author="genchanghsu" w:date="2023-05-15T17:23:03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473"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473" w:author="genchanghsu" w:date="2023-05-16T12:55:25Z">
            <w:trPr>
              <w:trHeight w:val="401" w:hRule="atLeast"/>
              <w:jc w:val="center"/>
            </w:trPr>
          </w:trPrChange>
        </w:trPr>
        <w:tc>
          <w:tcPr>
            <w:tcW w:w="743" w:type="dxa"/>
            <w:shd w:val="clear" w:color="auto" w:fill="auto"/>
            <w:noWrap/>
            <w:vAlign w:val="center"/>
            <w:tcPrChange w:id="474"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475"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476"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477"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478" w:author="genchanghsu" w:date="2023-05-15T17:46:28Z">
              <w:r>
                <w:rPr>
                  <w:rFonts w:hint="default" w:cs="Times New Roman"/>
                  <w:color w:val="auto"/>
                  <w:sz w:val="22"/>
                  <w:lang w:val="en-US"/>
                </w:rPr>
                <w:t>s</w:t>
              </w:r>
            </w:ins>
          </w:p>
        </w:tc>
        <w:tc>
          <w:tcPr>
            <w:tcW w:w="1868" w:type="dxa"/>
            <w:shd w:val="clear" w:color="auto" w:fill="auto"/>
            <w:noWrap/>
            <w:vAlign w:val="center"/>
            <w:tcPrChange w:id="479"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481" w:author="genchanghsu" w:date="2023-05-16T12:56:26Z">
                  <w:rPr>
                    <w:rFonts w:cs="Times New Roman"/>
                    <w:color w:val="auto"/>
                    <w:sz w:val="22"/>
                  </w:rPr>
                </w:rPrChange>
              </w:rPr>
              <w:pPrChange w:id="48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482" w:author="genchanghsu" w:date="2023-05-16T12:56:26Z">
                  <w:rPr>
                    <w:rFonts w:hint="default" w:ascii="Arial" w:hAnsi="Arial" w:eastAsia="SimSun" w:cs="Arial"/>
                    <w:i w:val="0"/>
                    <w:iCs w:val="0"/>
                    <w:color w:val="000000"/>
                    <w:kern w:val="0"/>
                    <w:sz w:val="28"/>
                    <w:szCs w:val="28"/>
                    <w:u w:val="none"/>
                    <w:lang w:val="en-US" w:eastAsia="zh-CN" w:bidi="ar"/>
                  </w:rPr>
                </w:rPrChange>
              </w:rPr>
              <w:t>0.9</w:t>
            </w:r>
            <w:ins w:id="483" w:author="genchanghsu" w:date="2023-05-15T17:27:41Z">
              <w:r>
                <w:rPr>
                  <w:rFonts w:hint="default" w:ascii="Times New Roman" w:hAnsi="Times New Roman" w:cs="Times New Roman" w:eastAsiaTheme="minorEastAsia"/>
                  <w:i w:val="0"/>
                  <w:iCs w:val="0"/>
                  <w:color w:val="auto"/>
                  <w:kern w:val="0"/>
                  <w:sz w:val="22"/>
                  <w:szCs w:val="22"/>
                  <w:u w:val="none"/>
                  <w:lang w:val="en-US" w:eastAsia="zh-CN" w:bidi="ar"/>
                  <w:rPrChange w:id="484"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w:t>
              </w:r>
            </w:ins>
            <w:r>
              <w:rPr>
                <w:rFonts w:hint="default" w:ascii="Times New Roman" w:hAnsi="Times New Roman" w:cs="Times New Roman" w:eastAsiaTheme="minorEastAsia"/>
                <w:i w:val="0"/>
                <w:iCs w:val="0"/>
                <w:color w:val="auto"/>
                <w:kern w:val="0"/>
                <w:sz w:val="22"/>
                <w:szCs w:val="22"/>
                <w:u w:val="none"/>
                <w:lang w:val="en-US" w:eastAsia="zh-CN" w:bidi="ar"/>
                <w:rPrChange w:id="485" w:author="genchanghsu" w:date="2023-05-16T12:56:26Z">
                  <w:rPr>
                    <w:rFonts w:hint="default" w:ascii="Arial" w:hAnsi="Arial" w:eastAsia="SimSun" w:cs="Arial"/>
                    <w:i w:val="0"/>
                    <w:iCs w:val="0"/>
                    <w:color w:val="000000"/>
                    <w:kern w:val="0"/>
                    <w:sz w:val="28"/>
                    <w:szCs w:val="28"/>
                    <w:u w:val="none"/>
                    <w:lang w:val="en-US" w:eastAsia="zh-CN" w:bidi="ar"/>
                  </w:rPr>
                </w:rPrChange>
              </w:rPr>
              <w:t xml:space="preserve"> ± 0.02</w:t>
            </w:r>
          </w:p>
        </w:tc>
        <w:tc>
          <w:tcPr>
            <w:tcW w:w="1868" w:type="dxa"/>
            <w:shd w:val="clear" w:color="auto" w:fill="auto"/>
            <w:noWrap/>
            <w:vAlign w:val="center"/>
            <w:tcPrChange w:id="486"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488" w:author="genchanghsu" w:date="2023-05-16T12:56:26Z">
                  <w:rPr>
                    <w:rFonts w:cs="Times New Roman"/>
                    <w:color w:val="auto"/>
                    <w:sz w:val="22"/>
                  </w:rPr>
                </w:rPrChange>
              </w:rPr>
              <w:pPrChange w:id="487"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489" w:author="genchanghsu" w:date="2023-05-16T12:56:26Z">
                  <w:rPr>
                    <w:rFonts w:hint="default" w:ascii="Arial" w:hAnsi="Arial" w:eastAsia="SimSun" w:cs="Arial"/>
                    <w:i w:val="0"/>
                    <w:iCs w:val="0"/>
                    <w:color w:val="000000"/>
                    <w:kern w:val="0"/>
                    <w:sz w:val="28"/>
                    <w:szCs w:val="28"/>
                    <w:u w:val="none"/>
                    <w:lang w:val="en-US" w:eastAsia="zh-CN" w:bidi="ar"/>
                  </w:rPr>
                </w:rPrChange>
              </w:rPr>
              <w:t>0.01 ± 0</w:t>
            </w:r>
            <w:ins w:id="490" w:author="genchanghsu" w:date="2023-05-15T17:24:11Z">
              <w:r>
                <w:rPr>
                  <w:rFonts w:hint="default" w:ascii="Times New Roman" w:hAnsi="Times New Roman" w:cs="Times New Roman" w:eastAsiaTheme="minorEastAsia"/>
                  <w:i w:val="0"/>
                  <w:iCs w:val="0"/>
                  <w:color w:val="auto"/>
                  <w:kern w:val="0"/>
                  <w:sz w:val="22"/>
                  <w:szCs w:val="22"/>
                  <w:u w:val="none"/>
                  <w:lang w:val="en-US" w:eastAsia="zh-CN" w:bidi="ar"/>
                  <w:rPrChange w:id="491"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9" w:type="dxa"/>
            <w:shd w:val="clear" w:color="auto" w:fill="auto"/>
            <w:noWrap/>
            <w:vAlign w:val="center"/>
            <w:tcPrChange w:id="492"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494" w:author="genchanghsu" w:date="2023-05-16T12:56:26Z">
                  <w:rPr>
                    <w:rFonts w:cs="Times New Roman"/>
                    <w:color w:val="auto"/>
                    <w:sz w:val="22"/>
                  </w:rPr>
                </w:rPrChange>
              </w:rPr>
              <w:pPrChange w:id="49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495" w:author="genchanghsu" w:date="2023-05-16T12:56:26Z">
                  <w:rPr>
                    <w:rFonts w:hint="default" w:ascii="Arial" w:hAnsi="Arial" w:eastAsia="SimSun" w:cs="Arial"/>
                    <w:i w:val="0"/>
                    <w:iCs w:val="0"/>
                    <w:color w:val="000000"/>
                    <w:kern w:val="0"/>
                    <w:sz w:val="28"/>
                    <w:szCs w:val="28"/>
                    <w:u w:val="none"/>
                    <w:lang w:val="en-US" w:eastAsia="zh-CN" w:bidi="ar"/>
                  </w:rPr>
                </w:rPrChange>
              </w:rPr>
              <w:t>0.04 ± 0.01</w:t>
            </w:r>
          </w:p>
        </w:tc>
        <w:tc>
          <w:tcPr>
            <w:tcW w:w="441" w:type="dxa"/>
            <w:shd w:val="clear" w:color="auto" w:fill="auto"/>
            <w:noWrap/>
            <w:vAlign w:val="center"/>
            <w:tcPrChange w:id="496"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497"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498" w:author="genchanghsu" w:date="2023-05-15T17:23:03Z">
                  <w:rPr>
                    <w:rFonts w:hint="default" w:ascii="Arial" w:hAnsi="Arial" w:eastAsia="SimSun" w:cs="Arial"/>
                    <w:i w:val="0"/>
                    <w:iCs w:val="0"/>
                    <w:color w:val="000000"/>
                    <w:kern w:val="0"/>
                    <w:sz w:val="28"/>
                    <w:szCs w:val="28"/>
                    <w:u w:val="none"/>
                    <w:lang w:val="en-US" w:eastAsia="zh-CN" w:bidi="ar"/>
                  </w:rPr>
                </w:rPrChange>
              </w:rPr>
              <w:t>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499"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499" w:author="genchanghsu" w:date="2023-05-16T12:55:25Z">
            <w:trPr>
              <w:trHeight w:val="401" w:hRule="atLeast"/>
              <w:jc w:val="center"/>
            </w:trPr>
          </w:trPrChange>
        </w:trPr>
        <w:tc>
          <w:tcPr>
            <w:tcW w:w="743" w:type="dxa"/>
            <w:tcBorders>
              <w:left w:val="nil"/>
              <w:right w:val="nil"/>
            </w:tcBorders>
            <w:shd w:val="clear" w:color="auto" w:fill="auto"/>
            <w:noWrap/>
            <w:vAlign w:val="center"/>
            <w:tcPrChange w:id="500"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501"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502"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Flowering</w:t>
            </w:r>
          </w:p>
        </w:tc>
        <w:tc>
          <w:tcPr>
            <w:tcW w:w="1359" w:type="dxa"/>
            <w:tcBorders>
              <w:right w:val="nil"/>
            </w:tcBorders>
            <w:shd w:val="clear" w:color="auto" w:fill="auto"/>
            <w:noWrap/>
            <w:vAlign w:val="center"/>
            <w:tcPrChange w:id="503"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del w:id="504" w:author="genchanghsu" w:date="2023-05-15T17:19:40Z">
              <w:r>
                <w:rPr>
                  <w:rFonts w:cs="Times New Roman"/>
                  <w:color w:val="auto"/>
                  <w:sz w:val="22"/>
                </w:rPr>
                <w:delText>All</w:delText>
              </w:r>
            </w:del>
            <w:ins w:id="505" w:author="genchanghsu" w:date="2023-05-15T17:19:40Z">
              <w:r>
                <w:rPr>
                  <w:rFonts w:cs="Times New Roman"/>
                  <w:color w:val="auto"/>
                  <w:sz w:val="22"/>
                  <w:lang w:val="en-US"/>
                </w:rPr>
                <w:t>Both</w:t>
              </w:r>
            </w:ins>
          </w:p>
        </w:tc>
        <w:tc>
          <w:tcPr>
            <w:tcW w:w="1868" w:type="dxa"/>
            <w:tcBorders>
              <w:right w:val="nil"/>
            </w:tcBorders>
            <w:shd w:val="clear" w:color="auto" w:fill="auto"/>
            <w:noWrap/>
            <w:vAlign w:val="center"/>
            <w:tcPrChange w:id="506"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508" w:author="genchanghsu" w:date="2023-05-16T12:56:26Z">
                  <w:rPr>
                    <w:rFonts w:cs="Times New Roman"/>
                    <w:color w:val="auto"/>
                    <w:sz w:val="22"/>
                  </w:rPr>
                </w:rPrChange>
              </w:rPr>
              <w:pPrChange w:id="507"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09" w:author="genchanghsu" w:date="2023-05-16T12:56:26Z">
                  <w:rPr>
                    <w:rFonts w:hint="default" w:ascii="Arial" w:hAnsi="Arial" w:eastAsia="SimSun" w:cs="Arial"/>
                    <w:i w:val="0"/>
                    <w:iCs w:val="0"/>
                    <w:color w:val="000000"/>
                    <w:kern w:val="0"/>
                    <w:sz w:val="28"/>
                    <w:szCs w:val="28"/>
                    <w:u w:val="none"/>
                    <w:lang w:val="en-US" w:eastAsia="zh-CN" w:bidi="ar"/>
                  </w:rPr>
                </w:rPrChange>
              </w:rPr>
              <w:t>0.79 ± 0.04</w:t>
            </w:r>
          </w:p>
        </w:tc>
        <w:tc>
          <w:tcPr>
            <w:tcW w:w="1868" w:type="dxa"/>
            <w:tcBorders>
              <w:right w:val="nil"/>
            </w:tcBorders>
            <w:shd w:val="clear" w:color="auto" w:fill="auto"/>
            <w:noWrap/>
            <w:vAlign w:val="center"/>
            <w:tcPrChange w:id="510"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512" w:author="genchanghsu" w:date="2023-05-16T12:56:26Z">
                  <w:rPr>
                    <w:rFonts w:cs="Times New Roman"/>
                    <w:color w:val="auto"/>
                    <w:sz w:val="22"/>
                  </w:rPr>
                </w:rPrChange>
              </w:rPr>
              <w:pPrChange w:id="511"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13" w:author="genchanghsu" w:date="2023-05-16T12:56:26Z">
                  <w:rPr>
                    <w:rFonts w:hint="default" w:ascii="Arial" w:hAnsi="Arial" w:eastAsia="SimSun" w:cs="Arial"/>
                    <w:i w:val="0"/>
                    <w:iCs w:val="0"/>
                    <w:color w:val="000000"/>
                    <w:kern w:val="0"/>
                    <w:sz w:val="28"/>
                    <w:szCs w:val="28"/>
                    <w:u w:val="none"/>
                    <w:lang w:val="en-US" w:eastAsia="zh-CN" w:bidi="ar"/>
                  </w:rPr>
                </w:rPrChange>
              </w:rPr>
              <w:t>0.14 ± 0.04</w:t>
            </w:r>
          </w:p>
        </w:tc>
        <w:tc>
          <w:tcPr>
            <w:tcW w:w="1869" w:type="dxa"/>
            <w:tcBorders>
              <w:right w:val="nil"/>
            </w:tcBorders>
            <w:shd w:val="clear" w:color="auto" w:fill="auto"/>
            <w:noWrap/>
            <w:vAlign w:val="center"/>
            <w:tcPrChange w:id="514"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516" w:author="genchanghsu" w:date="2023-05-16T12:56:26Z">
                  <w:rPr>
                    <w:rFonts w:cs="Times New Roman"/>
                    <w:color w:val="auto"/>
                    <w:sz w:val="22"/>
                  </w:rPr>
                </w:rPrChange>
              </w:rPr>
              <w:pPrChange w:id="515"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17" w:author="genchanghsu" w:date="2023-05-16T12:56:26Z">
                  <w:rPr>
                    <w:rFonts w:hint="default" w:ascii="Arial" w:hAnsi="Arial" w:eastAsia="SimSun" w:cs="Arial"/>
                    <w:i w:val="0"/>
                    <w:iCs w:val="0"/>
                    <w:color w:val="000000"/>
                    <w:kern w:val="0"/>
                    <w:sz w:val="28"/>
                    <w:szCs w:val="28"/>
                    <w:u w:val="none"/>
                    <w:lang w:val="en-US" w:eastAsia="zh-CN" w:bidi="ar"/>
                  </w:rPr>
                </w:rPrChange>
              </w:rPr>
              <w:t>0.04 ± 0.01</w:t>
            </w:r>
          </w:p>
        </w:tc>
        <w:tc>
          <w:tcPr>
            <w:tcW w:w="441" w:type="dxa"/>
            <w:tcBorders>
              <w:right w:val="nil"/>
            </w:tcBorders>
            <w:shd w:val="clear" w:color="auto" w:fill="auto"/>
            <w:noWrap/>
            <w:vAlign w:val="center"/>
            <w:tcPrChange w:id="518"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519"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20" w:author="genchanghsu" w:date="2023-05-15T17:23:03Z">
                  <w:rPr>
                    <w:rFonts w:hint="default" w:ascii="Arial" w:hAnsi="Arial" w:eastAsia="SimSun" w:cs="Arial"/>
                    <w:i w:val="0"/>
                    <w:iCs w:val="0"/>
                    <w:color w:val="000000"/>
                    <w:kern w:val="0"/>
                    <w:sz w:val="28"/>
                    <w:szCs w:val="28"/>
                    <w:u w:val="none"/>
                    <w:lang w:val="en-US" w:eastAsia="zh-CN" w:bidi="ar"/>
                  </w:rPr>
                </w:rPrChange>
              </w:rPr>
              <w:t>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521"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521" w:author="genchanghsu" w:date="2023-05-16T12:55:25Z">
            <w:trPr>
              <w:trHeight w:val="401" w:hRule="atLeast"/>
              <w:jc w:val="center"/>
            </w:trPr>
          </w:trPrChange>
        </w:trPr>
        <w:tc>
          <w:tcPr>
            <w:tcW w:w="743" w:type="dxa"/>
            <w:shd w:val="clear" w:color="auto" w:fill="auto"/>
            <w:noWrap/>
            <w:vAlign w:val="center"/>
            <w:tcPrChange w:id="522"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523"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524"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525"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526" w:author="genchanghsu" w:date="2023-05-15T17:46:29Z">
              <w:r>
                <w:rPr>
                  <w:rFonts w:hint="default" w:cs="Times New Roman"/>
                  <w:color w:val="auto"/>
                  <w:sz w:val="22"/>
                  <w:lang w:val="en-US"/>
                </w:rPr>
                <w:t>s</w:t>
              </w:r>
            </w:ins>
          </w:p>
        </w:tc>
        <w:tc>
          <w:tcPr>
            <w:tcW w:w="1868" w:type="dxa"/>
            <w:shd w:val="clear" w:color="auto" w:fill="auto"/>
            <w:noWrap/>
            <w:vAlign w:val="center"/>
            <w:tcPrChange w:id="527"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529" w:author="genchanghsu" w:date="2023-05-16T12:56:26Z">
                  <w:rPr>
                    <w:rFonts w:cs="Times New Roman"/>
                    <w:color w:val="auto"/>
                    <w:sz w:val="22"/>
                  </w:rPr>
                </w:rPrChange>
              </w:rPr>
              <w:pPrChange w:id="52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30" w:author="genchanghsu" w:date="2023-05-16T12:56:26Z">
                  <w:rPr>
                    <w:rFonts w:hint="default" w:ascii="Arial" w:hAnsi="Arial" w:eastAsia="SimSun" w:cs="Arial"/>
                    <w:i w:val="0"/>
                    <w:iCs w:val="0"/>
                    <w:color w:val="000000"/>
                    <w:kern w:val="0"/>
                    <w:sz w:val="28"/>
                    <w:szCs w:val="28"/>
                    <w:u w:val="none"/>
                    <w:lang w:val="en-US" w:eastAsia="zh-CN" w:bidi="ar"/>
                  </w:rPr>
                </w:rPrChange>
              </w:rPr>
              <w:t>0.74 ± 0.07</w:t>
            </w:r>
          </w:p>
        </w:tc>
        <w:tc>
          <w:tcPr>
            <w:tcW w:w="1868" w:type="dxa"/>
            <w:shd w:val="clear" w:color="auto" w:fill="auto"/>
            <w:noWrap/>
            <w:vAlign w:val="center"/>
            <w:tcPrChange w:id="531"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533" w:author="genchanghsu" w:date="2023-05-16T12:56:26Z">
                  <w:rPr>
                    <w:rFonts w:cs="Times New Roman"/>
                    <w:color w:val="auto"/>
                    <w:sz w:val="22"/>
                  </w:rPr>
                </w:rPrChange>
              </w:rPr>
              <w:pPrChange w:id="53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34" w:author="genchanghsu" w:date="2023-05-16T12:56:26Z">
                  <w:rPr>
                    <w:rFonts w:hint="default" w:ascii="Arial" w:hAnsi="Arial" w:eastAsia="SimSun" w:cs="Arial"/>
                    <w:i w:val="0"/>
                    <w:iCs w:val="0"/>
                    <w:color w:val="000000"/>
                    <w:kern w:val="0"/>
                    <w:sz w:val="28"/>
                    <w:szCs w:val="28"/>
                    <w:u w:val="none"/>
                    <w:lang w:val="en-US" w:eastAsia="zh-CN" w:bidi="ar"/>
                  </w:rPr>
                </w:rPrChange>
              </w:rPr>
              <w:t>0.18 ± 0.07</w:t>
            </w:r>
          </w:p>
        </w:tc>
        <w:tc>
          <w:tcPr>
            <w:tcW w:w="1869" w:type="dxa"/>
            <w:shd w:val="clear" w:color="auto" w:fill="auto"/>
            <w:noWrap/>
            <w:vAlign w:val="center"/>
            <w:tcPrChange w:id="535"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537" w:author="genchanghsu" w:date="2023-05-16T12:56:26Z">
                  <w:rPr>
                    <w:rFonts w:cs="Times New Roman"/>
                    <w:color w:val="auto"/>
                    <w:sz w:val="22"/>
                  </w:rPr>
                </w:rPrChange>
              </w:rPr>
              <w:pPrChange w:id="536"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38" w:author="genchanghsu" w:date="2023-05-16T12:56:26Z">
                  <w:rPr>
                    <w:rFonts w:hint="default" w:ascii="Arial" w:hAnsi="Arial" w:eastAsia="SimSun" w:cs="Arial"/>
                    <w:i w:val="0"/>
                    <w:iCs w:val="0"/>
                    <w:color w:val="000000"/>
                    <w:kern w:val="0"/>
                    <w:sz w:val="28"/>
                    <w:szCs w:val="28"/>
                    <w:u w:val="none"/>
                    <w:lang w:val="en-US" w:eastAsia="zh-CN" w:bidi="ar"/>
                  </w:rPr>
                </w:rPrChange>
              </w:rPr>
              <w:t>0.04 ± 0.01</w:t>
            </w:r>
          </w:p>
        </w:tc>
        <w:tc>
          <w:tcPr>
            <w:tcW w:w="441" w:type="dxa"/>
            <w:shd w:val="clear" w:color="auto" w:fill="auto"/>
            <w:noWrap/>
            <w:vAlign w:val="center"/>
            <w:tcPrChange w:id="539"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540"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41" w:author="genchanghsu" w:date="2023-05-15T17:23:03Z">
                  <w:rPr>
                    <w:rFonts w:hint="default" w:ascii="Arial" w:hAnsi="Arial" w:eastAsia="SimSun" w:cs="Arial"/>
                    <w:i w:val="0"/>
                    <w:iCs w:val="0"/>
                    <w:color w:val="000000"/>
                    <w:kern w:val="0"/>
                    <w:sz w:val="28"/>
                    <w:szCs w:val="28"/>
                    <w:u w:val="none"/>
                    <w:lang w:val="en-US" w:eastAsia="zh-CN" w:bidi="ar"/>
                  </w:rPr>
                </w:rPrChange>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542"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542" w:author="genchanghsu" w:date="2023-05-16T12:55:25Z">
            <w:trPr>
              <w:trHeight w:val="401" w:hRule="atLeast"/>
              <w:jc w:val="center"/>
            </w:trPr>
          </w:trPrChange>
        </w:trPr>
        <w:tc>
          <w:tcPr>
            <w:tcW w:w="743" w:type="dxa"/>
            <w:tcBorders>
              <w:left w:val="nil"/>
              <w:right w:val="nil"/>
            </w:tcBorders>
            <w:shd w:val="clear" w:color="auto" w:fill="auto"/>
            <w:noWrap/>
            <w:vAlign w:val="center"/>
            <w:tcPrChange w:id="543"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544"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545"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546"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547" w:author="genchanghsu" w:date="2023-05-15T17:46:31Z">
              <w:r>
                <w:rPr>
                  <w:rFonts w:hint="default" w:cs="Times New Roman"/>
                  <w:color w:val="auto"/>
                  <w:sz w:val="22"/>
                  <w:lang w:val="en-US"/>
                </w:rPr>
                <w:t>s</w:t>
              </w:r>
            </w:ins>
          </w:p>
        </w:tc>
        <w:tc>
          <w:tcPr>
            <w:tcW w:w="1868" w:type="dxa"/>
            <w:tcBorders>
              <w:right w:val="nil"/>
            </w:tcBorders>
            <w:shd w:val="clear" w:color="auto" w:fill="auto"/>
            <w:noWrap/>
            <w:vAlign w:val="center"/>
            <w:tcPrChange w:id="548"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550" w:author="genchanghsu" w:date="2023-05-16T12:56:26Z">
                  <w:rPr>
                    <w:rFonts w:cs="Times New Roman"/>
                    <w:color w:val="auto"/>
                    <w:sz w:val="22"/>
                  </w:rPr>
                </w:rPrChange>
              </w:rPr>
              <w:pPrChange w:id="54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51" w:author="genchanghsu" w:date="2023-05-16T12:56:26Z">
                  <w:rPr>
                    <w:rFonts w:hint="default" w:ascii="Arial" w:hAnsi="Arial" w:eastAsia="SimSun" w:cs="Arial"/>
                    <w:i w:val="0"/>
                    <w:iCs w:val="0"/>
                    <w:color w:val="000000"/>
                    <w:kern w:val="0"/>
                    <w:sz w:val="28"/>
                    <w:szCs w:val="28"/>
                    <w:u w:val="none"/>
                    <w:lang w:val="en-US" w:eastAsia="zh-CN" w:bidi="ar"/>
                  </w:rPr>
                </w:rPrChange>
              </w:rPr>
              <w:t>0.89 ± 0.01</w:t>
            </w:r>
          </w:p>
        </w:tc>
        <w:tc>
          <w:tcPr>
            <w:tcW w:w="1868" w:type="dxa"/>
            <w:tcBorders>
              <w:right w:val="nil"/>
            </w:tcBorders>
            <w:shd w:val="clear" w:color="auto" w:fill="auto"/>
            <w:noWrap/>
            <w:vAlign w:val="center"/>
            <w:tcPrChange w:id="552"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554" w:author="genchanghsu" w:date="2023-05-16T12:56:26Z">
                  <w:rPr>
                    <w:rFonts w:cs="Times New Roman"/>
                    <w:color w:val="auto"/>
                    <w:sz w:val="22"/>
                  </w:rPr>
                </w:rPrChange>
              </w:rPr>
              <w:pPrChange w:id="55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55" w:author="genchanghsu" w:date="2023-05-16T12:56:26Z">
                  <w:rPr>
                    <w:rFonts w:hint="default" w:ascii="Arial" w:hAnsi="Arial" w:eastAsia="SimSun" w:cs="Arial"/>
                    <w:i w:val="0"/>
                    <w:iCs w:val="0"/>
                    <w:color w:val="000000"/>
                    <w:kern w:val="0"/>
                    <w:sz w:val="28"/>
                    <w:szCs w:val="28"/>
                    <w:u w:val="none"/>
                    <w:lang w:val="en-US" w:eastAsia="zh-CN" w:bidi="ar"/>
                  </w:rPr>
                </w:rPrChange>
              </w:rPr>
              <w:t>0.02 ± 0</w:t>
            </w:r>
            <w:ins w:id="556" w:author="genchanghsu" w:date="2023-05-15T17:24:13Z">
              <w:r>
                <w:rPr>
                  <w:rFonts w:hint="default" w:ascii="Times New Roman" w:hAnsi="Times New Roman" w:cs="Times New Roman" w:eastAsiaTheme="minorEastAsia"/>
                  <w:i w:val="0"/>
                  <w:iCs w:val="0"/>
                  <w:color w:val="auto"/>
                  <w:kern w:val="0"/>
                  <w:sz w:val="22"/>
                  <w:szCs w:val="22"/>
                  <w:u w:val="none"/>
                  <w:lang w:val="en-US" w:eastAsia="zh-CN" w:bidi="ar"/>
                  <w:rPrChange w:id="557"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9" w:type="dxa"/>
            <w:tcBorders>
              <w:right w:val="nil"/>
            </w:tcBorders>
            <w:shd w:val="clear" w:color="auto" w:fill="auto"/>
            <w:noWrap/>
            <w:vAlign w:val="center"/>
            <w:tcPrChange w:id="558"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560" w:author="genchanghsu" w:date="2023-05-16T12:56:26Z">
                  <w:rPr>
                    <w:rFonts w:cs="Times New Roman"/>
                    <w:color w:val="auto"/>
                    <w:sz w:val="22"/>
                  </w:rPr>
                </w:rPrChange>
              </w:rPr>
              <w:pPrChange w:id="55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61" w:author="genchanghsu" w:date="2023-05-16T12:56:26Z">
                  <w:rPr>
                    <w:rFonts w:hint="default" w:ascii="Arial" w:hAnsi="Arial" w:eastAsia="SimSun" w:cs="Arial"/>
                    <w:i w:val="0"/>
                    <w:iCs w:val="0"/>
                    <w:color w:val="000000"/>
                    <w:kern w:val="0"/>
                    <w:sz w:val="28"/>
                    <w:szCs w:val="28"/>
                    <w:u w:val="none"/>
                    <w:lang w:val="en-US" w:eastAsia="zh-CN" w:bidi="ar"/>
                  </w:rPr>
                </w:rPrChange>
              </w:rPr>
              <w:t>0.04 ± 0.01</w:t>
            </w:r>
          </w:p>
        </w:tc>
        <w:tc>
          <w:tcPr>
            <w:tcW w:w="441" w:type="dxa"/>
            <w:tcBorders>
              <w:right w:val="nil"/>
            </w:tcBorders>
            <w:shd w:val="clear" w:color="auto" w:fill="auto"/>
            <w:noWrap/>
            <w:vAlign w:val="center"/>
            <w:tcPrChange w:id="562"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563"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64" w:author="genchanghsu" w:date="2023-05-15T17:23:03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565"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565" w:author="genchanghsu" w:date="2023-05-16T12:55:25Z">
            <w:trPr>
              <w:trHeight w:val="401" w:hRule="atLeast"/>
              <w:jc w:val="center"/>
            </w:trPr>
          </w:trPrChange>
        </w:trPr>
        <w:tc>
          <w:tcPr>
            <w:tcW w:w="743" w:type="dxa"/>
            <w:shd w:val="clear" w:color="auto" w:fill="auto"/>
            <w:noWrap/>
            <w:vAlign w:val="center"/>
            <w:tcPrChange w:id="566"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567"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568"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Ripening</w:t>
            </w:r>
          </w:p>
        </w:tc>
        <w:tc>
          <w:tcPr>
            <w:tcW w:w="1359" w:type="dxa"/>
            <w:shd w:val="clear" w:color="auto" w:fill="auto"/>
            <w:noWrap/>
            <w:vAlign w:val="center"/>
            <w:tcPrChange w:id="569"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del w:id="570" w:author="genchanghsu" w:date="2023-05-15T17:19:40Z">
              <w:r>
                <w:rPr>
                  <w:rFonts w:cs="Times New Roman"/>
                  <w:color w:val="auto"/>
                  <w:sz w:val="22"/>
                </w:rPr>
                <w:delText>All</w:delText>
              </w:r>
            </w:del>
            <w:ins w:id="571" w:author="genchanghsu" w:date="2023-05-15T17:19:40Z">
              <w:r>
                <w:rPr>
                  <w:rFonts w:cs="Times New Roman"/>
                  <w:color w:val="auto"/>
                  <w:sz w:val="22"/>
                  <w:lang w:val="en-US"/>
                </w:rPr>
                <w:t>Both</w:t>
              </w:r>
            </w:ins>
          </w:p>
        </w:tc>
        <w:tc>
          <w:tcPr>
            <w:tcW w:w="1868" w:type="dxa"/>
            <w:shd w:val="clear" w:color="auto" w:fill="auto"/>
            <w:noWrap/>
            <w:vAlign w:val="center"/>
            <w:tcPrChange w:id="572"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574" w:author="genchanghsu" w:date="2023-05-16T12:56:26Z">
                  <w:rPr>
                    <w:rFonts w:cs="Times New Roman"/>
                    <w:color w:val="auto"/>
                    <w:sz w:val="22"/>
                  </w:rPr>
                </w:rPrChange>
              </w:rPr>
              <w:pPrChange w:id="57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75" w:author="genchanghsu" w:date="2023-05-16T12:56:26Z">
                  <w:rPr>
                    <w:rFonts w:hint="default" w:ascii="Arial" w:hAnsi="Arial" w:eastAsia="SimSun" w:cs="Arial"/>
                    <w:i w:val="0"/>
                    <w:iCs w:val="0"/>
                    <w:color w:val="000000"/>
                    <w:kern w:val="0"/>
                    <w:sz w:val="28"/>
                    <w:szCs w:val="28"/>
                    <w:u w:val="none"/>
                    <w:lang w:val="en-US" w:eastAsia="zh-CN" w:bidi="ar"/>
                  </w:rPr>
                </w:rPrChange>
              </w:rPr>
              <w:t>0.95 ± 0.01</w:t>
            </w:r>
          </w:p>
        </w:tc>
        <w:tc>
          <w:tcPr>
            <w:tcW w:w="1868" w:type="dxa"/>
            <w:shd w:val="clear" w:color="auto" w:fill="auto"/>
            <w:noWrap/>
            <w:vAlign w:val="center"/>
            <w:tcPrChange w:id="576"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578" w:author="genchanghsu" w:date="2023-05-16T12:56:26Z">
                  <w:rPr>
                    <w:rFonts w:cs="Times New Roman"/>
                    <w:color w:val="auto"/>
                    <w:sz w:val="22"/>
                  </w:rPr>
                </w:rPrChange>
              </w:rPr>
              <w:pPrChange w:id="577"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79" w:author="genchanghsu" w:date="2023-05-16T12:56:26Z">
                  <w:rPr>
                    <w:rFonts w:hint="default" w:ascii="Arial" w:hAnsi="Arial" w:eastAsia="SimSun" w:cs="Arial"/>
                    <w:i w:val="0"/>
                    <w:iCs w:val="0"/>
                    <w:color w:val="000000"/>
                    <w:kern w:val="0"/>
                    <w:sz w:val="28"/>
                    <w:szCs w:val="28"/>
                    <w:u w:val="none"/>
                    <w:lang w:val="en-US" w:eastAsia="zh-CN" w:bidi="ar"/>
                  </w:rPr>
                </w:rPrChange>
              </w:rPr>
              <w:t>0.03 ± 0.01</w:t>
            </w:r>
          </w:p>
        </w:tc>
        <w:tc>
          <w:tcPr>
            <w:tcW w:w="1869" w:type="dxa"/>
            <w:shd w:val="clear" w:color="auto" w:fill="auto"/>
            <w:noWrap/>
            <w:vAlign w:val="center"/>
            <w:tcPrChange w:id="580"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582" w:author="genchanghsu" w:date="2023-05-16T12:56:26Z">
                  <w:rPr>
                    <w:rFonts w:cs="Times New Roman"/>
                    <w:color w:val="auto"/>
                    <w:sz w:val="22"/>
                  </w:rPr>
                </w:rPrChange>
              </w:rPr>
              <w:pPrChange w:id="581"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83" w:author="genchanghsu" w:date="2023-05-16T12:56:26Z">
                  <w:rPr>
                    <w:rFonts w:hint="default" w:ascii="Arial" w:hAnsi="Arial" w:eastAsia="SimSun" w:cs="Arial"/>
                    <w:i w:val="0"/>
                    <w:iCs w:val="0"/>
                    <w:color w:val="000000"/>
                    <w:kern w:val="0"/>
                    <w:sz w:val="28"/>
                    <w:szCs w:val="28"/>
                    <w:u w:val="none"/>
                    <w:lang w:val="en-US" w:eastAsia="zh-CN" w:bidi="ar"/>
                  </w:rPr>
                </w:rPrChange>
              </w:rPr>
              <w:t>0.01 ± 0</w:t>
            </w:r>
            <w:ins w:id="584" w:author="genchanghsu" w:date="2023-05-15T17:28:01Z">
              <w:r>
                <w:rPr>
                  <w:rFonts w:hint="default" w:ascii="Times New Roman" w:hAnsi="Times New Roman" w:cs="Times New Roman" w:eastAsiaTheme="minorEastAsia"/>
                  <w:i w:val="0"/>
                  <w:iCs w:val="0"/>
                  <w:color w:val="auto"/>
                  <w:kern w:val="0"/>
                  <w:sz w:val="22"/>
                  <w:szCs w:val="22"/>
                  <w:u w:val="none"/>
                  <w:lang w:val="en-US" w:eastAsia="zh-CN" w:bidi="ar"/>
                  <w:rPrChange w:id="585"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shd w:val="clear" w:color="auto" w:fill="auto"/>
            <w:noWrap/>
            <w:vAlign w:val="center"/>
            <w:tcPrChange w:id="586"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587"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588" w:author="genchanghsu" w:date="2023-05-15T17:23:03Z">
                  <w:rPr>
                    <w:rFonts w:hint="default" w:ascii="Arial" w:hAnsi="Arial" w:eastAsia="SimSun" w:cs="Arial"/>
                    <w:i w:val="0"/>
                    <w:iCs w:val="0"/>
                    <w:color w:val="000000"/>
                    <w:kern w:val="0"/>
                    <w:sz w:val="28"/>
                    <w:szCs w:val="28"/>
                    <w:u w:val="none"/>
                    <w:lang w:val="en-US" w:eastAsia="zh-CN" w:bidi="ar"/>
                  </w:rPr>
                </w:rPrChange>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589"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589" w:author="genchanghsu" w:date="2023-05-16T12:55:25Z">
            <w:trPr>
              <w:trHeight w:val="401" w:hRule="atLeast"/>
              <w:jc w:val="center"/>
            </w:trPr>
          </w:trPrChange>
        </w:trPr>
        <w:tc>
          <w:tcPr>
            <w:tcW w:w="743" w:type="dxa"/>
            <w:tcBorders>
              <w:left w:val="nil"/>
              <w:right w:val="nil"/>
            </w:tcBorders>
            <w:shd w:val="clear" w:color="auto" w:fill="auto"/>
            <w:noWrap/>
            <w:vAlign w:val="center"/>
            <w:tcPrChange w:id="590"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591"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592"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593"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594" w:author="genchanghsu" w:date="2023-05-15T17:46:32Z">
              <w:r>
                <w:rPr>
                  <w:rFonts w:hint="default" w:cs="Times New Roman"/>
                  <w:color w:val="auto"/>
                  <w:sz w:val="22"/>
                  <w:lang w:val="en-US"/>
                </w:rPr>
                <w:t>s</w:t>
              </w:r>
            </w:ins>
          </w:p>
        </w:tc>
        <w:tc>
          <w:tcPr>
            <w:tcW w:w="1868" w:type="dxa"/>
            <w:tcBorders>
              <w:right w:val="nil"/>
            </w:tcBorders>
            <w:shd w:val="clear" w:color="auto" w:fill="auto"/>
            <w:noWrap/>
            <w:vAlign w:val="center"/>
            <w:tcPrChange w:id="595"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597" w:author="genchanghsu" w:date="2023-05-16T12:56:26Z">
                  <w:rPr>
                    <w:rFonts w:cs="Times New Roman"/>
                    <w:color w:val="auto"/>
                    <w:sz w:val="22"/>
                  </w:rPr>
                </w:rPrChange>
              </w:rPr>
              <w:pPrChange w:id="596"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598" w:author="genchanghsu" w:date="2023-05-16T12:56:26Z">
                  <w:rPr>
                    <w:rFonts w:hint="default" w:ascii="Arial" w:hAnsi="Arial" w:eastAsia="SimSun" w:cs="Arial"/>
                    <w:i w:val="0"/>
                    <w:iCs w:val="0"/>
                    <w:color w:val="000000"/>
                    <w:kern w:val="0"/>
                    <w:sz w:val="28"/>
                    <w:szCs w:val="28"/>
                    <w:u w:val="none"/>
                    <w:lang w:val="en-US" w:eastAsia="zh-CN" w:bidi="ar"/>
                  </w:rPr>
                </w:rPrChange>
              </w:rPr>
              <w:t>0.87 ± 0.04</w:t>
            </w:r>
          </w:p>
        </w:tc>
        <w:tc>
          <w:tcPr>
            <w:tcW w:w="1868" w:type="dxa"/>
            <w:tcBorders>
              <w:right w:val="nil"/>
            </w:tcBorders>
            <w:shd w:val="clear" w:color="auto" w:fill="auto"/>
            <w:noWrap/>
            <w:vAlign w:val="center"/>
            <w:tcPrChange w:id="599"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601" w:author="genchanghsu" w:date="2023-05-16T12:56:26Z">
                  <w:rPr>
                    <w:rFonts w:cs="Times New Roman"/>
                    <w:color w:val="auto"/>
                    <w:sz w:val="22"/>
                  </w:rPr>
                </w:rPrChange>
              </w:rPr>
              <w:pPrChange w:id="60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02" w:author="genchanghsu" w:date="2023-05-16T12:56:26Z">
                  <w:rPr>
                    <w:rFonts w:hint="default" w:ascii="Arial" w:hAnsi="Arial" w:eastAsia="SimSun" w:cs="Arial"/>
                    <w:i w:val="0"/>
                    <w:iCs w:val="0"/>
                    <w:color w:val="000000"/>
                    <w:kern w:val="0"/>
                    <w:sz w:val="28"/>
                    <w:szCs w:val="28"/>
                    <w:u w:val="none"/>
                    <w:lang w:val="en-US" w:eastAsia="zh-CN" w:bidi="ar"/>
                  </w:rPr>
                </w:rPrChange>
              </w:rPr>
              <w:t>0.09 ± 0.02</w:t>
            </w:r>
          </w:p>
        </w:tc>
        <w:tc>
          <w:tcPr>
            <w:tcW w:w="1869" w:type="dxa"/>
            <w:tcBorders>
              <w:right w:val="nil"/>
            </w:tcBorders>
            <w:shd w:val="clear" w:color="auto" w:fill="auto"/>
            <w:noWrap/>
            <w:vAlign w:val="center"/>
            <w:tcPrChange w:id="603"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605" w:author="genchanghsu" w:date="2023-05-16T12:56:26Z">
                  <w:rPr>
                    <w:rFonts w:cs="Times New Roman"/>
                    <w:color w:val="auto"/>
                    <w:sz w:val="22"/>
                  </w:rPr>
                </w:rPrChange>
              </w:rPr>
              <w:pPrChange w:id="60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06" w:author="genchanghsu" w:date="2023-05-16T12:56:26Z">
                  <w:rPr>
                    <w:rFonts w:hint="default" w:ascii="Arial" w:hAnsi="Arial" w:eastAsia="SimSun" w:cs="Arial"/>
                    <w:i w:val="0"/>
                    <w:iCs w:val="0"/>
                    <w:color w:val="000000"/>
                    <w:kern w:val="0"/>
                    <w:sz w:val="28"/>
                    <w:szCs w:val="28"/>
                    <w:u w:val="none"/>
                    <w:lang w:val="en-US" w:eastAsia="zh-CN" w:bidi="ar"/>
                  </w:rPr>
                </w:rPrChange>
              </w:rPr>
              <w:t>0.02 ± 0.01</w:t>
            </w:r>
          </w:p>
        </w:tc>
        <w:tc>
          <w:tcPr>
            <w:tcW w:w="441" w:type="dxa"/>
            <w:tcBorders>
              <w:right w:val="nil"/>
            </w:tcBorders>
            <w:shd w:val="clear" w:color="auto" w:fill="auto"/>
            <w:noWrap/>
            <w:vAlign w:val="center"/>
            <w:tcPrChange w:id="607"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608"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609" w:author="genchanghsu" w:date="2023-05-15T17:23:03Z">
                  <w:rPr>
                    <w:rFonts w:hint="default" w:ascii="Arial" w:hAnsi="Arial" w:eastAsia="SimSun" w:cs="Arial"/>
                    <w:i w:val="0"/>
                    <w:iCs w:val="0"/>
                    <w:color w:val="000000"/>
                    <w:kern w:val="0"/>
                    <w:sz w:val="28"/>
                    <w:szCs w:val="28"/>
                    <w:u w:val="none"/>
                    <w:lang w:val="en-US" w:eastAsia="zh-CN" w:bidi="ar"/>
                  </w:rPr>
                </w:rPrChange>
              </w:rPr>
              <w:t>4</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610"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610" w:author="genchanghsu" w:date="2023-05-16T12:55:25Z">
            <w:trPr>
              <w:trHeight w:val="401" w:hRule="atLeast"/>
              <w:jc w:val="center"/>
            </w:trPr>
          </w:trPrChange>
        </w:trPr>
        <w:tc>
          <w:tcPr>
            <w:tcW w:w="743" w:type="dxa"/>
            <w:shd w:val="clear" w:color="auto" w:fill="auto"/>
            <w:noWrap/>
            <w:vAlign w:val="center"/>
            <w:tcPrChange w:id="611"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612"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613"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614"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615" w:author="genchanghsu" w:date="2023-05-15T17:46:34Z">
              <w:r>
                <w:rPr>
                  <w:rFonts w:hint="default" w:cs="Times New Roman"/>
                  <w:color w:val="auto"/>
                  <w:sz w:val="22"/>
                  <w:lang w:val="en-US"/>
                </w:rPr>
                <w:t>s</w:t>
              </w:r>
            </w:ins>
          </w:p>
        </w:tc>
        <w:tc>
          <w:tcPr>
            <w:tcW w:w="1868" w:type="dxa"/>
            <w:shd w:val="clear" w:color="auto" w:fill="auto"/>
            <w:noWrap/>
            <w:vAlign w:val="center"/>
            <w:tcPrChange w:id="616"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618" w:author="genchanghsu" w:date="2023-05-16T12:56:26Z">
                  <w:rPr>
                    <w:rFonts w:cs="Times New Roman"/>
                    <w:color w:val="auto"/>
                    <w:sz w:val="22"/>
                  </w:rPr>
                </w:rPrChange>
              </w:rPr>
              <w:pPrChange w:id="617"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19" w:author="genchanghsu" w:date="2023-05-16T12:56:26Z">
                  <w:rPr>
                    <w:rFonts w:hint="default" w:ascii="Arial" w:hAnsi="Arial" w:eastAsia="SimSun" w:cs="Arial"/>
                    <w:i w:val="0"/>
                    <w:iCs w:val="0"/>
                    <w:color w:val="000000"/>
                    <w:kern w:val="0"/>
                    <w:sz w:val="28"/>
                    <w:szCs w:val="28"/>
                    <w:u w:val="none"/>
                    <w:lang w:val="en-US" w:eastAsia="zh-CN" w:bidi="ar"/>
                  </w:rPr>
                </w:rPrChange>
              </w:rPr>
              <w:t>0.98 ± 0</w:t>
            </w:r>
            <w:ins w:id="620" w:author="genchanghsu" w:date="2023-05-15T17:28:04Z">
              <w:r>
                <w:rPr>
                  <w:rFonts w:hint="default" w:ascii="Times New Roman" w:hAnsi="Times New Roman" w:cs="Times New Roman" w:eastAsiaTheme="minorEastAsia"/>
                  <w:i w:val="0"/>
                  <w:iCs w:val="0"/>
                  <w:color w:val="auto"/>
                  <w:kern w:val="0"/>
                  <w:sz w:val="22"/>
                  <w:szCs w:val="22"/>
                  <w:u w:val="none"/>
                  <w:lang w:val="en-US" w:eastAsia="zh-CN" w:bidi="ar"/>
                  <w:rPrChange w:id="621"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8" w:type="dxa"/>
            <w:shd w:val="clear" w:color="auto" w:fill="auto"/>
            <w:noWrap/>
            <w:vAlign w:val="center"/>
            <w:tcPrChange w:id="622"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624" w:author="genchanghsu" w:date="2023-05-16T12:56:26Z">
                  <w:rPr>
                    <w:rFonts w:cs="Times New Roman"/>
                    <w:color w:val="auto"/>
                    <w:sz w:val="22"/>
                  </w:rPr>
                </w:rPrChange>
              </w:rPr>
              <w:pPrChange w:id="62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25" w:author="genchanghsu" w:date="2023-05-16T12:56:26Z">
                  <w:rPr>
                    <w:rFonts w:hint="default" w:ascii="Arial" w:hAnsi="Arial" w:eastAsia="SimSun" w:cs="Arial"/>
                    <w:i w:val="0"/>
                    <w:iCs w:val="0"/>
                    <w:color w:val="000000"/>
                    <w:kern w:val="0"/>
                    <w:sz w:val="28"/>
                    <w:szCs w:val="28"/>
                    <w:u w:val="none"/>
                    <w:lang w:val="en-US" w:eastAsia="zh-CN" w:bidi="ar"/>
                  </w:rPr>
                </w:rPrChange>
              </w:rPr>
              <w:t>0</w:t>
            </w:r>
            <w:ins w:id="626" w:author="genchanghsu" w:date="2023-05-15T17:27:55Z">
              <w:r>
                <w:rPr>
                  <w:rFonts w:hint="default" w:ascii="Times New Roman" w:hAnsi="Times New Roman" w:cs="Times New Roman" w:eastAsiaTheme="minorEastAsia"/>
                  <w:i w:val="0"/>
                  <w:iCs w:val="0"/>
                  <w:color w:val="auto"/>
                  <w:kern w:val="0"/>
                  <w:sz w:val="22"/>
                  <w:szCs w:val="22"/>
                  <w:u w:val="none"/>
                  <w:lang w:val="en-US" w:eastAsia="zh-CN" w:bidi="ar"/>
                  <w:rPrChange w:id="627"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r>
              <w:rPr>
                <w:rFonts w:hint="default" w:ascii="Times New Roman" w:hAnsi="Times New Roman" w:cs="Times New Roman" w:eastAsiaTheme="minorEastAsia"/>
                <w:i w:val="0"/>
                <w:iCs w:val="0"/>
                <w:color w:val="auto"/>
                <w:kern w:val="0"/>
                <w:sz w:val="22"/>
                <w:szCs w:val="22"/>
                <w:u w:val="none"/>
                <w:lang w:val="en-US" w:eastAsia="zh-CN" w:bidi="ar"/>
                <w:rPrChange w:id="628" w:author="genchanghsu" w:date="2023-05-16T12:56:26Z">
                  <w:rPr>
                    <w:rFonts w:hint="default" w:ascii="Arial" w:hAnsi="Arial" w:eastAsia="SimSun" w:cs="Arial"/>
                    <w:i w:val="0"/>
                    <w:iCs w:val="0"/>
                    <w:color w:val="000000"/>
                    <w:kern w:val="0"/>
                    <w:sz w:val="28"/>
                    <w:szCs w:val="28"/>
                    <w:u w:val="none"/>
                    <w:lang w:val="en-US" w:eastAsia="zh-CN" w:bidi="ar"/>
                  </w:rPr>
                </w:rPrChange>
              </w:rPr>
              <w:t xml:space="preserve"> ± 0</w:t>
            </w:r>
            <w:ins w:id="629" w:author="genchanghsu" w:date="2023-05-15T17:27:57Z">
              <w:r>
                <w:rPr>
                  <w:rFonts w:hint="default" w:ascii="Times New Roman" w:hAnsi="Times New Roman" w:cs="Times New Roman" w:eastAsiaTheme="minorEastAsia"/>
                  <w:i w:val="0"/>
                  <w:iCs w:val="0"/>
                  <w:color w:val="auto"/>
                  <w:kern w:val="0"/>
                  <w:sz w:val="22"/>
                  <w:szCs w:val="22"/>
                  <w:u w:val="none"/>
                  <w:lang w:val="en-US" w:eastAsia="zh-CN" w:bidi="ar"/>
                  <w:rPrChange w:id="630"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9" w:type="dxa"/>
            <w:shd w:val="clear" w:color="auto" w:fill="auto"/>
            <w:noWrap/>
            <w:vAlign w:val="center"/>
            <w:tcPrChange w:id="631"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633" w:author="genchanghsu" w:date="2023-05-16T12:56:26Z">
                  <w:rPr>
                    <w:rFonts w:cs="Times New Roman"/>
                    <w:color w:val="auto"/>
                    <w:sz w:val="22"/>
                  </w:rPr>
                </w:rPrChange>
              </w:rPr>
              <w:pPrChange w:id="63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34" w:author="genchanghsu" w:date="2023-05-16T12:56:26Z">
                  <w:rPr>
                    <w:rFonts w:hint="default" w:ascii="Arial" w:hAnsi="Arial" w:eastAsia="SimSun" w:cs="Arial"/>
                    <w:i w:val="0"/>
                    <w:iCs w:val="0"/>
                    <w:color w:val="000000"/>
                    <w:kern w:val="0"/>
                    <w:sz w:val="28"/>
                    <w:szCs w:val="28"/>
                    <w:u w:val="none"/>
                    <w:lang w:val="en-US" w:eastAsia="zh-CN" w:bidi="ar"/>
                  </w:rPr>
                </w:rPrChange>
              </w:rPr>
              <w:t>0.01 ± 0</w:t>
            </w:r>
            <w:ins w:id="635" w:author="genchanghsu" w:date="2023-05-15T17:27:59Z">
              <w:r>
                <w:rPr>
                  <w:rFonts w:hint="default" w:ascii="Times New Roman" w:hAnsi="Times New Roman" w:cs="Times New Roman" w:eastAsiaTheme="minorEastAsia"/>
                  <w:i w:val="0"/>
                  <w:iCs w:val="0"/>
                  <w:color w:val="auto"/>
                  <w:kern w:val="0"/>
                  <w:sz w:val="22"/>
                  <w:szCs w:val="22"/>
                  <w:u w:val="none"/>
                  <w:lang w:val="en-US" w:eastAsia="zh-CN" w:bidi="ar"/>
                  <w:rPrChange w:id="636"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shd w:val="clear" w:color="auto" w:fill="auto"/>
            <w:noWrap/>
            <w:vAlign w:val="center"/>
            <w:tcPrChange w:id="637"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638"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639" w:author="genchanghsu" w:date="2023-05-15T17:23:03Z">
                  <w:rPr>
                    <w:rFonts w:hint="default" w:ascii="Arial" w:hAnsi="Arial" w:eastAsia="SimSun" w:cs="Arial"/>
                    <w:i w:val="0"/>
                    <w:iCs w:val="0"/>
                    <w:color w:val="000000"/>
                    <w:kern w:val="0"/>
                    <w:sz w:val="28"/>
                    <w:szCs w:val="28"/>
                    <w:u w:val="none"/>
                    <w:lang w:val="en-US" w:eastAsia="zh-CN" w:bidi="ar"/>
                  </w:rPr>
                </w:rPrChange>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640"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640" w:author="genchanghsu" w:date="2023-05-16T12:55:25Z">
            <w:trPr>
              <w:trHeight w:val="401" w:hRule="atLeast"/>
              <w:jc w:val="center"/>
            </w:trPr>
          </w:trPrChange>
        </w:trPr>
        <w:tc>
          <w:tcPr>
            <w:tcW w:w="743" w:type="dxa"/>
            <w:tcBorders>
              <w:left w:val="nil"/>
              <w:right w:val="nil"/>
            </w:tcBorders>
            <w:shd w:val="clear" w:color="auto" w:fill="auto"/>
            <w:noWrap/>
            <w:vAlign w:val="center"/>
            <w:tcPrChange w:id="641"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642"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Conventional</w:t>
            </w:r>
          </w:p>
        </w:tc>
        <w:tc>
          <w:tcPr>
            <w:tcW w:w="1359" w:type="dxa"/>
            <w:tcBorders>
              <w:right w:val="nil"/>
            </w:tcBorders>
            <w:shd w:val="clear" w:color="auto" w:fill="auto"/>
            <w:noWrap/>
            <w:vAlign w:val="center"/>
            <w:tcPrChange w:id="643"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Tillering</w:t>
            </w:r>
          </w:p>
        </w:tc>
        <w:tc>
          <w:tcPr>
            <w:tcW w:w="1359" w:type="dxa"/>
            <w:tcBorders>
              <w:right w:val="nil"/>
            </w:tcBorders>
            <w:shd w:val="clear" w:color="auto" w:fill="auto"/>
            <w:noWrap/>
            <w:vAlign w:val="center"/>
            <w:tcPrChange w:id="644"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del w:id="645" w:author="genchanghsu" w:date="2023-05-15T17:19:41Z">
              <w:r>
                <w:rPr>
                  <w:rFonts w:cs="Times New Roman"/>
                  <w:color w:val="auto"/>
                  <w:sz w:val="22"/>
                </w:rPr>
                <w:delText>All</w:delText>
              </w:r>
            </w:del>
            <w:ins w:id="646" w:author="genchanghsu" w:date="2023-05-15T17:19:41Z">
              <w:r>
                <w:rPr>
                  <w:rFonts w:cs="Times New Roman"/>
                  <w:color w:val="auto"/>
                  <w:sz w:val="22"/>
                  <w:lang w:val="en-US"/>
                </w:rPr>
                <w:t>Both</w:t>
              </w:r>
            </w:ins>
          </w:p>
        </w:tc>
        <w:tc>
          <w:tcPr>
            <w:tcW w:w="1868" w:type="dxa"/>
            <w:tcBorders>
              <w:right w:val="nil"/>
            </w:tcBorders>
            <w:shd w:val="clear" w:color="auto" w:fill="auto"/>
            <w:noWrap/>
            <w:vAlign w:val="center"/>
            <w:tcPrChange w:id="647"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649" w:author="genchanghsu" w:date="2023-05-16T12:56:26Z">
                  <w:rPr>
                    <w:rFonts w:cs="Times New Roman"/>
                    <w:color w:val="auto"/>
                    <w:sz w:val="22"/>
                  </w:rPr>
                </w:rPrChange>
              </w:rPr>
              <w:pPrChange w:id="64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50" w:author="genchanghsu" w:date="2023-05-16T12:56:26Z">
                  <w:rPr>
                    <w:rFonts w:hint="default" w:ascii="Arial" w:hAnsi="Arial" w:eastAsia="SimSun" w:cs="Arial"/>
                    <w:i w:val="0"/>
                    <w:iCs w:val="0"/>
                    <w:color w:val="000000"/>
                    <w:kern w:val="0"/>
                    <w:sz w:val="28"/>
                    <w:szCs w:val="28"/>
                    <w:u w:val="none"/>
                    <w:lang w:val="en-US" w:eastAsia="zh-CN" w:bidi="ar"/>
                  </w:rPr>
                </w:rPrChange>
              </w:rPr>
              <w:t>0.47 ± 0.08</w:t>
            </w:r>
          </w:p>
        </w:tc>
        <w:tc>
          <w:tcPr>
            <w:tcW w:w="1868" w:type="dxa"/>
            <w:tcBorders>
              <w:right w:val="nil"/>
            </w:tcBorders>
            <w:shd w:val="clear" w:color="auto" w:fill="auto"/>
            <w:noWrap/>
            <w:vAlign w:val="center"/>
            <w:tcPrChange w:id="651"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653" w:author="genchanghsu" w:date="2023-05-16T12:56:26Z">
                  <w:rPr>
                    <w:rFonts w:cs="Times New Roman"/>
                    <w:color w:val="auto"/>
                    <w:sz w:val="22"/>
                  </w:rPr>
                </w:rPrChange>
              </w:rPr>
              <w:pPrChange w:id="65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54" w:author="genchanghsu" w:date="2023-05-16T12:56:26Z">
                  <w:rPr>
                    <w:rFonts w:hint="default" w:ascii="Arial" w:hAnsi="Arial" w:eastAsia="SimSun" w:cs="Arial"/>
                    <w:i w:val="0"/>
                    <w:iCs w:val="0"/>
                    <w:color w:val="000000"/>
                    <w:kern w:val="0"/>
                    <w:sz w:val="28"/>
                    <w:szCs w:val="28"/>
                    <w:u w:val="none"/>
                    <w:lang w:val="en-US" w:eastAsia="zh-CN" w:bidi="ar"/>
                  </w:rPr>
                </w:rPrChange>
              </w:rPr>
              <w:t>0.12 ± 0.02</w:t>
            </w:r>
          </w:p>
        </w:tc>
        <w:tc>
          <w:tcPr>
            <w:tcW w:w="1869" w:type="dxa"/>
            <w:tcBorders>
              <w:right w:val="nil"/>
            </w:tcBorders>
            <w:shd w:val="clear" w:color="auto" w:fill="auto"/>
            <w:noWrap/>
            <w:vAlign w:val="center"/>
            <w:tcPrChange w:id="655"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657" w:author="genchanghsu" w:date="2023-05-16T12:56:26Z">
                  <w:rPr>
                    <w:rFonts w:cs="Times New Roman"/>
                    <w:color w:val="auto"/>
                    <w:sz w:val="22"/>
                  </w:rPr>
                </w:rPrChange>
              </w:rPr>
              <w:pPrChange w:id="656"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58" w:author="genchanghsu" w:date="2023-05-16T12:56:26Z">
                  <w:rPr>
                    <w:rFonts w:hint="default" w:ascii="Arial" w:hAnsi="Arial" w:eastAsia="SimSun" w:cs="Arial"/>
                    <w:i w:val="0"/>
                    <w:iCs w:val="0"/>
                    <w:color w:val="000000"/>
                    <w:kern w:val="0"/>
                    <w:sz w:val="28"/>
                    <w:szCs w:val="28"/>
                    <w:u w:val="none"/>
                    <w:lang w:val="en-US" w:eastAsia="zh-CN" w:bidi="ar"/>
                  </w:rPr>
                </w:rPrChange>
              </w:rPr>
              <w:t>0.35 ± 0.05</w:t>
            </w:r>
          </w:p>
        </w:tc>
        <w:tc>
          <w:tcPr>
            <w:tcW w:w="441" w:type="dxa"/>
            <w:tcBorders>
              <w:right w:val="nil"/>
            </w:tcBorders>
            <w:shd w:val="clear" w:color="auto" w:fill="auto"/>
            <w:noWrap/>
            <w:vAlign w:val="center"/>
            <w:tcPrChange w:id="659"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660"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661" w:author="genchanghsu" w:date="2023-05-15T17:23:03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662"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662" w:author="genchanghsu" w:date="2023-05-16T12:55:25Z">
            <w:trPr>
              <w:trHeight w:val="401" w:hRule="atLeast"/>
              <w:jc w:val="center"/>
            </w:trPr>
          </w:trPrChange>
        </w:trPr>
        <w:tc>
          <w:tcPr>
            <w:tcW w:w="743" w:type="dxa"/>
            <w:shd w:val="clear" w:color="auto" w:fill="auto"/>
            <w:noWrap/>
            <w:vAlign w:val="center"/>
            <w:tcPrChange w:id="663"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664"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665"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666"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667" w:author="genchanghsu" w:date="2023-05-15T17:46:36Z">
              <w:r>
                <w:rPr>
                  <w:rFonts w:hint="default" w:cs="Times New Roman"/>
                  <w:color w:val="auto"/>
                  <w:sz w:val="22"/>
                  <w:lang w:val="en-US"/>
                </w:rPr>
                <w:t>s</w:t>
              </w:r>
            </w:ins>
          </w:p>
        </w:tc>
        <w:tc>
          <w:tcPr>
            <w:tcW w:w="1868" w:type="dxa"/>
            <w:shd w:val="clear" w:color="auto" w:fill="auto"/>
            <w:noWrap/>
            <w:vAlign w:val="center"/>
            <w:tcPrChange w:id="668"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670" w:author="genchanghsu" w:date="2023-05-16T12:56:26Z">
                  <w:rPr>
                    <w:rFonts w:cs="Times New Roman"/>
                    <w:color w:val="auto"/>
                    <w:sz w:val="22"/>
                  </w:rPr>
                </w:rPrChange>
              </w:rPr>
              <w:pPrChange w:id="66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71" w:author="genchanghsu" w:date="2023-05-16T12:56:26Z">
                  <w:rPr>
                    <w:rFonts w:hint="default" w:ascii="Arial" w:hAnsi="Arial" w:eastAsia="SimSun" w:cs="Arial"/>
                    <w:i w:val="0"/>
                    <w:iCs w:val="0"/>
                    <w:color w:val="000000"/>
                    <w:kern w:val="0"/>
                    <w:sz w:val="28"/>
                    <w:szCs w:val="28"/>
                    <w:u w:val="none"/>
                    <w:lang w:val="en-US" w:eastAsia="zh-CN" w:bidi="ar"/>
                  </w:rPr>
                </w:rPrChange>
              </w:rPr>
              <w:t>0.48 ± 0.11</w:t>
            </w:r>
          </w:p>
        </w:tc>
        <w:tc>
          <w:tcPr>
            <w:tcW w:w="1868" w:type="dxa"/>
            <w:shd w:val="clear" w:color="auto" w:fill="auto"/>
            <w:noWrap/>
            <w:vAlign w:val="center"/>
            <w:tcPrChange w:id="672"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674" w:author="genchanghsu" w:date="2023-05-16T12:56:26Z">
                  <w:rPr>
                    <w:rFonts w:cs="Times New Roman"/>
                    <w:color w:val="auto"/>
                    <w:sz w:val="22"/>
                  </w:rPr>
                </w:rPrChange>
              </w:rPr>
              <w:pPrChange w:id="67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75" w:author="genchanghsu" w:date="2023-05-16T12:56:26Z">
                  <w:rPr>
                    <w:rFonts w:hint="default" w:ascii="Arial" w:hAnsi="Arial" w:eastAsia="SimSun" w:cs="Arial"/>
                    <w:i w:val="0"/>
                    <w:iCs w:val="0"/>
                    <w:color w:val="000000"/>
                    <w:kern w:val="0"/>
                    <w:sz w:val="28"/>
                    <w:szCs w:val="28"/>
                    <w:u w:val="none"/>
                    <w:lang w:val="en-US" w:eastAsia="zh-CN" w:bidi="ar"/>
                  </w:rPr>
                </w:rPrChange>
              </w:rPr>
              <w:t>0.18 ± 0.03</w:t>
            </w:r>
          </w:p>
        </w:tc>
        <w:tc>
          <w:tcPr>
            <w:tcW w:w="1869" w:type="dxa"/>
            <w:shd w:val="clear" w:color="auto" w:fill="auto"/>
            <w:noWrap/>
            <w:vAlign w:val="center"/>
            <w:tcPrChange w:id="676"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678" w:author="genchanghsu" w:date="2023-05-16T12:56:26Z">
                  <w:rPr>
                    <w:rFonts w:cs="Times New Roman"/>
                    <w:color w:val="auto"/>
                    <w:sz w:val="22"/>
                  </w:rPr>
                </w:rPrChange>
              </w:rPr>
              <w:pPrChange w:id="677"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79" w:author="genchanghsu" w:date="2023-05-16T12:56:26Z">
                  <w:rPr>
                    <w:rFonts w:hint="default" w:ascii="Arial" w:hAnsi="Arial" w:eastAsia="SimSun" w:cs="Arial"/>
                    <w:i w:val="0"/>
                    <w:iCs w:val="0"/>
                    <w:color w:val="000000"/>
                    <w:kern w:val="0"/>
                    <w:sz w:val="28"/>
                    <w:szCs w:val="28"/>
                    <w:u w:val="none"/>
                    <w:lang w:val="en-US" w:eastAsia="zh-CN" w:bidi="ar"/>
                  </w:rPr>
                </w:rPrChange>
              </w:rPr>
              <w:t>0.31 ± 0.08</w:t>
            </w:r>
          </w:p>
        </w:tc>
        <w:tc>
          <w:tcPr>
            <w:tcW w:w="441" w:type="dxa"/>
            <w:shd w:val="clear" w:color="auto" w:fill="auto"/>
            <w:noWrap/>
            <w:vAlign w:val="center"/>
            <w:tcPrChange w:id="680"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681"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682" w:author="genchanghsu" w:date="2023-05-15T17:23:03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683"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683" w:author="genchanghsu" w:date="2023-05-16T12:55:25Z">
            <w:trPr>
              <w:trHeight w:val="401" w:hRule="atLeast"/>
              <w:jc w:val="center"/>
            </w:trPr>
          </w:trPrChange>
        </w:trPr>
        <w:tc>
          <w:tcPr>
            <w:tcW w:w="743" w:type="dxa"/>
            <w:tcBorders>
              <w:left w:val="nil"/>
              <w:right w:val="nil"/>
            </w:tcBorders>
            <w:shd w:val="clear" w:color="auto" w:fill="auto"/>
            <w:noWrap/>
            <w:vAlign w:val="center"/>
            <w:tcPrChange w:id="684"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685"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686"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687"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688" w:author="genchanghsu" w:date="2023-05-15T17:46:37Z">
              <w:r>
                <w:rPr>
                  <w:rFonts w:hint="default" w:cs="Times New Roman"/>
                  <w:color w:val="auto"/>
                  <w:sz w:val="22"/>
                  <w:lang w:val="en-US"/>
                </w:rPr>
                <w:t>s</w:t>
              </w:r>
            </w:ins>
          </w:p>
        </w:tc>
        <w:tc>
          <w:tcPr>
            <w:tcW w:w="1868" w:type="dxa"/>
            <w:tcBorders>
              <w:right w:val="nil"/>
            </w:tcBorders>
            <w:shd w:val="clear" w:color="auto" w:fill="auto"/>
            <w:noWrap/>
            <w:vAlign w:val="center"/>
            <w:tcPrChange w:id="689"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691" w:author="genchanghsu" w:date="2023-05-16T12:56:26Z">
                  <w:rPr>
                    <w:rFonts w:cs="Times New Roman"/>
                    <w:color w:val="auto"/>
                    <w:sz w:val="22"/>
                  </w:rPr>
                </w:rPrChange>
              </w:rPr>
              <w:pPrChange w:id="69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92" w:author="genchanghsu" w:date="2023-05-16T12:56:26Z">
                  <w:rPr>
                    <w:rFonts w:hint="default" w:ascii="Arial" w:hAnsi="Arial" w:eastAsia="SimSun" w:cs="Arial"/>
                    <w:i w:val="0"/>
                    <w:iCs w:val="0"/>
                    <w:color w:val="000000"/>
                    <w:kern w:val="0"/>
                    <w:sz w:val="28"/>
                    <w:szCs w:val="28"/>
                    <w:u w:val="none"/>
                    <w:lang w:val="en-US" w:eastAsia="zh-CN" w:bidi="ar"/>
                  </w:rPr>
                </w:rPrChange>
              </w:rPr>
              <w:t>0.91 ± 0.01</w:t>
            </w:r>
          </w:p>
        </w:tc>
        <w:tc>
          <w:tcPr>
            <w:tcW w:w="1868" w:type="dxa"/>
            <w:tcBorders>
              <w:right w:val="nil"/>
            </w:tcBorders>
            <w:shd w:val="clear" w:color="auto" w:fill="auto"/>
            <w:noWrap/>
            <w:vAlign w:val="center"/>
            <w:tcPrChange w:id="693"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695" w:author="genchanghsu" w:date="2023-05-16T12:56:26Z">
                  <w:rPr>
                    <w:rFonts w:cs="Times New Roman"/>
                    <w:color w:val="auto"/>
                    <w:sz w:val="22"/>
                  </w:rPr>
                </w:rPrChange>
              </w:rPr>
              <w:pPrChange w:id="69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696" w:author="genchanghsu" w:date="2023-05-16T12:56:26Z">
                  <w:rPr>
                    <w:rFonts w:hint="default" w:ascii="Arial" w:hAnsi="Arial" w:eastAsia="SimSun" w:cs="Arial"/>
                    <w:i w:val="0"/>
                    <w:iCs w:val="0"/>
                    <w:color w:val="000000"/>
                    <w:kern w:val="0"/>
                    <w:sz w:val="28"/>
                    <w:szCs w:val="28"/>
                    <w:u w:val="none"/>
                    <w:lang w:val="en-US" w:eastAsia="zh-CN" w:bidi="ar"/>
                  </w:rPr>
                </w:rPrChange>
              </w:rPr>
              <w:t>0.01 ± 0</w:t>
            </w:r>
            <w:ins w:id="697" w:author="genchanghsu" w:date="2023-05-15T17:28:06Z">
              <w:r>
                <w:rPr>
                  <w:rFonts w:hint="default" w:ascii="Times New Roman" w:hAnsi="Times New Roman" w:cs="Times New Roman" w:eastAsiaTheme="minorEastAsia"/>
                  <w:i w:val="0"/>
                  <w:iCs w:val="0"/>
                  <w:color w:val="auto"/>
                  <w:kern w:val="0"/>
                  <w:sz w:val="22"/>
                  <w:szCs w:val="22"/>
                  <w:u w:val="none"/>
                  <w:lang w:val="en-US" w:eastAsia="zh-CN" w:bidi="ar"/>
                  <w:rPrChange w:id="698"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9" w:type="dxa"/>
            <w:tcBorders>
              <w:right w:val="nil"/>
            </w:tcBorders>
            <w:shd w:val="clear" w:color="auto" w:fill="auto"/>
            <w:noWrap/>
            <w:vAlign w:val="center"/>
            <w:tcPrChange w:id="699"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701" w:author="genchanghsu" w:date="2023-05-16T12:56:26Z">
                  <w:rPr>
                    <w:rFonts w:cs="Times New Roman"/>
                    <w:color w:val="auto"/>
                    <w:sz w:val="22"/>
                  </w:rPr>
                </w:rPrChange>
              </w:rPr>
              <w:pPrChange w:id="70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02" w:author="genchanghsu" w:date="2023-05-16T12:56:26Z">
                  <w:rPr>
                    <w:rFonts w:hint="default" w:ascii="Arial" w:hAnsi="Arial" w:eastAsia="SimSun" w:cs="Arial"/>
                    <w:i w:val="0"/>
                    <w:iCs w:val="0"/>
                    <w:color w:val="000000"/>
                    <w:kern w:val="0"/>
                    <w:sz w:val="28"/>
                    <w:szCs w:val="28"/>
                    <w:u w:val="none"/>
                    <w:lang w:val="en-US" w:eastAsia="zh-CN" w:bidi="ar"/>
                  </w:rPr>
                </w:rPrChange>
              </w:rPr>
              <w:t>0.04 ± 0.01</w:t>
            </w:r>
          </w:p>
        </w:tc>
        <w:tc>
          <w:tcPr>
            <w:tcW w:w="441" w:type="dxa"/>
            <w:tcBorders>
              <w:right w:val="nil"/>
            </w:tcBorders>
            <w:shd w:val="clear" w:color="auto" w:fill="auto"/>
            <w:noWrap/>
            <w:vAlign w:val="center"/>
            <w:tcPrChange w:id="703"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704"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705" w:author="genchanghsu" w:date="2023-05-15T17:23:03Z">
                  <w:rPr>
                    <w:rFonts w:hint="default" w:ascii="Arial" w:hAnsi="Arial" w:eastAsia="SimSun" w:cs="Arial"/>
                    <w:i w:val="0"/>
                    <w:iCs w:val="0"/>
                    <w:color w:val="000000"/>
                    <w:kern w:val="0"/>
                    <w:sz w:val="28"/>
                    <w:szCs w:val="28"/>
                    <w:u w:val="none"/>
                    <w:lang w:val="en-US" w:eastAsia="zh-CN" w:bidi="ar"/>
                  </w:rPr>
                </w:rPrChange>
              </w:rPr>
              <w:t>4</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706"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706" w:author="genchanghsu" w:date="2023-05-16T12:55:25Z">
            <w:trPr>
              <w:trHeight w:val="401" w:hRule="atLeast"/>
              <w:jc w:val="center"/>
            </w:trPr>
          </w:trPrChange>
        </w:trPr>
        <w:tc>
          <w:tcPr>
            <w:tcW w:w="743" w:type="dxa"/>
            <w:shd w:val="clear" w:color="auto" w:fill="auto"/>
            <w:noWrap/>
            <w:vAlign w:val="center"/>
            <w:tcPrChange w:id="707"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708"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709"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Flowering</w:t>
            </w:r>
          </w:p>
        </w:tc>
        <w:tc>
          <w:tcPr>
            <w:tcW w:w="1359" w:type="dxa"/>
            <w:shd w:val="clear" w:color="auto" w:fill="auto"/>
            <w:noWrap/>
            <w:vAlign w:val="center"/>
            <w:tcPrChange w:id="710"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del w:id="711" w:author="genchanghsu" w:date="2023-05-15T17:19:41Z">
              <w:r>
                <w:rPr>
                  <w:rFonts w:cs="Times New Roman"/>
                  <w:color w:val="auto"/>
                  <w:sz w:val="22"/>
                </w:rPr>
                <w:delText>All</w:delText>
              </w:r>
            </w:del>
            <w:ins w:id="712" w:author="genchanghsu" w:date="2023-05-15T17:19:41Z">
              <w:r>
                <w:rPr>
                  <w:rFonts w:cs="Times New Roman"/>
                  <w:color w:val="auto"/>
                  <w:sz w:val="22"/>
                  <w:lang w:val="en-US"/>
                </w:rPr>
                <w:t>Both</w:t>
              </w:r>
            </w:ins>
          </w:p>
        </w:tc>
        <w:tc>
          <w:tcPr>
            <w:tcW w:w="1868" w:type="dxa"/>
            <w:shd w:val="clear" w:color="auto" w:fill="auto"/>
            <w:noWrap/>
            <w:vAlign w:val="center"/>
            <w:tcPrChange w:id="713"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715" w:author="genchanghsu" w:date="2023-05-16T12:56:26Z">
                  <w:rPr>
                    <w:rFonts w:cs="Times New Roman"/>
                    <w:color w:val="auto"/>
                    <w:sz w:val="22"/>
                  </w:rPr>
                </w:rPrChange>
              </w:rPr>
              <w:pPrChange w:id="71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16" w:author="genchanghsu" w:date="2023-05-16T12:56:26Z">
                  <w:rPr>
                    <w:rFonts w:hint="default" w:ascii="Arial" w:hAnsi="Arial" w:eastAsia="SimSun" w:cs="Arial"/>
                    <w:i w:val="0"/>
                    <w:iCs w:val="0"/>
                    <w:color w:val="000000"/>
                    <w:kern w:val="0"/>
                    <w:sz w:val="28"/>
                    <w:szCs w:val="28"/>
                    <w:u w:val="none"/>
                    <w:lang w:val="en-US" w:eastAsia="zh-CN" w:bidi="ar"/>
                  </w:rPr>
                </w:rPrChange>
              </w:rPr>
              <w:t>0.93 ± 0.03</w:t>
            </w:r>
          </w:p>
        </w:tc>
        <w:tc>
          <w:tcPr>
            <w:tcW w:w="1868" w:type="dxa"/>
            <w:shd w:val="clear" w:color="auto" w:fill="auto"/>
            <w:noWrap/>
            <w:vAlign w:val="center"/>
            <w:tcPrChange w:id="717"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719" w:author="genchanghsu" w:date="2023-05-16T12:56:26Z">
                  <w:rPr>
                    <w:rFonts w:cs="Times New Roman"/>
                    <w:color w:val="auto"/>
                    <w:sz w:val="22"/>
                  </w:rPr>
                </w:rPrChange>
              </w:rPr>
              <w:pPrChange w:id="71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20" w:author="genchanghsu" w:date="2023-05-16T12:56:26Z">
                  <w:rPr>
                    <w:rFonts w:hint="default" w:ascii="Arial" w:hAnsi="Arial" w:eastAsia="SimSun" w:cs="Arial"/>
                    <w:i w:val="0"/>
                    <w:iCs w:val="0"/>
                    <w:color w:val="000000"/>
                    <w:kern w:val="0"/>
                    <w:sz w:val="28"/>
                    <w:szCs w:val="28"/>
                    <w:u w:val="none"/>
                    <w:lang w:val="en-US" w:eastAsia="zh-CN" w:bidi="ar"/>
                  </w:rPr>
                </w:rPrChange>
              </w:rPr>
              <w:t>0.05 ± 0.02</w:t>
            </w:r>
          </w:p>
        </w:tc>
        <w:tc>
          <w:tcPr>
            <w:tcW w:w="1869" w:type="dxa"/>
            <w:shd w:val="clear" w:color="auto" w:fill="auto"/>
            <w:noWrap/>
            <w:vAlign w:val="center"/>
            <w:tcPrChange w:id="721"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723" w:author="genchanghsu" w:date="2023-05-16T12:56:26Z">
                  <w:rPr>
                    <w:rFonts w:cs="Times New Roman"/>
                    <w:color w:val="auto"/>
                    <w:sz w:val="22"/>
                  </w:rPr>
                </w:rPrChange>
              </w:rPr>
              <w:pPrChange w:id="72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24" w:author="genchanghsu" w:date="2023-05-16T12:56:26Z">
                  <w:rPr>
                    <w:rFonts w:hint="default" w:ascii="Arial" w:hAnsi="Arial" w:eastAsia="SimSun" w:cs="Arial"/>
                    <w:i w:val="0"/>
                    <w:iCs w:val="0"/>
                    <w:color w:val="000000"/>
                    <w:kern w:val="0"/>
                    <w:sz w:val="28"/>
                    <w:szCs w:val="28"/>
                    <w:u w:val="none"/>
                    <w:lang w:val="en-US" w:eastAsia="zh-CN" w:bidi="ar"/>
                  </w:rPr>
                </w:rPrChange>
              </w:rPr>
              <w:t>0.01 ± 0</w:t>
            </w:r>
            <w:ins w:id="725" w:author="genchanghsu" w:date="2023-05-15T17:28:08Z">
              <w:r>
                <w:rPr>
                  <w:rFonts w:hint="default" w:ascii="Times New Roman" w:hAnsi="Times New Roman" w:cs="Times New Roman" w:eastAsiaTheme="minorEastAsia"/>
                  <w:i w:val="0"/>
                  <w:iCs w:val="0"/>
                  <w:color w:val="auto"/>
                  <w:kern w:val="0"/>
                  <w:sz w:val="22"/>
                  <w:szCs w:val="22"/>
                  <w:u w:val="none"/>
                  <w:lang w:val="en-US" w:eastAsia="zh-CN" w:bidi="ar"/>
                  <w:rPrChange w:id="726"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shd w:val="clear" w:color="auto" w:fill="auto"/>
            <w:noWrap/>
            <w:vAlign w:val="center"/>
            <w:tcPrChange w:id="727"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728"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729" w:author="genchanghsu" w:date="2023-05-15T17:23:04Z">
                  <w:rPr>
                    <w:rFonts w:hint="default" w:ascii="Arial" w:hAnsi="Arial" w:eastAsia="SimSun" w:cs="Arial"/>
                    <w:i w:val="0"/>
                    <w:iCs w:val="0"/>
                    <w:color w:val="000000"/>
                    <w:kern w:val="0"/>
                    <w:sz w:val="28"/>
                    <w:szCs w:val="28"/>
                    <w:u w:val="none"/>
                    <w:lang w:val="en-US" w:eastAsia="zh-CN" w:bidi="ar"/>
                  </w:rPr>
                </w:rPrChange>
              </w:rPr>
              <w:t>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730"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730" w:author="genchanghsu" w:date="2023-05-16T12:55:25Z">
            <w:trPr>
              <w:trHeight w:val="401" w:hRule="atLeast"/>
              <w:jc w:val="center"/>
            </w:trPr>
          </w:trPrChange>
        </w:trPr>
        <w:tc>
          <w:tcPr>
            <w:tcW w:w="743" w:type="dxa"/>
            <w:tcBorders>
              <w:left w:val="nil"/>
              <w:right w:val="nil"/>
            </w:tcBorders>
            <w:shd w:val="clear" w:color="auto" w:fill="auto"/>
            <w:noWrap/>
            <w:vAlign w:val="center"/>
            <w:tcPrChange w:id="731"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732"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733"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734"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735" w:author="genchanghsu" w:date="2023-05-15T17:46:39Z">
              <w:r>
                <w:rPr>
                  <w:rFonts w:hint="default" w:cs="Times New Roman"/>
                  <w:color w:val="auto"/>
                  <w:sz w:val="22"/>
                  <w:lang w:val="en-US"/>
                </w:rPr>
                <w:t>s</w:t>
              </w:r>
            </w:ins>
          </w:p>
        </w:tc>
        <w:tc>
          <w:tcPr>
            <w:tcW w:w="1868" w:type="dxa"/>
            <w:tcBorders>
              <w:right w:val="nil"/>
            </w:tcBorders>
            <w:shd w:val="clear" w:color="auto" w:fill="auto"/>
            <w:noWrap/>
            <w:vAlign w:val="center"/>
            <w:tcPrChange w:id="736"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738" w:author="genchanghsu" w:date="2023-05-16T12:56:26Z">
                  <w:rPr>
                    <w:rFonts w:cs="Times New Roman"/>
                    <w:color w:val="auto"/>
                    <w:sz w:val="22"/>
                  </w:rPr>
                </w:rPrChange>
              </w:rPr>
              <w:pPrChange w:id="737"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39" w:author="genchanghsu" w:date="2023-05-16T12:56:26Z">
                  <w:rPr>
                    <w:rFonts w:hint="default" w:ascii="Arial" w:hAnsi="Arial" w:eastAsia="SimSun" w:cs="Arial"/>
                    <w:i w:val="0"/>
                    <w:iCs w:val="0"/>
                    <w:color w:val="000000"/>
                    <w:kern w:val="0"/>
                    <w:sz w:val="28"/>
                    <w:szCs w:val="28"/>
                    <w:u w:val="none"/>
                    <w:lang w:val="en-US" w:eastAsia="zh-CN" w:bidi="ar"/>
                  </w:rPr>
                </w:rPrChange>
              </w:rPr>
              <w:t>0.88 ± 0.05</w:t>
            </w:r>
          </w:p>
        </w:tc>
        <w:tc>
          <w:tcPr>
            <w:tcW w:w="1868" w:type="dxa"/>
            <w:tcBorders>
              <w:right w:val="nil"/>
            </w:tcBorders>
            <w:shd w:val="clear" w:color="auto" w:fill="auto"/>
            <w:noWrap/>
            <w:vAlign w:val="center"/>
            <w:tcPrChange w:id="740"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742" w:author="genchanghsu" w:date="2023-05-16T12:56:26Z">
                  <w:rPr>
                    <w:rFonts w:cs="Times New Roman"/>
                    <w:color w:val="auto"/>
                    <w:sz w:val="22"/>
                  </w:rPr>
                </w:rPrChange>
              </w:rPr>
              <w:pPrChange w:id="741"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43" w:author="genchanghsu" w:date="2023-05-16T12:56:26Z">
                  <w:rPr>
                    <w:rFonts w:hint="default" w:ascii="Arial" w:hAnsi="Arial" w:eastAsia="SimSun" w:cs="Arial"/>
                    <w:i w:val="0"/>
                    <w:iCs w:val="0"/>
                    <w:color w:val="000000"/>
                    <w:kern w:val="0"/>
                    <w:sz w:val="28"/>
                    <w:szCs w:val="28"/>
                    <w:u w:val="none"/>
                    <w:lang w:val="en-US" w:eastAsia="zh-CN" w:bidi="ar"/>
                  </w:rPr>
                </w:rPrChange>
              </w:rPr>
              <w:t>0.09 ± 0.04</w:t>
            </w:r>
          </w:p>
        </w:tc>
        <w:tc>
          <w:tcPr>
            <w:tcW w:w="1869" w:type="dxa"/>
            <w:tcBorders>
              <w:right w:val="nil"/>
            </w:tcBorders>
            <w:shd w:val="clear" w:color="auto" w:fill="auto"/>
            <w:noWrap/>
            <w:vAlign w:val="center"/>
            <w:tcPrChange w:id="744"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746" w:author="genchanghsu" w:date="2023-05-16T12:56:26Z">
                  <w:rPr>
                    <w:rFonts w:cs="Times New Roman"/>
                    <w:color w:val="auto"/>
                    <w:sz w:val="22"/>
                  </w:rPr>
                </w:rPrChange>
              </w:rPr>
              <w:pPrChange w:id="745"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47" w:author="genchanghsu" w:date="2023-05-16T12:56:26Z">
                  <w:rPr>
                    <w:rFonts w:hint="default" w:ascii="Arial" w:hAnsi="Arial" w:eastAsia="SimSun" w:cs="Arial"/>
                    <w:i w:val="0"/>
                    <w:iCs w:val="0"/>
                    <w:color w:val="000000"/>
                    <w:kern w:val="0"/>
                    <w:sz w:val="28"/>
                    <w:szCs w:val="28"/>
                    <w:u w:val="none"/>
                    <w:lang w:val="en-US" w:eastAsia="zh-CN" w:bidi="ar"/>
                  </w:rPr>
                </w:rPrChange>
              </w:rPr>
              <w:t>0.01 ± 0.01</w:t>
            </w:r>
          </w:p>
        </w:tc>
        <w:tc>
          <w:tcPr>
            <w:tcW w:w="441" w:type="dxa"/>
            <w:tcBorders>
              <w:right w:val="nil"/>
            </w:tcBorders>
            <w:shd w:val="clear" w:color="auto" w:fill="auto"/>
            <w:noWrap/>
            <w:vAlign w:val="center"/>
            <w:tcPrChange w:id="748"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749"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750" w:author="genchanghsu" w:date="2023-05-15T17:23:04Z">
                  <w:rPr>
                    <w:rFonts w:hint="default" w:ascii="Arial" w:hAnsi="Arial" w:eastAsia="SimSun" w:cs="Arial"/>
                    <w:i w:val="0"/>
                    <w:iCs w:val="0"/>
                    <w:color w:val="000000"/>
                    <w:kern w:val="0"/>
                    <w:sz w:val="28"/>
                    <w:szCs w:val="28"/>
                    <w:u w:val="none"/>
                    <w:lang w:val="en-US" w:eastAsia="zh-CN" w:bidi="ar"/>
                  </w:rPr>
                </w:rPrChange>
              </w:rPr>
              <w:t>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751"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751" w:author="genchanghsu" w:date="2023-05-16T12:55:25Z">
            <w:trPr>
              <w:trHeight w:val="401" w:hRule="atLeast"/>
              <w:jc w:val="center"/>
            </w:trPr>
          </w:trPrChange>
        </w:trPr>
        <w:tc>
          <w:tcPr>
            <w:tcW w:w="743" w:type="dxa"/>
            <w:shd w:val="clear" w:color="auto" w:fill="auto"/>
            <w:noWrap/>
            <w:vAlign w:val="center"/>
            <w:tcPrChange w:id="752"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753"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754"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755"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756" w:author="genchanghsu" w:date="2023-05-15T17:46:40Z">
              <w:r>
                <w:rPr>
                  <w:rFonts w:hint="default" w:cs="Times New Roman"/>
                  <w:color w:val="auto"/>
                  <w:sz w:val="22"/>
                  <w:lang w:val="en-US"/>
                </w:rPr>
                <w:t>s</w:t>
              </w:r>
            </w:ins>
          </w:p>
        </w:tc>
        <w:tc>
          <w:tcPr>
            <w:tcW w:w="1868" w:type="dxa"/>
            <w:shd w:val="clear" w:color="auto" w:fill="auto"/>
            <w:noWrap/>
            <w:vAlign w:val="center"/>
            <w:tcPrChange w:id="757"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759" w:author="genchanghsu" w:date="2023-05-16T12:56:26Z">
                  <w:rPr>
                    <w:rFonts w:cs="Times New Roman"/>
                    <w:color w:val="auto"/>
                    <w:sz w:val="22"/>
                  </w:rPr>
                </w:rPrChange>
              </w:rPr>
              <w:pPrChange w:id="75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60" w:author="genchanghsu" w:date="2023-05-16T12:56:26Z">
                  <w:rPr>
                    <w:rFonts w:hint="default" w:ascii="Arial" w:hAnsi="Arial" w:eastAsia="SimSun" w:cs="Arial"/>
                    <w:i w:val="0"/>
                    <w:iCs w:val="0"/>
                    <w:color w:val="000000"/>
                    <w:kern w:val="0"/>
                    <w:sz w:val="28"/>
                    <w:szCs w:val="28"/>
                    <w:u w:val="none"/>
                    <w:lang w:val="en-US" w:eastAsia="zh-CN" w:bidi="ar"/>
                  </w:rPr>
                </w:rPrChange>
              </w:rPr>
              <w:t>0.91 ± 0.03</w:t>
            </w:r>
          </w:p>
        </w:tc>
        <w:tc>
          <w:tcPr>
            <w:tcW w:w="1868" w:type="dxa"/>
            <w:shd w:val="clear" w:color="auto" w:fill="auto"/>
            <w:noWrap/>
            <w:vAlign w:val="center"/>
            <w:tcPrChange w:id="761"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763" w:author="genchanghsu" w:date="2023-05-16T12:56:26Z">
                  <w:rPr>
                    <w:rFonts w:cs="Times New Roman"/>
                    <w:color w:val="auto"/>
                    <w:sz w:val="22"/>
                  </w:rPr>
                </w:rPrChange>
              </w:rPr>
              <w:pPrChange w:id="76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64" w:author="genchanghsu" w:date="2023-05-16T12:56:26Z">
                  <w:rPr>
                    <w:rFonts w:hint="default" w:ascii="Arial" w:hAnsi="Arial" w:eastAsia="SimSun" w:cs="Arial"/>
                    <w:i w:val="0"/>
                    <w:iCs w:val="0"/>
                    <w:color w:val="000000"/>
                    <w:kern w:val="0"/>
                    <w:sz w:val="28"/>
                    <w:szCs w:val="28"/>
                    <w:u w:val="none"/>
                    <w:lang w:val="en-US" w:eastAsia="zh-CN" w:bidi="ar"/>
                  </w:rPr>
                </w:rPrChange>
              </w:rPr>
              <w:t>0.02 ± 0</w:t>
            </w:r>
            <w:ins w:id="765" w:author="genchanghsu" w:date="2023-05-15T17:28:14Z">
              <w:r>
                <w:rPr>
                  <w:rFonts w:hint="default" w:ascii="Times New Roman" w:hAnsi="Times New Roman" w:cs="Times New Roman" w:eastAsiaTheme="minorEastAsia"/>
                  <w:i w:val="0"/>
                  <w:iCs w:val="0"/>
                  <w:color w:val="auto"/>
                  <w:kern w:val="0"/>
                  <w:sz w:val="22"/>
                  <w:szCs w:val="22"/>
                  <w:u w:val="none"/>
                  <w:lang w:val="en-US" w:eastAsia="zh-CN" w:bidi="ar"/>
                  <w:rPrChange w:id="766"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9" w:type="dxa"/>
            <w:shd w:val="clear" w:color="auto" w:fill="auto"/>
            <w:noWrap/>
            <w:vAlign w:val="center"/>
            <w:tcPrChange w:id="767"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769" w:author="genchanghsu" w:date="2023-05-16T12:56:26Z">
                  <w:rPr>
                    <w:rFonts w:cs="Times New Roman"/>
                    <w:color w:val="auto"/>
                    <w:sz w:val="22"/>
                  </w:rPr>
                </w:rPrChange>
              </w:rPr>
              <w:pPrChange w:id="76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70" w:author="genchanghsu" w:date="2023-05-16T12:56:26Z">
                  <w:rPr>
                    <w:rFonts w:hint="default" w:ascii="Arial" w:hAnsi="Arial" w:eastAsia="SimSun" w:cs="Arial"/>
                    <w:i w:val="0"/>
                    <w:iCs w:val="0"/>
                    <w:color w:val="000000"/>
                    <w:kern w:val="0"/>
                    <w:sz w:val="28"/>
                    <w:szCs w:val="28"/>
                    <w:u w:val="none"/>
                    <w:lang w:val="en-US" w:eastAsia="zh-CN" w:bidi="ar"/>
                  </w:rPr>
                </w:rPrChange>
              </w:rPr>
              <w:t>0.04 ± 0.01</w:t>
            </w:r>
          </w:p>
        </w:tc>
        <w:tc>
          <w:tcPr>
            <w:tcW w:w="441" w:type="dxa"/>
            <w:shd w:val="clear" w:color="auto" w:fill="auto"/>
            <w:noWrap/>
            <w:vAlign w:val="center"/>
            <w:tcPrChange w:id="771"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772"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773" w:author="genchanghsu" w:date="2023-05-15T17:23:04Z">
                  <w:rPr>
                    <w:rFonts w:hint="default" w:ascii="Arial" w:hAnsi="Arial" w:eastAsia="SimSun" w:cs="Arial"/>
                    <w:i w:val="0"/>
                    <w:iCs w:val="0"/>
                    <w:color w:val="000000"/>
                    <w:kern w:val="0"/>
                    <w:sz w:val="28"/>
                    <w:szCs w:val="28"/>
                    <w:u w:val="none"/>
                    <w:lang w:val="en-US" w:eastAsia="zh-CN" w:bidi="ar"/>
                  </w:rPr>
                </w:rPrChange>
              </w:rPr>
              <w:t>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774"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774" w:author="genchanghsu" w:date="2023-05-16T12:55:25Z">
            <w:trPr>
              <w:trHeight w:val="401" w:hRule="atLeast"/>
              <w:jc w:val="center"/>
            </w:trPr>
          </w:trPrChange>
        </w:trPr>
        <w:tc>
          <w:tcPr>
            <w:tcW w:w="743" w:type="dxa"/>
            <w:tcBorders>
              <w:left w:val="nil"/>
              <w:right w:val="nil"/>
            </w:tcBorders>
            <w:shd w:val="clear" w:color="auto" w:fill="auto"/>
            <w:noWrap/>
            <w:vAlign w:val="center"/>
            <w:tcPrChange w:id="775"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776"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777"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Ripening</w:t>
            </w:r>
          </w:p>
        </w:tc>
        <w:tc>
          <w:tcPr>
            <w:tcW w:w="1359" w:type="dxa"/>
            <w:tcBorders>
              <w:right w:val="nil"/>
            </w:tcBorders>
            <w:shd w:val="clear" w:color="auto" w:fill="auto"/>
            <w:noWrap/>
            <w:vAlign w:val="center"/>
            <w:tcPrChange w:id="778"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del w:id="779" w:author="genchanghsu" w:date="2023-05-15T17:19:41Z">
              <w:r>
                <w:rPr>
                  <w:rFonts w:cs="Times New Roman"/>
                  <w:color w:val="auto"/>
                  <w:sz w:val="22"/>
                </w:rPr>
                <w:delText>All</w:delText>
              </w:r>
            </w:del>
            <w:ins w:id="780" w:author="genchanghsu" w:date="2023-05-15T17:19:41Z">
              <w:r>
                <w:rPr>
                  <w:rFonts w:cs="Times New Roman"/>
                  <w:color w:val="auto"/>
                  <w:sz w:val="22"/>
                  <w:lang w:val="en-US"/>
                </w:rPr>
                <w:t>Both</w:t>
              </w:r>
            </w:ins>
          </w:p>
        </w:tc>
        <w:tc>
          <w:tcPr>
            <w:tcW w:w="1868" w:type="dxa"/>
            <w:tcBorders>
              <w:right w:val="nil"/>
            </w:tcBorders>
            <w:shd w:val="clear" w:color="auto" w:fill="auto"/>
            <w:noWrap/>
            <w:vAlign w:val="center"/>
            <w:tcPrChange w:id="781"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783" w:author="genchanghsu" w:date="2023-05-16T12:56:26Z">
                  <w:rPr>
                    <w:rFonts w:cs="Times New Roman"/>
                    <w:color w:val="auto"/>
                    <w:sz w:val="22"/>
                  </w:rPr>
                </w:rPrChange>
              </w:rPr>
              <w:pPrChange w:id="78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84" w:author="genchanghsu" w:date="2023-05-16T12:56:26Z">
                  <w:rPr>
                    <w:rFonts w:hint="default" w:ascii="Arial" w:hAnsi="Arial" w:eastAsia="SimSun" w:cs="Arial"/>
                    <w:i w:val="0"/>
                    <w:iCs w:val="0"/>
                    <w:color w:val="000000"/>
                    <w:kern w:val="0"/>
                    <w:sz w:val="28"/>
                    <w:szCs w:val="28"/>
                    <w:u w:val="none"/>
                    <w:lang w:val="en-US" w:eastAsia="zh-CN" w:bidi="ar"/>
                  </w:rPr>
                </w:rPrChange>
              </w:rPr>
              <w:t>0.97 ± 0.01</w:t>
            </w:r>
          </w:p>
        </w:tc>
        <w:tc>
          <w:tcPr>
            <w:tcW w:w="1868" w:type="dxa"/>
            <w:tcBorders>
              <w:right w:val="nil"/>
            </w:tcBorders>
            <w:shd w:val="clear" w:color="auto" w:fill="auto"/>
            <w:noWrap/>
            <w:vAlign w:val="center"/>
            <w:tcPrChange w:id="785"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787" w:author="genchanghsu" w:date="2023-05-16T12:56:26Z">
                  <w:rPr>
                    <w:rFonts w:cs="Times New Roman"/>
                    <w:color w:val="auto"/>
                    <w:sz w:val="22"/>
                  </w:rPr>
                </w:rPrChange>
              </w:rPr>
              <w:pPrChange w:id="786"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88" w:author="genchanghsu" w:date="2023-05-16T12:56:26Z">
                  <w:rPr>
                    <w:rFonts w:hint="default" w:ascii="Arial" w:hAnsi="Arial" w:eastAsia="SimSun" w:cs="Arial"/>
                    <w:i w:val="0"/>
                    <w:iCs w:val="0"/>
                    <w:color w:val="000000"/>
                    <w:kern w:val="0"/>
                    <w:sz w:val="28"/>
                    <w:szCs w:val="28"/>
                    <w:u w:val="none"/>
                    <w:lang w:val="en-US" w:eastAsia="zh-CN" w:bidi="ar"/>
                  </w:rPr>
                </w:rPrChange>
              </w:rPr>
              <w:t>0.03 ± 0.01</w:t>
            </w:r>
          </w:p>
        </w:tc>
        <w:tc>
          <w:tcPr>
            <w:tcW w:w="1869" w:type="dxa"/>
            <w:tcBorders>
              <w:right w:val="nil"/>
            </w:tcBorders>
            <w:shd w:val="clear" w:color="auto" w:fill="auto"/>
            <w:noWrap/>
            <w:vAlign w:val="center"/>
            <w:tcPrChange w:id="789"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791" w:author="genchanghsu" w:date="2023-05-16T12:56:26Z">
                  <w:rPr>
                    <w:rFonts w:cs="Times New Roman"/>
                    <w:color w:val="auto"/>
                    <w:sz w:val="22"/>
                  </w:rPr>
                </w:rPrChange>
              </w:rPr>
              <w:pPrChange w:id="79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792" w:author="genchanghsu" w:date="2023-05-16T12:56:26Z">
                  <w:rPr>
                    <w:rFonts w:hint="default" w:ascii="Arial" w:hAnsi="Arial" w:eastAsia="SimSun" w:cs="Arial"/>
                    <w:i w:val="0"/>
                    <w:iCs w:val="0"/>
                    <w:color w:val="000000"/>
                    <w:kern w:val="0"/>
                    <w:sz w:val="28"/>
                    <w:szCs w:val="28"/>
                    <w:u w:val="none"/>
                    <w:lang w:val="en-US" w:eastAsia="zh-CN" w:bidi="ar"/>
                  </w:rPr>
                </w:rPrChange>
              </w:rPr>
              <w:t>0</w:t>
            </w:r>
            <w:ins w:id="793" w:author="genchanghsu" w:date="2023-05-15T17:28:29Z">
              <w:r>
                <w:rPr>
                  <w:rFonts w:hint="default" w:ascii="Times New Roman" w:hAnsi="Times New Roman" w:cs="Times New Roman" w:eastAsiaTheme="minorEastAsia"/>
                  <w:i w:val="0"/>
                  <w:iCs w:val="0"/>
                  <w:color w:val="auto"/>
                  <w:kern w:val="0"/>
                  <w:sz w:val="22"/>
                  <w:szCs w:val="22"/>
                  <w:u w:val="none"/>
                  <w:lang w:val="en-US" w:eastAsia="zh-CN" w:bidi="ar"/>
                  <w:rPrChange w:id="794"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r>
              <w:rPr>
                <w:rFonts w:hint="default" w:ascii="Times New Roman" w:hAnsi="Times New Roman" w:cs="Times New Roman" w:eastAsiaTheme="minorEastAsia"/>
                <w:i w:val="0"/>
                <w:iCs w:val="0"/>
                <w:color w:val="auto"/>
                <w:kern w:val="0"/>
                <w:sz w:val="22"/>
                <w:szCs w:val="22"/>
                <w:u w:val="none"/>
                <w:lang w:val="en-US" w:eastAsia="zh-CN" w:bidi="ar"/>
                <w:rPrChange w:id="795" w:author="genchanghsu" w:date="2023-05-16T12:56:26Z">
                  <w:rPr>
                    <w:rFonts w:hint="default" w:ascii="Arial" w:hAnsi="Arial" w:eastAsia="SimSun" w:cs="Arial"/>
                    <w:i w:val="0"/>
                    <w:iCs w:val="0"/>
                    <w:color w:val="000000"/>
                    <w:kern w:val="0"/>
                    <w:sz w:val="28"/>
                    <w:szCs w:val="28"/>
                    <w:u w:val="none"/>
                    <w:lang w:val="en-US" w:eastAsia="zh-CN" w:bidi="ar"/>
                  </w:rPr>
                </w:rPrChange>
              </w:rPr>
              <w:t xml:space="preserve"> ± 0</w:t>
            </w:r>
            <w:ins w:id="796" w:author="genchanghsu" w:date="2023-05-15T17:28:10Z">
              <w:r>
                <w:rPr>
                  <w:rFonts w:hint="default" w:ascii="Times New Roman" w:hAnsi="Times New Roman" w:cs="Times New Roman" w:eastAsiaTheme="minorEastAsia"/>
                  <w:i w:val="0"/>
                  <w:iCs w:val="0"/>
                  <w:color w:val="auto"/>
                  <w:kern w:val="0"/>
                  <w:sz w:val="22"/>
                  <w:szCs w:val="22"/>
                  <w:u w:val="none"/>
                  <w:lang w:val="en-US" w:eastAsia="zh-CN" w:bidi="ar"/>
                  <w:rPrChange w:id="797"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tcBorders>
              <w:right w:val="nil"/>
            </w:tcBorders>
            <w:shd w:val="clear" w:color="auto" w:fill="auto"/>
            <w:noWrap/>
            <w:vAlign w:val="center"/>
            <w:tcPrChange w:id="798"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799"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800" w:author="genchanghsu" w:date="2023-05-15T17:23:04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801"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801" w:author="genchanghsu" w:date="2023-05-16T12:55:25Z">
            <w:trPr>
              <w:trHeight w:val="401" w:hRule="atLeast"/>
              <w:jc w:val="center"/>
            </w:trPr>
          </w:trPrChange>
        </w:trPr>
        <w:tc>
          <w:tcPr>
            <w:tcW w:w="743" w:type="dxa"/>
            <w:shd w:val="clear" w:color="auto" w:fill="auto"/>
            <w:noWrap/>
            <w:vAlign w:val="center"/>
            <w:tcPrChange w:id="802"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803"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804"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805"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806" w:author="genchanghsu" w:date="2023-05-15T17:46:41Z">
              <w:r>
                <w:rPr>
                  <w:rFonts w:hint="default" w:cs="Times New Roman"/>
                  <w:color w:val="auto"/>
                  <w:sz w:val="22"/>
                  <w:lang w:val="en-US"/>
                </w:rPr>
                <w:t>s</w:t>
              </w:r>
            </w:ins>
          </w:p>
        </w:tc>
        <w:tc>
          <w:tcPr>
            <w:tcW w:w="1868" w:type="dxa"/>
            <w:shd w:val="clear" w:color="auto" w:fill="auto"/>
            <w:noWrap/>
            <w:vAlign w:val="center"/>
            <w:tcPrChange w:id="807"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809" w:author="genchanghsu" w:date="2023-05-16T12:56:26Z">
                  <w:rPr>
                    <w:rFonts w:cs="Times New Roman"/>
                    <w:color w:val="auto"/>
                    <w:sz w:val="22"/>
                  </w:rPr>
                </w:rPrChange>
              </w:rPr>
              <w:pPrChange w:id="80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810" w:author="genchanghsu" w:date="2023-05-16T12:56:26Z">
                  <w:rPr>
                    <w:rFonts w:hint="default" w:ascii="Arial" w:hAnsi="Arial" w:eastAsia="SimSun" w:cs="Arial"/>
                    <w:i w:val="0"/>
                    <w:iCs w:val="0"/>
                    <w:color w:val="000000"/>
                    <w:kern w:val="0"/>
                    <w:sz w:val="28"/>
                    <w:szCs w:val="28"/>
                    <w:u w:val="none"/>
                    <w:lang w:val="en-US" w:eastAsia="zh-CN" w:bidi="ar"/>
                  </w:rPr>
                </w:rPrChange>
              </w:rPr>
              <w:t>0.94 ± 0.04</w:t>
            </w:r>
          </w:p>
        </w:tc>
        <w:tc>
          <w:tcPr>
            <w:tcW w:w="1868" w:type="dxa"/>
            <w:shd w:val="clear" w:color="auto" w:fill="auto"/>
            <w:noWrap/>
            <w:vAlign w:val="center"/>
            <w:tcPrChange w:id="811"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813" w:author="genchanghsu" w:date="2023-05-16T12:56:26Z">
                  <w:rPr>
                    <w:rFonts w:cs="Times New Roman"/>
                    <w:color w:val="auto"/>
                    <w:sz w:val="22"/>
                  </w:rPr>
                </w:rPrChange>
              </w:rPr>
              <w:pPrChange w:id="81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814" w:author="genchanghsu" w:date="2023-05-16T12:56:26Z">
                  <w:rPr>
                    <w:rFonts w:hint="default" w:ascii="Arial" w:hAnsi="Arial" w:eastAsia="SimSun" w:cs="Arial"/>
                    <w:i w:val="0"/>
                    <w:iCs w:val="0"/>
                    <w:color w:val="000000"/>
                    <w:kern w:val="0"/>
                    <w:sz w:val="28"/>
                    <w:szCs w:val="28"/>
                    <w:u w:val="none"/>
                    <w:lang w:val="en-US" w:eastAsia="zh-CN" w:bidi="ar"/>
                  </w:rPr>
                </w:rPrChange>
              </w:rPr>
              <w:t>0.05 ± 0.04</w:t>
            </w:r>
          </w:p>
        </w:tc>
        <w:tc>
          <w:tcPr>
            <w:tcW w:w="1869" w:type="dxa"/>
            <w:shd w:val="clear" w:color="auto" w:fill="auto"/>
            <w:noWrap/>
            <w:vAlign w:val="center"/>
            <w:tcPrChange w:id="815"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817" w:author="genchanghsu" w:date="2023-05-16T12:56:26Z">
                  <w:rPr>
                    <w:rFonts w:cs="Times New Roman"/>
                    <w:color w:val="auto"/>
                    <w:sz w:val="22"/>
                  </w:rPr>
                </w:rPrChange>
              </w:rPr>
              <w:pPrChange w:id="816"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818" w:author="genchanghsu" w:date="2023-05-16T12:56:26Z">
                  <w:rPr>
                    <w:rFonts w:hint="default" w:ascii="Arial" w:hAnsi="Arial" w:eastAsia="SimSun" w:cs="Arial"/>
                    <w:i w:val="0"/>
                    <w:iCs w:val="0"/>
                    <w:color w:val="000000"/>
                    <w:kern w:val="0"/>
                    <w:sz w:val="28"/>
                    <w:szCs w:val="28"/>
                    <w:u w:val="none"/>
                    <w:lang w:val="en-US" w:eastAsia="zh-CN" w:bidi="ar"/>
                  </w:rPr>
                </w:rPrChange>
              </w:rPr>
              <w:t>0</w:t>
            </w:r>
            <w:ins w:id="819" w:author="genchanghsu" w:date="2023-05-15T17:28:27Z">
              <w:r>
                <w:rPr>
                  <w:rFonts w:hint="default" w:ascii="Times New Roman" w:hAnsi="Times New Roman" w:cs="Times New Roman" w:eastAsiaTheme="minorEastAsia"/>
                  <w:i w:val="0"/>
                  <w:iCs w:val="0"/>
                  <w:color w:val="auto"/>
                  <w:kern w:val="0"/>
                  <w:sz w:val="22"/>
                  <w:szCs w:val="22"/>
                  <w:u w:val="none"/>
                  <w:lang w:val="en-US" w:eastAsia="zh-CN" w:bidi="ar"/>
                  <w:rPrChange w:id="820"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.00</w:t>
              </w:r>
            </w:ins>
            <w:r>
              <w:rPr>
                <w:rFonts w:hint="default" w:ascii="Times New Roman" w:hAnsi="Times New Roman" w:cs="Times New Roman" w:eastAsiaTheme="minorEastAsia"/>
                <w:i w:val="0"/>
                <w:iCs w:val="0"/>
                <w:color w:val="auto"/>
                <w:kern w:val="0"/>
                <w:sz w:val="22"/>
                <w:szCs w:val="22"/>
                <w:u w:val="none"/>
                <w:lang w:val="en-US" w:eastAsia="zh-CN" w:bidi="ar"/>
                <w:rPrChange w:id="821" w:author="genchanghsu" w:date="2023-05-16T12:56:26Z">
                  <w:rPr>
                    <w:rFonts w:hint="default" w:ascii="Arial" w:hAnsi="Arial" w:eastAsia="SimSun" w:cs="Arial"/>
                    <w:i w:val="0"/>
                    <w:iCs w:val="0"/>
                    <w:color w:val="000000"/>
                    <w:kern w:val="0"/>
                    <w:sz w:val="28"/>
                    <w:szCs w:val="28"/>
                    <w:u w:val="none"/>
                    <w:lang w:val="en-US" w:eastAsia="zh-CN" w:bidi="ar"/>
                  </w:rPr>
                </w:rPrChange>
              </w:rPr>
              <w:t xml:space="preserve"> ± 0</w:t>
            </w:r>
            <w:ins w:id="822" w:author="genchanghsu" w:date="2023-05-15T17:28:23Z">
              <w:r>
                <w:rPr>
                  <w:rFonts w:hint="default" w:ascii="Times New Roman" w:hAnsi="Times New Roman" w:cs="Times New Roman" w:eastAsiaTheme="minorEastAsia"/>
                  <w:i w:val="0"/>
                  <w:iCs w:val="0"/>
                  <w:color w:val="auto"/>
                  <w:kern w:val="0"/>
                  <w:sz w:val="22"/>
                  <w:szCs w:val="22"/>
                  <w:u w:val="none"/>
                  <w:lang w:val="en-US" w:eastAsia="zh-CN" w:bidi="ar"/>
                  <w:rPrChange w:id="823"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w:t>
              </w:r>
            </w:ins>
            <w:ins w:id="824" w:author="genchanghsu" w:date="2023-05-15T17:28:24Z">
              <w:r>
                <w:rPr>
                  <w:rFonts w:hint="default" w:ascii="Times New Roman" w:hAnsi="Times New Roman" w:cs="Times New Roman" w:eastAsiaTheme="minorEastAsia"/>
                  <w:i w:val="0"/>
                  <w:iCs w:val="0"/>
                  <w:color w:val="auto"/>
                  <w:kern w:val="0"/>
                  <w:sz w:val="22"/>
                  <w:szCs w:val="22"/>
                  <w:u w:val="none"/>
                  <w:lang w:val="en-US" w:eastAsia="zh-CN" w:bidi="ar"/>
                  <w:rPrChange w:id="825" w:author="genchanghsu" w:date="2023-05-16T12:56:26Z">
                    <w:rPr>
                      <w:rFonts w:hint="default" w:ascii="Times New Roman" w:hAnsi="Times New Roman" w:eastAsia="SimSun" w:cs="Times New Roman"/>
                      <w:i w:val="0"/>
                      <w:iCs w:val="0"/>
                      <w:color w:val="000000"/>
                      <w:kern w:val="0"/>
                      <w:sz w:val="22"/>
                      <w:szCs w:val="22"/>
                      <w:u w:val="none"/>
                      <w:lang w:val="en-US" w:eastAsia="zh-CN" w:bidi="ar"/>
                    </w:rPr>
                  </w:rPrChange>
                </w:rPr>
                <w:t>0</w:t>
              </w:r>
            </w:ins>
          </w:p>
        </w:tc>
        <w:tc>
          <w:tcPr>
            <w:tcW w:w="441" w:type="dxa"/>
            <w:shd w:val="clear" w:color="auto" w:fill="auto"/>
            <w:noWrap/>
            <w:vAlign w:val="center"/>
            <w:tcPrChange w:id="826"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827"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828" w:author="genchanghsu" w:date="2023-05-15T17:23:04Z">
                  <w:rPr>
                    <w:rFonts w:hint="default" w:ascii="Arial" w:hAnsi="Arial" w:eastAsia="SimSun" w:cs="Arial"/>
                    <w:i w:val="0"/>
                    <w:iCs w:val="0"/>
                    <w:color w:val="000000"/>
                    <w:kern w:val="0"/>
                    <w:sz w:val="28"/>
                    <w:szCs w:val="28"/>
                    <w:u w:val="none"/>
                    <w:lang w:val="en-US" w:eastAsia="zh-CN" w:bidi="ar"/>
                  </w:rPr>
                </w:rPrChange>
              </w:rPr>
              <w:t>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829"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829" w:author="genchanghsu" w:date="2023-05-16T12:55:25Z">
            <w:trPr>
              <w:trHeight w:val="401" w:hRule="atLeast"/>
              <w:jc w:val="center"/>
            </w:trPr>
          </w:trPrChange>
        </w:trPr>
        <w:tc>
          <w:tcPr>
            <w:tcW w:w="743" w:type="dxa"/>
            <w:tcBorders>
              <w:left w:val="nil"/>
              <w:right w:val="nil"/>
            </w:tcBorders>
            <w:shd w:val="clear" w:color="auto" w:fill="auto"/>
            <w:noWrap/>
            <w:vAlign w:val="center"/>
            <w:tcPrChange w:id="830"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831"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832"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833"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834" w:author="genchanghsu" w:date="2023-05-15T17:46:43Z">
              <w:r>
                <w:rPr>
                  <w:rFonts w:hint="default" w:cs="Times New Roman"/>
                  <w:color w:val="auto"/>
                  <w:sz w:val="22"/>
                  <w:lang w:val="en-US"/>
                </w:rPr>
                <w:t>s</w:t>
              </w:r>
            </w:ins>
          </w:p>
        </w:tc>
        <w:tc>
          <w:tcPr>
            <w:tcW w:w="1868" w:type="dxa"/>
            <w:tcBorders>
              <w:right w:val="nil"/>
            </w:tcBorders>
            <w:shd w:val="clear" w:color="auto" w:fill="auto"/>
            <w:noWrap/>
            <w:vAlign w:val="center"/>
            <w:tcPrChange w:id="835"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837" w:author="genchanghsu" w:date="2023-05-16T12:56:27Z">
                  <w:rPr>
                    <w:rFonts w:cs="Times New Roman"/>
                    <w:color w:val="auto"/>
                    <w:sz w:val="22"/>
                  </w:rPr>
                </w:rPrChange>
              </w:rPr>
              <w:pPrChange w:id="836"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838" w:author="genchanghsu" w:date="2023-05-16T12:56:27Z">
                  <w:rPr>
                    <w:rFonts w:hint="default" w:ascii="Arial" w:hAnsi="Arial" w:eastAsia="SimSun" w:cs="Arial"/>
                    <w:i w:val="0"/>
                    <w:iCs w:val="0"/>
                    <w:color w:val="000000"/>
                    <w:kern w:val="0"/>
                    <w:sz w:val="28"/>
                    <w:szCs w:val="28"/>
                    <w:u w:val="none"/>
                    <w:lang w:val="en-US" w:eastAsia="zh-CN" w:bidi="ar"/>
                  </w:rPr>
                </w:rPrChange>
              </w:rPr>
              <w:t>0.98 ± 0</w:t>
            </w:r>
            <w:ins w:id="839" w:author="genchanghsu" w:date="2023-05-15T17:28:21Z">
              <w:r>
                <w:rPr>
                  <w:rFonts w:hint="default" w:ascii="Times New Roman" w:hAnsi="Times New Roman" w:cs="Times New Roman" w:eastAsiaTheme="minorEastAsia"/>
                  <w:i w:val="0"/>
                  <w:iCs w:val="0"/>
                  <w:color w:val="auto"/>
                  <w:kern w:val="0"/>
                  <w:sz w:val="22"/>
                  <w:szCs w:val="22"/>
                  <w:u w:val="none"/>
                  <w:lang w:val="en-US" w:eastAsia="zh-CN" w:bidi="ar"/>
                  <w:rPrChange w:id="840"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8" w:type="dxa"/>
            <w:tcBorders>
              <w:right w:val="nil"/>
            </w:tcBorders>
            <w:shd w:val="clear" w:color="auto" w:fill="auto"/>
            <w:noWrap/>
            <w:vAlign w:val="center"/>
            <w:tcPrChange w:id="841"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843" w:author="genchanghsu" w:date="2023-05-16T12:56:27Z">
                  <w:rPr>
                    <w:rFonts w:cs="Times New Roman"/>
                    <w:color w:val="auto"/>
                    <w:sz w:val="22"/>
                  </w:rPr>
                </w:rPrChange>
              </w:rPr>
              <w:pPrChange w:id="84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844" w:author="genchanghsu" w:date="2023-05-16T12:56:27Z">
                  <w:rPr>
                    <w:rFonts w:hint="default" w:ascii="Arial" w:hAnsi="Arial" w:eastAsia="SimSun" w:cs="Arial"/>
                    <w:i w:val="0"/>
                    <w:iCs w:val="0"/>
                    <w:color w:val="000000"/>
                    <w:kern w:val="0"/>
                    <w:sz w:val="28"/>
                    <w:szCs w:val="28"/>
                    <w:u w:val="none"/>
                    <w:lang w:val="en-US" w:eastAsia="zh-CN" w:bidi="ar"/>
                  </w:rPr>
                </w:rPrChange>
              </w:rPr>
              <w:t>0</w:t>
            </w:r>
            <w:ins w:id="845" w:author="genchanghsu" w:date="2023-05-15T17:28:19Z">
              <w:r>
                <w:rPr>
                  <w:rFonts w:hint="default" w:ascii="Times New Roman" w:hAnsi="Times New Roman" w:cs="Times New Roman" w:eastAsiaTheme="minorEastAsia"/>
                  <w:i w:val="0"/>
                  <w:iCs w:val="0"/>
                  <w:color w:val="auto"/>
                  <w:kern w:val="0"/>
                  <w:sz w:val="22"/>
                  <w:szCs w:val="22"/>
                  <w:u w:val="none"/>
                  <w:lang w:val="en-US" w:eastAsia="zh-CN" w:bidi="ar"/>
                  <w:rPrChange w:id="846"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w:t>
              </w:r>
            </w:ins>
            <w:ins w:id="847" w:author="genchanghsu" w:date="2023-05-15T17:28:20Z">
              <w:r>
                <w:rPr>
                  <w:rFonts w:hint="default" w:ascii="Times New Roman" w:hAnsi="Times New Roman" w:cs="Times New Roman" w:eastAsiaTheme="minorEastAsia"/>
                  <w:i w:val="0"/>
                  <w:iCs w:val="0"/>
                  <w:color w:val="auto"/>
                  <w:kern w:val="0"/>
                  <w:sz w:val="22"/>
                  <w:szCs w:val="22"/>
                  <w:u w:val="none"/>
                  <w:lang w:val="en-US" w:eastAsia="zh-CN" w:bidi="ar"/>
                  <w:rPrChange w:id="848"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w:t>
              </w:r>
            </w:ins>
            <w:r>
              <w:rPr>
                <w:rFonts w:hint="default" w:ascii="Times New Roman" w:hAnsi="Times New Roman" w:cs="Times New Roman" w:eastAsiaTheme="minorEastAsia"/>
                <w:i w:val="0"/>
                <w:iCs w:val="0"/>
                <w:color w:val="auto"/>
                <w:kern w:val="0"/>
                <w:sz w:val="22"/>
                <w:szCs w:val="22"/>
                <w:u w:val="none"/>
                <w:lang w:val="en-US" w:eastAsia="zh-CN" w:bidi="ar"/>
                <w:rPrChange w:id="849" w:author="genchanghsu" w:date="2023-05-16T12:56:27Z">
                  <w:rPr>
                    <w:rFonts w:hint="default" w:ascii="Arial" w:hAnsi="Arial" w:eastAsia="SimSun" w:cs="Arial"/>
                    <w:i w:val="0"/>
                    <w:iCs w:val="0"/>
                    <w:color w:val="000000"/>
                    <w:kern w:val="0"/>
                    <w:sz w:val="28"/>
                    <w:szCs w:val="28"/>
                    <w:u w:val="none"/>
                    <w:lang w:val="en-US" w:eastAsia="zh-CN" w:bidi="ar"/>
                  </w:rPr>
                </w:rPrChange>
              </w:rPr>
              <w:t xml:space="preserve"> ± 0</w:t>
            </w:r>
            <w:ins w:id="850" w:author="genchanghsu" w:date="2023-05-15T17:28:17Z">
              <w:r>
                <w:rPr>
                  <w:rFonts w:hint="default" w:ascii="Times New Roman" w:hAnsi="Times New Roman" w:cs="Times New Roman" w:eastAsiaTheme="minorEastAsia"/>
                  <w:i w:val="0"/>
                  <w:iCs w:val="0"/>
                  <w:color w:val="auto"/>
                  <w:kern w:val="0"/>
                  <w:sz w:val="22"/>
                  <w:szCs w:val="22"/>
                  <w:u w:val="none"/>
                  <w:lang w:val="en-US" w:eastAsia="zh-CN" w:bidi="ar"/>
                  <w:rPrChange w:id="851"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9" w:type="dxa"/>
            <w:tcBorders>
              <w:right w:val="nil"/>
            </w:tcBorders>
            <w:shd w:val="clear" w:color="auto" w:fill="auto"/>
            <w:noWrap/>
            <w:vAlign w:val="center"/>
            <w:tcPrChange w:id="852"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854" w:author="genchanghsu" w:date="2023-05-16T12:56:27Z">
                  <w:rPr>
                    <w:rFonts w:cs="Times New Roman"/>
                    <w:color w:val="auto"/>
                    <w:sz w:val="22"/>
                  </w:rPr>
                </w:rPrChange>
              </w:rPr>
              <w:pPrChange w:id="85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855" w:author="genchanghsu" w:date="2023-05-16T12:56:27Z">
                  <w:rPr>
                    <w:rFonts w:hint="default" w:ascii="Arial" w:hAnsi="Arial" w:eastAsia="SimSun" w:cs="Arial"/>
                    <w:i w:val="0"/>
                    <w:iCs w:val="0"/>
                    <w:color w:val="000000"/>
                    <w:kern w:val="0"/>
                    <w:sz w:val="28"/>
                    <w:szCs w:val="28"/>
                    <w:u w:val="none"/>
                    <w:lang w:val="en-US" w:eastAsia="zh-CN" w:bidi="ar"/>
                  </w:rPr>
                </w:rPrChange>
              </w:rPr>
              <w:t>0.01 ± 0</w:t>
            </w:r>
            <w:ins w:id="856" w:author="genchanghsu" w:date="2023-05-15T17:28:25Z">
              <w:r>
                <w:rPr>
                  <w:rFonts w:hint="default" w:ascii="Times New Roman" w:hAnsi="Times New Roman" w:cs="Times New Roman" w:eastAsiaTheme="minorEastAsia"/>
                  <w:i w:val="0"/>
                  <w:iCs w:val="0"/>
                  <w:color w:val="auto"/>
                  <w:kern w:val="0"/>
                  <w:sz w:val="22"/>
                  <w:szCs w:val="22"/>
                  <w:u w:val="none"/>
                  <w:lang w:val="en-US" w:eastAsia="zh-CN" w:bidi="ar"/>
                  <w:rPrChange w:id="857"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tcBorders>
              <w:right w:val="nil"/>
            </w:tcBorders>
            <w:shd w:val="clear" w:color="auto" w:fill="auto"/>
            <w:noWrap/>
            <w:vAlign w:val="center"/>
            <w:tcPrChange w:id="858"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859"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860" w:author="genchanghsu" w:date="2023-05-15T17:23:04Z">
                  <w:rPr>
                    <w:rFonts w:hint="default" w:ascii="Arial" w:hAnsi="Arial" w:eastAsia="SimSun" w:cs="Arial"/>
                    <w:i w:val="0"/>
                    <w:iCs w:val="0"/>
                    <w:color w:val="000000"/>
                    <w:kern w:val="0"/>
                    <w:sz w:val="28"/>
                    <w:szCs w:val="28"/>
                    <w:u w:val="none"/>
                    <w:lang w:val="en-US" w:eastAsia="zh-CN" w:bidi="ar"/>
                  </w:rPr>
                </w:rPrChange>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861"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861" w:author="genchanghsu" w:date="2023-05-16T12:55:25Z">
            <w:trPr>
              <w:trHeight w:val="401" w:hRule="atLeast"/>
              <w:jc w:val="center"/>
            </w:trPr>
          </w:trPrChange>
        </w:trPr>
        <w:tc>
          <w:tcPr>
            <w:tcW w:w="743" w:type="dxa"/>
            <w:shd w:val="clear" w:color="auto" w:fill="auto"/>
            <w:noWrap/>
            <w:vAlign w:val="center"/>
            <w:tcPrChange w:id="862"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r>
              <w:rPr>
                <w:rFonts w:cs="Times New Roman"/>
                <w:b w:val="0"/>
                <w:bCs/>
                <w:color w:val="auto"/>
                <w:sz w:val="22"/>
              </w:rPr>
              <w:t>2019</w:t>
            </w:r>
          </w:p>
        </w:tc>
        <w:tc>
          <w:tcPr>
            <w:tcW w:w="1578" w:type="dxa"/>
            <w:shd w:val="clear" w:color="auto" w:fill="auto"/>
            <w:noWrap/>
            <w:vAlign w:val="center"/>
            <w:tcPrChange w:id="863"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Organic</w:t>
            </w:r>
          </w:p>
        </w:tc>
        <w:tc>
          <w:tcPr>
            <w:tcW w:w="1359" w:type="dxa"/>
            <w:shd w:val="clear" w:color="auto" w:fill="auto"/>
            <w:noWrap/>
            <w:vAlign w:val="center"/>
            <w:tcPrChange w:id="864"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Tillering</w:t>
            </w:r>
          </w:p>
        </w:tc>
        <w:tc>
          <w:tcPr>
            <w:tcW w:w="1359" w:type="dxa"/>
            <w:shd w:val="clear" w:color="auto" w:fill="auto"/>
            <w:noWrap/>
            <w:vAlign w:val="center"/>
            <w:tcPrChange w:id="865"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del w:id="866" w:author="genchanghsu" w:date="2023-05-15T17:19:42Z">
              <w:r>
                <w:rPr>
                  <w:rFonts w:cs="Times New Roman"/>
                  <w:color w:val="auto"/>
                  <w:sz w:val="22"/>
                </w:rPr>
                <w:delText>All</w:delText>
              </w:r>
            </w:del>
            <w:ins w:id="867" w:author="genchanghsu" w:date="2023-05-15T17:19:42Z">
              <w:r>
                <w:rPr>
                  <w:rFonts w:cs="Times New Roman"/>
                  <w:color w:val="auto"/>
                  <w:sz w:val="22"/>
                  <w:lang w:val="en-US"/>
                </w:rPr>
                <w:t>Both</w:t>
              </w:r>
            </w:ins>
          </w:p>
        </w:tc>
        <w:tc>
          <w:tcPr>
            <w:tcW w:w="1868" w:type="dxa"/>
            <w:shd w:val="clear" w:color="auto" w:fill="auto"/>
            <w:noWrap/>
            <w:vAlign w:val="center"/>
            <w:tcPrChange w:id="868"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870" w:author="genchanghsu" w:date="2023-05-16T12:56:27Z">
                  <w:rPr>
                    <w:rFonts w:cs="Times New Roman"/>
                    <w:color w:val="auto"/>
                    <w:sz w:val="22"/>
                  </w:rPr>
                </w:rPrChange>
              </w:rPr>
              <w:pPrChange w:id="86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871" w:author="genchanghsu" w:date="2023-05-16T12:56:27Z">
                  <w:rPr>
                    <w:rFonts w:hint="default" w:ascii="Arial" w:hAnsi="Arial" w:eastAsia="SimSun" w:cs="Arial"/>
                    <w:i w:val="0"/>
                    <w:iCs w:val="0"/>
                    <w:color w:val="000000"/>
                    <w:kern w:val="0"/>
                    <w:sz w:val="28"/>
                    <w:szCs w:val="28"/>
                    <w:u w:val="none"/>
                    <w:lang w:val="en-US" w:eastAsia="zh-CN" w:bidi="ar"/>
                  </w:rPr>
                </w:rPrChange>
              </w:rPr>
              <w:t>0.23 ± 0.08</w:t>
            </w:r>
          </w:p>
        </w:tc>
        <w:tc>
          <w:tcPr>
            <w:tcW w:w="1868" w:type="dxa"/>
            <w:shd w:val="clear" w:color="auto" w:fill="auto"/>
            <w:noWrap/>
            <w:vAlign w:val="center"/>
            <w:tcPrChange w:id="872"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874" w:author="genchanghsu" w:date="2023-05-16T12:56:27Z">
                  <w:rPr>
                    <w:rFonts w:cs="Times New Roman"/>
                    <w:color w:val="auto"/>
                    <w:sz w:val="22"/>
                  </w:rPr>
                </w:rPrChange>
              </w:rPr>
              <w:pPrChange w:id="87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875" w:author="genchanghsu" w:date="2023-05-16T12:56:27Z">
                  <w:rPr>
                    <w:rFonts w:hint="default" w:ascii="Arial" w:hAnsi="Arial" w:eastAsia="SimSun" w:cs="Arial"/>
                    <w:i w:val="0"/>
                    <w:iCs w:val="0"/>
                    <w:color w:val="000000"/>
                    <w:kern w:val="0"/>
                    <w:sz w:val="28"/>
                    <w:szCs w:val="28"/>
                    <w:u w:val="none"/>
                    <w:lang w:val="en-US" w:eastAsia="zh-CN" w:bidi="ar"/>
                  </w:rPr>
                </w:rPrChange>
              </w:rPr>
              <w:t>0.13 ± 0.06</w:t>
            </w:r>
          </w:p>
        </w:tc>
        <w:tc>
          <w:tcPr>
            <w:tcW w:w="1869" w:type="dxa"/>
            <w:shd w:val="clear" w:color="auto" w:fill="auto"/>
            <w:noWrap/>
            <w:vAlign w:val="center"/>
            <w:tcPrChange w:id="876"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878" w:author="genchanghsu" w:date="2023-05-16T12:56:27Z">
                  <w:rPr>
                    <w:rFonts w:cs="Times New Roman"/>
                    <w:color w:val="auto"/>
                    <w:sz w:val="22"/>
                  </w:rPr>
                </w:rPrChange>
              </w:rPr>
              <w:pPrChange w:id="877"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879" w:author="genchanghsu" w:date="2023-05-16T12:56:27Z">
                  <w:rPr>
                    <w:rFonts w:hint="default" w:ascii="Arial" w:hAnsi="Arial" w:eastAsia="SimSun" w:cs="Arial"/>
                    <w:i w:val="0"/>
                    <w:iCs w:val="0"/>
                    <w:color w:val="000000"/>
                    <w:kern w:val="0"/>
                    <w:sz w:val="28"/>
                    <w:szCs w:val="28"/>
                    <w:u w:val="none"/>
                    <w:lang w:val="en-US" w:eastAsia="zh-CN" w:bidi="ar"/>
                  </w:rPr>
                </w:rPrChange>
              </w:rPr>
              <w:t>0.61 ± 0.08</w:t>
            </w:r>
          </w:p>
        </w:tc>
        <w:tc>
          <w:tcPr>
            <w:tcW w:w="441" w:type="dxa"/>
            <w:shd w:val="clear" w:color="auto" w:fill="auto"/>
            <w:noWrap/>
            <w:vAlign w:val="center"/>
            <w:tcPrChange w:id="880"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881"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882" w:author="genchanghsu" w:date="2023-05-15T17:23:04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883"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883" w:author="genchanghsu" w:date="2023-05-16T12:55:25Z">
            <w:trPr>
              <w:trHeight w:val="401" w:hRule="atLeast"/>
              <w:jc w:val="center"/>
            </w:trPr>
          </w:trPrChange>
        </w:trPr>
        <w:tc>
          <w:tcPr>
            <w:tcW w:w="743" w:type="dxa"/>
            <w:tcBorders>
              <w:left w:val="nil"/>
              <w:right w:val="nil"/>
            </w:tcBorders>
            <w:shd w:val="clear" w:color="auto" w:fill="auto"/>
            <w:noWrap/>
            <w:vAlign w:val="center"/>
            <w:tcPrChange w:id="884"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885"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886"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887"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888" w:author="genchanghsu" w:date="2023-05-15T17:46:44Z">
              <w:r>
                <w:rPr>
                  <w:rFonts w:hint="default" w:cs="Times New Roman"/>
                  <w:color w:val="auto"/>
                  <w:sz w:val="22"/>
                  <w:lang w:val="en-US"/>
                </w:rPr>
                <w:t>s</w:t>
              </w:r>
            </w:ins>
          </w:p>
        </w:tc>
        <w:tc>
          <w:tcPr>
            <w:tcW w:w="1868" w:type="dxa"/>
            <w:tcBorders>
              <w:right w:val="nil"/>
            </w:tcBorders>
            <w:shd w:val="clear" w:color="auto" w:fill="auto"/>
            <w:noWrap/>
            <w:vAlign w:val="center"/>
            <w:tcPrChange w:id="889"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891" w:author="genchanghsu" w:date="2023-05-16T12:56:27Z">
                  <w:rPr>
                    <w:rFonts w:cs="Times New Roman"/>
                    <w:color w:val="auto"/>
                    <w:sz w:val="22"/>
                  </w:rPr>
                </w:rPrChange>
              </w:rPr>
              <w:pPrChange w:id="89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892" w:author="genchanghsu" w:date="2023-05-16T12:56:27Z">
                  <w:rPr>
                    <w:rFonts w:hint="default" w:ascii="Arial" w:hAnsi="Arial" w:eastAsia="SimSun" w:cs="Arial"/>
                    <w:i w:val="0"/>
                    <w:iCs w:val="0"/>
                    <w:color w:val="000000"/>
                    <w:kern w:val="0"/>
                    <w:sz w:val="28"/>
                    <w:szCs w:val="28"/>
                    <w:u w:val="none"/>
                    <w:lang w:val="en-US" w:eastAsia="zh-CN" w:bidi="ar"/>
                  </w:rPr>
                </w:rPrChange>
              </w:rPr>
              <w:t>0.3</w:t>
            </w:r>
            <w:ins w:id="893" w:author="genchanghsu" w:date="2023-05-15T17:28:38Z">
              <w:r>
                <w:rPr>
                  <w:rFonts w:hint="default" w:ascii="Times New Roman" w:hAnsi="Times New Roman" w:cs="Times New Roman" w:eastAsiaTheme="minorEastAsia"/>
                  <w:i w:val="0"/>
                  <w:iCs w:val="0"/>
                  <w:color w:val="auto"/>
                  <w:kern w:val="0"/>
                  <w:sz w:val="22"/>
                  <w:szCs w:val="22"/>
                  <w:u w:val="none"/>
                  <w:lang w:val="en-US" w:eastAsia="zh-CN" w:bidi="ar"/>
                  <w:rPrChange w:id="894"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w:t>
              </w:r>
            </w:ins>
            <w:r>
              <w:rPr>
                <w:rFonts w:hint="default" w:ascii="Times New Roman" w:hAnsi="Times New Roman" w:cs="Times New Roman" w:eastAsiaTheme="minorEastAsia"/>
                <w:i w:val="0"/>
                <w:iCs w:val="0"/>
                <w:color w:val="auto"/>
                <w:kern w:val="0"/>
                <w:sz w:val="22"/>
                <w:szCs w:val="22"/>
                <w:u w:val="none"/>
                <w:lang w:val="en-US" w:eastAsia="zh-CN" w:bidi="ar"/>
                <w:rPrChange w:id="895" w:author="genchanghsu" w:date="2023-05-16T12:56:27Z">
                  <w:rPr>
                    <w:rFonts w:hint="default" w:ascii="Arial" w:hAnsi="Arial" w:eastAsia="SimSun" w:cs="Arial"/>
                    <w:i w:val="0"/>
                    <w:iCs w:val="0"/>
                    <w:color w:val="000000"/>
                    <w:kern w:val="0"/>
                    <w:sz w:val="28"/>
                    <w:szCs w:val="28"/>
                    <w:u w:val="none"/>
                    <w:lang w:val="en-US" w:eastAsia="zh-CN" w:bidi="ar"/>
                  </w:rPr>
                </w:rPrChange>
              </w:rPr>
              <w:t xml:space="preserve"> ± 0.1</w:t>
            </w:r>
            <w:ins w:id="896" w:author="genchanghsu" w:date="2023-05-15T17:28:35Z">
              <w:r>
                <w:rPr>
                  <w:rFonts w:hint="default" w:ascii="Times New Roman" w:hAnsi="Times New Roman" w:cs="Times New Roman" w:eastAsiaTheme="minorEastAsia"/>
                  <w:i w:val="0"/>
                  <w:iCs w:val="0"/>
                  <w:color w:val="auto"/>
                  <w:kern w:val="0"/>
                  <w:sz w:val="22"/>
                  <w:szCs w:val="22"/>
                  <w:u w:val="none"/>
                  <w:lang w:val="en-US" w:eastAsia="zh-CN" w:bidi="ar"/>
                  <w:rPrChange w:id="897"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w:t>
              </w:r>
            </w:ins>
          </w:p>
        </w:tc>
        <w:tc>
          <w:tcPr>
            <w:tcW w:w="1868" w:type="dxa"/>
            <w:tcBorders>
              <w:right w:val="nil"/>
            </w:tcBorders>
            <w:shd w:val="clear" w:color="auto" w:fill="auto"/>
            <w:noWrap/>
            <w:vAlign w:val="center"/>
            <w:tcPrChange w:id="898"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900" w:author="genchanghsu" w:date="2023-05-16T12:56:27Z">
                  <w:rPr>
                    <w:rFonts w:cs="Times New Roman"/>
                    <w:color w:val="auto"/>
                    <w:sz w:val="22"/>
                  </w:rPr>
                </w:rPrChange>
              </w:rPr>
              <w:pPrChange w:id="89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01" w:author="genchanghsu" w:date="2023-05-16T12:56:27Z">
                  <w:rPr>
                    <w:rFonts w:hint="default" w:ascii="Arial" w:hAnsi="Arial" w:eastAsia="SimSun" w:cs="Arial"/>
                    <w:i w:val="0"/>
                    <w:iCs w:val="0"/>
                    <w:color w:val="000000"/>
                    <w:kern w:val="0"/>
                    <w:sz w:val="28"/>
                    <w:szCs w:val="28"/>
                    <w:u w:val="none"/>
                    <w:lang w:val="en-US" w:eastAsia="zh-CN" w:bidi="ar"/>
                  </w:rPr>
                </w:rPrChange>
              </w:rPr>
              <w:t>0.14 ± 0.05</w:t>
            </w:r>
          </w:p>
        </w:tc>
        <w:tc>
          <w:tcPr>
            <w:tcW w:w="1869" w:type="dxa"/>
            <w:tcBorders>
              <w:right w:val="nil"/>
            </w:tcBorders>
            <w:shd w:val="clear" w:color="auto" w:fill="auto"/>
            <w:noWrap/>
            <w:vAlign w:val="center"/>
            <w:tcPrChange w:id="902"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904" w:author="genchanghsu" w:date="2023-05-16T12:56:27Z">
                  <w:rPr>
                    <w:rFonts w:cs="Times New Roman"/>
                    <w:color w:val="auto"/>
                    <w:sz w:val="22"/>
                  </w:rPr>
                </w:rPrChange>
              </w:rPr>
              <w:pPrChange w:id="90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05" w:author="genchanghsu" w:date="2023-05-16T12:56:27Z">
                  <w:rPr>
                    <w:rFonts w:hint="default" w:ascii="Arial" w:hAnsi="Arial" w:eastAsia="SimSun" w:cs="Arial"/>
                    <w:i w:val="0"/>
                    <w:iCs w:val="0"/>
                    <w:color w:val="000000"/>
                    <w:kern w:val="0"/>
                    <w:sz w:val="28"/>
                    <w:szCs w:val="28"/>
                    <w:u w:val="none"/>
                    <w:lang w:val="en-US" w:eastAsia="zh-CN" w:bidi="ar"/>
                  </w:rPr>
                </w:rPrChange>
              </w:rPr>
              <w:t>0.54 ± 0.09</w:t>
            </w:r>
          </w:p>
        </w:tc>
        <w:tc>
          <w:tcPr>
            <w:tcW w:w="441" w:type="dxa"/>
            <w:tcBorders>
              <w:right w:val="nil"/>
            </w:tcBorders>
            <w:shd w:val="clear" w:color="auto" w:fill="auto"/>
            <w:noWrap/>
            <w:vAlign w:val="center"/>
            <w:tcPrChange w:id="906"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907"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08" w:author="genchanghsu" w:date="2023-05-15T17:23:04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909"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909" w:author="genchanghsu" w:date="2023-05-16T12:55:25Z">
            <w:trPr>
              <w:trHeight w:val="401" w:hRule="atLeast"/>
              <w:jc w:val="center"/>
            </w:trPr>
          </w:trPrChange>
        </w:trPr>
        <w:tc>
          <w:tcPr>
            <w:tcW w:w="743" w:type="dxa"/>
            <w:shd w:val="clear" w:color="auto" w:fill="auto"/>
            <w:noWrap/>
            <w:vAlign w:val="center"/>
            <w:tcPrChange w:id="910"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911"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912"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913"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914" w:author="genchanghsu" w:date="2023-05-15T17:46:46Z">
              <w:r>
                <w:rPr>
                  <w:rFonts w:hint="default" w:cs="Times New Roman"/>
                  <w:color w:val="auto"/>
                  <w:sz w:val="22"/>
                  <w:lang w:val="en-US"/>
                </w:rPr>
                <w:t>s</w:t>
              </w:r>
            </w:ins>
          </w:p>
        </w:tc>
        <w:tc>
          <w:tcPr>
            <w:tcW w:w="1868" w:type="dxa"/>
            <w:shd w:val="clear" w:color="auto" w:fill="auto"/>
            <w:noWrap/>
            <w:vAlign w:val="center"/>
            <w:tcPrChange w:id="915"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917" w:author="genchanghsu" w:date="2023-05-16T12:56:27Z">
                  <w:rPr>
                    <w:rFonts w:cs="Times New Roman"/>
                    <w:color w:val="auto"/>
                    <w:sz w:val="22"/>
                  </w:rPr>
                </w:rPrChange>
              </w:rPr>
              <w:pPrChange w:id="916"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18" w:author="genchanghsu" w:date="2023-05-16T12:56:27Z">
                  <w:rPr>
                    <w:rFonts w:hint="default" w:ascii="Arial" w:hAnsi="Arial" w:eastAsia="SimSun" w:cs="Arial"/>
                    <w:i w:val="0"/>
                    <w:iCs w:val="0"/>
                    <w:color w:val="000000"/>
                    <w:kern w:val="0"/>
                    <w:sz w:val="28"/>
                    <w:szCs w:val="28"/>
                    <w:u w:val="none"/>
                    <w:lang w:val="en-US" w:eastAsia="zh-CN" w:bidi="ar"/>
                  </w:rPr>
                </w:rPrChange>
              </w:rPr>
              <w:t>0.93 ± 0.03</w:t>
            </w:r>
          </w:p>
        </w:tc>
        <w:tc>
          <w:tcPr>
            <w:tcW w:w="1868" w:type="dxa"/>
            <w:shd w:val="clear" w:color="auto" w:fill="auto"/>
            <w:noWrap/>
            <w:vAlign w:val="center"/>
            <w:tcPrChange w:id="919"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921" w:author="genchanghsu" w:date="2023-05-16T12:56:27Z">
                  <w:rPr>
                    <w:rFonts w:cs="Times New Roman"/>
                    <w:color w:val="auto"/>
                    <w:sz w:val="22"/>
                  </w:rPr>
                </w:rPrChange>
              </w:rPr>
              <w:pPrChange w:id="92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22" w:author="genchanghsu" w:date="2023-05-16T12:56:27Z">
                  <w:rPr>
                    <w:rFonts w:hint="default" w:ascii="Arial" w:hAnsi="Arial" w:eastAsia="SimSun" w:cs="Arial"/>
                    <w:i w:val="0"/>
                    <w:iCs w:val="0"/>
                    <w:color w:val="000000"/>
                    <w:kern w:val="0"/>
                    <w:sz w:val="28"/>
                    <w:szCs w:val="28"/>
                    <w:u w:val="none"/>
                    <w:lang w:val="en-US" w:eastAsia="zh-CN" w:bidi="ar"/>
                  </w:rPr>
                </w:rPrChange>
              </w:rPr>
              <w:t>0.01 ± 0</w:t>
            </w:r>
            <w:ins w:id="923" w:author="genchanghsu" w:date="2023-05-15T17:28:41Z">
              <w:r>
                <w:rPr>
                  <w:rFonts w:hint="default" w:ascii="Times New Roman" w:hAnsi="Times New Roman" w:cs="Times New Roman" w:eastAsiaTheme="minorEastAsia"/>
                  <w:i w:val="0"/>
                  <w:iCs w:val="0"/>
                  <w:color w:val="auto"/>
                  <w:kern w:val="0"/>
                  <w:sz w:val="22"/>
                  <w:szCs w:val="22"/>
                  <w:u w:val="none"/>
                  <w:lang w:val="en-US" w:eastAsia="zh-CN" w:bidi="ar"/>
                  <w:rPrChange w:id="924"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w:t>
              </w:r>
            </w:ins>
            <w:ins w:id="925" w:author="genchanghsu" w:date="2023-05-15T17:28:42Z">
              <w:r>
                <w:rPr>
                  <w:rFonts w:hint="default" w:ascii="Times New Roman" w:hAnsi="Times New Roman" w:cs="Times New Roman" w:eastAsiaTheme="minorEastAsia"/>
                  <w:i w:val="0"/>
                  <w:iCs w:val="0"/>
                  <w:color w:val="auto"/>
                  <w:kern w:val="0"/>
                  <w:sz w:val="22"/>
                  <w:szCs w:val="22"/>
                  <w:u w:val="none"/>
                  <w:lang w:val="en-US" w:eastAsia="zh-CN" w:bidi="ar"/>
                  <w:rPrChange w:id="926"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w:t>
              </w:r>
            </w:ins>
          </w:p>
        </w:tc>
        <w:tc>
          <w:tcPr>
            <w:tcW w:w="1869" w:type="dxa"/>
            <w:shd w:val="clear" w:color="auto" w:fill="auto"/>
            <w:noWrap/>
            <w:vAlign w:val="center"/>
            <w:tcPrChange w:id="927"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929" w:author="genchanghsu" w:date="2023-05-16T12:56:27Z">
                  <w:rPr>
                    <w:rFonts w:cs="Times New Roman"/>
                    <w:color w:val="auto"/>
                    <w:sz w:val="22"/>
                  </w:rPr>
                </w:rPrChange>
              </w:rPr>
              <w:pPrChange w:id="92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30" w:author="genchanghsu" w:date="2023-05-16T12:56:27Z">
                  <w:rPr>
                    <w:rFonts w:hint="default" w:ascii="Arial" w:hAnsi="Arial" w:eastAsia="SimSun" w:cs="Arial"/>
                    <w:i w:val="0"/>
                    <w:iCs w:val="0"/>
                    <w:color w:val="000000"/>
                    <w:kern w:val="0"/>
                    <w:sz w:val="28"/>
                    <w:szCs w:val="28"/>
                    <w:u w:val="none"/>
                    <w:lang w:val="en-US" w:eastAsia="zh-CN" w:bidi="ar"/>
                  </w:rPr>
                </w:rPrChange>
              </w:rPr>
              <w:t>0.03 ± 0.01</w:t>
            </w:r>
          </w:p>
        </w:tc>
        <w:tc>
          <w:tcPr>
            <w:tcW w:w="441" w:type="dxa"/>
            <w:shd w:val="clear" w:color="auto" w:fill="auto"/>
            <w:noWrap/>
            <w:vAlign w:val="center"/>
            <w:tcPrChange w:id="931"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932"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33" w:author="genchanghsu" w:date="2023-05-15T17:23:04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934"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934" w:author="genchanghsu" w:date="2023-05-16T12:55:25Z">
            <w:trPr>
              <w:trHeight w:val="401" w:hRule="atLeast"/>
              <w:jc w:val="center"/>
            </w:trPr>
          </w:trPrChange>
        </w:trPr>
        <w:tc>
          <w:tcPr>
            <w:tcW w:w="743" w:type="dxa"/>
            <w:tcBorders>
              <w:left w:val="nil"/>
              <w:right w:val="nil"/>
            </w:tcBorders>
            <w:shd w:val="clear" w:color="auto" w:fill="auto"/>
            <w:noWrap/>
            <w:vAlign w:val="center"/>
            <w:tcPrChange w:id="935"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936"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937"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Flowering</w:t>
            </w:r>
          </w:p>
        </w:tc>
        <w:tc>
          <w:tcPr>
            <w:tcW w:w="1359" w:type="dxa"/>
            <w:tcBorders>
              <w:right w:val="nil"/>
            </w:tcBorders>
            <w:shd w:val="clear" w:color="auto" w:fill="auto"/>
            <w:noWrap/>
            <w:vAlign w:val="center"/>
            <w:tcPrChange w:id="938"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del w:id="939" w:author="genchanghsu" w:date="2023-05-15T17:19:42Z">
              <w:r>
                <w:rPr>
                  <w:rFonts w:cs="Times New Roman"/>
                  <w:color w:val="auto"/>
                  <w:sz w:val="22"/>
                </w:rPr>
                <w:delText>All</w:delText>
              </w:r>
            </w:del>
            <w:ins w:id="940" w:author="genchanghsu" w:date="2023-05-15T17:19:42Z">
              <w:r>
                <w:rPr>
                  <w:rFonts w:cs="Times New Roman"/>
                  <w:color w:val="auto"/>
                  <w:sz w:val="22"/>
                  <w:lang w:val="en-US"/>
                </w:rPr>
                <w:t>Both</w:t>
              </w:r>
            </w:ins>
          </w:p>
        </w:tc>
        <w:tc>
          <w:tcPr>
            <w:tcW w:w="1868" w:type="dxa"/>
            <w:tcBorders>
              <w:right w:val="nil"/>
            </w:tcBorders>
            <w:shd w:val="clear" w:color="auto" w:fill="auto"/>
            <w:noWrap/>
            <w:vAlign w:val="center"/>
            <w:tcPrChange w:id="941"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943" w:author="genchanghsu" w:date="2023-05-16T12:56:27Z">
                  <w:rPr>
                    <w:rFonts w:cs="Times New Roman"/>
                    <w:color w:val="auto"/>
                    <w:sz w:val="22"/>
                  </w:rPr>
                </w:rPrChange>
              </w:rPr>
              <w:pPrChange w:id="94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44" w:author="genchanghsu" w:date="2023-05-16T12:56:27Z">
                  <w:rPr>
                    <w:rFonts w:hint="default" w:ascii="Arial" w:hAnsi="Arial" w:eastAsia="SimSun" w:cs="Arial"/>
                    <w:i w:val="0"/>
                    <w:iCs w:val="0"/>
                    <w:color w:val="000000"/>
                    <w:kern w:val="0"/>
                    <w:sz w:val="28"/>
                    <w:szCs w:val="28"/>
                    <w:u w:val="none"/>
                    <w:lang w:val="en-US" w:eastAsia="zh-CN" w:bidi="ar"/>
                  </w:rPr>
                </w:rPrChange>
              </w:rPr>
              <w:t>0.76 ± 0.12</w:t>
            </w:r>
          </w:p>
        </w:tc>
        <w:tc>
          <w:tcPr>
            <w:tcW w:w="1868" w:type="dxa"/>
            <w:tcBorders>
              <w:right w:val="nil"/>
            </w:tcBorders>
            <w:shd w:val="clear" w:color="auto" w:fill="auto"/>
            <w:noWrap/>
            <w:vAlign w:val="center"/>
            <w:tcPrChange w:id="945"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947" w:author="genchanghsu" w:date="2023-05-16T12:56:27Z">
                  <w:rPr>
                    <w:rFonts w:cs="Times New Roman"/>
                    <w:color w:val="auto"/>
                    <w:sz w:val="22"/>
                  </w:rPr>
                </w:rPrChange>
              </w:rPr>
              <w:pPrChange w:id="946"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48" w:author="genchanghsu" w:date="2023-05-16T12:56:27Z">
                  <w:rPr>
                    <w:rFonts w:hint="default" w:ascii="Arial" w:hAnsi="Arial" w:eastAsia="SimSun" w:cs="Arial"/>
                    <w:i w:val="0"/>
                    <w:iCs w:val="0"/>
                    <w:color w:val="000000"/>
                    <w:kern w:val="0"/>
                    <w:sz w:val="28"/>
                    <w:szCs w:val="28"/>
                    <w:u w:val="none"/>
                    <w:lang w:val="en-US" w:eastAsia="zh-CN" w:bidi="ar"/>
                  </w:rPr>
                </w:rPrChange>
              </w:rPr>
              <w:t>0.17 ± 0.12</w:t>
            </w:r>
          </w:p>
        </w:tc>
        <w:tc>
          <w:tcPr>
            <w:tcW w:w="1869" w:type="dxa"/>
            <w:tcBorders>
              <w:right w:val="nil"/>
            </w:tcBorders>
            <w:shd w:val="clear" w:color="auto" w:fill="auto"/>
            <w:noWrap/>
            <w:vAlign w:val="center"/>
            <w:tcPrChange w:id="949"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951" w:author="genchanghsu" w:date="2023-05-16T12:56:27Z">
                  <w:rPr>
                    <w:rFonts w:cs="Times New Roman"/>
                    <w:color w:val="auto"/>
                    <w:sz w:val="22"/>
                  </w:rPr>
                </w:rPrChange>
              </w:rPr>
              <w:pPrChange w:id="95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52" w:author="genchanghsu" w:date="2023-05-16T12:56:27Z">
                  <w:rPr>
                    <w:rFonts w:hint="default" w:ascii="Arial" w:hAnsi="Arial" w:eastAsia="SimSun" w:cs="Arial"/>
                    <w:i w:val="0"/>
                    <w:iCs w:val="0"/>
                    <w:color w:val="000000"/>
                    <w:kern w:val="0"/>
                    <w:sz w:val="28"/>
                    <w:szCs w:val="28"/>
                    <w:u w:val="none"/>
                    <w:lang w:val="en-US" w:eastAsia="zh-CN" w:bidi="ar"/>
                  </w:rPr>
                </w:rPrChange>
              </w:rPr>
              <w:t>0.05 ± 0.01</w:t>
            </w:r>
          </w:p>
        </w:tc>
        <w:tc>
          <w:tcPr>
            <w:tcW w:w="441" w:type="dxa"/>
            <w:tcBorders>
              <w:right w:val="nil"/>
            </w:tcBorders>
            <w:shd w:val="clear" w:color="auto" w:fill="auto"/>
            <w:noWrap/>
            <w:vAlign w:val="center"/>
            <w:tcPrChange w:id="953"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954"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55" w:author="genchanghsu" w:date="2023-05-15T17:23:04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956"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956" w:author="genchanghsu" w:date="2023-05-16T12:55:25Z">
            <w:trPr>
              <w:trHeight w:val="401" w:hRule="atLeast"/>
              <w:jc w:val="center"/>
            </w:trPr>
          </w:trPrChange>
        </w:trPr>
        <w:tc>
          <w:tcPr>
            <w:tcW w:w="743" w:type="dxa"/>
            <w:shd w:val="clear" w:color="auto" w:fill="auto"/>
            <w:noWrap/>
            <w:vAlign w:val="center"/>
            <w:tcPrChange w:id="957"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958"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959"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960"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961" w:author="genchanghsu" w:date="2023-05-15T17:46:48Z">
              <w:r>
                <w:rPr>
                  <w:rFonts w:hint="default" w:cs="Times New Roman"/>
                  <w:color w:val="auto"/>
                  <w:sz w:val="22"/>
                  <w:lang w:val="en-US"/>
                </w:rPr>
                <w:t>s</w:t>
              </w:r>
            </w:ins>
          </w:p>
        </w:tc>
        <w:tc>
          <w:tcPr>
            <w:tcW w:w="1868" w:type="dxa"/>
            <w:shd w:val="clear" w:color="auto" w:fill="auto"/>
            <w:noWrap/>
            <w:vAlign w:val="center"/>
            <w:tcPrChange w:id="962"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964" w:author="genchanghsu" w:date="2023-05-16T12:56:27Z">
                  <w:rPr>
                    <w:rFonts w:cs="Times New Roman"/>
                    <w:color w:val="auto"/>
                    <w:sz w:val="22"/>
                  </w:rPr>
                </w:rPrChange>
              </w:rPr>
              <w:pPrChange w:id="96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65" w:author="genchanghsu" w:date="2023-05-16T12:56:27Z">
                  <w:rPr>
                    <w:rFonts w:hint="default" w:ascii="Arial" w:hAnsi="Arial" w:eastAsia="SimSun" w:cs="Arial"/>
                    <w:i w:val="0"/>
                    <w:iCs w:val="0"/>
                    <w:color w:val="000000"/>
                    <w:kern w:val="0"/>
                    <w:sz w:val="28"/>
                    <w:szCs w:val="28"/>
                    <w:u w:val="none"/>
                    <w:lang w:val="en-US" w:eastAsia="zh-CN" w:bidi="ar"/>
                  </w:rPr>
                </w:rPrChange>
              </w:rPr>
              <w:t>0.78 ± 0.15</w:t>
            </w:r>
          </w:p>
        </w:tc>
        <w:tc>
          <w:tcPr>
            <w:tcW w:w="1868" w:type="dxa"/>
            <w:shd w:val="clear" w:color="auto" w:fill="auto"/>
            <w:noWrap/>
            <w:vAlign w:val="center"/>
            <w:tcPrChange w:id="966"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968" w:author="genchanghsu" w:date="2023-05-16T12:56:27Z">
                  <w:rPr>
                    <w:rFonts w:cs="Times New Roman"/>
                    <w:color w:val="auto"/>
                    <w:sz w:val="22"/>
                  </w:rPr>
                </w:rPrChange>
              </w:rPr>
              <w:pPrChange w:id="967"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69" w:author="genchanghsu" w:date="2023-05-16T12:56:27Z">
                  <w:rPr>
                    <w:rFonts w:hint="default" w:ascii="Arial" w:hAnsi="Arial" w:eastAsia="SimSun" w:cs="Arial"/>
                    <w:i w:val="0"/>
                    <w:iCs w:val="0"/>
                    <w:color w:val="000000"/>
                    <w:kern w:val="0"/>
                    <w:sz w:val="28"/>
                    <w:szCs w:val="28"/>
                    <w:u w:val="none"/>
                    <w:lang w:val="en-US" w:eastAsia="zh-CN" w:bidi="ar"/>
                  </w:rPr>
                </w:rPrChange>
              </w:rPr>
              <w:t>0.18 ± 0.14</w:t>
            </w:r>
          </w:p>
        </w:tc>
        <w:tc>
          <w:tcPr>
            <w:tcW w:w="1869" w:type="dxa"/>
            <w:shd w:val="clear" w:color="auto" w:fill="auto"/>
            <w:noWrap/>
            <w:vAlign w:val="center"/>
            <w:tcPrChange w:id="970"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972" w:author="genchanghsu" w:date="2023-05-16T12:56:27Z">
                  <w:rPr>
                    <w:rFonts w:cs="Times New Roman"/>
                    <w:color w:val="auto"/>
                    <w:sz w:val="22"/>
                  </w:rPr>
                </w:rPrChange>
              </w:rPr>
              <w:pPrChange w:id="971"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73" w:author="genchanghsu" w:date="2023-05-16T12:56:27Z">
                  <w:rPr>
                    <w:rFonts w:hint="default" w:ascii="Arial" w:hAnsi="Arial" w:eastAsia="SimSun" w:cs="Arial"/>
                    <w:i w:val="0"/>
                    <w:iCs w:val="0"/>
                    <w:color w:val="000000"/>
                    <w:kern w:val="0"/>
                    <w:sz w:val="28"/>
                    <w:szCs w:val="28"/>
                    <w:u w:val="none"/>
                    <w:lang w:val="en-US" w:eastAsia="zh-CN" w:bidi="ar"/>
                  </w:rPr>
                </w:rPrChange>
              </w:rPr>
              <w:t>0.04 ± 0.01</w:t>
            </w:r>
          </w:p>
        </w:tc>
        <w:tc>
          <w:tcPr>
            <w:tcW w:w="441" w:type="dxa"/>
            <w:shd w:val="clear" w:color="auto" w:fill="auto"/>
            <w:noWrap/>
            <w:vAlign w:val="center"/>
            <w:tcPrChange w:id="974"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975"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76" w:author="genchanghsu" w:date="2023-05-15T17:23:04Z">
                  <w:rPr>
                    <w:rFonts w:hint="default" w:ascii="Arial" w:hAnsi="Arial" w:eastAsia="SimSun" w:cs="Arial"/>
                    <w:i w:val="0"/>
                    <w:iCs w:val="0"/>
                    <w:color w:val="000000"/>
                    <w:kern w:val="0"/>
                    <w:sz w:val="28"/>
                    <w:szCs w:val="28"/>
                    <w:u w:val="none"/>
                    <w:lang w:val="en-US" w:eastAsia="zh-CN" w:bidi="ar"/>
                  </w:rPr>
                </w:rPrChange>
              </w:rPr>
              <w:t>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977"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977" w:author="genchanghsu" w:date="2023-05-16T12:55:25Z">
            <w:trPr>
              <w:trHeight w:val="401" w:hRule="atLeast"/>
              <w:jc w:val="center"/>
            </w:trPr>
          </w:trPrChange>
        </w:trPr>
        <w:tc>
          <w:tcPr>
            <w:tcW w:w="743" w:type="dxa"/>
            <w:tcBorders>
              <w:left w:val="nil"/>
              <w:right w:val="nil"/>
            </w:tcBorders>
            <w:shd w:val="clear" w:color="auto" w:fill="auto"/>
            <w:noWrap/>
            <w:vAlign w:val="center"/>
            <w:tcPrChange w:id="978"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979"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980"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981"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982" w:author="genchanghsu" w:date="2023-05-15T17:46:50Z">
              <w:r>
                <w:rPr>
                  <w:rFonts w:hint="default" w:cs="Times New Roman"/>
                  <w:color w:val="auto"/>
                  <w:sz w:val="22"/>
                  <w:lang w:val="en-US"/>
                </w:rPr>
                <w:t>s</w:t>
              </w:r>
            </w:ins>
          </w:p>
        </w:tc>
        <w:tc>
          <w:tcPr>
            <w:tcW w:w="1868" w:type="dxa"/>
            <w:tcBorders>
              <w:right w:val="nil"/>
            </w:tcBorders>
            <w:shd w:val="clear" w:color="auto" w:fill="auto"/>
            <w:noWrap/>
            <w:vAlign w:val="center"/>
            <w:tcPrChange w:id="983"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985" w:author="genchanghsu" w:date="2023-05-16T12:56:27Z">
                  <w:rPr>
                    <w:rFonts w:cs="Times New Roman"/>
                    <w:color w:val="auto"/>
                    <w:sz w:val="22"/>
                  </w:rPr>
                </w:rPrChange>
              </w:rPr>
              <w:pPrChange w:id="98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86" w:author="genchanghsu" w:date="2023-05-16T12:56:27Z">
                  <w:rPr>
                    <w:rFonts w:hint="default" w:ascii="Arial" w:hAnsi="Arial" w:eastAsia="SimSun" w:cs="Arial"/>
                    <w:i w:val="0"/>
                    <w:iCs w:val="0"/>
                    <w:color w:val="000000"/>
                    <w:kern w:val="0"/>
                    <w:sz w:val="28"/>
                    <w:szCs w:val="28"/>
                    <w:u w:val="none"/>
                    <w:lang w:val="en-US" w:eastAsia="zh-CN" w:bidi="ar"/>
                  </w:rPr>
                </w:rPrChange>
              </w:rPr>
              <w:t>0.93 ± 0.02</w:t>
            </w:r>
          </w:p>
        </w:tc>
        <w:tc>
          <w:tcPr>
            <w:tcW w:w="1868" w:type="dxa"/>
            <w:tcBorders>
              <w:right w:val="nil"/>
            </w:tcBorders>
            <w:shd w:val="clear" w:color="auto" w:fill="auto"/>
            <w:noWrap/>
            <w:vAlign w:val="center"/>
            <w:tcPrChange w:id="987"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989" w:author="genchanghsu" w:date="2023-05-16T12:56:27Z">
                  <w:rPr>
                    <w:rFonts w:cs="Times New Roman"/>
                    <w:color w:val="auto"/>
                    <w:sz w:val="22"/>
                  </w:rPr>
                </w:rPrChange>
              </w:rPr>
              <w:pPrChange w:id="98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90" w:author="genchanghsu" w:date="2023-05-16T12:56:27Z">
                  <w:rPr>
                    <w:rFonts w:hint="default" w:ascii="Arial" w:hAnsi="Arial" w:eastAsia="SimSun" w:cs="Arial"/>
                    <w:i w:val="0"/>
                    <w:iCs w:val="0"/>
                    <w:color w:val="000000"/>
                    <w:kern w:val="0"/>
                    <w:sz w:val="28"/>
                    <w:szCs w:val="28"/>
                    <w:u w:val="none"/>
                    <w:lang w:val="en-US" w:eastAsia="zh-CN" w:bidi="ar"/>
                  </w:rPr>
                </w:rPrChange>
              </w:rPr>
              <w:t>0.02 ± 0</w:t>
            </w:r>
            <w:ins w:id="991" w:author="genchanghsu" w:date="2023-05-15T17:28:47Z">
              <w:r>
                <w:rPr>
                  <w:rFonts w:hint="default" w:ascii="Times New Roman" w:hAnsi="Times New Roman" w:cs="Times New Roman" w:eastAsiaTheme="minorEastAsia"/>
                  <w:i w:val="0"/>
                  <w:iCs w:val="0"/>
                  <w:color w:val="auto"/>
                  <w:kern w:val="0"/>
                  <w:sz w:val="22"/>
                  <w:szCs w:val="22"/>
                  <w:u w:val="none"/>
                  <w:lang w:val="en-US" w:eastAsia="zh-CN" w:bidi="ar"/>
                  <w:rPrChange w:id="992"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9" w:type="dxa"/>
            <w:tcBorders>
              <w:right w:val="nil"/>
            </w:tcBorders>
            <w:shd w:val="clear" w:color="auto" w:fill="auto"/>
            <w:noWrap/>
            <w:vAlign w:val="center"/>
            <w:tcPrChange w:id="993"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995" w:author="genchanghsu" w:date="2023-05-16T12:56:27Z">
                  <w:rPr>
                    <w:rFonts w:cs="Times New Roman"/>
                    <w:color w:val="auto"/>
                    <w:sz w:val="22"/>
                  </w:rPr>
                </w:rPrChange>
              </w:rPr>
              <w:pPrChange w:id="99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996" w:author="genchanghsu" w:date="2023-05-16T12:56:27Z">
                  <w:rPr>
                    <w:rFonts w:hint="default" w:ascii="Arial" w:hAnsi="Arial" w:eastAsia="SimSun" w:cs="Arial"/>
                    <w:i w:val="0"/>
                    <w:iCs w:val="0"/>
                    <w:color w:val="000000"/>
                    <w:kern w:val="0"/>
                    <w:sz w:val="28"/>
                    <w:szCs w:val="28"/>
                    <w:u w:val="none"/>
                    <w:lang w:val="en-US" w:eastAsia="zh-CN" w:bidi="ar"/>
                  </w:rPr>
                </w:rPrChange>
              </w:rPr>
              <w:t>0.03 ± 0.01</w:t>
            </w:r>
          </w:p>
        </w:tc>
        <w:tc>
          <w:tcPr>
            <w:tcW w:w="441" w:type="dxa"/>
            <w:tcBorders>
              <w:right w:val="nil"/>
            </w:tcBorders>
            <w:shd w:val="clear" w:color="auto" w:fill="auto"/>
            <w:noWrap/>
            <w:vAlign w:val="center"/>
            <w:tcPrChange w:id="997"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998"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999" w:author="genchanghsu" w:date="2023-05-15T17:23:04Z">
                  <w:rPr>
                    <w:rFonts w:hint="default" w:ascii="Arial" w:hAnsi="Arial" w:eastAsia="SimSun" w:cs="Arial"/>
                    <w:i w:val="0"/>
                    <w:iCs w:val="0"/>
                    <w:color w:val="000000"/>
                    <w:kern w:val="0"/>
                    <w:sz w:val="28"/>
                    <w:szCs w:val="28"/>
                    <w:u w:val="none"/>
                    <w:lang w:val="en-US" w:eastAsia="zh-CN" w:bidi="ar"/>
                  </w:rPr>
                </w:rPrChange>
              </w:rPr>
              <w:t>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000"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000" w:author="genchanghsu" w:date="2023-05-16T12:55:25Z">
            <w:trPr>
              <w:trHeight w:val="401" w:hRule="atLeast"/>
              <w:jc w:val="center"/>
            </w:trPr>
          </w:trPrChange>
        </w:trPr>
        <w:tc>
          <w:tcPr>
            <w:tcW w:w="743" w:type="dxa"/>
            <w:shd w:val="clear" w:color="auto" w:fill="auto"/>
            <w:noWrap/>
            <w:vAlign w:val="center"/>
            <w:tcPrChange w:id="1001"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1002"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1003"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Ripening</w:t>
            </w:r>
          </w:p>
        </w:tc>
        <w:tc>
          <w:tcPr>
            <w:tcW w:w="1359" w:type="dxa"/>
            <w:shd w:val="clear" w:color="auto" w:fill="auto"/>
            <w:noWrap/>
            <w:vAlign w:val="center"/>
            <w:tcPrChange w:id="1004"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del w:id="1005" w:author="genchanghsu" w:date="2023-05-15T17:19:43Z">
              <w:r>
                <w:rPr>
                  <w:rFonts w:cs="Times New Roman"/>
                  <w:color w:val="auto"/>
                  <w:sz w:val="22"/>
                </w:rPr>
                <w:delText>All</w:delText>
              </w:r>
            </w:del>
            <w:ins w:id="1006" w:author="genchanghsu" w:date="2023-05-15T17:19:43Z">
              <w:r>
                <w:rPr>
                  <w:rFonts w:cs="Times New Roman"/>
                  <w:color w:val="auto"/>
                  <w:sz w:val="22"/>
                  <w:lang w:val="en-US"/>
                </w:rPr>
                <w:t>Both</w:t>
              </w:r>
            </w:ins>
          </w:p>
        </w:tc>
        <w:tc>
          <w:tcPr>
            <w:tcW w:w="1868" w:type="dxa"/>
            <w:shd w:val="clear" w:color="auto" w:fill="auto"/>
            <w:noWrap/>
            <w:vAlign w:val="center"/>
            <w:tcPrChange w:id="1007"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009" w:author="genchanghsu" w:date="2023-05-16T12:56:27Z">
                  <w:rPr>
                    <w:rFonts w:cs="Times New Roman"/>
                    <w:color w:val="auto"/>
                    <w:sz w:val="22"/>
                  </w:rPr>
                </w:rPrChange>
              </w:rPr>
              <w:pPrChange w:id="100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10" w:author="genchanghsu" w:date="2023-05-16T12:56:27Z">
                  <w:rPr>
                    <w:rFonts w:hint="default" w:ascii="Arial" w:hAnsi="Arial" w:eastAsia="SimSun" w:cs="Arial"/>
                    <w:i w:val="0"/>
                    <w:iCs w:val="0"/>
                    <w:color w:val="000000"/>
                    <w:kern w:val="0"/>
                    <w:sz w:val="28"/>
                    <w:szCs w:val="28"/>
                    <w:u w:val="none"/>
                    <w:lang w:val="en-US" w:eastAsia="zh-CN" w:bidi="ar"/>
                  </w:rPr>
                </w:rPrChange>
              </w:rPr>
              <w:t>0.8</w:t>
            </w:r>
            <w:ins w:id="1011" w:author="genchanghsu" w:date="2023-05-15T17:29:33Z">
              <w:r>
                <w:rPr>
                  <w:rFonts w:hint="default" w:ascii="Times New Roman" w:hAnsi="Times New Roman" w:cs="Times New Roman" w:eastAsiaTheme="minorEastAsia"/>
                  <w:i w:val="0"/>
                  <w:iCs w:val="0"/>
                  <w:color w:val="auto"/>
                  <w:kern w:val="0"/>
                  <w:sz w:val="22"/>
                  <w:szCs w:val="22"/>
                  <w:u w:val="none"/>
                  <w:lang w:val="en-US" w:eastAsia="zh-CN" w:bidi="ar"/>
                  <w:rPrChange w:id="1012"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w:t>
              </w:r>
            </w:ins>
            <w:r>
              <w:rPr>
                <w:rFonts w:hint="default" w:ascii="Times New Roman" w:hAnsi="Times New Roman" w:cs="Times New Roman" w:eastAsiaTheme="minorEastAsia"/>
                <w:i w:val="0"/>
                <w:iCs w:val="0"/>
                <w:color w:val="auto"/>
                <w:kern w:val="0"/>
                <w:sz w:val="22"/>
                <w:szCs w:val="22"/>
                <w:u w:val="none"/>
                <w:lang w:val="en-US" w:eastAsia="zh-CN" w:bidi="ar"/>
                <w:rPrChange w:id="1013" w:author="genchanghsu" w:date="2023-05-16T12:56:27Z">
                  <w:rPr>
                    <w:rFonts w:hint="default" w:ascii="Arial" w:hAnsi="Arial" w:eastAsia="SimSun" w:cs="Arial"/>
                    <w:i w:val="0"/>
                    <w:iCs w:val="0"/>
                    <w:color w:val="000000"/>
                    <w:kern w:val="0"/>
                    <w:sz w:val="28"/>
                    <w:szCs w:val="28"/>
                    <w:u w:val="none"/>
                    <w:lang w:val="en-US" w:eastAsia="zh-CN" w:bidi="ar"/>
                  </w:rPr>
                </w:rPrChange>
              </w:rPr>
              <w:t xml:space="preserve"> ± 0.17</w:t>
            </w:r>
          </w:p>
        </w:tc>
        <w:tc>
          <w:tcPr>
            <w:tcW w:w="1868" w:type="dxa"/>
            <w:shd w:val="clear" w:color="auto" w:fill="auto"/>
            <w:noWrap/>
            <w:vAlign w:val="center"/>
            <w:tcPrChange w:id="1014"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016" w:author="genchanghsu" w:date="2023-05-16T12:56:27Z">
                  <w:rPr>
                    <w:rFonts w:cs="Times New Roman"/>
                    <w:color w:val="auto"/>
                    <w:sz w:val="22"/>
                  </w:rPr>
                </w:rPrChange>
              </w:rPr>
              <w:pPrChange w:id="1015"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17" w:author="genchanghsu" w:date="2023-05-16T12:56:27Z">
                  <w:rPr>
                    <w:rFonts w:hint="default" w:ascii="Arial" w:hAnsi="Arial" w:eastAsia="SimSun" w:cs="Arial"/>
                    <w:i w:val="0"/>
                    <w:iCs w:val="0"/>
                    <w:color w:val="000000"/>
                    <w:kern w:val="0"/>
                    <w:sz w:val="28"/>
                    <w:szCs w:val="28"/>
                    <w:u w:val="none"/>
                    <w:lang w:val="en-US" w:eastAsia="zh-CN" w:bidi="ar"/>
                  </w:rPr>
                </w:rPrChange>
              </w:rPr>
              <w:t>0.18 ± 0.16</w:t>
            </w:r>
          </w:p>
        </w:tc>
        <w:tc>
          <w:tcPr>
            <w:tcW w:w="1869" w:type="dxa"/>
            <w:shd w:val="clear" w:color="auto" w:fill="auto"/>
            <w:noWrap/>
            <w:vAlign w:val="center"/>
            <w:tcPrChange w:id="1018"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020" w:author="genchanghsu" w:date="2023-05-16T12:56:27Z">
                  <w:rPr>
                    <w:rFonts w:cs="Times New Roman"/>
                    <w:color w:val="auto"/>
                    <w:sz w:val="22"/>
                  </w:rPr>
                </w:rPrChange>
              </w:rPr>
              <w:pPrChange w:id="101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21" w:author="genchanghsu" w:date="2023-05-16T12:56:27Z">
                  <w:rPr>
                    <w:rFonts w:hint="default" w:ascii="Arial" w:hAnsi="Arial" w:eastAsia="SimSun" w:cs="Arial"/>
                    <w:i w:val="0"/>
                    <w:iCs w:val="0"/>
                    <w:color w:val="000000"/>
                    <w:kern w:val="0"/>
                    <w:sz w:val="28"/>
                    <w:szCs w:val="28"/>
                    <w:u w:val="none"/>
                    <w:lang w:val="en-US" w:eastAsia="zh-CN" w:bidi="ar"/>
                  </w:rPr>
                </w:rPrChange>
              </w:rPr>
              <w:t>0.01 ± 0</w:t>
            </w:r>
            <w:ins w:id="1022" w:author="genchanghsu" w:date="2023-05-15T17:28:49Z">
              <w:r>
                <w:rPr>
                  <w:rFonts w:hint="default" w:ascii="Times New Roman" w:hAnsi="Times New Roman" w:cs="Times New Roman" w:eastAsiaTheme="minorEastAsia"/>
                  <w:i w:val="0"/>
                  <w:iCs w:val="0"/>
                  <w:color w:val="auto"/>
                  <w:kern w:val="0"/>
                  <w:sz w:val="22"/>
                  <w:szCs w:val="22"/>
                  <w:u w:val="none"/>
                  <w:lang w:val="en-US" w:eastAsia="zh-CN" w:bidi="ar"/>
                  <w:rPrChange w:id="1023"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shd w:val="clear" w:color="auto" w:fill="auto"/>
            <w:noWrap/>
            <w:vAlign w:val="center"/>
            <w:tcPrChange w:id="1024"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1025"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026" w:author="genchanghsu" w:date="2023-05-15T17:23:04Z">
                  <w:rPr>
                    <w:rFonts w:hint="default" w:ascii="Arial" w:hAnsi="Arial" w:eastAsia="SimSun" w:cs="Arial"/>
                    <w:i w:val="0"/>
                    <w:iCs w:val="0"/>
                    <w:color w:val="000000"/>
                    <w:kern w:val="0"/>
                    <w:sz w:val="28"/>
                    <w:szCs w:val="28"/>
                    <w:u w:val="none"/>
                    <w:lang w:val="en-US" w:eastAsia="zh-CN" w:bidi="ar"/>
                  </w:rPr>
                </w:rPrChange>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027"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027" w:author="genchanghsu" w:date="2023-05-16T12:55:25Z">
            <w:trPr>
              <w:trHeight w:val="401" w:hRule="atLeast"/>
              <w:jc w:val="center"/>
            </w:trPr>
          </w:trPrChange>
        </w:trPr>
        <w:tc>
          <w:tcPr>
            <w:tcW w:w="743" w:type="dxa"/>
            <w:tcBorders>
              <w:left w:val="nil"/>
              <w:right w:val="nil"/>
            </w:tcBorders>
            <w:shd w:val="clear" w:color="auto" w:fill="auto"/>
            <w:noWrap/>
            <w:vAlign w:val="center"/>
            <w:tcPrChange w:id="1028"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1029"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1030"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1031"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1032" w:author="genchanghsu" w:date="2023-05-15T17:46:51Z">
              <w:r>
                <w:rPr>
                  <w:rFonts w:hint="default" w:cs="Times New Roman"/>
                  <w:color w:val="auto"/>
                  <w:sz w:val="22"/>
                  <w:lang w:val="en-US"/>
                </w:rPr>
                <w:t>s</w:t>
              </w:r>
            </w:ins>
          </w:p>
        </w:tc>
        <w:tc>
          <w:tcPr>
            <w:tcW w:w="1868" w:type="dxa"/>
            <w:tcBorders>
              <w:right w:val="nil"/>
            </w:tcBorders>
            <w:shd w:val="clear" w:color="auto" w:fill="auto"/>
            <w:noWrap/>
            <w:vAlign w:val="center"/>
            <w:tcPrChange w:id="1033"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035" w:author="genchanghsu" w:date="2023-05-16T12:56:27Z">
                  <w:rPr>
                    <w:rFonts w:cs="Times New Roman"/>
                    <w:color w:val="auto"/>
                    <w:sz w:val="22"/>
                  </w:rPr>
                </w:rPrChange>
              </w:rPr>
              <w:pPrChange w:id="103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36" w:author="genchanghsu" w:date="2023-05-16T12:56:27Z">
                  <w:rPr>
                    <w:rFonts w:hint="default" w:ascii="Arial" w:hAnsi="Arial" w:eastAsia="SimSun" w:cs="Arial"/>
                    <w:i w:val="0"/>
                    <w:iCs w:val="0"/>
                    <w:color w:val="000000"/>
                    <w:kern w:val="0"/>
                    <w:sz w:val="28"/>
                    <w:szCs w:val="28"/>
                    <w:u w:val="none"/>
                    <w:lang w:val="en-US" w:eastAsia="zh-CN" w:bidi="ar"/>
                  </w:rPr>
                </w:rPrChange>
              </w:rPr>
              <w:t>0.78 ± 0.17</w:t>
            </w:r>
          </w:p>
        </w:tc>
        <w:tc>
          <w:tcPr>
            <w:tcW w:w="1868" w:type="dxa"/>
            <w:tcBorders>
              <w:right w:val="nil"/>
            </w:tcBorders>
            <w:shd w:val="clear" w:color="auto" w:fill="auto"/>
            <w:noWrap/>
            <w:vAlign w:val="center"/>
            <w:tcPrChange w:id="1037"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039" w:author="genchanghsu" w:date="2023-05-16T12:56:27Z">
                  <w:rPr>
                    <w:rFonts w:cs="Times New Roman"/>
                    <w:color w:val="auto"/>
                    <w:sz w:val="22"/>
                  </w:rPr>
                </w:rPrChange>
              </w:rPr>
              <w:pPrChange w:id="103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40" w:author="genchanghsu" w:date="2023-05-16T12:56:27Z">
                  <w:rPr>
                    <w:rFonts w:hint="default" w:ascii="Arial" w:hAnsi="Arial" w:eastAsia="SimSun" w:cs="Arial"/>
                    <w:i w:val="0"/>
                    <w:iCs w:val="0"/>
                    <w:color w:val="000000"/>
                    <w:kern w:val="0"/>
                    <w:sz w:val="28"/>
                    <w:szCs w:val="28"/>
                    <w:u w:val="none"/>
                    <w:lang w:val="en-US" w:eastAsia="zh-CN" w:bidi="ar"/>
                  </w:rPr>
                </w:rPrChange>
              </w:rPr>
              <w:t>0.19 ± 0.16</w:t>
            </w:r>
          </w:p>
        </w:tc>
        <w:tc>
          <w:tcPr>
            <w:tcW w:w="1869" w:type="dxa"/>
            <w:tcBorders>
              <w:right w:val="nil"/>
            </w:tcBorders>
            <w:shd w:val="clear" w:color="auto" w:fill="auto"/>
            <w:noWrap/>
            <w:vAlign w:val="center"/>
            <w:tcPrChange w:id="1041"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043" w:author="genchanghsu" w:date="2023-05-16T12:56:27Z">
                  <w:rPr>
                    <w:rFonts w:cs="Times New Roman"/>
                    <w:color w:val="auto"/>
                    <w:sz w:val="22"/>
                  </w:rPr>
                </w:rPrChange>
              </w:rPr>
              <w:pPrChange w:id="104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44" w:author="genchanghsu" w:date="2023-05-16T12:56:27Z">
                  <w:rPr>
                    <w:rFonts w:hint="default" w:ascii="Arial" w:hAnsi="Arial" w:eastAsia="SimSun" w:cs="Arial"/>
                    <w:i w:val="0"/>
                    <w:iCs w:val="0"/>
                    <w:color w:val="000000"/>
                    <w:kern w:val="0"/>
                    <w:sz w:val="28"/>
                    <w:szCs w:val="28"/>
                    <w:u w:val="none"/>
                    <w:lang w:val="en-US" w:eastAsia="zh-CN" w:bidi="ar"/>
                  </w:rPr>
                </w:rPrChange>
              </w:rPr>
              <w:t>0.02 ± 0.01</w:t>
            </w:r>
          </w:p>
        </w:tc>
        <w:tc>
          <w:tcPr>
            <w:tcW w:w="441" w:type="dxa"/>
            <w:tcBorders>
              <w:right w:val="nil"/>
            </w:tcBorders>
            <w:shd w:val="clear" w:color="auto" w:fill="auto"/>
            <w:noWrap/>
            <w:vAlign w:val="center"/>
            <w:tcPrChange w:id="1045"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1046"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047" w:author="genchanghsu" w:date="2023-05-15T17:23:04Z">
                  <w:rPr>
                    <w:rFonts w:hint="default" w:ascii="Arial" w:hAnsi="Arial" w:eastAsia="SimSun" w:cs="Arial"/>
                    <w:i w:val="0"/>
                    <w:iCs w:val="0"/>
                    <w:color w:val="000000"/>
                    <w:kern w:val="0"/>
                    <w:sz w:val="28"/>
                    <w:szCs w:val="28"/>
                    <w:u w:val="none"/>
                    <w:lang w:val="en-US" w:eastAsia="zh-CN" w:bidi="ar"/>
                  </w:rPr>
                </w:rPrChange>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048"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048" w:author="genchanghsu" w:date="2023-05-16T12:55:25Z">
            <w:trPr>
              <w:trHeight w:val="401" w:hRule="atLeast"/>
              <w:jc w:val="center"/>
            </w:trPr>
          </w:trPrChange>
        </w:trPr>
        <w:tc>
          <w:tcPr>
            <w:tcW w:w="743" w:type="dxa"/>
            <w:shd w:val="clear" w:color="auto" w:fill="auto"/>
            <w:noWrap/>
            <w:vAlign w:val="center"/>
            <w:tcPrChange w:id="1049"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1050"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1051"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1052"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1053" w:author="genchanghsu" w:date="2023-05-15T17:46:53Z">
              <w:r>
                <w:rPr>
                  <w:rFonts w:hint="default" w:cs="Times New Roman"/>
                  <w:color w:val="auto"/>
                  <w:sz w:val="22"/>
                  <w:lang w:val="en-US"/>
                </w:rPr>
                <w:t>s</w:t>
              </w:r>
            </w:ins>
          </w:p>
        </w:tc>
        <w:tc>
          <w:tcPr>
            <w:tcW w:w="1868" w:type="dxa"/>
            <w:shd w:val="clear" w:color="auto" w:fill="auto"/>
            <w:noWrap/>
            <w:vAlign w:val="center"/>
            <w:tcPrChange w:id="1054"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056" w:author="genchanghsu" w:date="2023-05-16T12:56:27Z">
                  <w:rPr>
                    <w:rFonts w:cs="Times New Roman"/>
                    <w:color w:val="auto"/>
                    <w:sz w:val="22"/>
                  </w:rPr>
                </w:rPrChange>
              </w:rPr>
              <w:pPrChange w:id="1055"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57" w:author="genchanghsu" w:date="2023-05-16T12:56:27Z">
                  <w:rPr>
                    <w:rFonts w:hint="default" w:ascii="Arial" w:hAnsi="Arial" w:eastAsia="SimSun" w:cs="Arial"/>
                    <w:i w:val="0"/>
                    <w:iCs w:val="0"/>
                    <w:color w:val="000000"/>
                    <w:kern w:val="0"/>
                    <w:sz w:val="28"/>
                    <w:szCs w:val="28"/>
                    <w:u w:val="none"/>
                    <w:lang w:val="en-US" w:eastAsia="zh-CN" w:bidi="ar"/>
                  </w:rPr>
                </w:rPrChange>
              </w:rPr>
              <w:t>0.98 ± 0</w:t>
            </w:r>
            <w:ins w:id="1058" w:author="genchanghsu" w:date="2023-05-15T17:28:58Z">
              <w:r>
                <w:rPr>
                  <w:rFonts w:hint="default" w:ascii="Times New Roman" w:hAnsi="Times New Roman" w:cs="Times New Roman" w:eastAsiaTheme="minorEastAsia"/>
                  <w:i w:val="0"/>
                  <w:iCs w:val="0"/>
                  <w:color w:val="auto"/>
                  <w:kern w:val="0"/>
                  <w:sz w:val="22"/>
                  <w:szCs w:val="22"/>
                  <w:u w:val="none"/>
                  <w:lang w:val="en-US" w:eastAsia="zh-CN" w:bidi="ar"/>
                  <w:rPrChange w:id="1059"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8" w:type="dxa"/>
            <w:shd w:val="clear" w:color="auto" w:fill="auto"/>
            <w:noWrap/>
            <w:vAlign w:val="center"/>
            <w:tcPrChange w:id="1060"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062" w:author="genchanghsu" w:date="2023-05-16T12:56:27Z">
                  <w:rPr>
                    <w:rFonts w:cs="Times New Roman"/>
                    <w:color w:val="auto"/>
                    <w:sz w:val="22"/>
                  </w:rPr>
                </w:rPrChange>
              </w:rPr>
              <w:pPrChange w:id="1061"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63" w:author="genchanghsu" w:date="2023-05-16T12:56:27Z">
                  <w:rPr>
                    <w:rFonts w:hint="default" w:ascii="Arial" w:hAnsi="Arial" w:eastAsia="SimSun" w:cs="Arial"/>
                    <w:i w:val="0"/>
                    <w:iCs w:val="0"/>
                    <w:color w:val="000000"/>
                    <w:kern w:val="0"/>
                    <w:sz w:val="28"/>
                    <w:szCs w:val="28"/>
                    <w:u w:val="none"/>
                    <w:lang w:val="en-US" w:eastAsia="zh-CN" w:bidi="ar"/>
                  </w:rPr>
                </w:rPrChange>
              </w:rPr>
              <w:t>0</w:t>
            </w:r>
            <w:ins w:id="1064" w:author="genchanghsu" w:date="2023-05-15T17:28:56Z">
              <w:r>
                <w:rPr>
                  <w:rFonts w:hint="default" w:ascii="Times New Roman" w:hAnsi="Times New Roman" w:cs="Times New Roman" w:eastAsiaTheme="minorEastAsia"/>
                  <w:i w:val="0"/>
                  <w:iCs w:val="0"/>
                  <w:color w:val="auto"/>
                  <w:kern w:val="0"/>
                  <w:sz w:val="22"/>
                  <w:szCs w:val="22"/>
                  <w:u w:val="none"/>
                  <w:lang w:val="en-US" w:eastAsia="zh-CN" w:bidi="ar"/>
                  <w:rPrChange w:id="1065"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w:t>
              </w:r>
            </w:ins>
            <w:ins w:id="1066" w:author="genchanghsu" w:date="2023-05-15T17:28:57Z">
              <w:r>
                <w:rPr>
                  <w:rFonts w:hint="default" w:ascii="Times New Roman" w:hAnsi="Times New Roman" w:cs="Times New Roman" w:eastAsiaTheme="minorEastAsia"/>
                  <w:i w:val="0"/>
                  <w:iCs w:val="0"/>
                  <w:color w:val="auto"/>
                  <w:kern w:val="0"/>
                  <w:sz w:val="22"/>
                  <w:szCs w:val="22"/>
                  <w:u w:val="none"/>
                  <w:lang w:val="en-US" w:eastAsia="zh-CN" w:bidi="ar"/>
                  <w:rPrChange w:id="1067"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w:t>
              </w:r>
            </w:ins>
            <w:r>
              <w:rPr>
                <w:rFonts w:hint="default" w:ascii="Times New Roman" w:hAnsi="Times New Roman" w:cs="Times New Roman" w:eastAsiaTheme="minorEastAsia"/>
                <w:i w:val="0"/>
                <w:iCs w:val="0"/>
                <w:color w:val="auto"/>
                <w:kern w:val="0"/>
                <w:sz w:val="22"/>
                <w:szCs w:val="22"/>
                <w:u w:val="none"/>
                <w:lang w:val="en-US" w:eastAsia="zh-CN" w:bidi="ar"/>
                <w:rPrChange w:id="1068" w:author="genchanghsu" w:date="2023-05-16T12:56:27Z">
                  <w:rPr>
                    <w:rFonts w:hint="default" w:ascii="Arial" w:hAnsi="Arial" w:eastAsia="SimSun" w:cs="Arial"/>
                    <w:i w:val="0"/>
                    <w:iCs w:val="0"/>
                    <w:color w:val="000000"/>
                    <w:kern w:val="0"/>
                    <w:sz w:val="28"/>
                    <w:szCs w:val="28"/>
                    <w:u w:val="none"/>
                    <w:lang w:val="en-US" w:eastAsia="zh-CN" w:bidi="ar"/>
                  </w:rPr>
                </w:rPrChange>
              </w:rPr>
              <w:t xml:space="preserve"> ± 0</w:t>
            </w:r>
            <w:ins w:id="1069" w:author="genchanghsu" w:date="2023-05-15T17:28:54Z">
              <w:r>
                <w:rPr>
                  <w:rFonts w:hint="default" w:ascii="Times New Roman" w:hAnsi="Times New Roman" w:cs="Times New Roman" w:eastAsiaTheme="minorEastAsia"/>
                  <w:i w:val="0"/>
                  <w:iCs w:val="0"/>
                  <w:color w:val="auto"/>
                  <w:kern w:val="0"/>
                  <w:sz w:val="22"/>
                  <w:szCs w:val="22"/>
                  <w:u w:val="none"/>
                  <w:lang w:val="en-US" w:eastAsia="zh-CN" w:bidi="ar"/>
                  <w:rPrChange w:id="1070"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9" w:type="dxa"/>
            <w:shd w:val="clear" w:color="auto" w:fill="auto"/>
            <w:noWrap/>
            <w:vAlign w:val="center"/>
            <w:tcPrChange w:id="1071"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073" w:author="genchanghsu" w:date="2023-05-16T12:56:27Z">
                  <w:rPr>
                    <w:rFonts w:cs="Times New Roman"/>
                    <w:color w:val="auto"/>
                    <w:sz w:val="22"/>
                  </w:rPr>
                </w:rPrChange>
              </w:rPr>
              <w:pPrChange w:id="107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74" w:author="genchanghsu" w:date="2023-05-16T12:56:27Z">
                  <w:rPr>
                    <w:rFonts w:hint="default" w:ascii="Arial" w:hAnsi="Arial" w:eastAsia="SimSun" w:cs="Arial"/>
                    <w:i w:val="0"/>
                    <w:iCs w:val="0"/>
                    <w:color w:val="000000"/>
                    <w:kern w:val="0"/>
                    <w:sz w:val="28"/>
                    <w:szCs w:val="28"/>
                    <w:u w:val="none"/>
                    <w:lang w:val="en-US" w:eastAsia="zh-CN" w:bidi="ar"/>
                  </w:rPr>
                </w:rPrChange>
              </w:rPr>
              <w:t>0.01 ± 0</w:t>
            </w:r>
            <w:ins w:id="1075" w:author="genchanghsu" w:date="2023-05-15T17:28:52Z">
              <w:r>
                <w:rPr>
                  <w:rFonts w:hint="default" w:ascii="Times New Roman" w:hAnsi="Times New Roman" w:cs="Times New Roman" w:eastAsiaTheme="minorEastAsia"/>
                  <w:i w:val="0"/>
                  <w:iCs w:val="0"/>
                  <w:color w:val="auto"/>
                  <w:kern w:val="0"/>
                  <w:sz w:val="22"/>
                  <w:szCs w:val="22"/>
                  <w:u w:val="none"/>
                  <w:lang w:val="en-US" w:eastAsia="zh-CN" w:bidi="ar"/>
                  <w:rPrChange w:id="1076"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w:t>
              </w:r>
            </w:ins>
            <w:ins w:id="1077" w:author="genchanghsu" w:date="2023-05-15T17:28:53Z">
              <w:r>
                <w:rPr>
                  <w:rFonts w:hint="default" w:ascii="Times New Roman" w:hAnsi="Times New Roman" w:cs="Times New Roman" w:eastAsiaTheme="minorEastAsia"/>
                  <w:i w:val="0"/>
                  <w:iCs w:val="0"/>
                  <w:color w:val="auto"/>
                  <w:kern w:val="0"/>
                  <w:sz w:val="22"/>
                  <w:szCs w:val="22"/>
                  <w:u w:val="none"/>
                  <w:lang w:val="en-US" w:eastAsia="zh-CN" w:bidi="ar"/>
                  <w:rPrChange w:id="1078"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w:t>
              </w:r>
            </w:ins>
          </w:p>
        </w:tc>
        <w:tc>
          <w:tcPr>
            <w:tcW w:w="441" w:type="dxa"/>
            <w:shd w:val="clear" w:color="auto" w:fill="auto"/>
            <w:noWrap/>
            <w:vAlign w:val="center"/>
            <w:tcPrChange w:id="1079"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1080"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081" w:author="genchanghsu" w:date="2023-05-15T17:23:04Z">
                  <w:rPr>
                    <w:rFonts w:hint="default" w:ascii="Arial" w:hAnsi="Arial" w:eastAsia="SimSun" w:cs="Arial"/>
                    <w:i w:val="0"/>
                    <w:iCs w:val="0"/>
                    <w:color w:val="000000"/>
                    <w:kern w:val="0"/>
                    <w:sz w:val="28"/>
                    <w:szCs w:val="28"/>
                    <w:u w:val="none"/>
                    <w:lang w:val="en-US" w:eastAsia="zh-CN" w:bidi="ar"/>
                  </w:rPr>
                </w:rPrChange>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082"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082" w:author="genchanghsu" w:date="2023-05-16T12:55:25Z">
            <w:trPr>
              <w:trHeight w:val="401" w:hRule="atLeast"/>
              <w:jc w:val="center"/>
            </w:trPr>
          </w:trPrChange>
        </w:trPr>
        <w:tc>
          <w:tcPr>
            <w:tcW w:w="743" w:type="dxa"/>
            <w:tcBorders>
              <w:left w:val="nil"/>
              <w:right w:val="nil"/>
            </w:tcBorders>
            <w:shd w:val="clear" w:color="auto" w:fill="auto"/>
            <w:noWrap/>
            <w:vAlign w:val="center"/>
            <w:tcPrChange w:id="1083"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1084"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Conventional</w:t>
            </w:r>
          </w:p>
        </w:tc>
        <w:tc>
          <w:tcPr>
            <w:tcW w:w="1359" w:type="dxa"/>
            <w:tcBorders>
              <w:right w:val="nil"/>
            </w:tcBorders>
            <w:shd w:val="clear" w:color="auto" w:fill="auto"/>
            <w:noWrap/>
            <w:vAlign w:val="center"/>
            <w:tcPrChange w:id="1085"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Tillering</w:t>
            </w:r>
          </w:p>
        </w:tc>
        <w:tc>
          <w:tcPr>
            <w:tcW w:w="1359" w:type="dxa"/>
            <w:tcBorders>
              <w:right w:val="nil"/>
            </w:tcBorders>
            <w:shd w:val="clear" w:color="auto" w:fill="auto"/>
            <w:noWrap/>
            <w:vAlign w:val="center"/>
            <w:tcPrChange w:id="1086"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del w:id="1087" w:author="genchanghsu" w:date="2023-05-15T17:19:44Z">
              <w:r>
                <w:rPr>
                  <w:rFonts w:cs="Times New Roman"/>
                  <w:color w:val="auto"/>
                  <w:sz w:val="22"/>
                </w:rPr>
                <w:delText>All</w:delText>
              </w:r>
            </w:del>
            <w:ins w:id="1088" w:author="genchanghsu" w:date="2023-05-15T17:19:44Z">
              <w:r>
                <w:rPr>
                  <w:rFonts w:cs="Times New Roman"/>
                  <w:color w:val="auto"/>
                  <w:sz w:val="22"/>
                  <w:lang w:val="en-US"/>
                </w:rPr>
                <w:t>Both</w:t>
              </w:r>
            </w:ins>
          </w:p>
        </w:tc>
        <w:tc>
          <w:tcPr>
            <w:tcW w:w="1868" w:type="dxa"/>
            <w:tcBorders>
              <w:right w:val="nil"/>
            </w:tcBorders>
            <w:shd w:val="clear" w:color="auto" w:fill="auto"/>
            <w:noWrap/>
            <w:vAlign w:val="center"/>
            <w:tcPrChange w:id="1089"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091" w:author="genchanghsu" w:date="2023-05-16T12:56:27Z">
                  <w:rPr>
                    <w:rFonts w:cs="Times New Roman"/>
                    <w:color w:val="auto"/>
                    <w:sz w:val="22"/>
                  </w:rPr>
                </w:rPrChange>
              </w:rPr>
              <w:pPrChange w:id="109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92" w:author="genchanghsu" w:date="2023-05-16T12:56:27Z">
                  <w:rPr>
                    <w:rFonts w:hint="default" w:ascii="Arial" w:hAnsi="Arial" w:eastAsia="SimSun" w:cs="Arial"/>
                    <w:i w:val="0"/>
                    <w:iCs w:val="0"/>
                    <w:color w:val="000000"/>
                    <w:kern w:val="0"/>
                    <w:sz w:val="28"/>
                    <w:szCs w:val="28"/>
                    <w:u w:val="none"/>
                    <w:lang w:val="en-US" w:eastAsia="zh-CN" w:bidi="ar"/>
                  </w:rPr>
                </w:rPrChange>
              </w:rPr>
              <w:t>0.37 ± 0.04</w:t>
            </w:r>
          </w:p>
        </w:tc>
        <w:tc>
          <w:tcPr>
            <w:tcW w:w="1868" w:type="dxa"/>
            <w:tcBorders>
              <w:right w:val="nil"/>
            </w:tcBorders>
            <w:shd w:val="clear" w:color="auto" w:fill="auto"/>
            <w:noWrap/>
            <w:vAlign w:val="center"/>
            <w:tcPrChange w:id="1093"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095" w:author="genchanghsu" w:date="2023-05-16T12:56:27Z">
                  <w:rPr>
                    <w:rFonts w:cs="Times New Roman"/>
                    <w:color w:val="auto"/>
                    <w:sz w:val="22"/>
                  </w:rPr>
                </w:rPrChange>
              </w:rPr>
              <w:pPrChange w:id="109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096" w:author="genchanghsu" w:date="2023-05-16T12:56:27Z">
                  <w:rPr>
                    <w:rFonts w:hint="default" w:ascii="Arial" w:hAnsi="Arial" w:eastAsia="SimSun" w:cs="Arial"/>
                    <w:i w:val="0"/>
                    <w:iCs w:val="0"/>
                    <w:color w:val="000000"/>
                    <w:kern w:val="0"/>
                    <w:sz w:val="28"/>
                    <w:szCs w:val="28"/>
                    <w:u w:val="none"/>
                    <w:lang w:val="en-US" w:eastAsia="zh-CN" w:bidi="ar"/>
                  </w:rPr>
                </w:rPrChange>
              </w:rPr>
              <w:t>0.15 ± 0.05</w:t>
            </w:r>
          </w:p>
        </w:tc>
        <w:tc>
          <w:tcPr>
            <w:tcW w:w="1869" w:type="dxa"/>
            <w:tcBorders>
              <w:right w:val="nil"/>
            </w:tcBorders>
            <w:shd w:val="clear" w:color="auto" w:fill="auto"/>
            <w:noWrap/>
            <w:vAlign w:val="center"/>
            <w:tcPrChange w:id="1097"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099" w:author="genchanghsu" w:date="2023-05-16T12:56:27Z">
                  <w:rPr>
                    <w:rFonts w:cs="Times New Roman"/>
                    <w:color w:val="auto"/>
                    <w:sz w:val="22"/>
                  </w:rPr>
                </w:rPrChange>
              </w:rPr>
              <w:pPrChange w:id="109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100" w:author="genchanghsu" w:date="2023-05-16T12:56:27Z">
                  <w:rPr>
                    <w:rFonts w:hint="default" w:ascii="Arial" w:hAnsi="Arial" w:eastAsia="SimSun" w:cs="Arial"/>
                    <w:i w:val="0"/>
                    <w:iCs w:val="0"/>
                    <w:color w:val="000000"/>
                    <w:kern w:val="0"/>
                    <w:sz w:val="28"/>
                    <w:szCs w:val="28"/>
                    <w:u w:val="none"/>
                    <w:lang w:val="en-US" w:eastAsia="zh-CN" w:bidi="ar"/>
                  </w:rPr>
                </w:rPrChange>
              </w:rPr>
              <w:t>0.46 ± 0.06</w:t>
            </w:r>
          </w:p>
        </w:tc>
        <w:tc>
          <w:tcPr>
            <w:tcW w:w="441" w:type="dxa"/>
            <w:tcBorders>
              <w:right w:val="nil"/>
            </w:tcBorders>
            <w:shd w:val="clear" w:color="auto" w:fill="auto"/>
            <w:noWrap/>
            <w:vAlign w:val="center"/>
            <w:tcPrChange w:id="1101"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1102"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103" w:author="genchanghsu" w:date="2023-05-15T17:23:04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104"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104" w:author="genchanghsu" w:date="2023-05-16T12:55:25Z">
            <w:trPr>
              <w:trHeight w:val="401" w:hRule="atLeast"/>
              <w:jc w:val="center"/>
            </w:trPr>
          </w:trPrChange>
        </w:trPr>
        <w:tc>
          <w:tcPr>
            <w:tcW w:w="743" w:type="dxa"/>
            <w:shd w:val="clear" w:color="auto" w:fill="auto"/>
            <w:noWrap/>
            <w:vAlign w:val="center"/>
            <w:tcPrChange w:id="1105"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1106"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1107"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1108"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1109" w:author="genchanghsu" w:date="2023-05-15T17:46:54Z">
              <w:r>
                <w:rPr>
                  <w:rFonts w:hint="default" w:cs="Times New Roman"/>
                  <w:color w:val="auto"/>
                  <w:sz w:val="22"/>
                  <w:lang w:val="en-US"/>
                </w:rPr>
                <w:t>s</w:t>
              </w:r>
            </w:ins>
          </w:p>
        </w:tc>
        <w:tc>
          <w:tcPr>
            <w:tcW w:w="1868" w:type="dxa"/>
            <w:shd w:val="clear" w:color="auto" w:fill="auto"/>
            <w:noWrap/>
            <w:vAlign w:val="center"/>
            <w:tcPrChange w:id="1110"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112" w:author="genchanghsu" w:date="2023-05-16T12:56:27Z">
                  <w:rPr>
                    <w:rFonts w:cs="Times New Roman"/>
                    <w:color w:val="auto"/>
                    <w:sz w:val="22"/>
                  </w:rPr>
                </w:rPrChange>
              </w:rPr>
              <w:pPrChange w:id="1111"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113" w:author="genchanghsu" w:date="2023-05-16T12:56:27Z">
                  <w:rPr>
                    <w:rFonts w:hint="default" w:ascii="Arial" w:hAnsi="Arial" w:eastAsia="SimSun" w:cs="Arial"/>
                    <w:i w:val="0"/>
                    <w:iCs w:val="0"/>
                    <w:color w:val="000000"/>
                    <w:kern w:val="0"/>
                    <w:sz w:val="28"/>
                    <w:szCs w:val="28"/>
                    <w:u w:val="none"/>
                    <w:lang w:val="en-US" w:eastAsia="zh-CN" w:bidi="ar"/>
                  </w:rPr>
                </w:rPrChange>
              </w:rPr>
              <w:t>0.41 ± 0.06</w:t>
            </w:r>
          </w:p>
        </w:tc>
        <w:tc>
          <w:tcPr>
            <w:tcW w:w="1868" w:type="dxa"/>
            <w:shd w:val="clear" w:color="auto" w:fill="auto"/>
            <w:noWrap/>
            <w:vAlign w:val="center"/>
            <w:tcPrChange w:id="1114"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116" w:author="genchanghsu" w:date="2023-05-16T12:56:27Z">
                  <w:rPr>
                    <w:rFonts w:cs="Times New Roman"/>
                    <w:color w:val="auto"/>
                    <w:sz w:val="22"/>
                  </w:rPr>
                </w:rPrChange>
              </w:rPr>
              <w:pPrChange w:id="1115"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117" w:author="genchanghsu" w:date="2023-05-16T12:56:27Z">
                  <w:rPr>
                    <w:rFonts w:hint="default" w:ascii="Arial" w:hAnsi="Arial" w:eastAsia="SimSun" w:cs="Arial"/>
                    <w:i w:val="0"/>
                    <w:iCs w:val="0"/>
                    <w:color w:val="000000"/>
                    <w:kern w:val="0"/>
                    <w:sz w:val="28"/>
                    <w:szCs w:val="28"/>
                    <w:u w:val="none"/>
                    <w:lang w:val="en-US" w:eastAsia="zh-CN" w:bidi="ar"/>
                  </w:rPr>
                </w:rPrChange>
              </w:rPr>
              <w:t>0.16 ± 0.05</w:t>
            </w:r>
          </w:p>
        </w:tc>
        <w:tc>
          <w:tcPr>
            <w:tcW w:w="1869" w:type="dxa"/>
            <w:shd w:val="clear" w:color="auto" w:fill="auto"/>
            <w:noWrap/>
            <w:vAlign w:val="center"/>
            <w:tcPrChange w:id="1118"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120" w:author="genchanghsu" w:date="2023-05-16T12:56:27Z">
                  <w:rPr>
                    <w:rFonts w:cs="Times New Roman"/>
                    <w:color w:val="auto"/>
                    <w:sz w:val="22"/>
                  </w:rPr>
                </w:rPrChange>
              </w:rPr>
              <w:pPrChange w:id="1119"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121" w:author="genchanghsu" w:date="2023-05-16T12:56:27Z">
                  <w:rPr>
                    <w:rFonts w:hint="default" w:ascii="Arial" w:hAnsi="Arial" w:eastAsia="SimSun" w:cs="Arial"/>
                    <w:i w:val="0"/>
                    <w:iCs w:val="0"/>
                    <w:color w:val="000000"/>
                    <w:kern w:val="0"/>
                    <w:sz w:val="28"/>
                    <w:szCs w:val="28"/>
                    <w:u w:val="none"/>
                    <w:lang w:val="en-US" w:eastAsia="zh-CN" w:bidi="ar"/>
                  </w:rPr>
                </w:rPrChange>
              </w:rPr>
              <w:t>0.42 ± 0.08</w:t>
            </w:r>
          </w:p>
        </w:tc>
        <w:tc>
          <w:tcPr>
            <w:tcW w:w="441" w:type="dxa"/>
            <w:shd w:val="clear" w:color="auto" w:fill="auto"/>
            <w:noWrap/>
            <w:vAlign w:val="center"/>
            <w:tcPrChange w:id="1122"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1123"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124" w:author="genchanghsu" w:date="2023-05-15T17:23:04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125"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125" w:author="genchanghsu" w:date="2023-05-16T12:55:25Z">
            <w:trPr>
              <w:trHeight w:val="401" w:hRule="atLeast"/>
              <w:jc w:val="center"/>
            </w:trPr>
          </w:trPrChange>
        </w:trPr>
        <w:tc>
          <w:tcPr>
            <w:tcW w:w="743" w:type="dxa"/>
            <w:tcBorders>
              <w:left w:val="nil"/>
              <w:right w:val="nil"/>
            </w:tcBorders>
            <w:shd w:val="clear" w:color="auto" w:fill="auto"/>
            <w:noWrap/>
            <w:vAlign w:val="center"/>
            <w:tcPrChange w:id="1126"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1127"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1128"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1129"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1130" w:author="genchanghsu" w:date="2023-05-15T17:46:55Z">
              <w:r>
                <w:rPr>
                  <w:rFonts w:hint="default" w:cs="Times New Roman"/>
                  <w:color w:val="auto"/>
                  <w:sz w:val="22"/>
                  <w:lang w:val="en-US"/>
                </w:rPr>
                <w:t>s</w:t>
              </w:r>
            </w:ins>
          </w:p>
        </w:tc>
        <w:tc>
          <w:tcPr>
            <w:tcW w:w="1868" w:type="dxa"/>
            <w:tcBorders>
              <w:right w:val="nil"/>
            </w:tcBorders>
            <w:shd w:val="clear" w:color="auto" w:fill="auto"/>
            <w:noWrap/>
            <w:vAlign w:val="center"/>
            <w:tcPrChange w:id="1131"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133" w:author="genchanghsu" w:date="2023-05-16T12:56:27Z">
                  <w:rPr>
                    <w:rFonts w:cs="Times New Roman"/>
                    <w:color w:val="auto"/>
                    <w:sz w:val="22"/>
                  </w:rPr>
                </w:rPrChange>
              </w:rPr>
              <w:pPrChange w:id="113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134" w:author="genchanghsu" w:date="2023-05-16T12:56:27Z">
                  <w:rPr>
                    <w:rFonts w:hint="default" w:ascii="Arial" w:hAnsi="Arial" w:eastAsia="SimSun" w:cs="Arial"/>
                    <w:i w:val="0"/>
                    <w:iCs w:val="0"/>
                    <w:color w:val="000000"/>
                    <w:kern w:val="0"/>
                    <w:sz w:val="28"/>
                    <w:szCs w:val="28"/>
                    <w:u w:val="none"/>
                    <w:lang w:val="en-US" w:eastAsia="zh-CN" w:bidi="ar"/>
                  </w:rPr>
                </w:rPrChange>
              </w:rPr>
              <w:t>0.93 ± 0</w:t>
            </w:r>
            <w:ins w:id="1135" w:author="genchanghsu" w:date="2023-05-15T17:29:00Z">
              <w:r>
                <w:rPr>
                  <w:rFonts w:hint="default" w:ascii="Times New Roman" w:hAnsi="Times New Roman" w:cs="Times New Roman" w:eastAsiaTheme="minorEastAsia"/>
                  <w:i w:val="0"/>
                  <w:iCs w:val="0"/>
                  <w:color w:val="auto"/>
                  <w:kern w:val="0"/>
                  <w:sz w:val="22"/>
                  <w:szCs w:val="22"/>
                  <w:u w:val="none"/>
                  <w:lang w:val="en-US" w:eastAsia="zh-CN" w:bidi="ar"/>
                  <w:rPrChange w:id="1136"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8" w:type="dxa"/>
            <w:tcBorders>
              <w:right w:val="nil"/>
            </w:tcBorders>
            <w:shd w:val="clear" w:color="auto" w:fill="auto"/>
            <w:noWrap/>
            <w:vAlign w:val="center"/>
            <w:tcPrChange w:id="1137"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139" w:author="genchanghsu" w:date="2023-05-16T12:56:27Z">
                  <w:rPr>
                    <w:rFonts w:cs="Times New Roman"/>
                    <w:color w:val="auto"/>
                    <w:sz w:val="22"/>
                  </w:rPr>
                </w:rPrChange>
              </w:rPr>
              <w:pPrChange w:id="113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140" w:author="genchanghsu" w:date="2023-05-16T12:56:27Z">
                  <w:rPr>
                    <w:rFonts w:hint="default" w:ascii="Arial" w:hAnsi="Arial" w:eastAsia="SimSun" w:cs="Arial"/>
                    <w:i w:val="0"/>
                    <w:iCs w:val="0"/>
                    <w:color w:val="000000"/>
                    <w:kern w:val="0"/>
                    <w:sz w:val="28"/>
                    <w:szCs w:val="28"/>
                    <w:u w:val="none"/>
                    <w:lang w:val="en-US" w:eastAsia="zh-CN" w:bidi="ar"/>
                  </w:rPr>
                </w:rPrChange>
              </w:rPr>
              <w:t>0.01 ± 0</w:t>
            </w:r>
            <w:ins w:id="1141" w:author="genchanghsu" w:date="2023-05-15T17:29:02Z">
              <w:r>
                <w:rPr>
                  <w:rFonts w:hint="default" w:ascii="Times New Roman" w:hAnsi="Times New Roman" w:cs="Times New Roman" w:eastAsiaTheme="minorEastAsia"/>
                  <w:i w:val="0"/>
                  <w:iCs w:val="0"/>
                  <w:color w:val="auto"/>
                  <w:kern w:val="0"/>
                  <w:sz w:val="22"/>
                  <w:szCs w:val="22"/>
                  <w:u w:val="none"/>
                  <w:lang w:val="en-US" w:eastAsia="zh-CN" w:bidi="ar"/>
                  <w:rPrChange w:id="1142"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9" w:type="dxa"/>
            <w:tcBorders>
              <w:right w:val="nil"/>
            </w:tcBorders>
            <w:shd w:val="clear" w:color="auto" w:fill="auto"/>
            <w:noWrap/>
            <w:vAlign w:val="center"/>
            <w:tcPrChange w:id="1143"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145" w:author="genchanghsu" w:date="2023-05-16T12:56:27Z">
                  <w:rPr>
                    <w:rFonts w:cs="Times New Roman"/>
                    <w:color w:val="auto"/>
                    <w:sz w:val="22"/>
                  </w:rPr>
                </w:rPrChange>
              </w:rPr>
              <w:pPrChange w:id="114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146" w:author="genchanghsu" w:date="2023-05-16T12:56:27Z">
                  <w:rPr>
                    <w:rFonts w:hint="default" w:ascii="Arial" w:hAnsi="Arial" w:eastAsia="SimSun" w:cs="Arial"/>
                    <w:i w:val="0"/>
                    <w:iCs w:val="0"/>
                    <w:color w:val="000000"/>
                    <w:kern w:val="0"/>
                    <w:sz w:val="28"/>
                    <w:szCs w:val="28"/>
                    <w:u w:val="none"/>
                    <w:lang w:val="en-US" w:eastAsia="zh-CN" w:bidi="ar"/>
                  </w:rPr>
                </w:rPrChange>
              </w:rPr>
              <w:t>0.03 ± 0</w:t>
            </w:r>
            <w:ins w:id="1147" w:author="genchanghsu" w:date="2023-05-15T17:29:04Z">
              <w:r>
                <w:rPr>
                  <w:rFonts w:hint="default" w:ascii="Times New Roman" w:hAnsi="Times New Roman" w:cs="Times New Roman" w:eastAsiaTheme="minorEastAsia"/>
                  <w:i w:val="0"/>
                  <w:iCs w:val="0"/>
                  <w:color w:val="auto"/>
                  <w:kern w:val="0"/>
                  <w:sz w:val="22"/>
                  <w:szCs w:val="22"/>
                  <w:u w:val="none"/>
                  <w:lang w:val="en-US" w:eastAsia="zh-CN" w:bidi="ar"/>
                  <w:rPrChange w:id="1148"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tcBorders>
              <w:right w:val="nil"/>
            </w:tcBorders>
            <w:shd w:val="clear" w:color="auto" w:fill="auto"/>
            <w:noWrap/>
            <w:vAlign w:val="center"/>
            <w:tcPrChange w:id="1149"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1150"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151" w:author="genchanghsu" w:date="2023-05-15T17:23:04Z">
                  <w:rPr>
                    <w:rFonts w:hint="default" w:ascii="Arial" w:hAnsi="Arial" w:eastAsia="SimSun" w:cs="Arial"/>
                    <w:i w:val="0"/>
                    <w:iCs w:val="0"/>
                    <w:color w:val="000000"/>
                    <w:kern w:val="0"/>
                    <w:sz w:val="28"/>
                    <w:szCs w:val="28"/>
                    <w:u w:val="none"/>
                    <w:lang w:val="en-US" w:eastAsia="zh-CN" w:bidi="ar"/>
                  </w:rPr>
                </w:rPrChange>
              </w:rPr>
              <w:t>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152"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152" w:author="genchanghsu" w:date="2023-05-16T12:55:25Z">
            <w:trPr>
              <w:trHeight w:val="401" w:hRule="atLeast"/>
              <w:jc w:val="center"/>
            </w:trPr>
          </w:trPrChange>
        </w:trPr>
        <w:tc>
          <w:tcPr>
            <w:tcW w:w="743" w:type="dxa"/>
            <w:shd w:val="clear" w:color="auto" w:fill="auto"/>
            <w:noWrap/>
            <w:vAlign w:val="center"/>
            <w:tcPrChange w:id="1153"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1154"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1155"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Flowering</w:t>
            </w:r>
          </w:p>
        </w:tc>
        <w:tc>
          <w:tcPr>
            <w:tcW w:w="1359" w:type="dxa"/>
            <w:shd w:val="clear" w:color="auto" w:fill="auto"/>
            <w:noWrap/>
            <w:vAlign w:val="center"/>
            <w:tcPrChange w:id="1156"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del w:id="1157" w:author="genchanghsu" w:date="2023-05-15T17:19:44Z">
              <w:r>
                <w:rPr>
                  <w:rFonts w:cs="Times New Roman"/>
                  <w:color w:val="auto"/>
                  <w:sz w:val="22"/>
                </w:rPr>
                <w:delText>All</w:delText>
              </w:r>
            </w:del>
            <w:ins w:id="1158" w:author="genchanghsu" w:date="2023-05-15T17:19:44Z">
              <w:r>
                <w:rPr>
                  <w:rFonts w:cs="Times New Roman"/>
                  <w:color w:val="auto"/>
                  <w:sz w:val="22"/>
                  <w:lang w:val="en-US"/>
                </w:rPr>
                <w:t>Both</w:t>
              </w:r>
            </w:ins>
          </w:p>
        </w:tc>
        <w:tc>
          <w:tcPr>
            <w:tcW w:w="1868" w:type="dxa"/>
            <w:shd w:val="clear" w:color="auto" w:fill="auto"/>
            <w:noWrap/>
            <w:vAlign w:val="center"/>
            <w:tcPrChange w:id="1159"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161" w:author="genchanghsu" w:date="2023-05-16T12:56:27Z">
                  <w:rPr>
                    <w:rFonts w:cs="Times New Roman"/>
                    <w:color w:val="auto"/>
                    <w:sz w:val="22"/>
                  </w:rPr>
                </w:rPrChange>
              </w:rPr>
              <w:pPrChange w:id="116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162" w:author="genchanghsu" w:date="2023-05-16T12:56:27Z">
                  <w:rPr>
                    <w:rFonts w:hint="default" w:ascii="Arial" w:hAnsi="Arial" w:eastAsia="SimSun" w:cs="Arial"/>
                    <w:i w:val="0"/>
                    <w:iCs w:val="0"/>
                    <w:color w:val="000000"/>
                    <w:kern w:val="0"/>
                    <w:sz w:val="28"/>
                    <w:szCs w:val="28"/>
                    <w:u w:val="none"/>
                    <w:lang w:val="en-US" w:eastAsia="zh-CN" w:bidi="ar"/>
                  </w:rPr>
                </w:rPrChange>
              </w:rPr>
              <w:t>0.91 ± 0.02</w:t>
            </w:r>
          </w:p>
        </w:tc>
        <w:tc>
          <w:tcPr>
            <w:tcW w:w="1868" w:type="dxa"/>
            <w:shd w:val="clear" w:color="auto" w:fill="auto"/>
            <w:noWrap/>
            <w:vAlign w:val="center"/>
            <w:tcPrChange w:id="1163"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165" w:author="genchanghsu" w:date="2023-05-16T12:56:27Z">
                  <w:rPr>
                    <w:rFonts w:cs="Times New Roman"/>
                    <w:color w:val="auto"/>
                    <w:sz w:val="22"/>
                  </w:rPr>
                </w:rPrChange>
              </w:rPr>
              <w:pPrChange w:id="116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166" w:author="genchanghsu" w:date="2023-05-16T12:56:27Z">
                  <w:rPr>
                    <w:rFonts w:hint="default" w:ascii="Arial" w:hAnsi="Arial" w:eastAsia="SimSun" w:cs="Arial"/>
                    <w:i w:val="0"/>
                    <w:iCs w:val="0"/>
                    <w:color w:val="000000"/>
                    <w:kern w:val="0"/>
                    <w:sz w:val="28"/>
                    <w:szCs w:val="28"/>
                    <w:u w:val="none"/>
                    <w:lang w:val="en-US" w:eastAsia="zh-CN" w:bidi="ar"/>
                  </w:rPr>
                </w:rPrChange>
              </w:rPr>
              <w:t>0.06 ± 0.02</w:t>
            </w:r>
          </w:p>
        </w:tc>
        <w:tc>
          <w:tcPr>
            <w:tcW w:w="1869" w:type="dxa"/>
            <w:shd w:val="clear" w:color="auto" w:fill="auto"/>
            <w:noWrap/>
            <w:vAlign w:val="center"/>
            <w:tcPrChange w:id="1167"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169" w:author="genchanghsu" w:date="2023-05-16T12:56:27Z">
                  <w:rPr>
                    <w:rFonts w:cs="Times New Roman"/>
                    <w:color w:val="auto"/>
                    <w:sz w:val="22"/>
                  </w:rPr>
                </w:rPrChange>
              </w:rPr>
              <w:pPrChange w:id="116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170" w:author="genchanghsu" w:date="2023-05-16T12:56:27Z">
                  <w:rPr>
                    <w:rFonts w:hint="default" w:ascii="Arial" w:hAnsi="Arial" w:eastAsia="SimSun" w:cs="Arial"/>
                    <w:i w:val="0"/>
                    <w:iCs w:val="0"/>
                    <w:color w:val="000000"/>
                    <w:kern w:val="0"/>
                    <w:sz w:val="28"/>
                    <w:szCs w:val="28"/>
                    <w:u w:val="none"/>
                    <w:lang w:val="en-US" w:eastAsia="zh-CN" w:bidi="ar"/>
                  </w:rPr>
                </w:rPrChange>
              </w:rPr>
              <w:t>0.02 ± 0</w:t>
            </w:r>
            <w:ins w:id="1171" w:author="genchanghsu" w:date="2023-05-15T17:29:06Z">
              <w:r>
                <w:rPr>
                  <w:rFonts w:hint="default" w:ascii="Times New Roman" w:hAnsi="Times New Roman" w:cs="Times New Roman" w:eastAsiaTheme="minorEastAsia"/>
                  <w:i w:val="0"/>
                  <w:iCs w:val="0"/>
                  <w:color w:val="auto"/>
                  <w:kern w:val="0"/>
                  <w:sz w:val="22"/>
                  <w:szCs w:val="22"/>
                  <w:u w:val="none"/>
                  <w:lang w:val="en-US" w:eastAsia="zh-CN" w:bidi="ar"/>
                  <w:rPrChange w:id="1172"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shd w:val="clear" w:color="auto" w:fill="auto"/>
            <w:noWrap/>
            <w:vAlign w:val="center"/>
            <w:tcPrChange w:id="1173"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1174"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175" w:author="genchanghsu" w:date="2023-05-15T17:23:04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176"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176" w:author="genchanghsu" w:date="2023-05-16T12:55:25Z">
            <w:trPr>
              <w:trHeight w:val="401" w:hRule="atLeast"/>
              <w:jc w:val="center"/>
            </w:trPr>
          </w:trPrChange>
        </w:trPr>
        <w:tc>
          <w:tcPr>
            <w:tcW w:w="743" w:type="dxa"/>
            <w:tcBorders>
              <w:left w:val="nil"/>
              <w:right w:val="nil"/>
            </w:tcBorders>
            <w:shd w:val="clear" w:color="auto" w:fill="auto"/>
            <w:noWrap/>
            <w:vAlign w:val="center"/>
            <w:tcPrChange w:id="1177"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1178"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1179"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1180"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1181" w:author="genchanghsu" w:date="2023-05-15T17:46:56Z">
              <w:r>
                <w:rPr>
                  <w:rFonts w:hint="default" w:cs="Times New Roman"/>
                  <w:color w:val="auto"/>
                  <w:sz w:val="22"/>
                  <w:lang w:val="en-US"/>
                </w:rPr>
                <w:t>s</w:t>
              </w:r>
            </w:ins>
          </w:p>
        </w:tc>
        <w:tc>
          <w:tcPr>
            <w:tcW w:w="1868" w:type="dxa"/>
            <w:tcBorders>
              <w:right w:val="nil"/>
            </w:tcBorders>
            <w:shd w:val="clear" w:color="auto" w:fill="auto"/>
            <w:noWrap/>
            <w:vAlign w:val="center"/>
            <w:tcPrChange w:id="1182"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184" w:author="genchanghsu" w:date="2023-05-16T12:56:27Z">
                  <w:rPr>
                    <w:rFonts w:cs="Times New Roman"/>
                    <w:color w:val="auto"/>
                    <w:sz w:val="22"/>
                  </w:rPr>
                </w:rPrChange>
              </w:rPr>
              <w:pPrChange w:id="1183"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185" w:author="genchanghsu" w:date="2023-05-16T12:56:27Z">
                  <w:rPr>
                    <w:rFonts w:hint="default" w:ascii="Arial" w:hAnsi="Arial" w:eastAsia="SimSun" w:cs="Arial"/>
                    <w:i w:val="0"/>
                    <w:iCs w:val="0"/>
                    <w:color w:val="000000"/>
                    <w:kern w:val="0"/>
                    <w:sz w:val="28"/>
                    <w:szCs w:val="28"/>
                    <w:u w:val="none"/>
                    <w:lang w:val="en-US" w:eastAsia="zh-CN" w:bidi="ar"/>
                  </w:rPr>
                </w:rPrChange>
              </w:rPr>
              <w:t>0.92 ± 0.02</w:t>
            </w:r>
          </w:p>
        </w:tc>
        <w:tc>
          <w:tcPr>
            <w:tcW w:w="1868" w:type="dxa"/>
            <w:tcBorders>
              <w:right w:val="nil"/>
            </w:tcBorders>
            <w:shd w:val="clear" w:color="auto" w:fill="auto"/>
            <w:noWrap/>
            <w:vAlign w:val="center"/>
            <w:tcPrChange w:id="1186"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188" w:author="genchanghsu" w:date="2023-05-16T12:56:27Z">
                  <w:rPr>
                    <w:rFonts w:cs="Times New Roman"/>
                    <w:color w:val="auto"/>
                    <w:sz w:val="22"/>
                  </w:rPr>
                </w:rPrChange>
              </w:rPr>
              <w:pPrChange w:id="1187"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189" w:author="genchanghsu" w:date="2023-05-16T12:56:27Z">
                  <w:rPr>
                    <w:rFonts w:hint="default" w:ascii="Arial" w:hAnsi="Arial" w:eastAsia="SimSun" w:cs="Arial"/>
                    <w:i w:val="0"/>
                    <w:iCs w:val="0"/>
                    <w:color w:val="000000"/>
                    <w:kern w:val="0"/>
                    <w:sz w:val="28"/>
                    <w:szCs w:val="28"/>
                    <w:u w:val="none"/>
                    <w:lang w:val="en-US" w:eastAsia="zh-CN" w:bidi="ar"/>
                  </w:rPr>
                </w:rPrChange>
              </w:rPr>
              <w:t>0.06 ± 0.02</w:t>
            </w:r>
          </w:p>
        </w:tc>
        <w:tc>
          <w:tcPr>
            <w:tcW w:w="1869" w:type="dxa"/>
            <w:tcBorders>
              <w:right w:val="nil"/>
            </w:tcBorders>
            <w:shd w:val="clear" w:color="auto" w:fill="auto"/>
            <w:noWrap/>
            <w:vAlign w:val="center"/>
            <w:tcPrChange w:id="1190"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192" w:author="genchanghsu" w:date="2023-05-16T12:56:27Z">
                  <w:rPr>
                    <w:rFonts w:cs="Times New Roman"/>
                    <w:color w:val="auto"/>
                    <w:sz w:val="22"/>
                  </w:rPr>
                </w:rPrChange>
              </w:rPr>
              <w:pPrChange w:id="1191"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193" w:author="genchanghsu" w:date="2023-05-16T12:56:27Z">
                  <w:rPr>
                    <w:rFonts w:hint="default" w:ascii="Arial" w:hAnsi="Arial" w:eastAsia="SimSun" w:cs="Arial"/>
                    <w:i w:val="0"/>
                    <w:iCs w:val="0"/>
                    <w:color w:val="000000"/>
                    <w:kern w:val="0"/>
                    <w:sz w:val="28"/>
                    <w:szCs w:val="28"/>
                    <w:u w:val="none"/>
                    <w:lang w:val="en-US" w:eastAsia="zh-CN" w:bidi="ar"/>
                  </w:rPr>
                </w:rPrChange>
              </w:rPr>
              <w:t>0.02 ± 0.01</w:t>
            </w:r>
          </w:p>
        </w:tc>
        <w:tc>
          <w:tcPr>
            <w:tcW w:w="441" w:type="dxa"/>
            <w:tcBorders>
              <w:right w:val="nil"/>
            </w:tcBorders>
            <w:shd w:val="clear" w:color="auto" w:fill="auto"/>
            <w:noWrap/>
            <w:vAlign w:val="center"/>
            <w:tcPrChange w:id="1194"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1195"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196" w:author="genchanghsu" w:date="2023-05-15T17:23:04Z">
                  <w:rPr>
                    <w:rFonts w:hint="default" w:ascii="Arial" w:hAnsi="Arial" w:eastAsia="SimSun" w:cs="Arial"/>
                    <w:i w:val="0"/>
                    <w:iCs w:val="0"/>
                    <w:color w:val="000000"/>
                    <w:kern w:val="0"/>
                    <w:sz w:val="28"/>
                    <w:szCs w:val="28"/>
                    <w:u w:val="none"/>
                    <w:lang w:val="en-US" w:eastAsia="zh-CN" w:bidi="ar"/>
                  </w:rPr>
                </w:rPrChange>
              </w:rPr>
              <w:t>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197"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197" w:author="genchanghsu" w:date="2023-05-16T12:55:25Z">
            <w:trPr>
              <w:trHeight w:val="401" w:hRule="atLeast"/>
              <w:jc w:val="center"/>
            </w:trPr>
          </w:trPrChange>
        </w:trPr>
        <w:tc>
          <w:tcPr>
            <w:tcW w:w="743" w:type="dxa"/>
            <w:shd w:val="clear" w:color="auto" w:fill="auto"/>
            <w:noWrap/>
            <w:vAlign w:val="center"/>
            <w:tcPrChange w:id="1198"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1199"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1200"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1201"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1202" w:author="genchanghsu" w:date="2023-05-15T17:46:58Z">
              <w:r>
                <w:rPr>
                  <w:rFonts w:hint="default" w:cs="Times New Roman"/>
                  <w:color w:val="auto"/>
                  <w:sz w:val="22"/>
                  <w:lang w:val="en-US"/>
                </w:rPr>
                <w:t>s</w:t>
              </w:r>
            </w:ins>
          </w:p>
        </w:tc>
        <w:tc>
          <w:tcPr>
            <w:tcW w:w="1868" w:type="dxa"/>
            <w:shd w:val="clear" w:color="auto" w:fill="auto"/>
            <w:noWrap/>
            <w:vAlign w:val="center"/>
            <w:tcPrChange w:id="1203"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205" w:author="genchanghsu" w:date="2023-05-16T12:56:27Z">
                  <w:rPr>
                    <w:rFonts w:cs="Times New Roman"/>
                    <w:color w:val="auto"/>
                    <w:sz w:val="22"/>
                  </w:rPr>
                </w:rPrChange>
              </w:rPr>
              <w:pPrChange w:id="1204"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206" w:author="genchanghsu" w:date="2023-05-16T12:56:27Z">
                  <w:rPr>
                    <w:rFonts w:hint="default" w:ascii="Arial" w:hAnsi="Arial" w:eastAsia="SimSun" w:cs="Arial"/>
                    <w:i w:val="0"/>
                    <w:iCs w:val="0"/>
                    <w:color w:val="000000"/>
                    <w:kern w:val="0"/>
                    <w:sz w:val="28"/>
                    <w:szCs w:val="28"/>
                    <w:u w:val="none"/>
                    <w:lang w:val="en-US" w:eastAsia="zh-CN" w:bidi="ar"/>
                  </w:rPr>
                </w:rPrChange>
              </w:rPr>
              <w:t>0.94 ± 0</w:t>
            </w:r>
            <w:ins w:id="1207" w:author="genchanghsu" w:date="2023-05-15T17:29:22Z">
              <w:r>
                <w:rPr>
                  <w:rFonts w:hint="default" w:ascii="Times New Roman" w:hAnsi="Times New Roman" w:cs="Times New Roman" w:eastAsiaTheme="minorEastAsia"/>
                  <w:i w:val="0"/>
                  <w:iCs w:val="0"/>
                  <w:color w:val="auto"/>
                  <w:kern w:val="0"/>
                  <w:sz w:val="22"/>
                  <w:szCs w:val="22"/>
                  <w:u w:val="none"/>
                  <w:lang w:val="en-US" w:eastAsia="zh-CN" w:bidi="ar"/>
                  <w:rPrChange w:id="1208"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8" w:type="dxa"/>
            <w:shd w:val="clear" w:color="auto" w:fill="auto"/>
            <w:noWrap/>
            <w:vAlign w:val="center"/>
            <w:tcPrChange w:id="1209"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211" w:author="genchanghsu" w:date="2023-05-16T12:56:27Z">
                  <w:rPr>
                    <w:rFonts w:cs="Times New Roman"/>
                    <w:color w:val="auto"/>
                    <w:sz w:val="22"/>
                  </w:rPr>
                </w:rPrChange>
              </w:rPr>
              <w:pPrChange w:id="121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212" w:author="genchanghsu" w:date="2023-05-16T12:56:27Z">
                  <w:rPr>
                    <w:rFonts w:hint="default" w:ascii="Arial" w:hAnsi="Arial" w:eastAsia="SimSun" w:cs="Arial"/>
                    <w:i w:val="0"/>
                    <w:iCs w:val="0"/>
                    <w:color w:val="000000"/>
                    <w:kern w:val="0"/>
                    <w:sz w:val="28"/>
                    <w:szCs w:val="28"/>
                    <w:u w:val="none"/>
                    <w:lang w:val="en-US" w:eastAsia="zh-CN" w:bidi="ar"/>
                  </w:rPr>
                </w:rPrChange>
              </w:rPr>
              <w:t>0.02 ± 0</w:t>
            </w:r>
            <w:ins w:id="1213" w:author="genchanghsu" w:date="2023-05-15T17:29:24Z">
              <w:r>
                <w:rPr>
                  <w:rFonts w:hint="default" w:ascii="Times New Roman" w:hAnsi="Times New Roman" w:cs="Times New Roman" w:eastAsiaTheme="minorEastAsia"/>
                  <w:i w:val="0"/>
                  <w:iCs w:val="0"/>
                  <w:color w:val="auto"/>
                  <w:kern w:val="0"/>
                  <w:sz w:val="22"/>
                  <w:szCs w:val="22"/>
                  <w:u w:val="none"/>
                  <w:lang w:val="en-US" w:eastAsia="zh-CN" w:bidi="ar"/>
                  <w:rPrChange w:id="1214"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9" w:type="dxa"/>
            <w:shd w:val="clear" w:color="auto" w:fill="auto"/>
            <w:noWrap/>
            <w:vAlign w:val="center"/>
            <w:tcPrChange w:id="1215"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217" w:author="genchanghsu" w:date="2023-05-16T12:56:27Z">
                  <w:rPr>
                    <w:rFonts w:cs="Times New Roman"/>
                    <w:color w:val="auto"/>
                    <w:sz w:val="22"/>
                  </w:rPr>
                </w:rPrChange>
              </w:rPr>
              <w:pPrChange w:id="1216"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218" w:author="genchanghsu" w:date="2023-05-16T12:56:27Z">
                  <w:rPr>
                    <w:rFonts w:hint="default" w:ascii="Arial" w:hAnsi="Arial" w:eastAsia="SimSun" w:cs="Arial"/>
                    <w:i w:val="0"/>
                    <w:iCs w:val="0"/>
                    <w:color w:val="000000"/>
                    <w:kern w:val="0"/>
                    <w:sz w:val="28"/>
                    <w:szCs w:val="28"/>
                    <w:u w:val="none"/>
                    <w:lang w:val="en-US" w:eastAsia="zh-CN" w:bidi="ar"/>
                  </w:rPr>
                </w:rPrChange>
              </w:rPr>
              <w:t>0.02 ± 0</w:t>
            </w:r>
            <w:ins w:id="1219" w:author="genchanghsu" w:date="2023-05-15T17:29:09Z">
              <w:r>
                <w:rPr>
                  <w:rFonts w:hint="default" w:ascii="Times New Roman" w:hAnsi="Times New Roman" w:cs="Times New Roman" w:eastAsiaTheme="minorEastAsia"/>
                  <w:i w:val="0"/>
                  <w:iCs w:val="0"/>
                  <w:color w:val="auto"/>
                  <w:kern w:val="0"/>
                  <w:sz w:val="22"/>
                  <w:szCs w:val="22"/>
                  <w:u w:val="none"/>
                  <w:lang w:val="en-US" w:eastAsia="zh-CN" w:bidi="ar"/>
                  <w:rPrChange w:id="1220" w:author="genchanghsu" w:date="2023-05-16T12:56:27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shd w:val="clear" w:color="auto" w:fill="auto"/>
            <w:noWrap/>
            <w:vAlign w:val="center"/>
            <w:tcPrChange w:id="1221"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1222"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223" w:author="genchanghsu" w:date="2023-05-15T17:23:04Z">
                  <w:rPr>
                    <w:rFonts w:hint="default" w:ascii="Arial" w:hAnsi="Arial" w:eastAsia="SimSun" w:cs="Arial"/>
                    <w:i w:val="0"/>
                    <w:iCs w:val="0"/>
                    <w:color w:val="000000"/>
                    <w:kern w:val="0"/>
                    <w:sz w:val="28"/>
                    <w:szCs w:val="28"/>
                    <w:u w:val="none"/>
                    <w:lang w:val="en-US" w:eastAsia="zh-CN" w:bidi="ar"/>
                  </w:rPr>
                </w:rPrChange>
              </w:rPr>
              <w:t>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224"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224" w:author="genchanghsu" w:date="2023-05-16T12:55:25Z">
            <w:trPr>
              <w:trHeight w:val="401" w:hRule="atLeast"/>
              <w:jc w:val="center"/>
            </w:trPr>
          </w:trPrChange>
        </w:trPr>
        <w:tc>
          <w:tcPr>
            <w:tcW w:w="743" w:type="dxa"/>
            <w:tcBorders>
              <w:left w:val="nil"/>
              <w:right w:val="nil"/>
            </w:tcBorders>
            <w:shd w:val="clear" w:color="auto" w:fill="auto"/>
            <w:noWrap/>
            <w:vAlign w:val="center"/>
            <w:tcPrChange w:id="1225"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1226"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1227"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r>
              <w:rPr>
                <w:rFonts w:cs="Times New Roman"/>
                <w:color w:val="auto"/>
                <w:sz w:val="22"/>
              </w:rPr>
              <w:t>Ripening</w:t>
            </w:r>
          </w:p>
        </w:tc>
        <w:tc>
          <w:tcPr>
            <w:tcW w:w="1359" w:type="dxa"/>
            <w:tcBorders>
              <w:right w:val="nil"/>
            </w:tcBorders>
            <w:shd w:val="clear" w:color="auto" w:fill="auto"/>
            <w:noWrap/>
            <w:vAlign w:val="center"/>
            <w:tcPrChange w:id="1228"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del w:id="1229" w:author="genchanghsu" w:date="2023-05-15T17:19:45Z">
              <w:r>
                <w:rPr>
                  <w:rFonts w:cs="Times New Roman"/>
                  <w:color w:val="auto"/>
                  <w:sz w:val="22"/>
                </w:rPr>
                <w:delText>All</w:delText>
              </w:r>
            </w:del>
            <w:ins w:id="1230" w:author="genchanghsu" w:date="2023-05-15T17:19:45Z">
              <w:r>
                <w:rPr>
                  <w:rFonts w:cs="Times New Roman"/>
                  <w:color w:val="auto"/>
                  <w:sz w:val="22"/>
                  <w:lang w:val="en-US"/>
                </w:rPr>
                <w:t>Both</w:t>
              </w:r>
            </w:ins>
          </w:p>
        </w:tc>
        <w:tc>
          <w:tcPr>
            <w:tcW w:w="1868" w:type="dxa"/>
            <w:tcBorders>
              <w:right w:val="nil"/>
            </w:tcBorders>
            <w:shd w:val="clear" w:color="auto" w:fill="auto"/>
            <w:noWrap/>
            <w:vAlign w:val="center"/>
            <w:tcPrChange w:id="1231"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233" w:author="genchanghsu" w:date="2023-05-16T12:56:28Z">
                  <w:rPr>
                    <w:rFonts w:cs="Times New Roman"/>
                    <w:color w:val="auto"/>
                    <w:sz w:val="22"/>
                  </w:rPr>
                </w:rPrChange>
              </w:rPr>
              <w:pPrChange w:id="123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234" w:author="genchanghsu" w:date="2023-05-16T12:56:28Z">
                  <w:rPr>
                    <w:rFonts w:hint="default" w:ascii="Arial" w:hAnsi="Arial" w:eastAsia="SimSun" w:cs="Arial"/>
                    <w:i w:val="0"/>
                    <w:iCs w:val="0"/>
                    <w:color w:val="000000"/>
                    <w:kern w:val="0"/>
                    <w:sz w:val="28"/>
                    <w:szCs w:val="28"/>
                    <w:u w:val="none"/>
                    <w:lang w:val="en-US" w:eastAsia="zh-CN" w:bidi="ar"/>
                  </w:rPr>
                </w:rPrChange>
              </w:rPr>
              <w:t>0.96 ± 0.01</w:t>
            </w:r>
          </w:p>
        </w:tc>
        <w:tc>
          <w:tcPr>
            <w:tcW w:w="1868" w:type="dxa"/>
            <w:tcBorders>
              <w:right w:val="nil"/>
            </w:tcBorders>
            <w:shd w:val="clear" w:color="auto" w:fill="auto"/>
            <w:noWrap/>
            <w:vAlign w:val="center"/>
            <w:tcPrChange w:id="1235"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237" w:author="genchanghsu" w:date="2023-05-16T12:56:28Z">
                  <w:rPr>
                    <w:rFonts w:cs="Times New Roman"/>
                    <w:color w:val="auto"/>
                    <w:sz w:val="22"/>
                  </w:rPr>
                </w:rPrChange>
              </w:rPr>
              <w:pPrChange w:id="1236"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238" w:author="genchanghsu" w:date="2023-05-16T12:56:28Z">
                  <w:rPr>
                    <w:rFonts w:hint="default" w:ascii="Arial" w:hAnsi="Arial" w:eastAsia="SimSun" w:cs="Arial"/>
                    <w:i w:val="0"/>
                    <w:iCs w:val="0"/>
                    <w:color w:val="000000"/>
                    <w:kern w:val="0"/>
                    <w:sz w:val="28"/>
                    <w:szCs w:val="28"/>
                    <w:u w:val="none"/>
                    <w:lang w:val="en-US" w:eastAsia="zh-CN" w:bidi="ar"/>
                  </w:rPr>
                </w:rPrChange>
              </w:rPr>
              <w:t>0.04 ± 0.01</w:t>
            </w:r>
          </w:p>
        </w:tc>
        <w:tc>
          <w:tcPr>
            <w:tcW w:w="1869" w:type="dxa"/>
            <w:tcBorders>
              <w:right w:val="nil"/>
            </w:tcBorders>
            <w:shd w:val="clear" w:color="auto" w:fill="auto"/>
            <w:noWrap/>
            <w:vAlign w:val="center"/>
            <w:tcPrChange w:id="1239"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241" w:author="genchanghsu" w:date="2023-05-16T12:56:28Z">
                  <w:rPr>
                    <w:rFonts w:cs="Times New Roman"/>
                    <w:color w:val="auto"/>
                    <w:sz w:val="22"/>
                  </w:rPr>
                </w:rPrChange>
              </w:rPr>
              <w:pPrChange w:id="1240"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242" w:author="genchanghsu" w:date="2023-05-16T12:56:28Z">
                  <w:rPr>
                    <w:rFonts w:hint="default" w:ascii="Arial" w:hAnsi="Arial" w:eastAsia="SimSun" w:cs="Arial"/>
                    <w:i w:val="0"/>
                    <w:iCs w:val="0"/>
                    <w:color w:val="000000"/>
                    <w:kern w:val="0"/>
                    <w:sz w:val="28"/>
                    <w:szCs w:val="28"/>
                    <w:u w:val="none"/>
                    <w:lang w:val="en-US" w:eastAsia="zh-CN" w:bidi="ar"/>
                  </w:rPr>
                </w:rPrChange>
              </w:rPr>
              <w:t>0</w:t>
            </w:r>
            <w:ins w:id="1243" w:author="genchanghsu" w:date="2023-05-15T17:29:28Z">
              <w:r>
                <w:rPr>
                  <w:rFonts w:hint="default" w:ascii="Times New Roman" w:hAnsi="Times New Roman" w:cs="Times New Roman" w:eastAsiaTheme="minorEastAsia"/>
                  <w:i w:val="0"/>
                  <w:iCs w:val="0"/>
                  <w:color w:val="auto"/>
                  <w:kern w:val="0"/>
                  <w:sz w:val="22"/>
                  <w:szCs w:val="22"/>
                  <w:u w:val="none"/>
                  <w:lang w:val="en-US" w:eastAsia="zh-CN" w:bidi="ar"/>
                  <w:rPrChange w:id="1244" w:author="genchanghsu" w:date="2023-05-16T12:56:28Z">
                    <w:rPr>
                      <w:rFonts w:hint="default" w:ascii="Times New Roman" w:hAnsi="Times New Roman" w:eastAsia="SimSun" w:cs="Times New Roman"/>
                      <w:i w:val="0"/>
                      <w:iCs w:val="0"/>
                      <w:color w:val="000000"/>
                      <w:kern w:val="0"/>
                      <w:sz w:val="22"/>
                      <w:szCs w:val="22"/>
                      <w:u w:val="none"/>
                      <w:lang w:val="en-US" w:eastAsia="zh-CN" w:bidi="ar"/>
                    </w:rPr>
                  </w:rPrChange>
                </w:rPr>
                <w:t>.00</w:t>
              </w:r>
            </w:ins>
            <w:r>
              <w:rPr>
                <w:rFonts w:hint="default" w:ascii="Times New Roman" w:hAnsi="Times New Roman" w:cs="Times New Roman" w:eastAsiaTheme="minorEastAsia"/>
                <w:i w:val="0"/>
                <w:iCs w:val="0"/>
                <w:color w:val="auto"/>
                <w:kern w:val="0"/>
                <w:sz w:val="22"/>
                <w:szCs w:val="22"/>
                <w:u w:val="none"/>
                <w:lang w:val="en-US" w:eastAsia="zh-CN" w:bidi="ar"/>
                <w:rPrChange w:id="1245" w:author="genchanghsu" w:date="2023-05-16T12:56:28Z">
                  <w:rPr>
                    <w:rFonts w:hint="default" w:ascii="Arial" w:hAnsi="Arial" w:eastAsia="SimSun" w:cs="Arial"/>
                    <w:i w:val="0"/>
                    <w:iCs w:val="0"/>
                    <w:color w:val="000000"/>
                    <w:kern w:val="0"/>
                    <w:sz w:val="28"/>
                    <w:szCs w:val="28"/>
                    <w:u w:val="none"/>
                    <w:lang w:val="en-US" w:eastAsia="zh-CN" w:bidi="ar"/>
                  </w:rPr>
                </w:rPrChange>
              </w:rPr>
              <w:t xml:space="preserve"> ± 0</w:t>
            </w:r>
            <w:ins w:id="1246" w:author="genchanghsu" w:date="2023-05-15T17:29:26Z">
              <w:r>
                <w:rPr>
                  <w:rFonts w:hint="default" w:ascii="Times New Roman" w:hAnsi="Times New Roman" w:cs="Times New Roman" w:eastAsiaTheme="minorEastAsia"/>
                  <w:i w:val="0"/>
                  <w:iCs w:val="0"/>
                  <w:color w:val="auto"/>
                  <w:kern w:val="0"/>
                  <w:sz w:val="22"/>
                  <w:szCs w:val="22"/>
                  <w:u w:val="none"/>
                  <w:lang w:val="en-US" w:eastAsia="zh-CN" w:bidi="ar"/>
                  <w:rPrChange w:id="1247" w:author="genchanghsu" w:date="2023-05-16T12:56:28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tcBorders>
              <w:right w:val="nil"/>
            </w:tcBorders>
            <w:shd w:val="clear" w:color="auto" w:fill="auto"/>
            <w:noWrap/>
            <w:vAlign w:val="center"/>
            <w:tcPrChange w:id="1248"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1249"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250" w:author="genchanghsu" w:date="2023-05-15T17:23:04Z">
                  <w:rPr>
                    <w:rFonts w:hint="default" w:ascii="Arial" w:hAnsi="Arial" w:eastAsia="SimSun" w:cs="Arial"/>
                    <w:i w:val="0"/>
                    <w:iCs w:val="0"/>
                    <w:color w:val="000000"/>
                    <w:kern w:val="0"/>
                    <w:sz w:val="28"/>
                    <w:szCs w:val="28"/>
                    <w:u w:val="none"/>
                    <w:lang w:val="en-US" w:eastAsia="zh-CN" w:bidi="ar"/>
                  </w:rPr>
                </w:rPrChange>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251"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251" w:author="genchanghsu" w:date="2023-05-16T12:55:25Z">
            <w:trPr>
              <w:trHeight w:val="401" w:hRule="atLeast"/>
              <w:jc w:val="center"/>
            </w:trPr>
          </w:trPrChange>
        </w:trPr>
        <w:tc>
          <w:tcPr>
            <w:tcW w:w="743" w:type="dxa"/>
            <w:shd w:val="clear" w:color="auto" w:fill="auto"/>
            <w:noWrap/>
            <w:vAlign w:val="center"/>
            <w:tcPrChange w:id="1252" w:author="genchanghsu" w:date="2023-05-16T12:55:25Z">
              <w:tcPr>
                <w:tcW w:w="743" w:type="dxa"/>
                <w:shd w:val="clear" w:color="auto" w:fill="auto"/>
                <w:noWrap/>
                <w:vAlign w:val="center"/>
              </w:tcPr>
            </w:tcPrChange>
          </w:tcPr>
          <w:p>
            <w:pPr>
              <w:spacing w:after="0" w:line="240" w:lineRule="auto"/>
              <w:jc w:val="left"/>
              <w:rPr>
                <w:rFonts w:cs="Times New Roman"/>
                <w:b w:val="0"/>
                <w:bCs/>
                <w:color w:val="auto"/>
                <w:sz w:val="22"/>
              </w:rPr>
            </w:pPr>
          </w:p>
        </w:tc>
        <w:tc>
          <w:tcPr>
            <w:tcW w:w="1578" w:type="dxa"/>
            <w:shd w:val="clear" w:color="auto" w:fill="auto"/>
            <w:noWrap/>
            <w:vAlign w:val="center"/>
            <w:tcPrChange w:id="1253" w:author="genchanghsu" w:date="2023-05-16T12:55:25Z">
              <w:tcPr>
                <w:tcW w:w="1578"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1254" w:author="genchanghsu" w:date="2023-05-16T12:55:25Z">
              <w:tcPr>
                <w:tcW w:w="1359" w:type="dxa"/>
                <w:shd w:val="clear" w:color="auto" w:fill="auto"/>
                <w:noWrap/>
                <w:vAlign w:val="center"/>
              </w:tcPr>
            </w:tcPrChange>
          </w:tcPr>
          <w:p>
            <w:pPr>
              <w:spacing w:after="0" w:line="240" w:lineRule="auto"/>
              <w:jc w:val="left"/>
              <w:rPr>
                <w:rFonts w:cs="Times New Roman"/>
                <w:color w:val="auto"/>
                <w:sz w:val="22"/>
              </w:rPr>
            </w:pPr>
          </w:p>
        </w:tc>
        <w:tc>
          <w:tcPr>
            <w:tcW w:w="1359" w:type="dxa"/>
            <w:shd w:val="clear" w:color="auto" w:fill="auto"/>
            <w:noWrap/>
            <w:vAlign w:val="center"/>
            <w:tcPrChange w:id="1255" w:author="genchanghsu" w:date="2023-05-16T12:55:25Z">
              <w:tcPr>
                <w:tcW w:w="1359" w:type="dxa"/>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Spider</w:t>
            </w:r>
            <w:ins w:id="1256" w:author="genchanghsu" w:date="2023-05-15T17:46:59Z">
              <w:r>
                <w:rPr>
                  <w:rFonts w:hint="default" w:cs="Times New Roman"/>
                  <w:color w:val="auto"/>
                  <w:sz w:val="22"/>
                  <w:lang w:val="en-US"/>
                </w:rPr>
                <w:t>s</w:t>
              </w:r>
            </w:ins>
          </w:p>
        </w:tc>
        <w:tc>
          <w:tcPr>
            <w:tcW w:w="1868" w:type="dxa"/>
            <w:shd w:val="clear" w:color="auto" w:fill="auto"/>
            <w:noWrap/>
            <w:vAlign w:val="center"/>
            <w:tcPrChange w:id="1257"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259" w:author="genchanghsu" w:date="2023-05-16T12:56:28Z">
                  <w:rPr>
                    <w:rFonts w:cs="Times New Roman"/>
                    <w:color w:val="auto"/>
                    <w:sz w:val="22"/>
                  </w:rPr>
                </w:rPrChange>
              </w:rPr>
              <w:pPrChange w:id="125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260" w:author="genchanghsu" w:date="2023-05-16T12:56:28Z">
                  <w:rPr>
                    <w:rFonts w:hint="default" w:ascii="Arial" w:hAnsi="Arial" w:eastAsia="SimSun" w:cs="Arial"/>
                    <w:i w:val="0"/>
                    <w:iCs w:val="0"/>
                    <w:color w:val="000000"/>
                    <w:kern w:val="0"/>
                    <w:sz w:val="28"/>
                    <w:szCs w:val="28"/>
                    <w:u w:val="none"/>
                    <w:lang w:val="en-US" w:eastAsia="zh-CN" w:bidi="ar"/>
                  </w:rPr>
                </w:rPrChange>
              </w:rPr>
              <w:t>0.95 ± 0.02</w:t>
            </w:r>
          </w:p>
        </w:tc>
        <w:tc>
          <w:tcPr>
            <w:tcW w:w="1868" w:type="dxa"/>
            <w:shd w:val="clear" w:color="auto" w:fill="auto"/>
            <w:noWrap/>
            <w:vAlign w:val="center"/>
            <w:tcPrChange w:id="1261" w:author="genchanghsu" w:date="2023-05-16T12:55:25Z">
              <w:tcPr>
                <w:tcW w:w="1868"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263" w:author="genchanghsu" w:date="2023-05-16T12:56:28Z">
                  <w:rPr>
                    <w:rFonts w:cs="Times New Roman"/>
                    <w:color w:val="auto"/>
                    <w:sz w:val="22"/>
                  </w:rPr>
                </w:rPrChange>
              </w:rPr>
              <w:pPrChange w:id="1262"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264" w:author="genchanghsu" w:date="2023-05-16T12:56:28Z">
                  <w:rPr>
                    <w:rFonts w:hint="default" w:ascii="Arial" w:hAnsi="Arial" w:eastAsia="SimSun" w:cs="Arial"/>
                    <w:i w:val="0"/>
                    <w:iCs w:val="0"/>
                    <w:color w:val="000000"/>
                    <w:kern w:val="0"/>
                    <w:sz w:val="28"/>
                    <w:szCs w:val="28"/>
                    <w:u w:val="none"/>
                    <w:lang w:val="en-US" w:eastAsia="zh-CN" w:bidi="ar"/>
                  </w:rPr>
                </w:rPrChange>
              </w:rPr>
              <w:t>0.04 ± 0.02</w:t>
            </w:r>
          </w:p>
        </w:tc>
        <w:tc>
          <w:tcPr>
            <w:tcW w:w="1869" w:type="dxa"/>
            <w:shd w:val="clear" w:color="auto" w:fill="auto"/>
            <w:noWrap/>
            <w:vAlign w:val="center"/>
            <w:tcPrChange w:id="1265" w:author="genchanghsu" w:date="2023-05-16T12:55:25Z">
              <w:tcPr>
                <w:tcW w:w="1869" w:type="dxa"/>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267" w:author="genchanghsu" w:date="2023-05-16T12:56:28Z">
                  <w:rPr>
                    <w:rFonts w:cs="Times New Roman"/>
                    <w:color w:val="auto"/>
                    <w:sz w:val="22"/>
                  </w:rPr>
                </w:rPrChange>
              </w:rPr>
              <w:pPrChange w:id="1266"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268" w:author="genchanghsu" w:date="2023-05-16T12:56:28Z">
                  <w:rPr>
                    <w:rFonts w:hint="default" w:ascii="Arial" w:hAnsi="Arial" w:eastAsia="SimSun" w:cs="Arial"/>
                    <w:i w:val="0"/>
                    <w:iCs w:val="0"/>
                    <w:color w:val="000000"/>
                    <w:kern w:val="0"/>
                    <w:sz w:val="28"/>
                    <w:szCs w:val="28"/>
                    <w:u w:val="none"/>
                    <w:lang w:val="en-US" w:eastAsia="zh-CN" w:bidi="ar"/>
                  </w:rPr>
                </w:rPrChange>
              </w:rPr>
              <w:t>0.01 ± 0</w:t>
            </w:r>
            <w:ins w:id="1269" w:author="genchanghsu" w:date="2023-05-15T17:29:11Z">
              <w:r>
                <w:rPr>
                  <w:rFonts w:hint="default" w:ascii="Times New Roman" w:hAnsi="Times New Roman" w:cs="Times New Roman" w:eastAsiaTheme="minorEastAsia"/>
                  <w:i w:val="0"/>
                  <w:iCs w:val="0"/>
                  <w:color w:val="auto"/>
                  <w:kern w:val="0"/>
                  <w:sz w:val="22"/>
                  <w:szCs w:val="22"/>
                  <w:u w:val="none"/>
                  <w:lang w:val="en-US" w:eastAsia="zh-CN" w:bidi="ar"/>
                  <w:rPrChange w:id="1270" w:author="genchanghsu" w:date="2023-05-16T12:56:28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shd w:val="clear" w:color="auto" w:fill="auto"/>
            <w:noWrap/>
            <w:vAlign w:val="center"/>
            <w:tcPrChange w:id="1271" w:author="genchanghsu" w:date="2023-05-16T12:55:25Z">
              <w:tcPr>
                <w:tcW w:w="441" w:type="dxa"/>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1272"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273" w:author="genchanghsu" w:date="2023-05-15T17:23:05Z">
                  <w:rPr>
                    <w:rFonts w:hint="default" w:ascii="Arial" w:hAnsi="Arial" w:eastAsia="SimSun" w:cs="Arial"/>
                    <w:i w:val="0"/>
                    <w:iCs w:val="0"/>
                    <w:color w:val="000000"/>
                    <w:kern w:val="0"/>
                    <w:sz w:val="28"/>
                    <w:szCs w:val="28"/>
                    <w:u w:val="none"/>
                    <w:lang w:val="en-US" w:eastAsia="zh-CN" w:bidi="ar"/>
                  </w:rPr>
                </w:rPrChange>
              </w:rPr>
              <w:t>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Change w:id="1274" w:author="genchanghsu" w:date="2023-05-16T12:55:25Z">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blPrExChange>
        </w:tblPrEx>
        <w:trPr>
          <w:trHeight w:val="401" w:hRule="atLeast"/>
          <w:jc w:val="center"/>
          <w:trPrChange w:id="1274" w:author="genchanghsu" w:date="2023-05-16T12:55:25Z">
            <w:trPr>
              <w:trHeight w:val="401" w:hRule="atLeast"/>
              <w:jc w:val="center"/>
            </w:trPr>
          </w:trPrChange>
        </w:trPr>
        <w:tc>
          <w:tcPr>
            <w:tcW w:w="743" w:type="dxa"/>
            <w:tcBorders>
              <w:left w:val="nil"/>
              <w:right w:val="nil"/>
            </w:tcBorders>
            <w:shd w:val="clear" w:color="auto" w:fill="auto"/>
            <w:noWrap/>
            <w:vAlign w:val="center"/>
            <w:tcPrChange w:id="1275" w:author="genchanghsu" w:date="2023-05-16T12:55:25Z">
              <w:tcPr>
                <w:tcW w:w="743" w:type="dxa"/>
                <w:tcBorders>
                  <w:left w:val="nil"/>
                  <w:right w:val="nil"/>
                </w:tcBorders>
                <w:shd w:val="clear" w:color="auto" w:fill="auto"/>
                <w:noWrap/>
                <w:vAlign w:val="center"/>
              </w:tcPr>
            </w:tcPrChange>
          </w:tcPr>
          <w:p>
            <w:pPr>
              <w:spacing w:after="0" w:line="240" w:lineRule="auto"/>
              <w:jc w:val="left"/>
              <w:rPr>
                <w:rFonts w:cs="Times New Roman"/>
                <w:b w:val="0"/>
                <w:bCs/>
                <w:color w:val="auto"/>
                <w:sz w:val="22"/>
              </w:rPr>
            </w:pPr>
          </w:p>
        </w:tc>
        <w:tc>
          <w:tcPr>
            <w:tcW w:w="1578" w:type="dxa"/>
            <w:tcBorders>
              <w:right w:val="nil"/>
            </w:tcBorders>
            <w:shd w:val="clear" w:color="auto" w:fill="auto"/>
            <w:noWrap/>
            <w:vAlign w:val="center"/>
            <w:tcPrChange w:id="1276" w:author="genchanghsu" w:date="2023-05-16T12:55:25Z">
              <w:tcPr>
                <w:tcW w:w="1578"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1277" w:author="genchanghsu" w:date="2023-05-16T12:55:25Z">
              <w:tcPr>
                <w:tcW w:w="1359" w:type="dxa"/>
                <w:tcBorders>
                  <w:right w:val="nil"/>
                </w:tcBorders>
                <w:shd w:val="clear" w:color="auto" w:fill="auto"/>
                <w:noWrap/>
                <w:vAlign w:val="center"/>
              </w:tcPr>
            </w:tcPrChange>
          </w:tcPr>
          <w:p>
            <w:pPr>
              <w:spacing w:after="0" w:line="240" w:lineRule="auto"/>
              <w:jc w:val="left"/>
              <w:rPr>
                <w:rFonts w:cs="Times New Roman"/>
                <w:color w:val="auto"/>
                <w:sz w:val="22"/>
              </w:rPr>
            </w:pPr>
          </w:p>
        </w:tc>
        <w:tc>
          <w:tcPr>
            <w:tcW w:w="1359" w:type="dxa"/>
            <w:tcBorders>
              <w:right w:val="nil"/>
            </w:tcBorders>
            <w:shd w:val="clear" w:color="auto" w:fill="auto"/>
            <w:noWrap/>
            <w:vAlign w:val="center"/>
            <w:tcPrChange w:id="1278" w:author="genchanghsu" w:date="2023-05-16T12:55:25Z">
              <w:tcPr>
                <w:tcW w:w="1359" w:type="dxa"/>
                <w:tcBorders>
                  <w:right w:val="nil"/>
                </w:tcBorders>
                <w:shd w:val="clear" w:color="auto" w:fill="auto"/>
                <w:noWrap/>
                <w:vAlign w:val="center"/>
              </w:tcPr>
            </w:tcPrChange>
          </w:tcPr>
          <w:p>
            <w:pPr>
              <w:spacing w:after="0" w:line="240" w:lineRule="auto"/>
              <w:jc w:val="left"/>
              <w:rPr>
                <w:rFonts w:hint="default" w:cs="Times New Roman"/>
                <w:color w:val="auto"/>
                <w:sz w:val="22"/>
                <w:lang w:val="en-US"/>
              </w:rPr>
            </w:pPr>
            <w:r>
              <w:rPr>
                <w:rFonts w:cs="Times New Roman"/>
                <w:color w:val="auto"/>
                <w:sz w:val="22"/>
              </w:rPr>
              <w:t>Ladybeetle</w:t>
            </w:r>
            <w:ins w:id="1279" w:author="genchanghsu" w:date="2023-05-15T17:47:00Z">
              <w:r>
                <w:rPr>
                  <w:rFonts w:hint="default" w:cs="Times New Roman"/>
                  <w:color w:val="auto"/>
                  <w:sz w:val="22"/>
                  <w:lang w:val="en-US"/>
                </w:rPr>
                <w:t>s</w:t>
              </w:r>
            </w:ins>
          </w:p>
        </w:tc>
        <w:tc>
          <w:tcPr>
            <w:tcW w:w="1868" w:type="dxa"/>
            <w:tcBorders>
              <w:right w:val="nil"/>
            </w:tcBorders>
            <w:shd w:val="clear" w:color="auto" w:fill="auto"/>
            <w:noWrap/>
            <w:vAlign w:val="center"/>
            <w:tcPrChange w:id="1280"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282" w:author="genchanghsu" w:date="2023-05-16T12:56:28Z">
                  <w:rPr>
                    <w:rFonts w:cs="Times New Roman"/>
                    <w:color w:val="auto"/>
                    <w:sz w:val="22"/>
                  </w:rPr>
                </w:rPrChange>
              </w:rPr>
              <w:pPrChange w:id="1281"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283" w:author="genchanghsu" w:date="2023-05-16T12:56:28Z">
                  <w:rPr>
                    <w:rFonts w:hint="default" w:ascii="Arial" w:hAnsi="Arial" w:eastAsia="SimSun" w:cs="Arial"/>
                    <w:i w:val="0"/>
                    <w:iCs w:val="0"/>
                    <w:color w:val="000000"/>
                    <w:kern w:val="0"/>
                    <w:sz w:val="28"/>
                    <w:szCs w:val="28"/>
                    <w:u w:val="none"/>
                    <w:lang w:val="en-US" w:eastAsia="zh-CN" w:bidi="ar"/>
                  </w:rPr>
                </w:rPrChange>
              </w:rPr>
              <w:t>0.98 ± 0</w:t>
            </w:r>
            <w:ins w:id="1284" w:author="genchanghsu" w:date="2023-05-15T17:29:19Z">
              <w:r>
                <w:rPr>
                  <w:rFonts w:hint="default" w:ascii="Times New Roman" w:hAnsi="Times New Roman" w:cs="Times New Roman" w:eastAsiaTheme="minorEastAsia"/>
                  <w:i w:val="0"/>
                  <w:iCs w:val="0"/>
                  <w:color w:val="auto"/>
                  <w:kern w:val="0"/>
                  <w:sz w:val="22"/>
                  <w:szCs w:val="22"/>
                  <w:u w:val="none"/>
                  <w:lang w:val="en-US" w:eastAsia="zh-CN" w:bidi="ar"/>
                  <w:rPrChange w:id="1285" w:author="genchanghsu" w:date="2023-05-16T12:56:28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8" w:type="dxa"/>
            <w:tcBorders>
              <w:right w:val="nil"/>
            </w:tcBorders>
            <w:shd w:val="clear" w:color="auto" w:fill="auto"/>
            <w:noWrap/>
            <w:vAlign w:val="center"/>
            <w:tcPrChange w:id="1286" w:author="genchanghsu" w:date="2023-05-16T12:55:25Z">
              <w:tcPr>
                <w:tcW w:w="1868"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288" w:author="genchanghsu" w:date="2023-05-16T12:56:28Z">
                  <w:rPr>
                    <w:rFonts w:cs="Times New Roman"/>
                    <w:color w:val="auto"/>
                    <w:sz w:val="22"/>
                  </w:rPr>
                </w:rPrChange>
              </w:rPr>
              <w:pPrChange w:id="1287"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289" w:author="genchanghsu" w:date="2023-05-16T12:56:28Z">
                  <w:rPr>
                    <w:rFonts w:hint="default" w:ascii="Arial" w:hAnsi="Arial" w:eastAsia="SimSun" w:cs="Arial"/>
                    <w:i w:val="0"/>
                    <w:iCs w:val="0"/>
                    <w:color w:val="000000"/>
                    <w:kern w:val="0"/>
                    <w:sz w:val="28"/>
                    <w:szCs w:val="28"/>
                    <w:u w:val="none"/>
                    <w:lang w:val="en-US" w:eastAsia="zh-CN" w:bidi="ar"/>
                  </w:rPr>
                </w:rPrChange>
              </w:rPr>
              <w:t>0</w:t>
            </w:r>
            <w:ins w:id="1290" w:author="genchanghsu" w:date="2023-05-15T17:29:17Z">
              <w:r>
                <w:rPr>
                  <w:rFonts w:hint="default" w:ascii="Times New Roman" w:hAnsi="Times New Roman" w:cs="Times New Roman" w:eastAsiaTheme="minorEastAsia"/>
                  <w:i w:val="0"/>
                  <w:iCs w:val="0"/>
                  <w:color w:val="auto"/>
                  <w:kern w:val="0"/>
                  <w:sz w:val="22"/>
                  <w:szCs w:val="22"/>
                  <w:u w:val="none"/>
                  <w:lang w:val="en-US" w:eastAsia="zh-CN" w:bidi="ar"/>
                  <w:rPrChange w:id="1291" w:author="genchanghsu" w:date="2023-05-16T12:56:28Z">
                    <w:rPr>
                      <w:rFonts w:hint="default" w:ascii="Times New Roman" w:hAnsi="Times New Roman" w:eastAsia="SimSun" w:cs="Times New Roman"/>
                      <w:i w:val="0"/>
                      <w:iCs w:val="0"/>
                      <w:color w:val="000000"/>
                      <w:kern w:val="0"/>
                      <w:sz w:val="22"/>
                      <w:szCs w:val="22"/>
                      <w:u w:val="none"/>
                      <w:lang w:val="en-US" w:eastAsia="zh-CN" w:bidi="ar"/>
                    </w:rPr>
                  </w:rPrChange>
                </w:rPr>
                <w:t>.</w:t>
              </w:r>
            </w:ins>
            <w:ins w:id="1292" w:author="genchanghsu" w:date="2023-05-15T17:29:18Z">
              <w:r>
                <w:rPr>
                  <w:rFonts w:hint="default" w:ascii="Times New Roman" w:hAnsi="Times New Roman" w:cs="Times New Roman" w:eastAsiaTheme="minorEastAsia"/>
                  <w:i w:val="0"/>
                  <w:iCs w:val="0"/>
                  <w:color w:val="auto"/>
                  <w:kern w:val="0"/>
                  <w:sz w:val="22"/>
                  <w:szCs w:val="22"/>
                  <w:u w:val="none"/>
                  <w:lang w:val="en-US" w:eastAsia="zh-CN" w:bidi="ar"/>
                  <w:rPrChange w:id="1293" w:author="genchanghsu" w:date="2023-05-16T12:56:28Z">
                    <w:rPr>
                      <w:rFonts w:hint="default" w:ascii="Times New Roman" w:hAnsi="Times New Roman" w:eastAsia="SimSun" w:cs="Times New Roman"/>
                      <w:i w:val="0"/>
                      <w:iCs w:val="0"/>
                      <w:color w:val="000000"/>
                      <w:kern w:val="0"/>
                      <w:sz w:val="22"/>
                      <w:szCs w:val="22"/>
                      <w:u w:val="none"/>
                      <w:lang w:val="en-US" w:eastAsia="zh-CN" w:bidi="ar"/>
                    </w:rPr>
                  </w:rPrChange>
                </w:rPr>
                <w:t>00</w:t>
              </w:r>
            </w:ins>
            <w:r>
              <w:rPr>
                <w:rFonts w:hint="default" w:ascii="Times New Roman" w:hAnsi="Times New Roman" w:cs="Times New Roman" w:eastAsiaTheme="minorEastAsia"/>
                <w:i w:val="0"/>
                <w:iCs w:val="0"/>
                <w:color w:val="auto"/>
                <w:kern w:val="0"/>
                <w:sz w:val="22"/>
                <w:szCs w:val="22"/>
                <w:u w:val="none"/>
                <w:lang w:val="en-US" w:eastAsia="zh-CN" w:bidi="ar"/>
                <w:rPrChange w:id="1294" w:author="genchanghsu" w:date="2023-05-16T12:56:28Z">
                  <w:rPr>
                    <w:rFonts w:hint="default" w:ascii="Arial" w:hAnsi="Arial" w:eastAsia="SimSun" w:cs="Arial"/>
                    <w:i w:val="0"/>
                    <w:iCs w:val="0"/>
                    <w:color w:val="000000"/>
                    <w:kern w:val="0"/>
                    <w:sz w:val="28"/>
                    <w:szCs w:val="28"/>
                    <w:u w:val="none"/>
                    <w:lang w:val="en-US" w:eastAsia="zh-CN" w:bidi="ar"/>
                  </w:rPr>
                </w:rPrChange>
              </w:rPr>
              <w:t xml:space="preserve"> ± 0</w:t>
            </w:r>
            <w:ins w:id="1295" w:author="genchanghsu" w:date="2023-05-15T17:29:15Z">
              <w:r>
                <w:rPr>
                  <w:rFonts w:hint="default" w:ascii="Times New Roman" w:hAnsi="Times New Roman" w:cs="Times New Roman" w:eastAsiaTheme="minorEastAsia"/>
                  <w:i w:val="0"/>
                  <w:iCs w:val="0"/>
                  <w:color w:val="auto"/>
                  <w:kern w:val="0"/>
                  <w:sz w:val="22"/>
                  <w:szCs w:val="22"/>
                  <w:u w:val="none"/>
                  <w:lang w:val="en-US" w:eastAsia="zh-CN" w:bidi="ar"/>
                  <w:rPrChange w:id="1296" w:author="genchanghsu" w:date="2023-05-16T12:56:28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1869" w:type="dxa"/>
            <w:tcBorders>
              <w:right w:val="nil"/>
            </w:tcBorders>
            <w:shd w:val="clear" w:color="auto" w:fill="auto"/>
            <w:noWrap/>
            <w:vAlign w:val="center"/>
            <w:tcPrChange w:id="1297" w:author="genchanghsu" w:date="2023-05-16T12:55:25Z">
              <w:tcPr>
                <w:tcW w:w="1869" w:type="dxa"/>
                <w:tcBorders>
                  <w:right w:val="nil"/>
                </w:tcBorders>
                <w:shd w:val="clear" w:color="auto" w:fill="auto"/>
                <w:noWrap/>
                <w:vAlign w:val="center"/>
              </w:tcPr>
            </w:tcPrChange>
          </w:tcPr>
          <w:p>
            <w:pPr>
              <w:keepNext w:val="0"/>
              <w:keepLines w:val="0"/>
              <w:widowControl/>
              <w:suppressLineNumbers w:val="0"/>
              <w:spacing w:after="0" w:line="240" w:lineRule="auto"/>
              <w:jc w:val="center"/>
              <w:textAlignment w:val="auto"/>
              <w:rPr>
                <w:rFonts w:cs="Times New Roman"/>
                <w:color w:val="000000" w:themeColor="text1" w:themeShade="BF"/>
                <w:sz w:val="22"/>
                <w:u w:val="none"/>
                <w:lang w:eastAsia="zh-CN" w:bidi="ar"/>
                <w:rPrChange w:id="1299" w:author="genchanghsu" w:date="2023-05-16T12:56:28Z">
                  <w:rPr>
                    <w:rFonts w:cs="Times New Roman"/>
                    <w:color w:val="auto"/>
                    <w:sz w:val="22"/>
                  </w:rPr>
                </w:rPrChange>
              </w:rPr>
              <w:pPrChange w:id="1298" w:author="genchanghsu" w:date="2023-05-16T12:56:44Z">
                <w:pPr>
                  <w:keepNext w:val="0"/>
                  <w:keepLines w:val="0"/>
                  <w:widowControl/>
                  <w:suppressLineNumbers w:val="0"/>
                  <w:jc w:val="left"/>
                  <w:textAlignment w:val="center"/>
                </w:pPr>
              </w:pPrChange>
            </w:pPr>
            <w:r>
              <w:rPr>
                <w:rFonts w:hint="default" w:ascii="Times New Roman" w:hAnsi="Times New Roman" w:cs="Times New Roman" w:eastAsiaTheme="minorEastAsia"/>
                <w:i w:val="0"/>
                <w:iCs w:val="0"/>
                <w:color w:val="auto"/>
                <w:kern w:val="0"/>
                <w:sz w:val="22"/>
                <w:szCs w:val="22"/>
                <w:u w:val="none"/>
                <w:lang w:val="en-US" w:eastAsia="zh-CN" w:bidi="ar"/>
                <w:rPrChange w:id="1300" w:author="genchanghsu" w:date="2023-05-16T12:56:28Z">
                  <w:rPr>
                    <w:rFonts w:hint="default" w:ascii="Arial" w:hAnsi="Arial" w:eastAsia="SimSun" w:cs="Arial"/>
                    <w:i w:val="0"/>
                    <w:iCs w:val="0"/>
                    <w:color w:val="000000"/>
                    <w:kern w:val="0"/>
                    <w:sz w:val="28"/>
                    <w:szCs w:val="28"/>
                    <w:u w:val="none"/>
                    <w:lang w:val="en-US" w:eastAsia="zh-CN" w:bidi="ar"/>
                  </w:rPr>
                </w:rPrChange>
              </w:rPr>
              <w:t>0.01 ± 0</w:t>
            </w:r>
            <w:ins w:id="1301" w:author="genchanghsu" w:date="2023-05-15T17:29:13Z">
              <w:r>
                <w:rPr>
                  <w:rFonts w:hint="default" w:ascii="Times New Roman" w:hAnsi="Times New Roman" w:cs="Times New Roman" w:eastAsiaTheme="minorEastAsia"/>
                  <w:i w:val="0"/>
                  <w:iCs w:val="0"/>
                  <w:color w:val="auto"/>
                  <w:kern w:val="0"/>
                  <w:sz w:val="22"/>
                  <w:szCs w:val="22"/>
                  <w:u w:val="none"/>
                  <w:lang w:val="en-US" w:eastAsia="zh-CN" w:bidi="ar"/>
                  <w:rPrChange w:id="1302" w:author="genchanghsu" w:date="2023-05-16T12:56:28Z">
                    <w:rPr>
                      <w:rFonts w:hint="default" w:ascii="Times New Roman" w:hAnsi="Times New Roman" w:eastAsia="SimSun" w:cs="Times New Roman"/>
                      <w:i w:val="0"/>
                      <w:iCs w:val="0"/>
                      <w:color w:val="000000"/>
                      <w:kern w:val="0"/>
                      <w:sz w:val="22"/>
                      <w:szCs w:val="22"/>
                      <w:u w:val="none"/>
                      <w:lang w:val="en-US" w:eastAsia="zh-CN" w:bidi="ar"/>
                    </w:rPr>
                  </w:rPrChange>
                </w:rPr>
                <w:t>.00</w:t>
              </w:r>
            </w:ins>
          </w:p>
        </w:tc>
        <w:tc>
          <w:tcPr>
            <w:tcW w:w="441" w:type="dxa"/>
            <w:tcBorders>
              <w:right w:val="nil"/>
            </w:tcBorders>
            <w:shd w:val="clear" w:color="auto" w:fill="auto"/>
            <w:noWrap/>
            <w:vAlign w:val="center"/>
            <w:tcPrChange w:id="1303" w:author="genchanghsu" w:date="2023-05-16T12:55:25Z">
              <w:tcPr>
                <w:tcW w:w="441" w:type="dxa"/>
                <w:tcBorders>
                  <w:right w:val="nil"/>
                </w:tcBorders>
                <w:shd w:val="clear" w:color="auto" w:fill="auto"/>
                <w:noWrap/>
                <w:vAlign w:val="center"/>
              </w:tcPr>
            </w:tcPrChange>
          </w:tcPr>
          <w:p>
            <w:pPr>
              <w:keepNext w:val="0"/>
              <w:keepLines w:val="0"/>
              <w:widowControl/>
              <w:suppressLineNumbers w:val="0"/>
              <w:jc w:val="center"/>
              <w:textAlignment w:val="center"/>
              <w:rPr>
                <w:rFonts w:cs="Times New Roman"/>
                <w:color w:val="auto"/>
                <w:sz w:val="22"/>
              </w:rPr>
              <w:pPrChange w:id="1304" w:author="genchanghsu" w:date="2023-05-15T17:23:41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2"/>
                <w:szCs w:val="22"/>
                <w:u w:val="none"/>
                <w:lang w:val="en-US" w:eastAsia="zh-CN" w:bidi="ar"/>
                <w:rPrChange w:id="1305" w:author="genchanghsu" w:date="2023-05-15T17:23:05Z">
                  <w:rPr>
                    <w:rFonts w:hint="default" w:ascii="Arial" w:hAnsi="Arial" w:eastAsia="SimSun" w:cs="Arial"/>
                    <w:i w:val="0"/>
                    <w:iCs w:val="0"/>
                    <w:color w:val="000000"/>
                    <w:kern w:val="0"/>
                    <w:sz w:val="28"/>
                    <w:szCs w:val="28"/>
                    <w:u w:val="none"/>
                    <w:lang w:val="en-US" w:eastAsia="zh-CN" w:bidi="ar"/>
                  </w:rPr>
                </w:rPrChange>
              </w:rPr>
              <w:t>3</w:t>
            </w:r>
          </w:p>
        </w:tc>
      </w:tr>
    </w:tbl>
    <w:p>
      <w:pPr>
        <w:jc w:val="left"/>
        <w:rPr>
          <w:ins w:id="1306" w:author="genchanghsu" w:date="2023-05-15T17:47:58Z"/>
          <w:rFonts w:cs="Times New Roman"/>
          <w:b/>
          <w:szCs w:val="24"/>
        </w:rPr>
      </w:pPr>
      <w:ins w:id="1307" w:author="genchanghsu" w:date="2023-05-15T17:47:58Z">
        <w:r>
          <w:rPr>
            <w:rFonts w:cs="Times New Roman"/>
            <w:b/>
            <w:szCs w:val="24"/>
          </w:rPr>
          <w:br w:type="page"/>
        </w:r>
      </w:ins>
    </w:p>
    <w:p>
      <w:pPr>
        <w:jc w:val="left"/>
        <w:rPr>
          <w:rFonts w:cs="Times New Roman"/>
          <w:szCs w:val="24"/>
        </w:rPr>
      </w:pPr>
      <w:r>
        <w:rPr>
          <w:rFonts w:cs="Times New Roman"/>
          <w:b/>
          <w:szCs w:val="24"/>
        </w:rPr>
        <w:t xml:space="preserve">Table S3. </w:t>
      </w:r>
      <w:r>
        <w:rPr>
          <w:rFonts w:cs="Times New Roman"/>
          <w:szCs w:val="24"/>
        </w:rPr>
        <w:t>The relative abundance of the major families/genera in rice herbivore guild at the flowering and ripening stages in the three study years. Samples were pooled across</w:t>
      </w:r>
      <w:del w:id="1308" w:author="genchanghsu" w:date="2023-05-15T16:45:24Z">
        <w:r>
          <w:rPr>
            <w:rFonts w:cs="Times New Roman"/>
            <w:szCs w:val="24"/>
          </w:rPr>
          <w:delText xml:space="preserve"> the</w:delText>
        </w:r>
      </w:del>
      <w:r>
        <w:rPr>
          <w:rFonts w:cs="Times New Roman"/>
          <w:szCs w:val="24"/>
        </w:rPr>
        <w:t xml:space="preserve"> replicate farms</w:t>
      </w:r>
      <w:del w:id="1309" w:author="genchanghsu" w:date="2023-05-15T17:48:09Z">
        <w:r>
          <w:rPr>
            <w:rFonts w:cs="Times New Roman"/>
            <w:szCs w:val="24"/>
          </w:rPr>
          <w:delText>.</w:delText>
        </w:r>
      </w:del>
    </w:p>
    <w:p>
      <w:pPr>
        <w:spacing w:after="0"/>
        <w:rPr>
          <w:rFonts w:cs="Times New Roman"/>
          <w:szCs w:val="24"/>
        </w:rPr>
      </w:pPr>
      <w:r>
        <w:rPr>
          <w:rFonts w:cs="Times New Roman"/>
          <w:szCs w:val="24"/>
        </w:rPr>
        <w:t>(a) Flowering stage</w:t>
      </w:r>
    </w:p>
    <w:tbl>
      <w:tblPr>
        <w:tblStyle w:val="4"/>
        <w:tblW w:w="4502" w:type="pct"/>
        <w:tblInd w:w="8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Layout w:type="autofit"/>
        <w:tblCellMar>
          <w:top w:w="0" w:type="dxa"/>
          <w:left w:w="0" w:type="dxa"/>
          <w:bottom w:w="0" w:type="dxa"/>
          <w:right w:w="0" w:type="dxa"/>
        </w:tblCellMar>
      </w:tblPr>
      <w:tblGrid>
        <w:gridCol w:w="3097"/>
        <w:gridCol w:w="1886"/>
        <w:gridCol w:w="1888"/>
        <w:gridCol w:w="162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21" w:type="pct"/>
            <w:tcBorders>
              <w:top w:val="single" w:color="auto" w:sz="4" w:space="0"/>
              <w:bottom w:val="single" w:color="auto" w:sz="4" w:space="0"/>
            </w:tcBorders>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Family/Genus</w:t>
            </w:r>
          </w:p>
        </w:tc>
        <w:tc>
          <w:tcPr>
            <w:tcW w:w="1109" w:type="pct"/>
            <w:tcBorders>
              <w:top w:val="single" w:color="auto" w:sz="4" w:space="0"/>
              <w:bottom w:val="single" w:color="auto" w:sz="4" w:space="0"/>
            </w:tcBorders>
            <w:shd w:val="clear" w:color="auto" w:fill="auto"/>
            <w:vAlign w:val="center"/>
          </w:tcPr>
          <w:p>
            <w:pPr>
              <w:spacing w:line="240" w:lineRule="auto"/>
              <w:jc w:val="center"/>
              <w:rPr>
                <w:rFonts w:cs="Times New Roman"/>
                <w:szCs w:val="24"/>
              </w:rPr>
            </w:pPr>
            <w:r>
              <w:rPr>
                <w:rFonts w:cs="Times New Roman"/>
                <w:szCs w:val="24"/>
              </w:rPr>
              <w:t>Year 2017</w:t>
            </w:r>
          </w:p>
        </w:tc>
        <w:tc>
          <w:tcPr>
            <w:tcW w:w="1110" w:type="pct"/>
            <w:tcBorders>
              <w:top w:val="single" w:color="auto" w:sz="4" w:space="0"/>
              <w:bottom w:val="single" w:color="auto" w:sz="4" w:space="0"/>
            </w:tcBorders>
            <w:shd w:val="clear" w:color="auto" w:fill="auto"/>
            <w:vAlign w:val="center"/>
          </w:tcPr>
          <w:p>
            <w:pPr>
              <w:spacing w:line="240" w:lineRule="auto"/>
              <w:jc w:val="center"/>
              <w:rPr>
                <w:rFonts w:cs="Times New Roman"/>
                <w:szCs w:val="24"/>
              </w:rPr>
            </w:pPr>
            <w:r>
              <w:rPr>
                <w:rFonts w:cs="Times New Roman"/>
                <w:szCs w:val="24"/>
              </w:rPr>
              <w:t>Year 2018</w:t>
            </w:r>
          </w:p>
        </w:tc>
        <w:tc>
          <w:tcPr>
            <w:tcW w:w="958" w:type="pct"/>
            <w:tcBorders>
              <w:top w:val="single" w:color="auto" w:sz="4" w:space="0"/>
              <w:bottom w:val="single" w:color="auto" w:sz="4" w:space="0"/>
            </w:tcBorders>
            <w:shd w:val="clear" w:color="auto" w:fill="auto"/>
            <w:vAlign w:val="center"/>
          </w:tcPr>
          <w:p>
            <w:pPr>
              <w:spacing w:line="240" w:lineRule="auto"/>
              <w:jc w:val="center"/>
              <w:rPr>
                <w:rFonts w:cs="Times New Roman"/>
                <w:szCs w:val="24"/>
              </w:rPr>
            </w:pPr>
            <w:r>
              <w:rPr>
                <w:rFonts w:cs="Times New Roman"/>
                <w:szCs w:val="24"/>
              </w:rPr>
              <w:t>Year 2019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21"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Cicadellidae/</w:t>
            </w:r>
            <w:r>
              <w:rPr>
                <w:rFonts w:cs="Times New Roman"/>
                <w:i/>
                <w:szCs w:val="24"/>
              </w:rPr>
              <w:t>Nephotettix</w:t>
            </w:r>
          </w:p>
        </w:tc>
        <w:tc>
          <w:tcPr>
            <w:tcW w:w="1877" w:type="dxa"/>
            <w:shd w:val="clear" w:color="auto" w:fill="auto"/>
            <w:vAlign w:val="center"/>
          </w:tcPr>
          <w:p>
            <w:pPr>
              <w:jc w:val="center"/>
              <w:textAlignment w:val="center"/>
              <w:rPr>
                <w:rFonts w:cs="Times New Roman"/>
                <w:szCs w:val="24"/>
              </w:rPr>
            </w:pPr>
            <w:r>
              <w:rPr>
                <w:rFonts w:eastAsia="SimSun" w:cs="Times New Roman"/>
                <w:szCs w:val="24"/>
                <w:lang w:eastAsia="zh-CN"/>
              </w:rPr>
              <w:t>7.6%</w:t>
            </w:r>
          </w:p>
        </w:tc>
        <w:tc>
          <w:tcPr>
            <w:tcW w:w="1879" w:type="dxa"/>
            <w:shd w:val="clear" w:color="auto" w:fill="auto"/>
            <w:vAlign w:val="center"/>
          </w:tcPr>
          <w:p>
            <w:pPr>
              <w:jc w:val="center"/>
              <w:textAlignment w:val="center"/>
              <w:rPr>
                <w:rFonts w:cs="Times New Roman"/>
                <w:szCs w:val="24"/>
              </w:rPr>
            </w:pPr>
            <w:r>
              <w:rPr>
                <w:rFonts w:eastAsia="SimSun" w:cs="Times New Roman"/>
                <w:szCs w:val="24"/>
                <w:lang w:eastAsia="zh-CN"/>
              </w:rPr>
              <w:t>22.5%</w:t>
            </w:r>
          </w:p>
        </w:tc>
        <w:tc>
          <w:tcPr>
            <w:tcW w:w="1621" w:type="dxa"/>
            <w:shd w:val="clear" w:color="auto" w:fill="auto"/>
            <w:vAlign w:val="center"/>
          </w:tcPr>
          <w:p>
            <w:pPr>
              <w:jc w:val="center"/>
              <w:textAlignment w:val="center"/>
              <w:rPr>
                <w:rFonts w:cs="Times New Roman"/>
                <w:szCs w:val="24"/>
              </w:rPr>
            </w:pPr>
            <w:r>
              <w:rPr>
                <w:rFonts w:eastAsia="SimSun" w:cs="Times New Roman"/>
                <w:szCs w:val="24"/>
                <w:lang w:eastAsia="zh-CN"/>
              </w:rPr>
              <w:t>69.7%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21"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Delphacidae/</w:t>
            </w:r>
            <w:r>
              <w:rPr>
                <w:rFonts w:cs="Times New Roman"/>
                <w:i/>
                <w:szCs w:val="24"/>
              </w:rPr>
              <w:t>Nilaparvata</w:t>
            </w:r>
          </w:p>
        </w:tc>
        <w:tc>
          <w:tcPr>
            <w:tcW w:w="1877" w:type="dxa"/>
            <w:shd w:val="clear" w:color="auto" w:fill="auto"/>
            <w:vAlign w:val="center"/>
          </w:tcPr>
          <w:p>
            <w:pPr>
              <w:jc w:val="center"/>
              <w:textAlignment w:val="center"/>
              <w:rPr>
                <w:rFonts w:cs="Times New Roman"/>
                <w:szCs w:val="24"/>
              </w:rPr>
            </w:pPr>
            <w:r>
              <w:rPr>
                <w:rFonts w:eastAsia="SimSun" w:cs="Times New Roman"/>
                <w:szCs w:val="24"/>
                <w:lang w:eastAsia="zh-CN"/>
              </w:rPr>
              <w:t>88.2%</w:t>
            </w:r>
          </w:p>
        </w:tc>
        <w:tc>
          <w:tcPr>
            <w:tcW w:w="1879" w:type="dxa"/>
            <w:shd w:val="clear" w:color="auto" w:fill="auto"/>
            <w:vAlign w:val="center"/>
          </w:tcPr>
          <w:p>
            <w:pPr>
              <w:jc w:val="center"/>
              <w:textAlignment w:val="center"/>
              <w:rPr>
                <w:rFonts w:cs="Times New Roman"/>
                <w:szCs w:val="24"/>
              </w:rPr>
            </w:pPr>
            <w:r>
              <w:rPr>
                <w:rFonts w:eastAsia="SimSun" w:cs="Times New Roman"/>
                <w:szCs w:val="24"/>
                <w:lang w:eastAsia="zh-CN"/>
              </w:rPr>
              <w:t>71.9%</w:t>
            </w:r>
          </w:p>
        </w:tc>
        <w:tc>
          <w:tcPr>
            <w:tcW w:w="1621" w:type="dxa"/>
            <w:shd w:val="clear" w:color="auto" w:fill="auto"/>
            <w:vAlign w:val="center"/>
          </w:tcPr>
          <w:p>
            <w:pPr>
              <w:jc w:val="center"/>
              <w:textAlignment w:val="center"/>
              <w:rPr>
                <w:rFonts w:cs="Times New Roman"/>
                <w:szCs w:val="24"/>
              </w:rPr>
            </w:pPr>
            <w:r>
              <w:rPr>
                <w:rFonts w:eastAsia="SimSun" w:cs="Times New Roman"/>
                <w:szCs w:val="24"/>
                <w:lang w:eastAsia="zh-CN"/>
              </w:rPr>
              <w:t>25.4%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461" w:hRule="exact"/>
        </w:trPr>
        <w:tc>
          <w:tcPr>
            <w:tcW w:w="1821"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Lygaeidae/</w:t>
            </w:r>
            <w:r>
              <w:rPr>
                <w:rFonts w:cs="Times New Roman"/>
                <w:i/>
                <w:szCs w:val="24"/>
              </w:rPr>
              <w:t>Pachybrachius</w:t>
            </w:r>
          </w:p>
        </w:tc>
        <w:tc>
          <w:tcPr>
            <w:tcW w:w="1877" w:type="dxa"/>
            <w:shd w:val="clear" w:color="auto" w:fill="auto"/>
            <w:vAlign w:val="center"/>
          </w:tcPr>
          <w:p>
            <w:pPr>
              <w:jc w:val="center"/>
              <w:textAlignment w:val="center"/>
              <w:rPr>
                <w:rFonts w:cs="Times New Roman"/>
                <w:szCs w:val="24"/>
              </w:rPr>
            </w:pPr>
            <w:r>
              <w:rPr>
                <w:rFonts w:eastAsia="SimSun" w:cs="Times New Roman"/>
                <w:i/>
                <w:iCs/>
                <w:szCs w:val="24"/>
                <w:lang w:eastAsia="zh-CN"/>
              </w:rPr>
              <w:t>NA</w:t>
            </w:r>
          </w:p>
        </w:tc>
        <w:tc>
          <w:tcPr>
            <w:tcW w:w="1879" w:type="dxa"/>
            <w:shd w:val="clear" w:color="auto" w:fill="auto"/>
            <w:vAlign w:val="center"/>
          </w:tcPr>
          <w:p>
            <w:pPr>
              <w:jc w:val="center"/>
              <w:textAlignment w:val="center"/>
              <w:rPr>
                <w:rFonts w:cs="Times New Roman"/>
                <w:szCs w:val="24"/>
              </w:rPr>
            </w:pPr>
            <w:r>
              <w:rPr>
                <w:rFonts w:eastAsia="SimSun" w:cs="Times New Roman"/>
                <w:szCs w:val="24"/>
                <w:lang w:eastAsia="zh-CN"/>
              </w:rPr>
              <w:t>0.8%</w:t>
            </w:r>
          </w:p>
        </w:tc>
        <w:tc>
          <w:tcPr>
            <w:tcW w:w="1621" w:type="dxa"/>
            <w:shd w:val="clear" w:color="auto" w:fill="auto"/>
            <w:vAlign w:val="center"/>
          </w:tcPr>
          <w:p>
            <w:pPr>
              <w:jc w:val="center"/>
              <w:textAlignment w:val="center"/>
              <w:rPr>
                <w:rFonts w:cs="Times New Roman"/>
                <w:szCs w:val="24"/>
              </w:rPr>
            </w:pPr>
            <w:r>
              <w:rPr>
                <w:rFonts w:eastAsia="SimSun" w:cs="Times New Roman"/>
                <w:szCs w:val="24"/>
                <w:lang w:eastAsia="zh-CN"/>
              </w:rPr>
              <w:t>1.3%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461" w:hRule="exact"/>
        </w:trPr>
        <w:tc>
          <w:tcPr>
            <w:tcW w:w="1821"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Pentatomidae/</w:t>
            </w:r>
            <w:r>
              <w:rPr>
                <w:rFonts w:cs="Times New Roman"/>
                <w:i/>
                <w:szCs w:val="24"/>
              </w:rPr>
              <w:t>Scotinophara</w:t>
            </w:r>
          </w:p>
        </w:tc>
        <w:tc>
          <w:tcPr>
            <w:tcW w:w="1877" w:type="dxa"/>
            <w:tcBorders>
              <w:bottom w:val="nil"/>
            </w:tcBorders>
            <w:shd w:val="clear" w:color="auto" w:fill="auto"/>
            <w:vAlign w:val="center"/>
          </w:tcPr>
          <w:p>
            <w:pPr>
              <w:jc w:val="center"/>
              <w:textAlignment w:val="center"/>
              <w:rPr>
                <w:rFonts w:cs="Times New Roman"/>
                <w:szCs w:val="24"/>
              </w:rPr>
            </w:pPr>
            <w:r>
              <w:rPr>
                <w:rFonts w:eastAsia="SimSun" w:cs="Times New Roman"/>
                <w:szCs w:val="24"/>
                <w:lang w:eastAsia="zh-CN"/>
              </w:rPr>
              <w:t>0.8%</w:t>
            </w:r>
          </w:p>
        </w:tc>
        <w:tc>
          <w:tcPr>
            <w:tcW w:w="1879" w:type="dxa"/>
            <w:tcBorders>
              <w:bottom w:val="nil"/>
            </w:tcBorders>
            <w:shd w:val="clear" w:color="auto" w:fill="auto"/>
            <w:vAlign w:val="center"/>
          </w:tcPr>
          <w:p>
            <w:pPr>
              <w:jc w:val="center"/>
              <w:textAlignment w:val="center"/>
              <w:rPr>
                <w:rFonts w:cs="Times New Roman"/>
                <w:szCs w:val="24"/>
              </w:rPr>
            </w:pPr>
            <w:r>
              <w:rPr>
                <w:rFonts w:eastAsia="SimSun" w:cs="Times New Roman"/>
                <w:szCs w:val="24"/>
                <w:lang w:eastAsia="zh-CN"/>
              </w:rPr>
              <w:t>2.9%</w:t>
            </w:r>
          </w:p>
        </w:tc>
        <w:tc>
          <w:tcPr>
            <w:tcW w:w="1621" w:type="dxa"/>
            <w:tcBorders>
              <w:bottom w:val="nil"/>
            </w:tcBorders>
            <w:shd w:val="clear" w:color="auto" w:fill="auto"/>
            <w:vAlign w:val="center"/>
          </w:tcPr>
          <w:p>
            <w:pPr>
              <w:jc w:val="center"/>
              <w:textAlignment w:val="center"/>
              <w:rPr>
                <w:rFonts w:cs="Times New Roman"/>
                <w:szCs w:val="24"/>
              </w:rPr>
            </w:pPr>
            <w:r>
              <w:rPr>
                <w:rFonts w:eastAsia="SimSun" w:cs="Times New Roman"/>
                <w:szCs w:val="24"/>
                <w:lang w:eastAsia="zh-CN"/>
              </w:rPr>
              <w:t>0.8%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461" w:hRule="exact"/>
        </w:trPr>
        <w:tc>
          <w:tcPr>
            <w:tcW w:w="1821"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Others</w:t>
            </w:r>
          </w:p>
        </w:tc>
        <w:tc>
          <w:tcPr>
            <w:tcW w:w="1877" w:type="dxa"/>
            <w:tcBorders>
              <w:top w:val="nil"/>
              <w:bottom w:val="single" w:color="auto" w:sz="4" w:space="0"/>
            </w:tcBorders>
            <w:shd w:val="clear" w:color="auto" w:fill="auto"/>
            <w:vAlign w:val="center"/>
          </w:tcPr>
          <w:p>
            <w:pPr>
              <w:jc w:val="center"/>
              <w:textAlignment w:val="center"/>
              <w:rPr>
                <w:rFonts w:cs="Times New Roman"/>
                <w:szCs w:val="24"/>
              </w:rPr>
            </w:pPr>
            <w:r>
              <w:rPr>
                <w:rFonts w:eastAsia="SimSun" w:cs="Times New Roman"/>
                <w:szCs w:val="24"/>
                <w:lang w:eastAsia="zh-CN"/>
              </w:rPr>
              <w:t>3.4%</w:t>
            </w:r>
          </w:p>
        </w:tc>
        <w:tc>
          <w:tcPr>
            <w:tcW w:w="1879" w:type="dxa"/>
            <w:tcBorders>
              <w:top w:val="nil"/>
              <w:bottom w:val="single" w:color="auto" w:sz="4" w:space="0"/>
            </w:tcBorders>
            <w:shd w:val="clear" w:color="auto" w:fill="auto"/>
            <w:vAlign w:val="center"/>
          </w:tcPr>
          <w:p>
            <w:pPr>
              <w:jc w:val="center"/>
              <w:textAlignment w:val="center"/>
              <w:rPr>
                <w:rFonts w:cs="Times New Roman"/>
                <w:szCs w:val="24"/>
              </w:rPr>
            </w:pPr>
            <w:r>
              <w:rPr>
                <w:rFonts w:eastAsia="SimSun" w:cs="Times New Roman"/>
                <w:szCs w:val="24"/>
                <w:lang w:eastAsia="zh-CN"/>
              </w:rPr>
              <w:t>1.9%</w:t>
            </w:r>
          </w:p>
        </w:tc>
        <w:tc>
          <w:tcPr>
            <w:tcW w:w="1621" w:type="dxa"/>
            <w:tcBorders>
              <w:top w:val="nil"/>
              <w:bottom w:val="single" w:color="auto" w:sz="4" w:space="0"/>
            </w:tcBorders>
            <w:shd w:val="clear" w:color="auto" w:fill="auto"/>
            <w:vAlign w:val="center"/>
          </w:tcPr>
          <w:p>
            <w:pPr>
              <w:jc w:val="center"/>
              <w:textAlignment w:val="center"/>
              <w:rPr>
                <w:rFonts w:cs="Times New Roman"/>
                <w:szCs w:val="24"/>
              </w:rPr>
            </w:pPr>
            <w:r>
              <w:rPr>
                <w:rFonts w:eastAsia="SimSun" w:cs="Times New Roman"/>
                <w:szCs w:val="24"/>
                <w:lang w:eastAsia="zh-CN"/>
              </w:rPr>
              <w:t>2.8%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461" w:hRule="exact"/>
        </w:trPr>
        <w:tc>
          <w:tcPr>
            <w:tcW w:w="1821" w:type="pct"/>
            <w:shd w:val="clear" w:color="auto" w:fill="auto"/>
            <w:tcMar>
              <w:top w:w="80" w:type="dxa"/>
              <w:left w:w="80" w:type="dxa"/>
              <w:bottom w:w="80" w:type="dxa"/>
              <w:right w:w="80" w:type="dxa"/>
            </w:tcMar>
            <w:vAlign w:val="center"/>
          </w:tcPr>
          <w:p>
            <w:pPr>
              <w:spacing w:line="240" w:lineRule="auto"/>
              <w:jc w:val="right"/>
              <w:rPr>
                <w:rFonts w:cs="Times New Roman"/>
                <w:szCs w:val="24"/>
              </w:rPr>
            </w:pPr>
            <w:r>
              <w:rPr>
                <w:rFonts w:cs="Times New Roman"/>
                <w:i/>
                <w:szCs w:val="24"/>
              </w:rPr>
              <w:t>Total</w:t>
            </w:r>
          </w:p>
        </w:tc>
        <w:tc>
          <w:tcPr>
            <w:tcW w:w="1109" w:type="pct"/>
            <w:tcBorders>
              <w:top w:val="single" w:color="auto" w:sz="4" w:space="0"/>
            </w:tcBorders>
            <w:shd w:val="clear" w:color="auto" w:fill="auto"/>
            <w:vAlign w:val="center"/>
          </w:tcPr>
          <w:p>
            <w:pPr>
              <w:spacing w:line="240" w:lineRule="auto"/>
              <w:jc w:val="center"/>
              <w:rPr>
                <w:rFonts w:cs="Times New Roman"/>
                <w:szCs w:val="24"/>
              </w:rPr>
            </w:pPr>
            <w:r>
              <w:rPr>
                <w:rFonts w:cs="Times New Roman"/>
                <w:szCs w:val="24"/>
              </w:rPr>
              <w:t>100%</w:t>
            </w:r>
          </w:p>
        </w:tc>
        <w:tc>
          <w:tcPr>
            <w:tcW w:w="1110" w:type="pct"/>
            <w:tcBorders>
              <w:top w:val="single" w:color="auto" w:sz="4" w:space="0"/>
            </w:tcBorders>
            <w:shd w:val="clear" w:color="auto" w:fill="auto"/>
            <w:vAlign w:val="center"/>
          </w:tcPr>
          <w:p>
            <w:pPr>
              <w:spacing w:line="240" w:lineRule="auto"/>
              <w:jc w:val="center"/>
              <w:rPr>
                <w:rFonts w:cs="Times New Roman"/>
                <w:szCs w:val="24"/>
              </w:rPr>
            </w:pPr>
            <w:r>
              <w:rPr>
                <w:rFonts w:cs="Times New Roman"/>
                <w:szCs w:val="24"/>
              </w:rPr>
              <w:t>100%</w:t>
            </w:r>
          </w:p>
        </w:tc>
        <w:tc>
          <w:tcPr>
            <w:tcW w:w="958" w:type="pct"/>
            <w:tcBorders>
              <w:top w:val="single" w:color="auto" w:sz="4" w:space="0"/>
            </w:tcBorders>
            <w:shd w:val="clear" w:color="auto" w:fill="auto"/>
            <w:vAlign w:val="center"/>
          </w:tcPr>
          <w:p>
            <w:pPr>
              <w:spacing w:line="240" w:lineRule="auto"/>
              <w:jc w:val="center"/>
              <w:rPr>
                <w:rFonts w:cs="Times New Roman"/>
                <w:szCs w:val="24"/>
              </w:rPr>
            </w:pPr>
            <w:r>
              <w:rPr>
                <w:rFonts w:cs="Times New Roman"/>
                <w:szCs w:val="24"/>
              </w:rPr>
              <w:t>100%</w:t>
            </w:r>
          </w:p>
        </w:tc>
      </w:tr>
    </w:tbl>
    <w:p>
      <w:pPr>
        <w:spacing w:line="480" w:lineRule="auto"/>
        <w:rPr>
          <w:rFonts w:cs="Times New Roman"/>
          <w:b/>
          <w:szCs w:val="24"/>
        </w:rPr>
      </w:pPr>
    </w:p>
    <w:p>
      <w:pPr>
        <w:spacing w:after="0"/>
        <w:rPr>
          <w:rFonts w:cs="Times New Roman"/>
          <w:szCs w:val="24"/>
        </w:rPr>
      </w:pPr>
      <w:r>
        <w:rPr>
          <w:rFonts w:cs="Times New Roman"/>
          <w:szCs w:val="24"/>
        </w:rPr>
        <w:t>(b) Ripening stage</w:t>
      </w:r>
    </w:p>
    <w:tbl>
      <w:tblPr>
        <w:tblStyle w:val="4"/>
        <w:tblW w:w="4541" w:type="pct"/>
        <w:tblInd w:w="8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Layout w:type="autofit"/>
        <w:tblCellMar>
          <w:top w:w="0" w:type="dxa"/>
          <w:left w:w="0" w:type="dxa"/>
          <w:bottom w:w="0" w:type="dxa"/>
          <w:right w:w="0" w:type="dxa"/>
        </w:tblCellMar>
      </w:tblPr>
      <w:tblGrid>
        <w:gridCol w:w="3101"/>
        <w:gridCol w:w="1911"/>
        <w:gridCol w:w="1911"/>
        <w:gridCol w:w="165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08" w:type="pct"/>
            <w:tcBorders>
              <w:top w:val="single" w:color="auto" w:sz="4" w:space="0"/>
              <w:bottom w:val="single" w:color="auto" w:sz="4" w:space="0"/>
            </w:tcBorders>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Family/Genus</w:t>
            </w:r>
          </w:p>
        </w:tc>
        <w:tc>
          <w:tcPr>
            <w:tcW w:w="1114" w:type="pct"/>
            <w:tcBorders>
              <w:top w:val="single" w:color="auto" w:sz="4" w:space="0"/>
              <w:bottom w:val="single" w:color="auto" w:sz="4" w:space="0"/>
            </w:tcBorders>
            <w:shd w:val="clear" w:color="auto" w:fill="auto"/>
            <w:vAlign w:val="center"/>
          </w:tcPr>
          <w:p>
            <w:pPr>
              <w:spacing w:line="240" w:lineRule="auto"/>
              <w:jc w:val="center"/>
              <w:rPr>
                <w:rFonts w:cs="Times New Roman"/>
                <w:szCs w:val="24"/>
              </w:rPr>
            </w:pPr>
            <w:r>
              <w:rPr>
                <w:rFonts w:cs="Times New Roman"/>
                <w:szCs w:val="24"/>
              </w:rPr>
              <w:t>Year 2017</w:t>
            </w:r>
          </w:p>
        </w:tc>
        <w:tc>
          <w:tcPr>
            <w:tcW w:w="1114" w:type="pct"/>
            <w:tcBorders>
              <w:top w:val="single" w:color="auto" w:sz="4" w:space="0"/>
              <w:bottom w:val="single" w:color="auto" w:sz="4" w:space="0"/>
            </w:tcBorders>
            <w:shd w:val="clear" w:color="auto" w:fill="auto"/>
            <w:vAlign w:val="center"/>
          </w:tcPr>
          <w:p>
            <w:pPr>
              <w:spacing w:line="240" w:lineRule="auto"/>
              <w:jc w:val="center"/>
              <w:rPr>
                <w:rFonts w:cs="Times New Roman"/>
                <w:szCs w:val="24"/>
              </w:rPr>
            </w:pPr>
            <w:r>
              <w:rPr>
                <w:rFonts w:cs="Times New Roman"/>
                <w:szCs w:val="24"/>
              </w:rPr>
              <w:t>Year 2018</w:t>
            </w:r>
          </w:p>
        </w:tc>
        <w:tc>
          <w:tcPr>
            <w:tcW w:w="962" w:type="pct"/>
            <w:tcBorders>
              <w:top w:val="single" w:color="auto" w:sz="4" w:space="0"/>
              <w:bottom w:val="single" w:color="auto" w:sz="4" w:space="0"/>
            </w:tcBorders>
            <w:shd w:val="clear" w:color="auto" w:fill="auto"/>
            <w:vAlign w:val="center"/>
          </w:tcPr>
          <w:p>
            <w:pPr>
              <w:spacing w:line="240" w:lineRule="auto"/>
              <w:jc w:val="center"/>
              <w:rPr>
                <w:rFonts w:cs="Times New Roman"/>
                <w:szCs w:val="24"/>
              </w:rPr>
            </w:pPr>
            <w:r>
              <w:rPr>
                <w:rFonts w:cs="Times New Roman"/>
                <w:szCs w:val="24"/>
              </w:rPr>
              <w:t>Year 2019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08"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Cicadellidae/</w:t>
            </w:r>
            <w:r>
              <w:rPr>
                <w:rFonts w:cs="Times New Roman"/>
                <w:i/>
                <w:szCs w:val="24"/>
              </w:rPr>
              <w:t>Nephotettix</w:t>
            </w:r>
          </w:p>
        </w:tc>
        <w:tc>
          <w:tcPr>
            <w:tcW w:w="1903" w:type="dxa"/>
            <w:shd w:val="clear" w:color="auto" w:fill="auto"/>
            <w:vAlign w:val="center"/>
          </w:tcPr>
          <w:p>
            <w:pPr>
              <w:jc w:val="center"/>
              <w:textAlignment w:val="center"/>
              <w:rPr>
                <w:rFonts w:cs="Times New Roman"/>
                <w:szCs w:val="24"/>
              </w:rPr>
            </w:pPr>
            <w:r>
              <w:rPr>
                <w:rFonts w:eastAsia="SimSun" w:cs="Times New Roman"/>
                <w:szCs w:val="24"/>
                <w:lang w:eastAsia="zh-CN"/>
              </w:rPr>
              <w:t>69.4%</w:t>
            </w:r>
          </w:p>
        </w:tc>
        <w:tc>
          <w:tcPr>
            <w:tcW w:w="1904" w:type="dxa"/>
            <w:shd w:val="clear" w:color="auto" w:fill="auto"/>
            <w:vAlign w:val="center"/>
          </w:tcPr>
          <w:p>
            <w:pPr>
              <w:jc w:val="center"/>
              <w:textAlignment w:val="center"/>
              <w:rPr>
                <w:rFonts w:cs="Times New Roman"/>
                <w:szCs w:val="24"/>
              </w:rPr>
            </w:pPr>
            <w:r>
              <w:rPr>
                <w:rFonts w:eastAsia="SimSun" w:cs="Times New Roman"/>
                <w:szCs w:val="24"/>
                <w:lang w:eastAsia="zh-CN"/>
              </w:rPr>
              <w:t>74.9%</w:t>
            </w:r>
          </w:p>
        </w:tc>
        <w:tc>
          <w:tcPr>
            <w:tcW w:w="1643" w:type="dxa"/>
            <w:shd w:val="clear" w:color="auto" w:fill="auto"/>
            <w:vAlign w:val="center"/>
          </w:tcPr>
          <w:p>
            <w:pPr>
              <w:jc w:val="center"/>
              <w:textAlignment w:val="center"/>
              <w:rPr>
                <w:rFonts w:cs="Times New Roman"/>
                <w:szCs w:val="24"/>
              </w:rPr>
            </w:pPr>
            <w:r>
              <w:rPr>
                <w:rFonts w:eastAsia="SimSun" w:cs="Times New Roman"/>
                <w:szCs w:val="24"/>
                <w:lang w:eastAsia="zh-CN"/>
              </w:rPr>
              <w:t>83.5%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08"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Delphacidae/</w:t>
            </w:r>
            <w:r>
              <w:rPr>
                <w:rFonts w:cs="Times New Roman"/>
                <w:i/>
                <w:szCs w:val="24"/>
              </w:rPr>
              <w:t>Nilaparvata</w:t>
            </w:r>
          </w:p>
        </w:tc>
        <w:tc>
          <w:tcPr>
            <w:tcW w:w="1903" w:type="dxa"/>
            <w:shd w:val="clear" w:color="auto" w:fill="auto"/>
            <w:vAlign w:val="center"/>
          </w:tcPr>
          <w:p>
            <w:pPr>
              <w:jc w:val="center"/>
              <w:textAlignment w:val="center"/>
              <w:rPr>
                <w:rFonts w:cs="Times New Roman"/>
                <w:szCs w:val="24"/>
              </w:rPr>
            </w:pPr>
            <w:r>
              <w:rPr>
                <w:rFonts w:eastAsia="SimSun" w:cs="Times New Roman"/>
                <w:szCs w:val="24"/>
                <w:lang w:eastAsia="zh-CN"/>
              </w:rPr>
              <w:t>28.9%</w:t>
            </w:r>
          </w:p>
        </w:tc>
        <w:tc>
          <w:tcPr>
            <w:tcW w:w="1904" w:type="dxa"/>
            <w:shd w:val="clear" w:color="auto" w:fill="auto"/>
            <w:vAlign w:val="center"/>
          </w:tcPr>
          <w:p>
            <w:pPr>
              <w:jc w:val="center"/>
              <w:textAlignment w:val="center"/>
              <w:rPr>
                <w:rFonts w:cs="Times New Roman"/>
                <w:szCs w:val="24"/>
              </w:rPr>
            </w:pPr>
            <w:r>
              <w:rPr>
                <w:rFonts w:eastAsia="SimSun" w:cs="Times New Roman"/>
                <w:szCs w:val="24"/>
                <w:lang w:eastAsia="zh-CN"/>
              </w:rPr>
              <w:t>13.4%</w:t>
            </w:r>
          </w:p>
        </w:tc>
        <w:tc>
          <w:tcPr>
            <w:tcW w:w="1643" w:type="dxa"/>
            <w:shd w:val="clear" w:color="auto" w:fill="auto"/>
            <w:vAlign w:val="center"/>
          </w:tcPr>
          <w:p>
            <w:pPr>
              <w:jc w:val="center"/>
              <w:textAlignment w:val="center"/>
              <w:rPr>
                <w:rFonts w:cs="Times New Roman"/>
                <w:szCs w:val="24"/>
              </w:rPr>
            </w:pPr>
            <w:r>
              <w:rPr>
                <w:rFonts w:eastAsia="SimSun" w:cs="Times New Roman"/>
                <w:szCs w:val="24"/>
                <w:lang w:eastAsia="zh-CN"/>
              </w:rPr>
              <w:t>6.2%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08"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Lygaeidae/</w:t>
            </w:r>
            <w:r>
              <w:rPr>
                <w:rFonts w:cs="Times New Roman"/>
                <w:i/>
                <w:szCs w:val="24"/>
              </w:rPr>
              <w:t>Pachybrachius</w:t>
            </w:r>
          </w:p>
        </w:tc>
        <w:tc>
          <w:tcPr>
            <w:tcW w:w="1903" w:type="dxa"/>
            <w:shd w:val="clear" w:color="auto" w:fill="auto"/>
            <w:vAlign w:val="center"/>
          </w:tcPr>
          <w:p>
            <w:pPr>
              <w:jc w:val="center"/>
              <w:textAlignment w:val="center"/>
              <w:rPr>
                <w:rFonts w:cs="Times New Roman"/>
                <w:szCs w:val="24"/>
              </w:rPr>
            </w:pPr>
            <w:r>
              <w:rPr>
                <w:rFonts w:eastAsia="SimSun" w:cs="Times New Roman"/>
                <w:i/>
                <w:iCs/>
                <w:szCs w:val="24"/>
                <w:lang w:eastAsia="zh-CN"/>
              </w:rPr>
              <w:t>NA</w:t>
            </w:r>
          </w:p>
        </w:tc>
        <w:tc>
          <w:tcPr>
            <w:tcW w:w="1904" w:type="dxa"/>
            <w:shd w:val="clear" w:color="auto" w:fill="auto"/>
            <w:vAlign w:val="center"/>
          </w:tcPr>
          <w:p>
            <w:pPr>
              <w:jc w:val="center"/>
              <w:textAlignment w:val="center"/>
              <w:rPr>
                <w:rFonts w:cs="Times New Roman"/>
                <w:szCs w:val="24"/>
              </w:rPr>
            </w:pPr>
            <w:r>
              <w:rPr>
                <w:rFonts w:eastAsia="SimSun" w:cs="Times New Roman"/>
                <w:szCs w:val="24"/>
                <w:lang w:eastAsia="zh-CN"/>
              </w:rPr>
              <w:t>0.2%</w:t>
            </w:r>
          </w:p>
        </w:tc>
        <w:tc>
          <w:tcPr>
            <w:tcW w:w="1643" w:type="dxa"/>
            <w:shd w:val="clear" w:color="auto" w:fill="auto"/>
            <w:vAlign w:val="center"/>
          </w:tcPr>
          <w:p>
            <w:pPr>
              <w:jc w:val="center"/>
              <w:textAlignment w:val="center"/>
              <w:rPr>
                <w:rFonts w:cs="Times New Roman"/>
                <w:szCs w:val="24"/>
              </w:rPr>
            </w:pPr>
            <w:r>
              <w:rPr>
                <w:rFonts w:eastAsia="SimSun" w:cs="Times New Roman"/>
                <w:szCs w:val="24"/>
                <w:lang w:eastAsia="zh-CN"/>
              </w:rPr>
              <w:t>4.1%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08"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Pentatomidae/</w:t>
            </w:r>
            <w:r>
              <w:rPr>
                <w:rFonts w:cs="Times New Roman"/>
                <w:i/>
                <w:szCs w:val="24"/>
              </w:rPr>
              <w:t>Scotinophara</w:t>
            </w:r>
          </w:p>
        </w:tc>
        <w:tc>
          <w:tcPr>
            <w:tcW w:w="1903" w:type="dxa"/>
            <w:tcBorders>
              <w:bottom w:val="nil"/>
            </w:tcBorders>
            <w:shd w:val="clear" w:color="auto" w:fill="auto"/>
            <w:vAlign w:val="center"/>
          </w:tcPr>
          <w:p>
            <w:pPr>
              <w:jc w:val="center"/>
              <w:textAlignment w:val="center"/>
              <w:rPr>
                <w:rFonts w:cs="Times New Roman"/>
                <w:szCs w:val="24"/>
              </w:rPr>
            </w:pPr>
            <w:r>
              <w:rPr>
                <w:rFonts w:eastAsia="SimSun" w:cs="Times New Roman"/>
                <w:szCs w:val="24"/>
                <w:lang w:eastAsia="zh-CN"/>
              </w:rPr>
              <w:t>1.7%</w:t>
            </w:r>
          </w:p>
        </w:tc>
        <w:tc>
          <w:tcPr>
            <w:tcW w:w="1904" w:type="dxa"/>
            <w:tcBorders>
              <w:bottom w:val="nil"/>
            </w:tcBorders>
            <w:shd w:val="clear" w:color="auto" w:fill="auto"/>
            <w:vAlign w:val="center"/>
          </w:tcPr>
          <w:p>
            <w:pPr>
              <w:jc w:val="center"/>
              <w:textAlignment w:val="center"/>
              <w:rPr>
                <w:rFonts w:cs="Times New Roman"/>
                <w:szCs w:val="24"/>
              </w:rPr>
            </w:pPr>
            <w:r>
              <w:rPr>
                <w:rFonts w:eastAsia="SimSun" w:cs="Times New Roman"/>
                <w:szCs w:val="24"/>
                <w:lang w:eastAsia="zh-CN"/>
              </w:rPr>
              <w:t>10.4%</w:t>
            </w:r>
          </w:p>
        </w:tc>
        <w:tc>
          <w:tcPr>
            <w:tcW w:w="1643" w:type="dxa"/>
            <w:tcBorders>
              <w:bottom w:val="nil"/>
            </w:tcBorders>
            <w:shd w:val="clear" w:color="auto" w:fill="auto"/>
            <w:vAlign w:val="center"/>
          </w:tcPr>
          <w:p>
            <w:pPr>
              <w:jc w:val="center"/>
              <w:textAlignment w:val="center"/>
              <w:rPr>
                <w:rFonts w:cs="Times New Roman"/>
                <w:szCs w:val="24"/>
              </w:rPr>
            </w:pPr>
            <w:r>
              <w:rPr>
                <w:rFonts w:eastAsia="SimSun" w:cs="Times New Roman"/>
                <w:szCs w:val="24"/>
                <w:lang w:eastAsia="zh-CN"/>
              </w:rPr>
              <w:t>4.5%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08" w:type="pct"/>
            <w:shd w:val="clear" w:color="auto" w:fill="auto"/>
            <w:tcMar>
              <w:top w:w="80" w:type="dxa"/>
              <w:left w:w="80" w:type="dxa"/>
              <w:bottom w:w="80" w:type="dxa"/>
              <w:right w:w="80" w:type="dxa"/>
            </w:tcMar>
            <w:vAlign w:val="center"/>
          </w:tcPr>
          <w:p>
            <w:pPr>
              <w:spacing w:line="240" w:lineRule="auto"/>
              <w:jc w:val="left"/>
              <w:rPr>
                <w:rFonts w:cs="Times New Roman"/>
                <w:szCs w:val="24"/>
              </w:rPr>
            </w:pPr>
            <w:r>
              <w:rPr>
                <w:rFonts w:cs="Times New Roman"/>
                <w:szCs w:val="24"/>
              </w:rPr>
              <w:t>Others</w:t>
            </w:r>
          </w:p>
        </w:tc>
        <w:tc>
          <w:tcPr>
            <w:tcW w:w="1903" w:type="dxa"/>
            <w:tcBorders>
              <w:top w:val="nil"/>
              <w:bottom w:val="single" w:color="auto" w:sz="4" w:space="0"/>
            </w:tcBorders>
            <w:shd w:val="clear" w:color="auto" w:fill="auto"/>
            <w:vAlign w:val="center"/>
          </w:tcPr>
          <w:p>
            <w:pPr>
              <w:jc w:val="center"/>
              <w:textAlignment w:val="center"/>
              <w:rPr>
                <w:rFonts w:cs="Times New Roman"/>
                <w:szCs w:val="24"/>
              </w:rPr>
            </w:pPr>
            <w:r>
              <w:rPr>
                <w:rFonts w:eastAsia="SimSun" w:cs="Times New Roman"/>
                <w:i/>
                <w:iCs/>
                <w:szCs w:val="24"/>
                <w:lang w:eastAsia="zh-CN"/>
              </w:rPr>
              <w:t>NA</w:t>
            </w:r>
          </w:p>
        </w:tc>
        <w:tc>
          <w:tcPr>
            <w:tcW w:w="1904" w:type="dxa"/>
            <w:tcBorders>
              <w:top w:val="nil"/>
              <w:bottom w:val="single" w:color="auto" w:sz="4" w:space="0"/>
            </w:tcBorders>
            <w:shd w:val="clear" w:color="auto" w:fill="auto"/>
            <w:vAlign w:val="center"/>
          </w:tcPr>
          <w:p>
            <w:pPr>
              <w:jc w:val="center"/>
              <w:textAlignment w:val="center"/>
              <w:rPr>
                <w:rFonts w:cs="Times New Roman"/>
                <w:szCs w:val="24"/>
              </w:rPr>
            </w:pPr>
            <w:r>
              <w:rPr>
                <w:rFonts w:eastAsia="SimSun" w:cs="Times New Roman"/>
                <w:szCs w:val="24"/>
                <w:lang w:eastAsia="zh-CN"/>
              </w:rPr>
              <w:t>1.1%</w:t>
            </w:r>
          </w:p>
        </w:tc>
        <w:tc>
          <w:tcPr>
            <w:tcW w:w="1643" w:type="dxa"/>
            <w:tcBorders>
              <w:top w:val="nil"/>
              <w:bottom w:val="single" w:color="auto" w:sz="4" w:space="0"/>
            </w:tcBorders>
            <w:shd w:val="clear" w:color="auto" w:fill="auto"/>
            <w:vAlign w:val="center"/>
          </w:tcPr>
          <w:p>
            <w:pPr>
              <w:jc w:val="center"/>
              <w:textAlignment w:val="center"/>
              <w:rPr>
                <w:rFonts w:cs="Times New Roman"/>
                <w:szCs w:val="24"/>
              </w:rPr>
            </w:pPr>
            <w:r>
              <w:rPr>
                <w:rFonts w:eastAsia="SimSun" w:cs="Times New Roman"/>
                <w:szCs w:val="24"/>
                <w:lang w:eastAsia="zh-CN"/>
              </w:rPr>
              <w:t>1.7%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CED7E7"/>
          <w:tblCellMar>
            <w:top w:w="0" w:type="dxa"/>
            <w:left w:w="0" w:type="dxa"/>
            <w:bottom w:w="0" w:type="dxa"/>
            <w:right w:w="0" w:type="dxa"/>
          </w:tblCellMar>
        </w:tblPrEx>
        <w:trPr>
          <w:trHeight w:val="461" w:hRule="exact"/>
        </w:trPr>
        <w:tc>
          <w:tcPr>
            <w:tcW w:w="1808" w:type="pct"/>
            <w:shd w:val="clear" w:color="auto" w:fill="auto"/>
            <w:tcMar>
              <w:top w:w="80" w:type="dxa"/>
              <w:left w:w="80" w:type="dxa"/>
              <w:bottom w:w="80" w:type="dxa"/>
              <w:right w:w="80" w:type="dxa"/>
            </w:tcMar>
            <w:vAlign w:val="center"/>
          </w:tcPr>
          <w:p>
            <w:pPr>
              <w:spacing w:line="240" w:lineRule="auto"/>
              <w:jc w:val="right"/>
              <w:rPr>
                <w:rFonts w:cs="Times New Roman"/>
                <w:i/>
                <w:szCs w:val="24"/>
              </w:rPr>
            </w:pPr>
            <w:r>
              <w:rPr>
                <w:rFonts w:cs="Times New Roman"/>
                <w:i/>
                <w:szCs w:val="24"/>
              </w:rPr>
              <w:t>Total</w:t>
            </w:r>
          </w:p>
        </w:tc>
        <w:tc>
          <w:tcPr>
            <w:tcW w:w="1114" w:type="pct"/>
            <w:tcBorders>
              <w:top w:val="single" w:color="auto" w:sz="4" w:space="0"/>
            </w:tcBorders>
            <w:shd w:val="clear" w:color="auto" w:fill="auto"/>
            <w:vAlign w:val="center"/>
          </w:tcPr>
          <w:p>
            <w:pPr>
              <w:spacing w:line="240" w:lineRule="auto"/>
              <w:jc w:val="center"/>
              <w:rPr>
                <w:rFonts w:cs="Times New Roman"/>
                <w:szCs w:val="24"/>
              </w:rPr>
            </w:pPr>
            <w:r>
              <w:rPr>
                <w:rFonts w:cs="Times New Roman"/>
                <w:szCs w:val="24"/>
              </w:rPr>
              <w:t>100%</w:t>
            </w:r>
          </w:p>
        </w:tc>
        <w:tc>
          <w:tcPr>
            <w:tcW w:w="1114" w:type="pct"/>
            <w:tcBorders>
              <w:top w:val="single" w:color="auto" w:sz="4" w:space="0"/>
            </w:tcBorders>
            <w:shd w:val="clear" w:color="auto" w:fill="auto"/>
            <w:vAlign w:val="center"/>
          </w:tcPr>
          <w:p>
            <w:pPr>
              <w:spacing w:line="240" w:lineRule="auto"/>
              <w:jc w:val="center"/>
              <w:rPr>
                <w:rFonts w:cs="Times New Roman"/>
                <w:szCs w:val="24"/>
              </w:rPr>
            </w:pPr>
            <w:r>
              <w:rPr>
                <w:rFonts w:cs="Times New Roman"/>
                <w:szCs w:val="24"/>
              </w:rPr>
              <w:t>100%</w:t>
            </w:r>
          </w:p>
        </w:tc>
        <w:tc>
          <w:tcPr>
            <w:tcW w:w="962" w:type="pct"/>
            <w:tcBorders>
              <w:top w:val="single" w:color="auto" w:sz="4" w:space="0"/>
            </w:tcBorders>
            <w:shd w:val="clear" w:color="auto" w:fill="auto"/>
            <w:vAlign w:val="center"/>
          </w:tcPr>
          <w:p>
            <w:pPr>
              <w:spacing w:line="240" w:lineRule="auto"/>
              <w:jc w:val="center"/>
              <w:rPr>
                <w:rFonts w:cs="Times New Roman"/>
                <w:szCs w:val="24"/>
              </w:rPr>
            </w:pPr>
            <w:r>
              <w:rPr>
                <w:rFonts w:cs="Times New Roman"/>
                <w:szCs w:val="24"/>
              </w:rPr>
              <w:t>100%</w:t>
            </w:r>
          </w:p>
        </w:tc>
      </w:tr>
    </w:tbl>
    <w:p>
      <w:pPr>
        <w:spacing w:line="240" w:lineRule="auto"/>
        <w:rPr>
          <w:ins w:id="1311" w:author="genchanghsu" w:date="2023-05-18T12:01:55Z"/>
          <w:rFonts w:cs="Times New Roman"/>
          <w:b/>
          <w:color w:val="FF0000"/>
          <w:szCs w:val="24"/>
        </w:rPr>
        <w:pPrChange w:id="1310" w:author="genchanghsu" w:date="2023-05-18T12:01:55Z">
          <w:pPr>
            <w:spacing w:line="480" w:lineRule="auto"/>
          </w:pPr>
        </w:pPrChange>
      </w:pPr>
      <w:ins w:id="1312" w:author="genchanghsu" w:date="2023-05-18T12:01:55Z">
        <w:r>
          <w:rPr>
            <w:rFonts w:cs="Times New Roman"/>
            <w:b/>
            <w:color w:val="FF0000"/>
            <w:szCs w:val="24"/>
          </w:rPr>
          <w:br w:type="page"/>
        </w:r>
      </w:ins>
    </w:p>
    <w:p>
      <w:pPr>
        <w:spacing w:line="480" w:lineRule="auto"/>
        <w:jc w:val="center"/>
        <w:rPr>
          <w:ins w:id="1314" w:author="genchanghsu" w:date="2023-05-18T12:02:28Z"/>
          <w:rFonts w:hint="default" w:cs="Times New Roman"/>
          <w:b/>
          <w:color w:val="FF0000"/>
          <w:szCs w:val="24"/>
          <w:lang w:val="en-US"/>
        </w:rPr>
        <w:pPrChange w:id="1313" w:author="genchanghsu" w:date="2023-05-18T12:12:47Z">
          <w:pPr>
            <w:spacing w:line="480" w:lineRule="auto"/>
          </w:pPr>
        </w:pPrChange>
      </w:pPr>
      <w:ins w:id="1315" w:author="genchanghsu" w:date="2023-05-18T12:12:40Z">
        <w:r>
          <w:rPr>
            <w:rFonts w:hint="default" w:cs="Times New Roman"/>
            <w:b/>
            <w:color w:val="FF0000"/>
            <w:szCs w:val="24"/>
            <w:lang w:val="en-US"/>
          </w:rPr>
          <w:drawing>
            <wp:inline distT="0" distB="0" distL="114300" distR="114300">
              <wp:extent cx="4117975" cy="3431540"/>
              <wp:effectExtent l="0" t="0" r="9525" b="10160"/>
              <wp:docPr id="2" name="Picture 2" descr="Bi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iplot"/>
                      <pic:cNvPicPr>
                        <a:picLocks noChangeAspect="1"/>
                      </pic:cNvPicPr>
                    </pic:nvPicPr>
                    <pic:blipFill>
                      <a:blip r:embed="rId9"/>
                      <a:stretch>
                        <a:fillRect/>
                      </a:stretch>
                    </pic:blipFill>
                    <pic:spPr>
                      <a:xfrm>
                        <a:off x="0" y="0"/>
                        <a:ext cx="4117975" cy="3431540"/>
                      </a:xfrm>
                      <a:prstGeom prst="rect">
                        <a:avLst/>
                      </a:prstGeom>
                    </pic:spPr>
                  </pic:pic>
                </a:graphicData>
              </a:graphic>
            </wp:inline>
          </w:drawing>
        </w:r>
      </w:ins>
    </w:p>
    <w:p>
      <w:pPr>
        <w:spacing w:line="360" w:lineRule="auto"/>
        <w:rPr>
          <w:ins w:id="1318" w:author="genchanghsu" w:date="2023-05-18T12:02:10Z"/>
          <w:rFonts w:cs="Times New Roman"/>
          <w:b/>
          <w:color w:val="auto"/>
          <w:szCs w:val="24"/>
          <w:rPrChange w:id="1319" w:author="genchanghsu" w:date="2023-05-18T12:14:37Z">
            <w:rPr>
              <w:ins w:id="1320" w:author="genchanghsu" w:date="2023-05-18T12:02:10Z"/>
              <w:rFonts w:cs="Times New Roman"/>
              <w:b/>
              <w:color w:val="FF0000"/>
              <w:szCs w:val="24"/>
            </w:rPr>
          </w:rPrChange>
        </w:rPr>
        <w:pPrChange w:id="1317" w:author="genchanghsu" w:date="2023-05-18T12:12:19Z">
          <w:pPr>
            <w:spacing w:line="480" w:lineRule="auto"/>
          </w:pPr>
        </w:pPrChange>
      </w:pPr>
      <w:ins w:id="1321" w:author="genchanghsu" w:date="2023-05-18T12:02:12Z">
        <w:r>
          <w:rPr>
            <w:rFonts w:hint="default" w:cs="Times New Roman"/>
            <w:b/>
            <w:color w:val="auto"/>
            <w:szCs w:val="24"/>
            <w:lang w:val="en-US"/>
            <w:rPrChange w:id="1322" w:author="genchanghsu" w:date="2023-05-18T12:14:37Z">
              <w:rPr>
                <w:rFonts w:hint="default" w:cs="Times New Roman"/>
                <w:b/>
                <w:color w:val="FF0000"/>
                <w:szCs w:val="24"/>
                <w:lang w:val="en-US"/>
              </w:rPr>
            </w:rPrChange>
          </w:rPr>
          <w:t>Fi</w:t>
        </w:r>
      </w:ins>
      <w:ins w:id="1324" w:author="genchanghsu" w:date="2023-05-18T12:02:13Z">
        <w:r>
          <w:rPr>
            <w:rFonts w:hint="default" w:cs="Times New Roman"/>
            <w:b/>
            <w:color w:val="auto"/>
            <w:szCs w:val="24"/>
            <w:lang w:val="en-US"/>
            <w:rPrChange w:id="1325" w:author="genchanghsu" w:date="2023-05-18T12:14:37Z">
              <w:rPr>
                <w:rFonts w:hint="default" w:cs="Times New Roman"/>
                <w:b/>
                <w:color w:val="FF0000"/>
                <w:szCs w:val="24"/>
                <w:lang w:val="en-US"/>
              </w:rPr>
            </w:rPrChange>
          </w:rPr>
          <w:t>gure S</w:t>
        </w:r>
      </w:ins>
      <w:ins w:id="1327" w:author="genchanghsu" w:date="2023-05-18T12:02:14Z">
        <w:r>
          <w:rPr>
            <w:rFonts w:hint="default" w:cs="Times New Roman"/>
            <w:b/>
            <w:color w:val="auto"/>
            <w:szCs w:val="24"/>
            <w:lang w:val="en-US"/>
            <w:rPrChange w:id="1328" w:author="genchanghsu" w:date="2023-05-18T12:14:37Z">
              <w:rPr>
                <w:rFonts w:hint="default" w:cs="Times New Roman"/>
                <w:b/>
                <w:color w:val="FF0000"/>
                <w:szCs w:val="24"/>
                <w:lang w:val="en-US"/>
              </w:rPr>
            </w:rPrChange>
          </w:rPr>
          <w:t>1</w:t>
        </w:r>
      </w:ins>
      <w:ins w:id="1330" w:author="genchanghsu" w:date="2023-05-18T12:02:15Z">
        <w:r>
          <w:rPr>
            <w:rFonts w:hint="default" w:cs="Times New Roman"/>
            <w:b/>
            <w:color w:val="auto"/>
            <w:szCs w:val="24"/>
            <w:lang w:val="en-US"/>
            <w:rPrChange w:id="1331" w:author="genchanghsu" w:date="2023-05-18T12:14:37Z">
              <w:rPr>
                <w:rFonts w:hint="default" w:cs="Times New Roman"/>
                <w:b/>
                <w:color w:val="FF0000"/>
                <w:szCs w:val="24"/>
                <w:lang w:val="en-US"/>
              </w:rPr>
            </w:rPrChange>
          </w:rPr>
          <w:t xml:space="preserve">. </w:t>
        </w:r>
      </w:ins>
      <w:ins w:id="1333" w:author="genchanghsu" w:date="2023-05-18T12:02:10Z">
        <w:r>
          <w:rPr>
            <w:rFonts w:hint="eastAsia" w:cs="Times New Roman"/>
            <w:b w:val="0"/>
            <w:bCs/>
            <w:color w:val="auto"/>
            <w:szCs w:val="24"/>
            <w:rPrChange w:id="1334" w:author="genchanghsu" w:date="2023-05-18T12:14:37Z">
              <w:rPr>
                <w:rFonts w:hint="eastAsia" w:cs="Times New Roman"/>
                <w:b/>
                <w:color w:val="FF0000"/>
                <w:szCs w:val="24"/>
              </w:rPr>
            </w:rPrChange>
          </w:rPr>
          <w:t xml:space="preserve">Stable isotope biplot of rice plant and the three prey sources in the study. The points </w:t>
        </w:r>
      </w:ins>
      <w:ins w:id="1336" w:author="genchanghsu" w:date="2023-05-18T12:02:10Z">
        <w:r>
          <w:rPr>
            <w:rFonts w:cs="Times New Roman"/>
            <w:b w:val="0"/>
            <w:bCs/>
            <w:color w:val="auto"/>
            <w:szCs w:val="24"/>
            <w:rPrChange w:id="1337" w:author="genchanghsu" w:date="2023-05-18T12:14:37Z">
              <w:rPr>
                <w:rFonts w:cs="Times New Roman"/>
                <w:b/>
                <w:color w:val="FF0000"/>
                <w:szCs w:val="24"/>
              </w:rPr>
            </w:rPrChange>
          </w:rPr>
          <w:t>represent</w:t>
        </w:r>
      </w:ins>
      <w:ins w:id="1339" w:author="genchanghsu" w:date="2023-05-18T12:02:10Z">
        <w:r>
          <w:rPr>
            <w:rFonts w:hint="eastAsia" w:cs="Times New Roman"/>
            <w:b w:val="0"/>
            <w:bCs/>
            <w:color w:val="auto"/>
            <w:szCs w:val="24"/>
            <w:rPrChange w:id="1340" w:author="genchanghsu" w:date="2023-05-18T12:14:37Z">
              <w:rPr>
                <w:rFonts w:hint="eastAsia" w:cs="Times New Roman"/>
                <w:b/>
                <w:color w:val="FF0000"/>
                <w:szCs w:val="24"/>
              </w:rPr>
            </w:rPrChange>
          </w:rPr>
          <w:t xml:space="preserve"> the mean values of isotope samples</w:t>
        </w:r>
      </w:ins>
      <w:ins w:id="1342" w:author="genchanghsu" w:date="2023-05-18T12:13:22Z">
        <w:r>
          <w:rPr>
            <w:rFonts w:hint="default" w:cs="Times New Roman"/>
            <w:b w:val="0"/>
            <w:bCs/>
            <w:color w:val="auto"/>
            <w:szCs w:val="24"/>
            <w:lang w:val="en-US"/>
            <w:rPrChange w:id="1343" w:author="genchanghsu" w:date="2023-05-18T12:14:37Z">
              <w:rPr>
                <w:rFonts w:hint="default" w:cs="Times New Roman"/>
                <w:b w:val="0"/>
                <w:bCs/>
                <w:color w:val="FF0000"/>
                <w:szCs w:val="24"/>
                <w:lang w:val="en-US"/>
              </w:rPr>
            </w:rPrChange>
          </w:rPr>
          <w:t xml:space="preserve"> </w:t>
        </w:r>
      </w:ins>
      <w:ins w:id="1345" w:author="genchanghsu" w:date="2023-05-18T12:13:27Z">
        <w:r>
          <w:rPr>
            <w:rFonts w:hint="default" w:cs="Times New Roman"/>
            <w:b w:val="0"/>
            <w:bCs/>
            <w:color w:val="auto"/>
            <w:szCs w:val="24"/>
            <w:lang w:val="en-US"/>
            <w:rPrChange w:id="1346" w:author="genchanghsu" w:date="2023-05-18T12:14:37Z">
              <w:rPr>
                <w:rFonts w:hint="default" w:cs="Times New Roman"/>
                <w:b w:val="0"/>
                <w:bCs/>
                <w:color w:val="FF0000"/>
                <w:szCs w:val="24"/>
                <w:lang w:val="en-US"/>
              </w:rPr>
            </w:rPrChange>
          </w:rPr>
          <w:t>in</w:t>
        </w:r>
      </w:ins>
      <w:ins w:id="1348" w:author="genchanghsu" w:date="2023-05-18T12:13:29Z">
        <w:r>
          <w:rPr>
            <w:rFonts w:hint="default" w:cs="Times New Roman"/>
            <w:b w:val="0"/>
            <w:bCs/>
            <w:color w:val="auto"/>
            <w:szCs w:val="24"/>
            <w:lang w:val="en-US"/>
            <w:rPrChange w:id="1349" w:author="genchanghsu" w:date="2023-05-18T12:14:37Z">
              <w:rPr>
                <w:rFonts w:hint="default" w:cs="Times New Roman"/>
                <w:b w:val="0"/>
                <w:bCs/>
                <w:color w:val="FF0000"/>
                <w:szCs w:val="24"/>
                <w:lang w:val="en-US"/>
              </w:rPr>
            </w:rPrChange>
          </w:rPr>
          <w:t xml:space="preserve"> r</w:t>
        </w:r>
      </w:ins>
      <w:ins w:id="1351" w:author="genchanghsu" w:date="2023-05-18T12:13:30Z">
        <w:r>
          <w:rPr>
            <w:rFonts w:hint="default" w:cs="Times New Roman"/>
            <w:b w:val="0"/>
            <w:bCs/>
            <w:color w:val="auto"/>
            <w:szCs w:val="24"/>
            <w:lang w:val="en-US"/>
            <w:rPrChange w:id="1352" w:author="genchanghsu" w:date="2023-05-18T12:14:37Z">
              <w:rPr>
                <w:rFonts w:hint="default" w:cs="Times New Roman"/>
                <w:b w:val="0"/>
                <w:bCs/>
                <w:color w:val="FF0000"/>
                <w:szCs w:val="24"/>
                <w:lang w:val="en-US"/>
              </w:rPr>
            </w:rPrChange>
          </w:rPr>
          <w:t>espec</w:t>
        </w:r>
      </w:ins>
      <w:ins w:id="1354" w:author="genchanghsu" w:date="2023-05-18T12:13:31Z">
        <w:r>
          <w:rPr>
            <w:rFonts w:hint="default" w:cs="Times New Roman"/>
            <w:b w:val="0"/>
            <w:bCs/>
            <w:color w:val="auto"/>
            <w:szCs w:val="24"/>
            <w:lang w:val="en-US"/>
            <w:rPrChange w:id="1355" w:author="genchanghsu" w:date="2023-05-18T12:14:37Z">
              <w:rPr>
                <w:rFonts w:hint="default" w:cs="Times New Roman"/>
                <w:b w:val="0"/>
                <w:bCs/>
                <w:color w:val="FF0000"/>
                <w:szCs w:val="24"/>
                <w:lang w:val="en-US"/>
              </w:rPr>
            </w:rPrChange>
          </w:rPr>
          <w:t xml:space="preserve">tive </w:t>
        </w:r>
      </w:ins>
      <w:ins w:id="1357" w:author="genchanghsu" w:date="2023-05-18T12:13:33Z">
        <w:r>
          <w:rPr>
            <w:rFonts w:hint="default" w:cs="Times New Roman"/>
            <w:b w:val="0"/>
            <w:bCs/>
            <w:color w:val="auto"/>
            <w:szCs w:val="24"/>
            <w:lang w:val="en-US"/>
            <w:rPrChange w:id="1358" w:author="genchanghsu" w:date="2023-05-18T12:14:37Z">
              <w:rPr>
                <w:rFonts w:hint="default" w:cs="Times New Roman"/>
                <w:b w:val="0"/>
                <w:bCs/>
                <w:color w:val="FF0000"/>
                <w:szCs w:val="24"/>
                <w:lang w:val="en-US"/>
              </w:rPr>
            </w:rPrChange>
          </w:rPr>
          <w:t>pr</w:t>
        </w:r>
      </w:ins>
      <w:ins w:id="1360" w:author="genchanghsu" w:date="2023-05-18T12:13:34Z">
        <w:r>
          <w:rPr>
            <w:rFonts w:hint="default" w:cs="Times New Roman"/>
            <w:b w:val="0"/>
            <w:bCs/>
            <w:color w:val="auto"/>
            <w:szCs w:val="24"/>
            <w:lang w:val="en-US"/>
            <w:rPrChange w:id="1361" w:author="genchanghsu" w:date="2023-05-18T12:14:37Z">
              <w:rPr>
                <w:rFonts w:hint="default" w:cs="Times New Roman"/>
                <w:b w:val="0"/>
                <w:bCs/>
                <w:color w:val="FF0000"/>
                <w:szCs w:val="24"/>
                <w:lang w:val="en-US"/>
              </w:rPr>
            </w:rPrChange>
          </w:rPr>
          <w:t>ey</w:t>
        </w:r>
      </w:ins>
      <w:ins w:id="1363" w:author="genchanghsu" w:date="2023-05-18T12:13:35Z">
        <w:r>
          <w:rPr>
            <w:rFonts w:hint="default" w:cs="Times New Roman"/>
            <w:b w:val="0"/>
            <w:bCs/>
            <w:color w:val="auto"/>
            <w:szCs w:val="24"/>
            <w:lang w:val="en-US"/>
            <w:rPrChange w:id="1364" w:author="genchanghsu" w:date="2023-05-18T12:14:37Z">
              <w:rPr>
                <w:rFonts w:hint="default" w:cs="Times New Roman"/>
                <w:b w:val="0"/>
                <w:bCs/>
                <w:color w:val="FF0000"/>
                <w:szCs w:val="24"/>
                <w:lang w:val="en-US"/>
              </w:rPr>
            </w:rPrChange>
          </w:rPr>
          <w:t xml:space="preserve"> </w:t>
        </w:r>
      </w:ins>
      <w:ins w:id="1366" w:author="genchanghsu" w:date="2023-05-18T12:13:39Z">
        <w:r>
          <w:rPr>
            <w:rFonts w:hint="default" w:cs="Times New Roman"/>
            <w:b w:val="0"/>
            <w:bCs/>
            <w:color w:val="auto"/>
            <w:szCs w:val="24"/>
            <w:lang w:val="en-US"/>
            <w:rPrChange w:id="1367" w:author="genchanghsu" w:date="2023-05-18T12:14:37Z">
              <w:rPr>
                <w:rFonts w:hint="default" w:cs="Times New Roman"/>
                <w:b w:val="0"/>
                <w:bCs/>
                <w:color w:val="FF0000"/>
                <w:szCs w:val="24"/>
                <w:lang w:val="en-US"/>
              </w:rPr>
            </w:rPrChange>
          </w:rPr>
          <w:t>guild</w:t>
        </w:r>
      </w:ins>
      <w:ins w:id="1369" w:author="genchanghsu" w:date="2023-05-18T12:13:40Z">
        <w:r>
          <w:rPr>
            <w:rFonts w:hint="default" w:cs="Times New Roman"/>
            <w:b w:val="0"/>
            <w:bCs/>
            <w:color w:val="auto"/>
            <w:szCs w:val="24"/>
            <w:lang w:val="en-US"/>
            <w:rPrChange w:id="1370" w:author="genchanghsu" w:date="2023-05-18T12:14:37Z">
              <w:rPr>
                <w:rFonts w:hint="default" w:cs="Times New Roman"/>
                <w:b w:val="0"/>
                <w:bCs/>
                <w:color w:val="FF0000"/>
                <w:szCs w:val="24"/>
                <w:lang w:val="en-US"/>
              </w:rPr>
            </w:rPrChange>
          </w:rPr>
          <w:t>s</w:t>
        </w:r>
      </w:ins>
      <w:ins w:id="1372" w:author="genchanghsu" w:date="2023-05-18T12:02:10Z">
        <w:r>
          <w:rPr>
            <w:rFonts w:hint="eastAsia" w:cs="Times New Roman"/>
            <w:b w:val="0"/>
            <w:bCs/>
            <w:color w:val="auto"/>
            <w:szCs w:val="24"/>
            <w:rPrChange w:id="1373" w:author="genchanghsu" w:date="2023-05-18T12:14:37Z">
              <w:rPr>
                <w:rFonts w:hint="eastAsia" w:cs="Times New Roman"/>
                <w:b/>
                <w:color w:val="FF0000"/>
                <w:szCs w:val="24"/>
              </w:rPr>
            </w:rPrChange>
          </w:rPr>
          <w:t xml:space="preserve"> pooled across all three study years; error bars represent 95% confidence intervals.</w:t>
        </w:r>
      </w:ins>
    </w:p>
    <w:p>
      <w:pPr>
        <w:spacing w:line="480" w:lineRule="auto"/>
        <w:rPr>
          <w:rFonts w:cs="Times New Roman"/>
          <w:b/>
          <w:color w:val="FF0000"/>
          <w:szCs w:val="24"/>
        </w:rPr>
      </w:pPr>
      <w:bookmarkStart w:id="0" w:name="_GoBack"/>
      <w:bookmarkEnd w:id="0"/>
    </w:p>
    <w:p>
      <w:pPr>
        <w:jc w:val="center"/>
        <w:rPr>
          <w:rFonts w:cs="Times New Roman"/>
          <w:color w:val="FF0000"/>
        </w:rPr>
      </w:pPr>
      <w:r>
        <w:rPr>
          <w:rFonts w:cs="Times New Roman"/>
          <w:color w:val="FF0000"/>
        </w:rPr>
        <w:drawing>
          <wp:inline distT="0" distB="0" distL="0" distR="0">
            <wp:extent cx="4011295" cy="4679950"/>
            <wp:effectExtent l="0" t="0" r="1905" b="6350"/>
            <wp:docPr id="4" name="圖片 3" descr="C:\Users\genchanghsu\Desktop\2021_Consistent_Pest_Consumption_by_Generalist_Predators_in_Rice_Farms\Output\Figures\Diet_proportion_2017.tiffDiet_proportion_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descr="C:\Users\genchanghsu\Desktop\2021_Consistent_Pest_Consumption_by_Generalist_Predators_in_Rice_Farms\Output\Figures\Diet_proportion_2017.tiffDiet_proportion_2017"/>
                    <pic:cNvPicPr>
                      <a:picLocks noChangeAspect="1"/>
                    </pic:cNvPicPr>
                  </pic:nvPicPr>
                  <pic:blipFill>
                    <a:blip r:embed="rId10"/>
                    <a:srcRect/>
                    <a:stretch>
                      <a:fillRect/>
                    </a:stretch>
                  </pic:blipFill>
                  <pic:spPr>
                    <a:xfrm>
                      <a:off x="0" y="0"/>
                      <a:ext cx="4011295" cy="4680000"/>
                    </a:xfrm>
                    <a:prstGeom prst="rect">
                      <a:avLst/>
                    </a:prstGeom>
                  </pic:spPr>
                </pic:pic>
              </a:graphicData>
            </a:graphic>
          </wp:inline>
        </w:drawing>
      </w:r>
      <w:r>
        <w:rPr>
          <w:rFonts w:cs="Times New Roman"/>
          <w:color w:val="FF0000"/>
        </w:rPr>
        <w:t xml:space="preserve">  </w:t>
      </w:r>
      <w:r>
        <w:rPr>
          <w:rFonts w:cs="Times New Roman"/>
          <w:color w:val="FF0000"/>
        </w:rPr>
        <w:drawing>
          <wp:inline distT="0" distB="0" distL="0" distR="0">
            <wp:extent cx="4011295" cy="4679950"/>
            <wp:effectExtent l="0" t="0" r="1905" b="6350"/>
            <wp:docPr id="5" name="圖片 4" descr="C:\Users\genchanghsu\Desktop\2021_Consistent_Pest_Consumption_by_Generalist_Predators_in_Rice_Farms\Output\Figures\Diet_proportion_2018.tiffDiet_proportion_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descr="C:\Users\genchanghsu\Desktop\2021_Consistent_Pest_Consumption_by_Generalist_Predators_in_Rice_Farms\Output\Figures\Diet_proportion_2018.tiffDiet_proportion_2018"/>
                    <pic:cNvPicPr>
                      <a:picLocks noChangeAspect="1"/>
                    </pic:cNvPicPr>
                  </pic:nvPicPr>
                  <pic:blipFill>
                    <a:blip r:embed="rId11"/>
                    <a:srcRect/>
                    <a:stretch>
                      <a:fillRect/>
                    </a:stretch>
                  </pic:blipFill>
                  <pic:spPr>
                    <a:xfrm>
                      <a:off x="0" y="0"/>
                      <a:ext cx="4011295" cy="4680000"/>
                    </a:xfrm>
                    <a:prstGeom prst="rect">
                      <a:avLst/>
                    </a:prstGeom>
                  </pic:spPr>
                </pic:pic>
              </a:graphicData>
            </a:graphic>
          </wp:inline>
        </w:drawing>
      </w:r>
      <w:r>
        <w:rPr>
          <w:rFonts w:cs="Times New Roman"/>
          <w:color w:val="FF0000"/>
        </w:rPr>
        <w:drawing>
          <wp:inline distT="0" distB="0" distL="0" distR="0">
            <wp:extent cx="4011295" cy="4679950"/>
            <wp:effectExtent l="0" t="0" r="1905" b="6350"/>
            <wp:docPr id="6" name="圖片 5" descr="C:\Users\genchanghsu\Desktop\2021_Consistent_Pest_Consumption_by_Generalist_Predators_in_Rice_Farms\Output\Figures\Diet_proportion_2019.tiffDiet_proportion_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5" descr="C:\Users\genchanghsu\Desktop\2021_Consistent_Pest_Consumption_by_Generalist_Predators_in_Rice_Farms\Output\Figures\Diet_proportion_2019.tiffDiet_proportion_2019"/>
                    <pic:cNvPicPr>
                      <a:picLocks noChangeAspect="1"/>
                    </pic:cNvPicPr>
                  </pic:nvPicPr>
                  <pic:blipFill>
                    <a:blip r:embed="rId12"/>
                    <a:srcRect/>
                    <a:stretch>
                      <a:fillRect/>
                    </a:stretch>
                  </pic:blipFill>
                  <pic:spPr>
                    <a:xfrm>
                      <a:off x="0" y="0"/>
                      <a:ext cx="4011295" cy="4680000"/>
                    </a:xfrm>
                    <a:prstGeom prst="rect">
                      <a:avLst/>
                    </a:prstGeom>
                  </pic:spPr>
                </pic:pic>
              </a:graphicData>
            </a:graphic>
          </wp:inline>
        </w:drawing>
      </w:r>
    </w:p>
    <w:p>
      <w:pPr>
        <w:jc w:val="left"/>
        <w:rPr>
          <w:rFonts w:cs="Times New Roman"/>
          <w:szCs w:val="24"/>
        </w:rPr>
      </w:pPr>
      <w:r>
        <w:rPr>
          <w:rFonts w:cs="Times New Roman"/>
          <w:b/>
          <w:szCs w:val="24"/>
        </w:rPr>
        <w:t>Figure S</w:t>
      </w:r>
      <w:ins w:id="1375" w:author="genchanghsu" w:date="2023-05-18T12:11:27Z">
        <w:r>
          <w:rPr>
            <w:rFonts w:hint="default" w:cs="Times New Roman"/>
            <w:b/>
            <w:szCs w:val="24"/>
            <w:lang w:val="en-US"/>
          </w:rPr>
          <w:t>2</w:t>
        </w:r>
      </w:ins>
      <w:del w:id="1376" w:author="genchanghsu" w:date="2023-05-18T12:11:27Z">
        <w:r>
          <w:rPr>
            <w:rFonts w:cs="Times New Roman"/>
            <w:b/>
            <w:szCs w:val="24"/>
          </w:rPr>
          <w:delText>1</w:delText>
        </w:r>
      </w:del>
      <w:r>
        <w:rPr>
          <w:rFonts w:cs="Times New Roman"/>
          <w:szCs w:val="24"/>
        </w:rPr>
        <w:t xml:space="preserve">. The proportions (mean ± SE) of prey sources (rice herbivores, tourist herbivores, detritivores) consumed in the diet of predators in organic and conventional rice farms over crop stages in each study year: (a), (d), and (g) indicate </w:t>
      </w:r>
      <w:ins w:id="1377" w:author="genchanghsu" w:date="2023-05-15T16:45:47Z">
        <w:r>
          <w:rPr>
            <w:rFonts w:hint="default" w:cs="Times New Roman"/>
            <w:szCs w:val="24"/>
            <w:lang w:val="en-US"/>
          </w:rPr>
          <w:t>bo</w:t>
        </w:r>
      </w:ins>
      <w:ins w:id="1378" w:author="genchanghsu" w:date="2023-05-15T16:45:48Z">
        <w:r>
          <w:rPr>
            <w:rFonts w:hint="default" w:cs="Times New Roman"/>
            <w:szCs w:val="24"/>
            <w:lang w:val="en-US"/>
          </w:rPr>
          <w:t>th</w:t>
        </w:r>
      </w:ins>
      <w:del w:id="1379" w:author="genchanghsu" w:date="2023-05-15T16:45:47Z">
        <w:r>
          <w:rPr>
            <w:rFonts w:cs="Times New Roman"/>
            <w:szCs w:val="24"/>
          </w:rPr>
          <w:delText>all</w:delText>
        </w:r>
      </w:del>
      <w:r>
        <w:rPr>
          <w:rFonts w:cs="Times New Roman"/>
          <w:szCs w:val="24"/>
        </w:rPr>
        <w:t xml:space="preserve"> predators as a whole feeding guild; (b), (e), and (h) indicate spiders; (c), (f), and (i) indicate ladybeetles. </w:t>
      </w:r>
      <w:r>
        <w:rPr>
          <w:rFonts w:cs="Times New Roman"/>
        </w:rPr>
        <w:t xml:space="preserve">The proportions were computed from the </w:t>
      </w:r>
      <w:ins w:id="1380" w:author="genchanghsu" w:date="2023-05-15T16:46:15Z">
        <w:r>
          <w:rPr>
            <w:rFonts w:cs="Times New Roman"/>
          </w:rPr>
          <w:t>Bayesian posterior me</w:t>
        </w:r>
      </w:ins>
      <w:ins w:id="1381" w:author="genchanghsu" w:date="2023-05-15T16:46:15Z">
        <w:r>
          <w:rPr>
            <w:rFonts w:hint="default" w:cs="Times New Roman"/>
            <w:lang w:val="en-US"/>
          </w:rPr>
          <w:t xml:space="preserve">dians of diet </w:t>
        </w:r>
      </w:ins>
      <w:ins w:id="1382" w:author="genchanghsu" w:date="2023-05-15T17:48:19Z">
        <w:r>
          <w:rPr>
            <w:rFonts w:hint="default" w:cs="Times New Roman"/>
            <w:lang w:val="en-US"/>
          </w:rPr>
          <w:t>estimates</w:t>
        </w:r>
      </w:ins>
      <w:ins w:id="1383" w:author="genchanghsu" w:date="2023-05-15T16:46:15Z">
        <w:r>
          <w:rPr>
            <w:rFonts w:cs="Times New Roman"/>
          </w:rPr>
          <w:t xml:space="preserve"> </w:t>
        </w:r>
      </w:ins>
      <w:ins w:id="1384" w:author="genchanghsu" w:date="2023-05-15T16:46:15Z">
        <w:r>
          <w:rPr>
            <w:rFonts w:hint="default" w:cs="Times New Roman"/>
            <w:lang w:val="en-US"/>
          </w:rPr>
          <w:t>in</w:t>
        </w:r>
      </w:ins>
      <w:ins w:id="1385" w:author="genchanghsu" w:date="2023-05-15T16:46:15Z">
        <w:r>
          <w:rPr>
            <w:rFonts w:cs="Times New Roman"/>
          </w:rPr>
          <w:t xml:space="preserve"> replicate farms</w:t>
        </w:r>
      </w:ins>
      <w:del w:id="1386" w:author="genchanghsu" w:date="2023-05-15T16:46:15Z">
        <w:r>
          <w:rPr>
            <w:rFonts w:cs="Times New Roman"/>
          </w:rPr>
          <w:delText>Bayesian posterior means of replicate farms</w:delText>
        </w:r>
      </w:del>
      <w:r>
        <w:rPr>
          <w:rFonts w:cs="Times New Roman"/>
        </w:rPr>
        <w:t>.</w:t>
      </w:r>
    </w:p>
    <w:p>
      <w:pPr>
        <w:rPr>
          <w:rFonts w:cs="Times New Roman"/>
          <w:szCs w:val="24"/>
        </w:rPr>
      </w:pPr>
      <w:r>
        <w:rPr>
          <w:rFonts w:cs="Times New Roman"/>
          <w:szCs w:val="24"/>
        </w:rPr>
        <w:br w:type="page"/>
      </w:r>
    </w:p>
    <w:p>
      <w:pPr>
        <w:rPr>
          <w:rFonts w:cs="Times New Roman"/>
          <w:b/>
          <w:szCs w:val="24"/>
        </w:rPr>
      </w:pPr>
      <w:r>
        <w:rPr>
          <w:rFonts w:cs="Times New Roman"/>
          <w:b/>
          <w:szCs w:val="24"/>
        </w:rPr>
        <w:drawing>
          <wp:inline distT="0" distB="0" distL="0" distR="0">
            <wp:extent cx="5943600" cy="4358640"/>
            <wp:effectExtent l="19050" t="0" r="0" b="0"/>
            <wp:docPr id="1" name="圖片 0" descr="weathe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0" descr="weather.tiff"/>
                    <pic:cNvPicPr>
                      <a:picLocks noChangeAspect="1"/>
                    </pic:cNvPicPr>
                  </pic:nvPicPr>
                  <pic:blipFill>
                    <a:blip r:embed="rId13" cstate="print"/>
                    <a:stretch>
                      <a:fillRect/>
                    </a:stretch>
                  </pic:blipFill>
                  <pic:spPr>
                    <a:xfrm>
                      <a:off x="0" y="0"/>
                      <a:ext cx="5943600" cy="4358640"/>
                    </a:xfrm>
                    <a:prstGeom prst="rect">
                      <a:avLst/>
                    </a:prstGeom>
                  </pic:spPr>
                </pic:pic>
              </a:graphicData>
            </a:graphic>
          </wp:inline>
        </w:drawing>
      </w:r>
    </w:p>
    <w:p>
      <w:pPr>
        <w:jc w:val="left"/>
        <w:rPr>
          <w:rFonts w:cs="Times New Roman"/>
          <w:szCs w:val="24"/>
        </w:rPr>
      </w:pPr>
      <w:r>
        <w:rPr>
          <w:rFonts w:cs="Times New Roman"/>
          <w:b/>
          <w:szCs w:val="24"/>
        </w:rPr>
        <w:t>Figure S</w:t>
      </w:r>
      <w:ins w:id="1387" w:author="genchanghsu" w:date="2023-05-18T12:11:17Z">
        <w:r>
          <w:rPr>
            <w:rFonts w:hint="default" w:cs="Times New Roman"/>
            <w:b/>
            <w:szCs w:val="24"/>
            <w:lang w:val="en-US"/>
          </w:rPr>
          <w:t>3</w:t>
        </w:r>
      </w:ins>
      <w:del w:id="1388" w:author="genchanghsu" w:date="2023-05-18T12:11:16Z">
        <w:r>
          <w:rPr>
            <w:rFonts w:cs="Times New Roman"/>
            <w:b/>
            <w:szCs w:val="24"/>
          </w:rPr>
          <w:delText>2</w:delText>
        </w:r>
      </w:del>
      <w:r>
        <w:rPr>
          <w:rFonts w:cs="Times New Roman"/>
          <w:b/>
          <w:szCs w:val="24"/>
        </w:rPr>
        <w:t xml:space="preserve">. </w:t>
      </w:r>
      <w:r>
        <w:rPr>
          <w:rFonts w:cs="Times New Roman"/>
          <w:szCs w:val="24"/>
        </w:rPr>
        <w:t>Daily mean temperature and precipitation of the study sites during the rice growth season (April to July) of the three study years. Observation data from the closest local weather station (Yuanli station) to the study farms were retrieved from the Central Weather Bureau Observation Data Inquire System (https://e-service.cwb.gov.tw/HistoryDataQuery/index.jsp).</w:t>
      </w:r>
    </w:p>
    <w:sectPr>
      <w:footerReference r:id="rId7" w:type="default"/>
      <w:pgSz w:w="12240" w:h="15840"/>
      <w:pgMar w:top="1440" w:right="1440" w:bottom="1440" w:left="1440" w:header="709" w:footer="709" w:gutter="0"/>
      <w:lnNumType w:countBy="1" w:restart="continuous"/>
      <w:cols w:space="708" w:num="1"/>
      <w:docGrid w:linePitch="381"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hsu" w:date="2023-05-15T14:00:06Z" w:initials="g">
    <w:p w14:paraId="0D251840">
      <w:pPr>
        <w:pStyle w:val="7"/>
        <w:rPr>
          <w:rFonts w:hint="default" w:eastAsiaTheme="minorEastAsia"/>
          <w:lang w:val="en-US" w:eastAsia="zh-TW"/>
        </w:rPr>
      </w:pPr>
      <w:r>
        <w:rPr>
          <w:rFonts w:hint="eastAsia"/>
          <w:lang w:val="en-US" w:eastAsia="zh-TW"/>
        </w:rPr>
        <w:t>Update the median!!!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D25184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42316"/>
    </w:sdtPr>
    <w:sdtContent>
      <w:p>
        <w:pPr>
          <w:pStyle w:val="9"/>
          <w:jc w:val="center"/>
        </w:pPr>
        <w:r>
          <w:fldChar w:fldCharType="begin"/>
        </w:r>
        <w:r>
          <w:instrText xml:space="preserve"> PAGE   \* MERGEFORMAT </w:instrText>
        </w:r>
        <w:r>
          <w:fldChar w:fldCharType="separate"/>
        </w:r>
        <w:r>
          <w:rPr>
            <w:lang w:val="zh-TW"/>
          </w:rPr>
          <w:t>6</w:t>
        </w:r>
        <w:r>
          <w:rPr>
            <w:lang w:val="zh-TW"/>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hsu">
    <w15:presenceInfo w15:providerId="None" w15:userId="genchangh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revisionView w:markup="0"/>
  <w:trackRevisions w:val="1"/>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ature (no DOI)&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a9tdf5ptxsr1ex5t7x9av4z2zfr0vx0dev&quot;&gt;My EndNote library 2017&lt;record-ids&gt;&lt;item&gt;392&lt;/item&gt;&lt;item&gt;782&lt;/item&gt;&lt;item&gt;799&lt;/item&gt;&lt;item&gt;897&lt;/item&gt;&lt;item&gt;901&lt;/item&gt;&lt;/record-ids&gt;&lt;/item&gt;&lt;/Libraries&gt;"/>
  </w:docVars>
  <w:rsids>
    <w:rsidRoot w:val="00D42777"/>
    <w:rsid w:val="000008BB"/>
    <w:rsid w:val="00000A40"/>
    <w:rsid w:val="00000D9D"/>
    <w:rsid w:val="0000102D"/>
    <w:rsid w:val="00001602"/>
    <w:rsid w:val="00001781"/>
    <w:rsid w:val="00002BA6"/>
    <w:rsid w:val="00002BBA"/>
    <w:rsid w:val="00003337"/>
    <w:rsid w:val="00003602"/>
    <w:rsid w:val="00003BF3"/>
    <w:rsid w:val="00004624"/>
    <w:rsid w:val="0000463B"/>
    <w:rsid w:val="00004CB1"/>
    <w:rsid w:val="0000525C"/>
    <w:rsid w:val="00005E76"/>
    <w:rsid w:val="000078FC"/>
    <w:rsid w:val="0001020D"/>
    <w:rsid w:val="000113F6"/>
    <w:rsid w:val="00013048"/>
    <w:rsid w:val="00013C53"/>
    <w:rsid w:val="000149C2"/>
    <w:rsid w:val="00014AF1"/>
    <w:rsid w:val="0001519A"/>
    <w:rsid w:val="000156FA"/>
    <w:rsid w:val="000172F2"/>
    <w:rsid w:val="00017D43"/>
    <w:rsid w:val="000204A7"/>
    <w:rsid w:val="00020A2A"/>
    <w:rsid w:val="000217C6"/>
    <w:rsid w:val="00021B88"/>
    <w:rsid w:val="00021FBB"/>
    <w:rsid w:val="0002225A"/>
    <w:rsid w:val="000224F9"/>
    <w:rsid w:val="00022B2E"/>
    <w:rsid w:val="000231D7"/>
    <w:rsid w:val="00023EDD"/>
    <w:rsid w:val="000250B1"/>
    <w:rsid w:val="00025B16"/>
    <w:rsid w:val="0002651C"/>
    <w:rsid w:val="0002741D"/>
    <w:rsid w:val="00030576"/>
    <w:rsid w:val="00030E82"/>
    <w:rsid w:val="00031243"/>
    <w:rsid w:val="00031331"/>
    <w:rsid w:val="0003200F"/>
    <w:rsid w:val="000320C4"/>
    <w:rsid w:val="000321D3"/>
    <w:rsid w:val="00032BA5"/>
    <w:rsid w:val="00033C59"/>
    <w:rsid w:val="000342DD"/>
    <w:rsid w:val="000345DA"/>
    <w:rsid w:val="00035728"/>
    <w:rsid w:val="00035B0B"/>
    <w:rsid w:val="00036011"/>
    <w:rsid w:val="00036600"/>
    <w:rsid w:val="000407BE"/>
    <w:rsid w:val="000413F2"/>
    <w:rsid w:val="00041DC9"/>
    <w:rsid w:val="00041F7F"/>
    <w:rsid w:val="000425B5"/>
    <w:rsid w:val="00042B18"/>
    <w:rsid w:val="0004362B"/>
    <w:rsid w:val="00043B14"/>
    <w:rsid w:val="00044150"/>
    <w:rsid w:val="00044C40"/>
    <w:rsid w:val="00044E81"/>
    <w:rsid w:val="0004569E"/>
    <w:rsid w:val="000461AC"/>
    <w:rsid w:val="000463C7"/>
    <w:rsid w:val="000473B8"/>
    <w:rsid w:val="00047E4E"/>
    <w:rsid w:val="0005026C"/>
    <w:rsid w:val="00051F54"/>
    <w:rsid w:val="0005561A"/>
    <w:rsid w:val="000559C2"/>
    <w:rsid w:val="00056389"/>
    <w:rsid w:val="0005655D"/>
    <w:rsid w:val="00056867"/>
    <w:rsid w:val="000568EB"/>
    <w:rsid w:val="000600B7"/>
    <w:rsid w:val="00060F89"/>
    <w:rsid w:val="00061BE1"/>
    <w:rsid w:val="00061C59"/>
    <w:rsid w:val="00061E6A"/>
    <w:rsid w:val="00062BF0"/>
    <w:rsid w:val="00062FF4"/>
    <w:rsid w:val="000635D3"/>
    <w:rsid w:val="000648D6"/>
    <w:rsid w:val="0006502E"/>
    <w:rsid w:val="0006584E"/>
    <w:rsid w:val="00065F7A"/>
    <w:rsid w:val="00066EB6"/>
    <w:rsid w:val="000670F1"/>
    <w:rsid w:val="0007086E"/>
    <w:rsid w:val="0007116C"/>
    <w:rsid w:val="00071B53"/>
    <w:rsid w:val="00071CCE"/>
    <w:rsid w:val="00071F2B"/>
    <w:rsid w:val="0007315A"/>
    <w:rsid w:val="00074BF0"/>
    <w:rsid w:val="000753E1"/>
    <w:rsid w:val="00075790"/>
    <w:rsid w:val="00075F3D"/>
    <w:rsid w:val="0007643E"/>
    <w:rsid w:val="00076670"/>
    <w:rsid w:val="000776ED"/>
    <w:rsid w:val="000779E9"/>
    <w:rsid w:val="00080077"/>
    <w:rsid w:val="0008367E"/>
    <w:rsid w:val="00083818"/>
    <w:rsid w:val="00084F7D"/>
    <w:rsid w:val="00086060"/>
    <w:rsid w:val="000879DD"/>
    <w:rsid w:val="00087CC9"/>
    <w:rsid w:val="00087F1A"/>
    <w:rsid w:val="00091F51"/>
    <w:rsid w:val="00092975"/>
    <w:rsid w:val="00093245"/>
    <w:rsid w:val="00094128"/>
    <w:rsid w:val="000950E0"/>
    <w:rsid w:val="0009527C"/>
    <w:rsid w:val="00095721"/>
    <w:rsid w:val="00095909"/>
    <w:rsid w:val="0009699C"/>
    <w:rsid w:val="000A0A82"/>
    <w:rsid w:val="000A0C47"/>
    <w:rsid w:val="000A1584"/>
    <w:rsid w:val="000A1BEC"/>
    <w:rsid w:val="000A1D47"/>
    <w:rsid w:val="000A267D"/>
    <w:rsid w:val="000A3F52"/>
    <w:rsid w:val="000A4536"/>
    <w:rsid w:val="000A570E"/>
    <w:rsid w:val="000A7983"/>
    <w:rsid w:val="000A7E3B"/>
    <w:rsid w:val="000B2BD9"/>
    <w:rsid w:val="000B38EC"/>
    <w:rsid w:val="000B3AF1"/>
    <w:rsid w:val="000B4181"/>
    <w:rsid w:val="000B44A7"/>
    <w:rsid w:val="000B46D9"/>
    <w:rsid w:val="000B4B33"/>
    <w:rsid w:val="000B567F"/>
    <w:rsid w:val="000B5778"/>
    <w:rsid w:val="000B5D14"/>
    <w:rsid w:val="000B5EE0"/>
    <w:rsid w:val="000B5F73"/>
    <w:rsid w:val="000B6209"/>
    <w:rsid w:val="000B6F99"/>
    <w:rsid w:val="000B700A"/>
    <w:rsid w:val="000B75C1"/>
    <w:rsid w:val="000C0BC5"/>
    <w:rsid w:val="000C12C2"/>
    <w:rsid w:val="000C18E9"/>
    <w:rsid w:val="000C20B3"/>
    <w:rsid w:val="000C250E"/>
    <w:rsid w:val="000C50E4"/>
    <w:rsid w:val="000C5F48"/>
    <w:rsid w:val="000C635F"/>
    <w:rsid w:val="000C647D"/>
    <w:rsid w:val="000C75BF"/>
    <w:rsid w:val="000D062F"/>
    <w:rsid w:val="000D09BE"/>
    <w:rsid w:val="000D0D80"/>
    <w:rsid w:val="000D2070"/>
    <w:rsid w:val="000D28E8"/>
    <w:rsid w:val="000D3059"/>
    <w:rsid w:val="000D344A"/>
    <w:rsid w:val="000D3626"/>
    <w:rsid w:val="000D45C5"/>
    <w:rsid w:val="000D592F"/>
    <w:rsid w:val="000D5C02"/>
    <w:rsid w:val="000E0BCA"/>
    <w:rsid w:val="000E0DD7"/>
    <w:rsid w:val="000E1428"/>
    <w:rsid w:val="000E20FE"/>
    <w:rsid w:val="000E2216"/>
    <w:rsid w:val="000E2241"/>
    <w:rsid w:val="000E4192"/>
    <w:rsid w:val="000E4757"/>
    <w:rsid w:val="000E4BA2"/>
    <w:rsid w:val="000E4C14"/>
    <w:rsid w:val="000E4F50"/>
    <w:rsid w:val="000E5A15"/>
    <w:rsid w:val="000E5CCB"/>
    <w:rsid w:val="000E5E73"/>
    <w:rsid w:val="000E5FA0"/>
    <w:rsid w:val="000E73F9"/>
    <w:rsid w:val="000F0127"/>
    <w:rsid w:val="000F14D4"/>
    <w:rsid w:val="000F1F49"/>
    <w:rsid w:val="000F4226"/>
    <w:rsid w:val="000F4FDA"/>
    <w:rsid w:val="000F5316"/>
    <w:rsid w:val="000F6395"/>
    <w:rsid w:val="000F74F7"/>
    <w:rsid w:val="000F771B"/>
    <w:rsid w:val="0010016E"/>
    <w:rsid w:val="00101BB3"/>
    <w:rsid w:val="001020CC"/>
    <w:rsid w:val="00103474"/>
    <w:rsid w:val="0010424A"/>
    <w:rsid w:val="001043F1"/>
    <w:rsid w:val="0010455D"/>
    <w:rsid w:val="00104D3C"/>
    <w:rsid w:val="00105143"/>
    <w:rsid w:val="001051DB"/>
    <w:rsid w:val="00105295"/>
    <w:rsid w:val="001053B2"/>
    <w:rsid w:val="0010677C"/>
    <w:rsid w:val="00106961"/>
    <w:rsid w:val="00106964"/>
    <w:rsid w:val="00106D29"/>
    <w:rsid w:val="00107B01"/>
    <w:rsid w:val="001112F0"/>
    <w:rsid w:val="00112767"/>
    <w:rsid w:val="00112B27"/>
    <w:rsid w:val="00112E77"/>
    <w:rsid w:val="00113608"/>
    <w:rsid w:val="001149CD"/>
    <w:rsid w:val="00114A81"/>
    <w:rsid w:val="0011620A"/>
    <w:rsid w:val="00116D5A"/>
    <w:rsid w:val="00116E9D"/>
    <w:rsid w:val="00120498"/>
    <w:rsid w:val="00120725"/>
    <w:rsid w:val="00120C1A"/>
    <w:rsid w:val="00121FC4"/>
    <w:rsid w:val="001220F6"/>
    <w:rsid w:val="001224CC"/>
    <w:rsid w:val="001225DD"/>
    <w:rsid w:val="001234C0"/>
    <w:rsid w:val="00124142"/>
    <w:rsid w:val="00125087"/>
    <w:rsid w:val="001253D8"/>
    <w:rsid w:val="00125C04"/>
    <w:rsid w:val="00125E05"/>
    <w:rsid w:val="0012634D"/>
    <w:rsid w:val="0013131B"/>
    <w:rsid w:val="00131DFF"/>
    <w:rsid w:val="00131ED2"/>
    <w:rsid w:val="0013258F"/>
    <w:rsid w:val="00132783"/>
    <w:rsid w:val="00132D67"/>
    <w:rsid w:val="001331E2"/>
    <w:rsid w:val="0013369A"/>
    <w:rsid w:val="00134641"/>
    <w:rsid w:val="00134B51"/>
    <w:rsid w:val="00135C78"/>
    <w:rsid w:val="001368F1"/>
    <w:rsid w:val="00136B3C"/>
    <w:rsid w:val="001427F3"/>
    <w:rsid w:val="00142883"/>
    <w:rsid w:val="0014301D"/>
    <w:rsid w:val="00143807"/>
    <w:rsid w:val="00143F49"/>
    <w:rsid w:val="001451DF"/>
    <w:rsid w:val="0014545C"/>
    <w:rsid w:val="00145896"/>
    <w:rsid w:val="00145E4B"/>
    <w:rsid w:val="00146DAD"/>
    <w:rsid w:val="00150384"/>
    <w:rsid w:val="001510DC"/>
    <w:rsid w:val="00151386"/>
    <w:rsid w:val="00152402"/>
    <w:rsid w:val="0015273A"/>
    <w:rsid w:val="0015379D"/>
    <w:rsid w:val="00153B55"/>
    <w:rsid w:val="00155CC6"/>
    <w:rsid w:val="0015619F"/>
    <w:rsid w:val="001561B9"/>
    <w:rsid w:val="001571C9"/>
    <w:rsid w:val="001574CE"/>
    <w:rsid w:val="001575FA"/>
    <w:rsid w:val="00157D73"/>
    <w:rsid w:val="001604FC"/>
    <w:rsid w:val="00160630"/>
    <w:rsid w:val="001606B7"/>
    <w:rsid w:val="00160704"/>
    <w:rsid w:val="0016142F"/>
    <w:rsid w:val="00161DD0"/>
    <w:rsid w:val="001620BE"/>
    <w:rsid w:val="00162912"/>
    <w:rsid w:val="00162FFD"/>
    <w:rsid w:val="0016360D"/>
    <w:rsid w:val="00163693"/>
    <w:rsid w:val="001639CA"/>
    <w:rsid w:val="00163BC0"/>
    <w:rsid w:val="00164FC0"/>
    <w:rsid w:val="0016589C"/>
    <w:rsid w:val="00167893"/>
    <w:rsid w:val="001704A5"/>
    <w:rsid w:val="00171E30"/>
    <w:rsid w:val="00172116"/>
    <w:rsid w:val="00172B33"/>
    <w:rsid w:val="00173B2E"/>
    <w:rsid w:val="0017413D"/>
    <w:rsid w:val="00174C8F"/>
    <w:rsid w:val="001754EF"/>
    <w:rsid w:val="00176526"/>
    <w:rsid w:val="00176C39"/>
    <w:rsid w:val="00176DAF"/>
    <w:rsid w:val="00177639"/>
    <w:rsid w:val="0018004D"/>
    <w:rsid w:val="00180BE3"/>
    <w:rsid w:val="00181393"/>
    <w:rsid w:val="00181649"/>
    <w:rsid w:val="001822CD"/>
    <w:rsid w:val="0018255F"/>
    <w:rsid w:val="00182AAC"/>
    <w:rsid w:val="001835C0"/>
    <w:rsid w:val="00183D2C"/>
    <w:rsid w:val="00183D8F"/>
    <w:rsid w:val="001846F6"/>
    <w:rsid w:val="00184978"/>
    <w:rsid w:val="00184E61"/>
    <w:rsid w:val="00190679"/>
    <w:rsid w:val="00190A2E"/>
    <w:rsid w:val="00190BC9"/>
    <w:rsid w:val="00190C3D"/>
    <w:rsid w:val="00191500"/>
    <w:rsid w:val="0019168A"/>
    <w:rsid w:val="00191883"/>
    <w:rsid w:val="00191A43"/>
    <w:rsid w:val="0019228E"/>
    <w:rsid w:val="00192B6D"/>
    <w:rsid w:val="00192CBD"/>
    <w:rsid w:val="00192F38"/>
    <w:rsid w:val="00194584"/>
    <w:rsid w:val="00194A27"/>
    <w:rsid w:val="00195833"/>
    <w:rsid w:val="001961A8"/>
    <w:rsid w:val="00196EAB"/>
    <w:rsid w:val="0019769D"/>
    <w:rsid w:val="00197D93"/>
    <w:rsid w:val="00197F3E"/>
    <w:rsid w:val="001A0461"/>
    <w:rsid w:val="001A2D5C"/>
    <w:rsid w:val="001A40F8"/>
    <w:rsid w:val="001A4B27"/>
    <w:rsid w:val="001A5381"/>
    <w:rsid w:val="001A5EFA"/>
    <w:rsid w:val="001A7667"/>
    <w:rsid w:val="001A776D"/>
    <w:rsid w:val="001A7D00"/>
    <w:rsid w:val="001B0E5B"/>
    <w:rsid w:val="001B11CB"/>
    <w:rsid w:val="001B13B0"/>
    <w:rsid w:val="001B1443"/>
    <w:rsid w:val="001B21B5"/>
    <w:rsid w:val="001B3CCD"/>
    <w:rsid w:val="001B46AC"/>
    <w:rsid w:val="001B4919"/>
    <w:rsid w:val="001B5110"/>
    <w:rsid w:val="001C080D"/>
    <w:rsid w:val="001C1120"/>
    <w:rsid w:val="001C1520"/>
    <w:rsid w:val="001C1A46"/>
    <w:rsid w:val="001C1D30"/>
    <w:rsid w:val="001C2366"/>
    <w:rsid w:val="001C2A29"/>
    <w:rsid w:val="001C2CD1"/>
    <w:rsid w:val="001C3DEB"/>
    <w:rsid w:val="001C46C3"/>
    <w:rsid w:val="001C476F"/>
    <w:rsid w:val="001C484E"/>
    <w:rsid w:val="001C4A4E"/>
    <w:rsid w:val="001C6084"/>
    <w:rsid w:val="001C60E7"/>
    <w:rsid w:val="001C6555"/>
    <w:rsid w:val="001C6887"/>
    <w:rsid w:val="001C7035"/>
    <w:rsid w:val="001C70C7"/>
    <w:rsid w:val="001C758E"/>
    <w:rsid w:val="001C7AD8"/>
    <w:rsid w:val="001C7C21"/>
    <w:rsid w:val="001D0D97"/>
    <w:rsid w:val="001D12BD"/>
    <w:rsid w:val="001D1589"/>
    <w:rsid w:val="001D1BCC"/>
    <w:rsid w:val="001D1DA2"/>
    <w:rsid w:val="001D220C"/>
    <w:rsid w:val="001D2A00"/>
    <w:rsid w:val="001D42B4"/>
    <w:rsid w:val="001D50C4"/>
    <w:rsid w:val="001D57CE"/>
    <w:rsid w:val="001D666D"/>
    <w:rsid w:val="001D6D6F"/>
    <w:rsid w:val="001D7677"/>
    <w:rsid w:val="001D7CA8"/>
    <w:rsid w:val="001D7D22"/>
    <w:rsid w:val="001D7F56"/>
    <w:rsid w:val="001E1B97"/>
    <w:rsid w:val="001E2647"/>
    <w:rsid w:val="001E2783"/>
    <w:rsid w:val="001E48A3"/>
    <w:rsid w:val="001E4C77"/>
    <w:rsid w:val="001E567C"/>
    <w:rsid w:val="001E635A"/>
    <w:rsid w:val="001E6EC7"/>
    <w:rsid w:val="001E6FDA"/>
    <w:rsid w:val="001E720B"/>
    <w:rsid w:val="001E7488"/>
    <w:rsid w:val="001E75DD"/>
    <w:rsid w:val="001E7E9F"/>
    <w:rsid w:val="001F09E2"/>
    <w:rsid w:val="001F0E2B"/>
    <w:rsid w:val="001F1840"/>
    <w:rsid w:val="001F1F80"/>
    <w:rsid w:val="001F208A"/>
    <w:rsid w:val="001F32C1"/>
    <w:rsid w:val="001F3CB4"/>
    <w:rsid w:val="001F3E9C"/>
    <w:rsid w:val="001F4162"/>
    <w:rsid w:val="001F518D"/>
    <w:rsid w:val="001F5652"/>
    <w:rsid w:val="001F5B55"/>
    <w:rsid w:val="001F5F58"/>
    <w:rsid w:val="00200B8E"/>
    <w:rsid w:val="00202C76"/>
    <w:rsid w:val="00203CA3"/>
    <w:rsid w:val="00204ED7"/>
    <w:rsid w:val="00205870"/>
    <w:rsid w:val="00205C88"/>
    <w:rsid w:val="00205DA5"/>
    <w:rsid w:val="00206451"/>
    <w:rsid w:val="00206598"/>
    <w:rsid w:val="00206ADB"/>
    <w:rsid w:val="00206F74"/>
    <w:rsid w:val="0020713B"/>
    <w:rsid w:val="00210075"/>
    <w:rsid w:val="002100D1"/>
    <w:rsid w:val="00210108"/>
    <w:rsid w:val="00210338"/>
    <w:rsid w:val="0021187D"/>
    <w:rsid w:val="002130F8"/>
    <w:rsid w:val="00213658"/>
    <w:rsid w:val="002149F2"/>
    <w:rsid w:val="00215A83"/>
    <w:rsid w:val="00215B95"/>
    <w:rsid w:val="00217682"/>
    <w:rsid w:val="00220138"/>
    <w:rsid w:val="00220B7F"/>
    <w:rsid w:val="00220D1F"/>
    <w:rsid w:val="00220DC8"/>
    <w:rsid w:val="00221344"/>
    <w:rsid w:val="0022271C"/>
    <w:rsid w:val="00222924"/>
    <w:rsid w:val="00222EE9"/>
    <w:rsid w:val="0022310B"/>
    <w:rsid w:val="00223413"/>
    <w:rsid w:val="00223F6C"/>
    <w:rsid w:val="00226218"/>
    <w:rsid w:val="002278F9"/>
    <w:rsid w:val="00227F61"/>
    <w:rsid w:val="0023008D"/>
    <w:rsid w:val="00230B1F"/>
    <w:rsid w:val="002319D7"/>
    <w:rsid w:val="002335BE"/>
    <w:rsid w:val="00233E20"/>
    <w:rsid w:val="0023438F"/>
    <w:rsid w:val="00234659"/>
    <w:rsid w:val="002352BD"/>
    <w:rsid w:val="00236339"/>
    <w:rsid w:val="002364D2"/>
    <w:rsid w:val="00236D7E"/>
    <w:rsid w:val="002376C2"/>
    <w:rsid w:val="00237DA2"/>
    <w:rsid w:val="00240EC8"/>
    <w:rsid w:val="0024115D"/>
    <w:rsid w:val="00241A31"/>
    <w:rsid w:val="00241D22"/>
    <w:rsid w:val="002429D8"/>
    <w:rsid w:val="00243190"/>
    <w:rsid w:val="00243D34"/>
    <w:rsid w:val="00243E28"/>
    <w:rsid w:val="00243F06"/>
    <w:rsid w:val="00245311"/>
    <w:rsid w:val="002460BF"/>
    <w:rsid w:val="00246117"/>
    <w:rsid w:val="002474F4"/>
    <w:rsid w:val="0024789C"/>
    <w:rsid w:val="002530B5"/>
    <w:rsid w:val="00253E03"/>
    <w:rsid w:val="00253EE1"/>
    <w:rsid w:val="0025615A"/>
    <w:rsid w:val="0025683B"/>
    <w:rsid w:val="00256ECB"/>
    <w:rsid w:val="00257F83"/>
    <w:rsid w:val="0026112A"/>
    <w:rsid w:val="0026250A"/>
    <w:rsid w:val="002629A7"/>
    <w:rsid w:val="00262DF2"/>
    <w:rsid w:val="0026301D"/>
    <w:rsid w:val="00263635"/>
    <w:rsid w:val="00263692"/>
    <w:rsid w:val="0026423D"/>
    <w:rsid w:val="0026432B"/>
    <w:rsid w:val="00265536"/>
    <w:rsid w:val="0026599B"/>
    <w:rsid w:val="00265B98"/>
    <w:rsid w:val="00266215"/>
    <w:rsid w:val="002665E7"/>
    <w:rsid w:val="002669CB"/>
    <w:rsid w:val="00266C97"/>
    <w:rsid w:val="00270E94"/>
    <w:rsid w:val="002711FA"/>
    <w:rsid w:val="00271F6F"/>
    <w:rsid w:val="002728E7"/>
    <w:rsid w:val="0027301D"/>
    <w:rsid w:val="00274052"/>
    <w:rsid w:val="0027489B"/>
    <w:rsid w:val="00275606"/>
    <w:rsid w:val="00275622"/>
    <w:rsid w:val="00275CF9"/>
    <w:rsid w:val="0027649C"/>
    <w:rsid w:val="0027670F"/>
    <w:rsid w:val="00280246"/>
    <w:rsid w:val="00281B26"/>
    <w:rsid w:val="0028230F"/>
    <w:rsid w:val="002833FE"/>
    <w:rsid w:val="002841F5"/>
    <w:rsid w:val="002846B3"/>
    <w:rsid w:val="00284B99"/>
    <w:rsid w:val="00285826"/>
    <w:rsid w:val="002858A2"/>
    <w:rsid w:val="00285BE8"/>
    <w:rsid w:val="00287081"/>
    <w:rsid w:val="0029093B"/>
    <w:rsid w:val="00290A94"/>
    <w:rsid w:val="00291F2E"/>
    <w:rsid w:val="00292E6A"/>
    <w:rsid w:val="002934BA"/>
    <w:rsid w:val="002935CE"/>
    <w:rsid w:val="00293EF2"/>
    <w:rsid w:val="002941A5"/>
    <w:rsid w:val="00294705"/>
    <w:rsid w:val="00297989"/>
    <w:rsid w:val="00297D90"/>
    <w:rsid w:val="002A0194"/>
    <w:rsid w:val="002A056D"/>
    <w:rsid w:val="002A090F"/>
    <w:rsid w:val="002A0E8B"/>
    <w:rsid w:val="002A0EA7"/>
    <w:rsid w:val="002A1468"/>
    <w:rsid w:val="002A2DF4"/>
    <w:rsid w:val="002A2F89"/>
    <w:rsid w:val="002A302D"/>
    <w:rsid w:val="002A38F1"/>
    <w:rsid w:val="002A3DCC"/>
    <w:rsid w:val="002A4152"/>
    <w:rsid w:val="002A41E9"/>
    <w:rsid w:val="002A4CF4"/>
    <w:rsid w:val="002A5540"/>
    <w:rsid w:val="002A73D0"/>
    <w:rsid w:val="002A7AF3"/>
    <w:rsid w:val="002B1323"/>
    <w:rsid w:val="002B238E"/>
    <w:rsid w:val="002B374B"/>
    <w:rsid w:val="002B4052"/>
    <w:rsid w:val="002B4144"/>
    <w:rsid w:val="002B46FB"/>
    <w:rsid w:val="002B6A78"/>
    <w:rsid w:val="002B6FB9"/>
    <w:rsid w:val="002C0592"/>
    <w:rsid w:val="002C097E"/>
    <w:rsid w:val="002C119D"/>
    <w:rsid w:val="002C2AA4"/>
    <w:rsid w:val="002C2F27"/>
    <w:rsid w:val="002C31C5"/>
    <w:rsid w:val="002C3531"/>
    <w:rsid w:val="002C399B"/>
    <w:rsid w:val="002C4136"/>
    <w:rsid w:val="002C4A5B"/>
    <w:rsid w:val="002C4BDB"/>
    <w:rsid w:val="002C6A82"/>
    <w:rsid w:val="002C6AF2"/>
    <w:rsid w:val="002C7112"/>
    <w:rsid w:val="002C7297"/>
    <w:rsid w:val="002C75D8"/>
    <w:rsid w:val="002C776C"/>
    <w:rsid w:val="002D0B0F"/>
    <w:rsid w:val="002D1F15"/>
    <w:rsid w:val="002D1F21"/>
    <w:rsid w:val="002D239A"/>
    <w:rsid w:val="002D2903"/>
    <w:rsid w:val="002D2F13"/>
    <w:rsid w:val="002D3173"/>
    <w:rsid w:val="002D3586"/>
    <w:rsid w:val="002D58EC"/>
    <w:rsid w:val="002D6449"/>
    <w:rsid w:val="002D6718"/>
    <w:rsid w:val="002D6E53"/>
    <w:rsid w:val="002D7F64"/>
    <w:rsid w:val="002E0DB9"/>
    <w:rsid w:val="002E3129"/>
    <w:rsid w:val="002E3F05"/>
    <w:rsid w:val="002E4449"/>
    <w:rsid w:val="002E464E"/>
    <w:rsid w:val="002E4CDD"/>
    <w:rsid w:val="002E4EC2"/>
    <w:rsid w:val="002E53AC"/>
    <w:rsid w:val="002F02A4"/>
    <w:rsid w:val="002F0D04"/>
    <w:rsid w:val="002F1C8E"/>
    <w:rsid w:val="002F3214"/>
    <w:rsid w:val="002F387E"/>
    <w:rsid w:val="002F3AB6"/>
    <w:rsid w:val="002F43F9"/>
    <w:rsid w:val="002F4DE9"/>
    <w:rsid w:val="002F59D2"/>
    <w:rsid w:val="002F783A"/>
    <w:rsid w:val="002F79B4"/>
    <w:rsid w:val="002F7AEF"/>
    <w:rsid w:val="00300464"/>
    <w:rsid w:val="00300A26"/>
    <w:rsid w:val="00301047"/>
    <w:rsid w:val="003010B1"/>
    <w:rsid w:val="00301577"/>
    <w:rsid w:val="003030F4"/>
    <w:rsid w:val="00303AE4"/>
    <w:rsid w:val="00304F9D"/>
    <w:rsid w:val="00305B22"/>
    <w:rsid w:val="00305BF0"/>
    <w:rsid w:val="00307172"/>
    <w:rsid w:val="00310D77"/>
    <w:rsid w:val="00310D81"/>
    <w:rsid w:val="003121E0"/>
    <w:rsid w:val="00312541"/>
    <w:rsid w:val="00312C83"/>
    <w:rsid w:val="00312D75"/>
    <w:rsid w:val="00312DC1"/>
    <w:rsid w:val="00313426"/>
    <w:rsid w:val="00313555"/>
    <w:rsid w:val="0031387E"/>
    <w:rsid w:val="00314992"/>
    <w:rsid w:val="00314ACB"/>
    <w:rsid w:val="00314CA3"/>
    <w:rsid w:val="003154C0"/>
    <w:rsid w:val="00315704"/>
    <w:rsid w:val="003160B2"/>
    <w:rsid w:val="00316454"/>
    <w:rsid w:val="00316D0F"/>
    <w:rsid w:val="003170DE"/>
    <w:rsid w:val="00317105"/>
    <w:rsid w:val="00317344"/>
    <w:rsid w:val="00317810"/>
    <w:rsid w:val="0032027C"/>
    <w:rsid w:val="00320313"/>
    <w:rsid w:val="00320A0B"/>
    <w:rsid w:val="00320BEF"/>
    <w:rsid w:val="00320F0A"/>
    <w:rsid w:val="00322479"/>
    <w:rsid w:val="00323DB3"/>
    <w:rsid w:val="00324FAA"/>
    <w:rsid w:val="0032521B"/>
    <w:rsid w:val="00326DB8"/>
    <w:rsid w:val="00327D0D"/>
    <w:rsid w:val="003303B3"/>
    <w:rsid w:val="00330765"/>
    <w:rsid w:val="003309A6"/>
    <w:rsid w:val="00330D6C"/>
    <w:rsid w:val="00330FA8"/>
    <w:rsid w:val="00331680"/>
    <w:rsid w:val="00332426"/>
    <w:rsid w:val="00332EDD"/>
    <w:rsid w:val="00334960"/>
    <w:rsid w:val="00334D62"/>
    <w:rsid w:val="00337BC4"/>
    <w:rsid w:val="00340A9D"/>
    <w:rsid w:val="003410C7"/>
    <w:rsid w:val="00342EEF"/>
    <w:rsid w:val="00343ABD"/>
    <w:rsid w:val="00343D11"/>
    <w:rsid w:val="00343EA2"/>
    <w:rsid w:val="00343EEB"/>
    <w:rsid w:val="00344082"/>
    <w:rsid w:val="003448C1"/>
    <w:rsid w:val="00344F74"/>
    <w:rsid w:val="00346955"/>
    <w:rsid w:val="00350530"/>
    <w:rsid w:val="003511A5"/>
    <w:rsid w:val="0035237D"/>
    <w:rsid w:val="0035371F"/>
    <w:rsid w:val="00353E13"/>
    <w:rsid w:val="00354A02"/>
    <w:rsid w:val="00354A59"/>
    <w:rsid w:val="00354C81"/>
    <w:rsid w:val="00354FFB"/>
    <w:rsid w:val="00355EBD"/>
    <w:rsid w:val="00357C13"/>
    <w:rsid w:val="00357F27"/>
    <w:rsid w:val="003600C1"/>
    <w:rsid w:val="00361265"/>
    <w:rsid w:val="00362179"/>
    <w:rsid w:val="003632C1"/>
    <w:rsid w:val="00363A24"/>
    <w:rsid w:val="00364101"/>
    <w:rsid w:val="00364374"/>
    <w:rsid w:val="00365943"/>
    <w:rsid w:val="00366364"/>
    <w:rsid w:val="00366565"/>
    <w:rsid w:val="00366BE9"/>
    <w:rsid w:val="00366E1D"/>
    <w:rsid w:val="00370DAB"/>
    <w:rsid w:val="00372355"/>
    <w:rsid w:val="00372EE8"/>
    <w:rsid w:val="003757DA"/>
    <w:rsid w:val="00377976"/>
    <w:rsid w:val="00377FF3"/>
    <w:rsid w:val="0038038C"/>
    <w:rsid w:val="00381FCD"/>
    <w:rsid w:val="00382AA7"/>
    <w:rsid w:val="00382D36"/>
    <w:rsid w:val="00383452"/>
    <w:rsid w:val="0038430D"/>
    <w:rsid w:val="00384589"/>
    <w:rsid w:val="00385854"/>
    <w:rsid w:val="00385EF3"/>
    <w:rsid w:val="003869D6"/>
    <w:rsid w:val="00386AF8"/>
    <w:rsid w:val="00387176"/>
    <w:rsid w:val="00387FBF"/>
    <w:rsid w:val="003900D3"/>
    <w:rsid w:val="003903B4"/>
    <w:rsid w:val="00390954"/>
    <w:rsid w:val="00390989"/>
    <w:rsid w:val="00391029"/>
    <w:rsid w:val="003913A1"/>
    <w:rsid w:val="00391435"/>
    <w:rsid w:val="00392EAA"/>
    <w:rsid w:val="003936A1"/>
    <w:rsid w:val="00393A46"/>
    <w:rsid w:val="003947C2"/>
    <w:rsid w:val="00394F26"/>
    <w:rsid w:val="00395187"/>
    <w:rsid w:val="003951AB"/>
    <w:rsid w:val="00395EFB"/>
    <w:rsid w:val="0039689D"/>
    <w:rsid w:val="00396C94"/>
    <w:rsid w:val="00396D35"/>
    <w:rsid w:val="00396E6D"/>
    <w:rsid w:val="003A0BBF"/>
    <w:rsid w:val="003A162C"/>
    <w:rsid w:val="003A1826"/>
    <w:rsid w:val="003A1D47"/>
    <w:rsid w:val="003A24EE"/>
    <w:rsid w:val="003A281F"/>
    <w:rsid w:val="003A2C52"/>
    <w:rsid w:val="003A4D3F"/>
    <w:rsid w:val="003A51A5"/>
    <w:rsid w:val="003A5939"/>
    <w:rsid w:val="003A6621"/>
    <w:rsid w:val="003A6810"/>
    <w:rsid w:val="003A6B29"/>
    <w:rsid w:val="003A77F6"/>
    <w:rsid w:val="003A79B9"/>
    <w:rsid w:val="003B0180"/>
    <w:rsid w:val="003B0643"/>
    <w:rsid w:val="003B109A"/>
    <w:rsid w:val="003B1379"/>
    <w:rsid w:val="003B1666"/>
    <w:rsid w:val="003B1B09"/>
    <w:rsid w:val="003B2918"/>
    <w:rsid w:val="003B2A18"/>
    <w:rsid w:val="003B2E4E"/>
    <w:rsid w:val="003B2FD2"/>
    <w:rsid w:val="003B3BE9"/>
    <w:rsid w:val="003B3DBE"/>
    <w:rsid w:val="003B4FF3"/>
    <w:rsid w:val="003B53C2"/>
    <w:rsid w:val="003B59D1"/>
    <w:rsid w:val="003B626B"/>
    <w:rsid w:val="003B6989"/>
    <w:rsid w:val="003C012C"/>
    <w:rsid w:val="003C0DC0"/>
    <w:rsid w:val="003C114A"/>
    <w:rsid w:val="003C1DCD"/>
    <w:rsid w:val="003C26F7"/>
    <w:rsid w:val="003C3ACD"/>
    <w:rsid w:val="003C3AE9"/>
    <w:rsid w:val="003C3D12"/>
    <w:rsid w:val="003C514A"/>
    <w:rsid w:val="003C5254"/>
    <w:rsid w:val="003C67D8"/>
    <w:rsid w:val="003C7391"/>
    <w:rsid w:val="003D0445"/>
    <w:rsid w:val="003D0B46"/>
    <w:rsid w:val="003D0FF1"/>
    <w:rsid w:val="003D1641"/>
    <w:rsid w:val="003D1645"/>
    <w:rsid w:val="003D2487"/>
    <w:rsid w:val="003D3468"/>
    <w:rsid w:val="003D35BF"/>
    <w:rsid w:val="003D3B32"/>
    <w:rsid w:val="003D47EF"/>
    <w:rsid w:val="003D4C59"/>
    <w:rsid w:val="003D5077"/>
    <w:rsid w:val="003D55AF"/>
    <w:rsid w:val="003D560F"/>
    <w:rsid w:val="003D6737"/>
    <w:rsid w:val="003D7CC3"/>
    <w:rsid w:val="003E06E1"/>
    <w:rsid w:val="003E0EB0"/>
    <w:rsid w:val="003E1D5B"/>
    <w:rsid w:val="003E28FA"/>
    <w:rsid w:val="003E44CD"/>
    <w:rsid w:val="003E45B6"/>
    <w:rsid w:val="003E4D1E"/>
    <w:rsid w:val="003E6784"/>
    <w:rsid w:val="003E733C"/>
    <w:rsid w:val="003E7ADF"/>
    <w:rsid w:val="003F0BE3"/>
    <w:rsid w:val="003F0C20"/>
    <w:rsid w:val="003F1281"/>
    <w:rsid w:val="003F1668"/>
    <w:rsid w:val="003F5E81"/>
    <w:rsid w:val="003F70EB"/>
    <w:rsid w:val="003F7505"/>
    <w:rsid w:val="003F79EC"/>
    <w:rsid w:val="0040063C"/>
    <w:rsid w:val="00401019"/>
    <w:rsid w:val="004031AD"/>
    <w:rsid w:val="004036D8"/>
    <w:rsid w:val="00403FAB"/>
    <w:rsid w:val="00404294"/>
    <w:rsid w:val="00405D08"/>
    <w:rsid w:val="00405E20"/>
    <w:rsid w:val="00407635"/>
    <w:rsid w:val="004077F9"/>
    <w:rsid w:val="00410F1E"/>
    <w:rsid w:val="0041126C"/>
    <w:rsid w:val="00411A30"/>
    <w:rsid w:val="00412534"/>
    <w:rsid w:val="004129CC"/>
    <w:rsid w:val="00413C1C"/>
    <w:rsid w:val="00413CC5"/>
    <w:rsid w:val="004145D9"/>
    <w:rsid w:val="00414B7C"/>
    <w:rsid w:val="00414DFF"/>
    <w:rsid w:val="00415E41"/>
    <w:rsid w:val="00415F53"/>
    <w:rsid w:val="0041717B"/>
    <w:rsid w:val="00417BAF"/>
    <w:rsid w:val="0042052D"/>
    <w:rsid w:val="004205E8"/>
    <w:rsid w:val="00422719"/>
    <w:rsid w:val="00423F30"/>
    <w:rsid w:val="0042429F"/>
    <w:rsid w:val="004244EF"/>
    <w:rsid w:val="00424A99"/>
    <w:rsid w:val="00424E60"/>
    <w:rsid w:val="004255CA"/>
    <w:rsid w:val="004259B6"/>
    <w:rsid w:val="00425FBD"/>
    <w:rsid w:val="00426FEB"/>
    <w:rsid w:val="004308EA"/>
    <w:rsid w:val="0043098C"/>
    <w:rsid w:val="004309F5"/>
    <w:rsid w:val="00430CA6"/>
    <w:rsid w:val="00431BDD"/>
    <w:rsid w:val="004328AE"/>
    <w:rsid w:val="00432A59"/>
    <w:rsid w:val="00433BC4"/>
    <w:rsid w:val="00434717"/>
    <w:rsid w:val="004357B5"/>
    <w:rsid w:val="004357DA"/>
    <w:rsid w:val="00436F36"/>
    <w:rsid w:val="00437412"/>
    <w:rsid w:val="00437C53"/>
    <w:rsid w:val="00440107"/>
    <w:rsid w:val="0044053A"/>
    <w:rsid w:val="00440750"/>
    <w:rsid w:val="00440FCB"/>
    <w:rsid w:val="00441303"/>
    <w:rsid w:val="004420D7"/>
    <w:rsid w:val="0044299D"/>
    <w:rsid w:val="004433AA"/>
    <w:rsid w:val="00444F40"/>
    <w:rsid w:val="00445746"/>
    <w:rsid w:val="00445C5F"/>
    <w:rsid w:val="004462DB"/>
    <w:rsid w:val="0044763E"/>
    <w:rsid w:val="00453109"/>
    <w:rsid w:val="004539A5"/>
    <w:rsid w:val="00455069"/>
    <w:rsid w:val="00456537"/>
    <w:rsid w:val="00456C5B"/>
    <w:rsid w:val="0045780C"/>
    <w:rsid w:val="00457C79"/>
    <w:rsid w:val="00460D93"/>
    <w:rsid w:val="00460FBE"/>
    <w:rsid w:val="0046146A"/>
    <w:rsid w:val="0046231A"/>
    <w:rsid w:val="00462CDE"/>
    <w:rsid w:val="00463564"/>
    <w:rsid w:val="0046375F"/>
    <w:rsid w:val="00464717"/>
    <w:rsid w:val="00470B5E"/>
    <w:rsid w:val="00471F7E"/>
    <w:rsid w:val="00472E1E"/>
    <w:rsid w:val="00474591"/>
    <w:rsid w:val="0047488F"/>
    <w:rsid w:val="00474E52"/>
    <w:rsid w:val="00475E04"/>
    <w:rsid w:val="0047727C"/>
    <w:rsid w:val="00477383"/>
    <w:rsid w:val="00480347"/>
    <w:rsid w:val="0048060B"/>
    <w:rsid w:val="00480713"/>
    <w:rsid w:val="00480738"/>
    <w:rsid w:val="00480FFF"/>
    <w:rsid w:val="00482868"/>
    <w:rsid w:val="00482F4B"/>
    <w:rsid w:val="004845E4"/>
    <w:rsid w:val="00484B85"/>
    <w:rsid w:val="004851E8"/>
    <w:rsid w:val="00485588"/>
    <w:rsid w:val="00486704"/>
    <w:rsid w:val="004911AF"/>
    <w:rsid w:val="00491659"/>
    <w:rsid w:val="00492186"/>
    <w:rsid w:val="004923AD"/>
    <w:rsid w:val="00492C70"/>
    <w:rsid w:val="00492CB0"/>
    <w:rsid w:val="00493237"/>
    <w:rsid w:val="004933AE"/>
    <w:rsid w:val="00493463"/>
    <w:rsid w:val="0049352C"/>
    <w:rsid w:val="0049355B"/>
    <w:rsid w:val="00493576"/>
    <w:rsid w:val="00493713"/>
    <w:rsid w:val="004951D4"/>
    <w:rsid w:val="0049631F"/>
    <w:rsid w:val="004968D6"/>
    <w:rsid w:val="004970D7"/>
    <w:rsid w:val="00497C2E"/>
    <w:rsid w:val="00497EF0"/>
    <w:rsid w:val="004A0700"/>
    <w:rsid w:val="004A080C"/>
    <w:rsid w:val="004A0ACE"/>
    <w:rsid w:val="004A25D8"/>
    <w:rsid w:val="004A3351"/>
    <w:rsid w:val="004A557A"/>
    <w:rsid w:val="004A6175"/>
    <w:rsid w:val="004A6498"/>
    <w:rsid w:val="004A6DEB"/>
    <w:rsid w:val="004A71F0"/>
    <w:rsid w:val="004A7445"/>
    <w:rsid w:val="004B0313"/>
    <w:rsid w:val="004B0FE1"/>
    <w:rsid w:val="004B1B06"/>
    <w:rsid w:val="004B1EEB"/>
    <w:rsid w:val="004B2EFE"/>
    <w:rsid w:val="004B59D9"/>
    <w:rsid w:val="004B6277"/>
    <w:rsid w:val="004B7DB1"/>
    <w:rsid w:val="004B7EDD"/>
    <w:rsid w:val="004C0E88"/>
    <w:rsid w:val="004C1E1B"/>
    <w:rsid w:val="004C21BA"/>
    <w:rsid w:val="004C2360"/>
    <w:rsid w:val="004C263D"/>
    <w:rsid w:val="004C3600"/>
    <w:rsid w:val="004C41A4"/>
    <w:rsid w:val="004C479A"/>
    <w:rsid w:val="004C490D"/>
    <w:rsid w:val="004C5305"/>
    <w:rsid w:val="004C59B3"/>
    <w:rsid w:val="004C5B9C"/>
    <w:rsid w:val="004C6616"/>
    <w:rsid w:val="004C751E"/>
    <w:rsid w:val="004C7F88"/>
    <w:rsid w:val="004D06C9"/>
    <w:rsid w:val="004D1676"/>
    <w:rsid w:val="004D1DB0"/>
    <w:rsid w:val="004D2275"/>
    <w:rsid w:val="004D382C"/>
    <w:rsid w:val="004D38C6"/>
    <w:rsid w:val="004D5A29"/>
    <w:rsid w:val="004D6768"/>
    <w:rsid w:val="004D7A54"/>
    <w:rsid w:val="004D7E20"/>
    <w:rsid w:val="004E05EC"/>
    <w:rsid w:val="004E0B8B"/>
    <w:rsid w:val="004E19BF"/>
    <w:rsid w:val="004E1CDA"/>
    <w:rsid w:val="004E23D4"/>
    <w:rsid w:val="004E2EA8"/>
    <w:rsid w:val="004E456B"/>
    <w:rsid w:val="004E473F"/>
    <w:rsid w:val="004E4A85"/>
    <w:rsid w:val="004E4C77"/>
    <w:rsid w:val="004E633A"/>
    <w:rsid w:val="004E68D4"/>
    <w:rsid w:val="004E77BB"/>
    <w:rsid w:val="004E792A"/>
    <w:rsid w:val="004F108D"/>
    <w:rsid w:val="004F10D2"/>
    <w:rsid w:val="004F1203"/>
    <w:rsid w:val="004F2F24"/>
    <w:rsid w:val="004F4F66"/>
    <w:rsid w:val="004F58D9"/>
    <w:rsid w:val="004F5A79"/>
    <w:rsid w:val="004F6145"/>
    <w:rsid w:val="004F7725"/>
    <w:rsid w:val="004F7C02"/>
    <w:rsid w:val="004F7E85"/>
    <w:rsid w:val="00501C44"/>
    <w:rsid w:val="00501CB1"/>
    <w:rsid w:val="0050217F"/>
    <w:rsid w:val="00502EDC"/>
    <w:rsid w:val="00503AC6"/>
    <w:rsid w:val="00503BCC"/>
    <w:rsid w:val="00503F04"/>
    <w:rsid w:val="00504068"/>
    <w:rsid w:val="005043A9"/>
    <w:rsid w:val="00504708"/>
    <w:rsid w:val="00504EA3"/>
    <w:rsid w:val="005057FF"/>
    <w:rsid w:val="00505FD3"/>
    <w:rsid w:val="00510149"/>
    <w:rsid w:val="005104E5"/>
    <w:rsid w:val="0051075E"/>
    <w:rsid w:val="0051126A"/>
    <w:rsid w:val="005114D8"/>
    <w:rsid w:val="00511690"/>
    <w:rsid w:val="00512913"/>
    <w:rsid w:val="00513729"/>
    <w:rsid w:val="00514729"/>
    <w:rsid w:val="00514D55"/>
    <w:rsid w:val="0051786E"/>
    <w:rsid w:val="00517DBD"/>
    <w:rsid w:val="0052059B"/>
    <w:rsid w:val="00520664"/>
    <w:rsid w:val="00522330"/>
    <w:rsid w:val="00522C01"/>
    <w:rsid w:val="00523A6D"/>
    <w:rsid w:val="00523EBA"/>
    <w:rsid w:val="00524869"/>
    <w:rsid w:val="00524990"/>
    <w:rsid w:val="0052589B"/>
    <w:rsid w:val="005267DA"/>
    <w:rsid w:val="00527105"/>
    <w:rsid w:val="0052775B"/>
    <w:rsid w:val="00527D1B"/>
    <w:rsid w:val="00530B57"/>
    <w:rsid w:val="005317E7"/>
    <w:rsid w:val="00531A9E"/>
    <w:rsid w:val="00531C71"/>
    <w:rsid w:val="00532064"/>
    <w:rsid w:val="005325F6"/>
    <w:rsid w:val="005328C5"/>
    <w:rsid w:val="00533635"/>
    <w:rsid w:val="005336A4"/>
    <w:rsid w:val="00533FFD"/>
    <w:rsid w:val="005359D1"/>
    <w:rsid w:val="00537515"/>
    <w:rsid w:val="0053777F"/>
    <w:rsid w:val="00537994"/>
    <w:rsid w:val="00537B24"/>
    <w:rsid w:val="005404B3"/>
    <w:rsid w:val="005431ED"/>
    <w:rsid w:val="005451A9"/>
    <w:rsid w:val="00547498"/>
    <w:rsid w:val="005500E1"/>
    <w:rsid w:val="00550F06"/>
    <w:rsid w:val="0055121E"/>
    <w:rsid w:val="00551746"/>
    <w:rsid w:val="005524D3"/>
    <w:rsid w:val="00552AC5"/>
    <w:rsid w:val="00554814"/>
    <w:rsid w:val="005559C3"/>
    <w:rsid w:val="005561EE"/>
    <w:rsid w:val="00556E87"/>
    <w:rsid w:val="00556EC4"/>
    <w:rsid w:val="005576FF"/>
    <w:rsid w:val="00557F6E"/>
    <w:rsid w:val="00560725"/>
    <w:rsid w:val="005609C0"/>
    <w:rsid w:val="00560B7B"/>
    <w:rsid w:val="005622D0"/>
    <w:rsid w:val="005642E0"/>
    <w:rsid w:val="00564A95"/>
    <w:rsid w:val="00564B84"/>
    <w:rsid w:val="00565DFF"/>
    <w:rsid w:val="00566249"/>
    <w:rsid w:val="00566D77"/>
    <w:rsid w:val="005673AC"/>
    <w:rsid w:val="00567E5C"/>
    <w:rsid w:val="00570350"/>
    <w:rsid w:val="00570390"/>
    <w:rsid w:val="00571921"/>
    <w:rsid w:val="005720E8"/>
    <w:rsid w:val="005723B1"/>
    <w:rsid w:val="0057433B"/>
    <w:rsid w:val="00574690"/>
    <w:rsid w:val="00574AE1"/>
    <w:rsid w:val="005750A6"/>
    <w:rsid w:val="005765F7"/>
    <w:rsid w:val="00576BDC"/>
    <w:rsid w:val="0057730B"/>
    <w:rsid w:val="00577C7C"/>
    <w:rsid w:val="005817F2"/>
    <w:rsid w:val="00582FAE"/>
    <w:rsid w:val="00583B99"/>
    <w:rsid w:val="00585051"/>
    <w:rsid w:val="0058535E"/>
    <w:rsid w:val="0058554B"/>
    <w:rsid w:val="00585933"/>
    <w:rsid w:val="00585ED5"/>
    <w:rsid w:val="00585FBE"/>
    <w:rsid w:val="00586963"/>
    <w:rsid w:val="00587C88"/>
    <w:rsid w:val="00587CF7"/>
    <w:rsid w:val="005901BF"/>
    <w:rsid w:val="00590A2C"/>
    <w:rsid w:val="00590A81"/>
    <w:rsid w:val="005912BB"/>
    <w:rsid w:val="00591BBD"/>
    <w:rsid w:val="00592600"/>
    <w:rsid w:val="005928EA"/>
    <w:rsid w:val="0059324D"/>
    <w:rsid w:val="00593628"/>
    <w:rsid w:val="005938DE"/>
    <w:rsid w:val="00593DE5"/>
    <w:rsid w:val="005952EE"/>
    <w:rsid w:val="0059530C"/>
    <w:rsid w:val="00595DDC"/>
    <w:rsid w:val="00597B57"/>
    <w:rsid w:val="005A2828"/>
    <w:rsid w:val="005A3EFD"/>
    <w:rsid w:val="005A48EF"/>
    <w:rsid w:val="005A4B5B"/>
    <w:rsid w:val="005A6785"/>
    <w:rsid w:val="005A6937"/>
    <w:rsid w:val="005A726C"/>
    <w:rsid w:val="005B03F0"/>
    <w:rsid w:val="005B0566"/>
    <w:rsid w:val="005B0D0A"/>
    <w:rsid w:val="005B220B"/>
    <w:rsid w:val="005B2A61"/>
    <w:rsid w:val="005B2ACF"/>
    <w:rsid w:val="005B33A4"/>
    <w:rsid w:val="005B3915"/>
    <w:rsid w:val="005B3CEE"/>
    <w:rsid w:val="005B4A35"/>
    <w:rsid w:val="005B5142"/>
    <w:rsid w:val="005B58D9"/>
    <w:rsid w:val="005B5C63"/>
    <w:rsid w:val="005B6BFE"/>
    <w:rsid w:val="005B6FB1"/>
    <w:rsid w:val="005B737F"/>
    <w:rsid w:val="005B7601"/>
    <w:rsid w:val="005B76B0"/>
    <w:rsid w:val="005B7A42"/>
    <w:rsid w:val="005C029F"/>
    <w:rsid w:val="005C0A64"/>
    <w:rsid w:val="005C0F05"/>
    <w:rsid w:val="005C1141"/>
    <w:rsid w:val="005C120F"/>
    <w:rsid w:val="005C13B7"/>
    <w:rsid w:val="005C1800"/>
    <w:rsid w:val="005C23D3"/>
    <w:rsid w:val="005C2415"/>
    <w:rsid w:val="005C2490"/>
    <w:rsid w:val="005C3505"/>
    <w:rsid w:val="005C4BFC"/>
    <w:rsid w:val="005C4F3C"/>
    <w:rsid w:val="005C51BC"/>
    <w:rsid w:val="005C53AA"/>
    <w:rsid w:val="005C58ED"/>
    <w:rsid w:val="005C5F94"/>
    <w:rsid w:val="005C6053"/>
    <w:rsid w:val="005C615C"/>
    <w:rsid w:val="005C6425"/>
    <w:rsid w:val="005C6BF7"/>
    <w:rsid w:val="005C6C11"/>
    <w:rsid w:val="005D0078"/>
    <w:rsid w:val="005D1D26"/>
    <w:rsid w:val="005D2A99"/>
    <w:rsid w:val="005D3C97"/>
    <w:rsid w:val="005D3DA3"/>
    <w:rsid w:val="005D416F"/>
    <w:rsid w:val="005D43C8"/>
    <w:rsid w:val="005D4CF6"/>
    <w:rsid w:val="005D50EB"/>
    <w:rsid w:val="005D5108"/>
    <w:rsid w:val="005D5B74"/>
    <w:rsid w:val="005D5C41"/>
    <w:rsid w:val="005D5DC6"/>
    <w:rsid w:val="005D5EBD"/>
    <w:rsid w:val="005D745A"/>
    <w:rsid w:val="005E09C1"/>
    <w:rsid w:val="005E0AA4"/>
    <w:rsid w:val="005E1C0E"/>
    <w:rsid w:val="005E2BFB"/>
    <w:rsid w:val="005E39B4"/>
    <w:rsid w:val="005E3B8F"/>
    <w:rsid w:val="005E3DCA"/>
    <w:rsid w:val="005E4041"/>
    <w:rsid w:val="005E43BA"/>
    <w:rsid w:val="005E54CC"/>
    <w:rsid w:val="005E562D"/>
    <w:rsid w:val="005E5D2F"/>
    <w:rsid w:val="005E6620"/>
    <w:rsid w:val="005E7D37"/>
    <w:rsid w:val="005F173C"/>
    <w:rsid w:val="005F548E"/>
    <w:rsid w:val="00600275"/>
    <w:rsid w:val="00601015"/>
    <w:rsid w:val="00601517"/>
    <w:rsid w:val="00601871"/>
    <w:rsid w:val="00601F0F"/>
    <w:rsid w:val="00603034"/>
    <w:rsid w:val="006045A2"/>
    <w:rsid w:val="00604FFE"/>
    <w:rsid w:val="00605BE8"/>
    <w:rsid w:val="00606188"/>
    <w:rsid w:val="00606D00"/>
    <w:rsid w:val="00607E97"/>
    <w:rsid w:val="006107DB"/>
    <w:rsid w:val="006119F5"/>
    <w:rsid w:val="00612244"/>
    <w:rsid w:val="0061293D"/>
    <w:rsid w:val="00612DA6"/>
    <w:rsid w:val="00613455"/>
    <w:rsid w:val="00614D11"/>
    <w:rsid w:val="00614D3B"/>
    <w:rsid w:val="00615924"/>
    <w:rsid w:val="00616CEF"/>
    <w:rsid w:val="006200DB"/>
    <w:rsid w:val="006204C3"/>
    <w:rsid w:val="00620AD0"/>
    <w:rsid w:val="00620BAB"/>
    <w:rsid w:val="00621330"/>
    <w:rsid w:val="006213FB"/>
    <w:rsid w:val="006215A4"/>
    <w:rsid w:val="006220FD"/>
    <w:rsid w:val="006225A7"/>
    <w:rsid w:val="006226B1"/>
    <w:rsid w:val="0062289C"/>
    <w:rsid w:val="00622B4E"/>
    <w:rsid w:val="006242D9"/>
    <w:rsid w:val="00624400"/>
    <w:rsid w:val="00624F82"/>
    <w:rsid w:val="006253C3"/>
    <w:rsid w:val="00626053"/>
    <w:rsid w:val="006267B9"/>
    <w:rsid w:val="0062770D"/>
    <w:rsid w:val="006277BC"/>
    <w:rsid w:val="00627A6C"/>
    <w:rsid w:val="00627C7D"/>
    <w:rsid w:val="00630295"/>
    <w:rsid w:val="006312B0"/>
    <w:rsid w:val="00631C67"/>
    <w:rsid w:val="00631E16"/>
    <w:rsid w:val="006321B3"/>
    <w:rsid w:val="0063358C"/>
    <w:rsid w:val="00633B7D"/>
    <w:rsid w:val="006340A9"/>
    <w:rsid w:val="00635EEA"/>
    <w:rsid w:val="00636A39"/>
    <w:rsid w:val="00640473"/>
    <w:rsid w:val="0064052E"/>
    <w:rsid w:val="0064102E"/>
    <w:rsid w:val="00641318"/>
    <w:rsid w:val="00641996"/>
    <w:rsid w:val="00641B84"/>
    <w:rsid w:val="00642910"/>
    <w:rsid w:val="00642E98"/>
    <w:rsid w:val="00645249"/>
    <w:rsid w:val="00645D29"/>
    <w:rsid w:val="006472C5"/>
    <w:rsid w:val="0065000E"/>
    <w:rsid w:val="00650738"/>
    <w:rsid w:val="0065225A"/>
    <w:rsid w:val="00653A01"/>
    <w:rsid w:val="00654431"/>
    <w:rsid w:val="00655431"/>
    <w:rsid w:val="006568F3"/>
    <w:rsid w:val="006570CA"/>
    <w:rsid w:val="00657F2E"/>
    <w:rsid w:val="00661F98"/>
    <w:rsid w:val="0066257A"/>
    <w:rsid w:val="00662B75"/>
    <w:rsid w:val="0066394D"/>
    <w:rsid w:val="00663F8B"/>
    <w:rsid w:val="006652E0"/>
    <w:rsid w:val="006655B2"/>
    <w:rsid w:val="00665D9A"/>
    <w:rsid w:val="00667F42"/>
    <w:rsid w:val="00670B44"/>
    <w:rsid w:val="00670ECB"/>
    <w:rsid w:val="00671904"/>
    <w:rsid w:val="00672529"/>
    <w:rsid w:val="006725B9"/>
    <w:rsid w:val="00672EA9"/>
    <w:rsid w:val="00673509"/>
    <w:rsid w:val="00674429"/>
    <w:rsid w:val="00674F55"/>
    <w:rsid w:val="006754DF"/>
    <w:rsid w:val="00675F1E"/>
    <w:rsid w:val="006762D1"/>
    <w:rsid w:val="00676BBF"/>
    <w:rsid w:val="00677006"/>
    <w:rsid w:val="0068126C"/>
    <w:rsid w:val="0068273F"/>
    <w:rsid w:val="006828EA"/>
    <w:rsid w:val="006829A9"/>
    <w:rsid w:val="00682F24"/>
    <w:rsid w:val="006849BE"/>
    <w:rsid w:val="00685214"/>
    <w:rsid w:val="00685D7D"/>
    <w:rsid w:val="0068622A"/>
    <w:rsid w:val="0068648A"/>
    <w:rsid w:val="00686574"/>
    <w:rsid w:val="00686C3D"/>
    <w:rsid w:val="00686D6E"/>
    <w:rsid w:val="006870AB"/>
    <w:rsid w:val="0069177F"/>
    <w:rsid w:val="00691C80"/>
    <w:rsid w:val="006926C4"/>
    <w:rsid w:val="00693516"/>
    <w:rsid w:val="006936C3"/>
    <w:rsid w:val="00693B63"/>
    <w:rsid w:val="00694EDA"/>
    <w:rsid w:val="00695170"/>
    <w:rsid w:val="00695418"/>
    <w:rsid w:val="0069564C"/>
    <w:rsid w:val="00695E12"/>
    <w:rsid w:val="00695F72"/>
    <w:rsid w:val="00695FCE"/>
    <w:rsid w:val="00697FA4"/>
    <w:rsid w:val="006A02F2"/>
    <w:rsid w:val="006A0531"/>
    <w:rsid w:val="006A0573"/>
    <w:rsid w:val="006A062F"/>
    <w:rsid w:val="006A09BA"/>
    <w:rsid w:val="006A28CC"/>
    <w:rsid w:val="006A2EA3"/>
    <w:rsid w:val="006A3B44"/>
    <w:rsid w:val="006A42DC"/>
    <w:rsid w:val="006A4912"/>
    <w:rsid w:val="006A4A55"/>
    <w:rsid w:val="006A4BD0"/>
    <w:rsid w:val="006A5CE3"/>
    <w:rsid w:val="006A734A"/>
    <w:rsid w:val="006A7912"/>
    <w:rsid w:val="006A7D76"/>
    <w:rsid w:val="006A7E7C"/>
    <w:rsid w:val="006B0745"/>
    <w:rsid w:val="006B0DF5"/>
    <w:rsid w:val="006B1038"/>
    <w:rsid w:val="006B1710"/>
    <w:rsid w:val="006B24B0"/>
    <w:rsid w:val="006B2821"/>
    <w:rsid w:val="006B2FB0"/>
    <w:rsid w:val="006B4E76"/>
    <w:rsid w:val="006B538F"/>
    <w:rsid w:val="006B5431"/>
    <w:rsid w:val="006B6132"/>
    <w:rsid w:val="006B6C63"/>
    <w:rsid w:val="006C024C"/>
    <w:rsid w:val="006C07EE"/>
    <w:rsid w:val="006C08FD"/>
    <w:rsid w:val="006C0D79"/>
    <w:rsid w:val="006C174E"/>
    <w:rsid w:val="006C1D0E"/>
    <w:rsid w:val="006C29ED"/>
    <w:rsid w:val="006C3645"/>
    <w:rsid w:val="006C40A7"/>
    <w:rsid w:val="006C4806"/>
    <w:rsid w:val="006C497C"/>
    <w:rsid w:val="006C5313"/>
    <w:rsid w:val="006C5824"/>
    <w:rsid w:val="006C5863"/>
    <w:rsid w:val="006C5F0D"/>
    <w:rsid w:val="006C6474"/>
    <w:rsid w:val="006D17A0"/>
    <w:rsid w:val="006D1F4C"/>
    <w:rsid w:val="006D27AC"/>
    <w:rsid w:val="006D3F5D"/>
    <w:rsid w:val="006D4270"/>
    <w:rsid w:val="006D5BC0"/>
    <w:rsid w:val="006D7152"/>
    <w:rsid w:val="006D75A5"/>
    <w:rsid w:val="006D77FC"/>
    <w:rsid w:val="006D7B91"/>
    <w:rsid w:val="006E0B6E"/>
    <w:rsid w:val="006E0CE4"/>
    <w:rsid w:val="006E11D7"/>
    <w:rsid w:val="006E1C9B"/>
    <w:rsid w:val="006E251E"/>
    <w:rsid w:val="006E2EBD"/>
    <w:rsid w:val="006E3C1B"/>
    <w:rsid w:val="006E474B"/>
    <w:rsid w:val="006E691D"/>
    <w:rsid w:val="006E73D1"/>
    <w:rsid w:val="006E7948"/>
    <w:rsid w:val="006E7FB3"/>
    <w:rsid w:val="006F1502"/>
    <w:rsid w:val="006F2BBF"/>
    <w:rsid w:val="006F4685"/>
    <w:rsid w:val="006F4D44"/>
    <w:rsid w:val="006F5915"/>
    <w:rsid w:val="006F59A2"/>
    <w:rsid w:val="006F63A7"/>
    <w:rsid w:val="006F7B71"/>
    <w:rsid w:val="0070004B"/>
    <w:rsid w:val="00700621"/>
    <w:rsid w:val="00700FCF"/>
    <w:rsid w:val="007015F6"/>
    <w:rsid w:val="00702B25"/>
    <w:rsid w:val="0070399B"/>
    <w:rsid w:val="00703DB9"/>
    <w:rsid w:val="007041FC"/>
    <w:rsid w:val="007045AC"/>
    <w:rsid w:val="00704B02"/>
    <w:rsid w:val="0070632C"/>
    <w:rsid w:val="0070734B"/>
    <w:rsid w:val="00710039"/>
    <w:rsid w:val="00710FF5"/>
    <w:rsid w:val="00711C57"/>
    <w:rsid w:val="007144BE"/>
    <w:rsid w:val="007165ED"/>
    <w:rsid w:val="0071739D"/>
    <w:rsid w:val="00717B76"/>
    <w:rsid w:val="00720834"/>
    <w:rsid w:val="007222F5"/>
    <w:rsid w:val="00722445"/>
    <w:rsid w:val="00723DDA"/>
    <w:rsid w:val="007250CC"/>
    <w:rsid w:val="00725D38"/>
    <w:rsid w:val="007266ED"/>
    <w:rsid w:val="0072718E"/>
    <w:rsid w:val="00727B9B"/>
    <w:rsid w:val="007307CA"/>
    <w:rsid w:val="00731960"/>
    <w:rsid w:val="00733C16"/>
    <w:rsid w:val="00733D5E"/>
    <w:rsid w:val="0073416B"/>
    <w:rsid w:val="00735225"/>
    <w:rsid w:val="00735546"/>
    <w:rsid w:val="0073557C"/>
    <w:rsid w:val="00735887"/>
    <w:rsid w:val="0073737F"/>
    <w:rsid w:val="00740BB5"/>
    <w:rsid w:val="00740E5D"/>
    <w:rsid w:val="00741806"/>
    <w:rsid w:val="007427A2"/>
    <w:rsid w:val="00744AA9"/>
    <w:rsid w:val="0074637F"/>
    <w:rsid w:val="00746774"/>
    <w:rsid w:val="007469BF"/>
    <w:rsid w:val="00746E3E"/>
    <w:rsid w:val="00746FDC"/>
    <w:rsid w:val="00747B7A"/>
    <w:rsid w:val="0075063E"/>
    <w:rsid w:val="0075068F"/>
    <w:rsid w:val="00751333"/>
    <w:rsid w:val="0075137D"/>
    <w:rsid w:val="00753271"/>
    <w:rsid w:val="007536A1"/>
    <w:rsid w:val="007539C7"/>
    <w:rsid w:val="0075468A"/>
    <w:rsid w:val="0075479D"/>
    <w:rsid w:val="00755C1E"/>
    <w:rsid w:val="0075607E"/>
    <w:rsid w:val="00757439"/>
    <w:rsid w:val="00760090"/>
    <w:rsid w:val="007602E7"/>
    <w:rsid w:val="007607E8"/>
    <w:rsid w:val="00764627"/>
    <w:rsid w:val="007648D2"/>
    <w:rsid w:val="007649B0"/>
    <w:rsid w:val="00765557"/>
    <w:rsid w:val="0076569B"/>
    <w:rsid w:val="0076571D"/>
    <w:rsid w:val="00765B55"/>
    <w:rsid w:val="007663BC"/>
    <w:rsid w:val="007668CE"/>
    <w:rsid w:val="00767CAA"/>
    <w:rsid w:val="007704DA"/>
    <w:rsid w:val="00770657"/>
    <w:rsid w:val="00770815"/>
    <w:rsid w:val="007711DC"/>
    <w:rsid w:val="007719CB"/>
    <w:rsid w:val="007719E1"/>
    <w:rsid w:val="00772057"/>
    <w:rsid w:val="00772275"/>
    <w:rsid w:val="00772AB7"/>
    <w:rsid w:val="0077367B"/>
    <w:rsid w:val="00775B5E"/>
    <w:rsid w:val="0077668F"/>
    <w:rsid w:val="00776AF9"/>
    <w:rsid w:val="00776BE7"/>
    <w:rsid w:val="0077739B"/>
    <w:rsid w:val="00777B5D"/>
    <w:rsid w:val="00780966"/>
    <w:rsid w:val="00781A32"/>
    <w:rsid w:val="00781CF4"/>
    <w:rsid w:val="00781E88"/>
    <w:rsid w:val="00782B03"/>
    <w:rsid w:val="00782B12"/>
    <w:rsid w:val="00782E37"/>
    <w:rsid w:val="0078389E"/>
    <w:rsid w:val="00784964"/>
    <w:rsid w:val="00785156"/>
    <w:rsid w:val="00785C36"/>
    <w:rsid w:val="00785EDF"/>
    <w:rsid w:val="00786446"/>
    <w:rsid w:val="007865EB"/>
    <w:rsid w:val="00786615"/>
    <w:rsid w:val="0078791E"/>
    <w:rsid w:val="00793E83"/>
    <w:rsid w:val="00794385"/>
    <w:rsid w:val="00794E3D"/>
    <w:rsid w:val="00794E9C"/>
    <w:rsid w:val="007953C3"/>
    <w:rsid w:val="00795C02"/>
    <w:rsid w:val="00796843"/>
    <w:rsid w:val="00797302"/>
    <w:rsid w:val="00797831"/>
    <w:rsid w:val="00797938"/>
    <w:rsid w:val="00797F60"/>
    <w:rsid w:val="007A0E74"/>
    <w:rsid w:val="007A2929"/>
    <w:rsid w:val="007A2CBD"/>
    <w:rsid w:val="007A30D8"/>
    <w:rsid w:val="007A33E4"/>
    <w:rsid w:val="007A4556"/>
    <w:rsid w:val="007A4EBA"/>
    <w:rsid w:val="007A618D"/>
    <w:rsid w:val="007A69E2"/>
    <w:rsid w:val="007A6BF4"/>
    <w:rsid w:val="007A7EF0"/>
    <w:rsid w:val="007A7F84"/>
    <w:rsid w:val="007B04C7"/>
    <w:rsid w:val="007B1948"/>
    <w:rsid w:val="007B2F15"/>
    <w:rsid w:val="007B2F17"/>
    <w:rsid w:val="007B4343"/>
    <w:rsid w:val="007B4DE4"/>
    <w:rsid w:val="007B5C71"/>
    <w:rsid w:val="007B5D8A"/>
    <w:rsid w:val="007B62D6"/>
    <w:rsid w:val="007B6447"/>
    <w:rsid w:val="007B758A"/>
    <w:rsid w:val="007B7754"/>
    <w:rsid w:val="007C1039"/>
    <w:rsid w:val="007C1265"/>
    <w:rsid w:val="007C2BA5"/>
    <w:rsid w:val="007C3B52"/>
    <w:rsid w:val="007C4787"/>
    <w:rsid w:val="007C61EB"/>
    <w:rsid w:val="007C6B14"/>
    <w:rsid w:val="007C7246"/>
    <w:rsid w:val="007C729C"/>
    <w:rsid w:val="007C774A"/>
    <w:rsid w:val="007C7D98"/>
    <w:rsid w:val="007D008B"/>
    <w:rsid w:val="007D161E"/>
    <w:rsid w:val="007D21D1"/>
    <w:rsid w:val="007D225A"/>
    <w:rsid w:val="007D24E2"/>
    <w:rsid w:val="007D30FF"/>
    <w:rsid w:val="007D3494"/>
    <w:rsid w:val="007D4586"/>
    <w:rsid w:val="007D4F46"/>
    <w:rsid w:val="007D531D"/>
    <w:rsid w:val="007D569C"/>
    <w:rsid w:val="007D5E8F"/>
    <w:rsid w:val="007D72D9"/>
    <w:rsid w:val="007D7458"/>
    <w:rsid w:val="007D7696"/>
    <w:rsid w:val="007D7D42"/>
    <w:rsid w:val="007E0B91"/>
    <w:rsid w:val="007E0F7C"/>
    <w:rsid w:val="007E1A3C"/>
    <w:rsid w:val="007E1C3F"/>
    <w:rsid w:val="007E2681"/>
    <w:rsid w:val="007E2E11"/>
    <w:rsid w:val="007E300A"/>
    <w:rsid w:val="007E4509"/>
    <w:rsid w:val="007E4923"/>
    <w:rsid w:val="007E4928"/>
    <w:rsid w:val="007E4EBC"/>
    <w:rsid w:val="007E71AB"/>
    <w:rsid w:val="007E7293"/>
    <w:rsid w:val="007E7382"/>
    <w:rsid w:val="007E777F"/>
    <w:rsid w:val="007E7BF0"/>
    <w:rsid w:val="007F09B2"/>
    <w:rsid w:val="007F0E2D"/>
    <w:rsid w:val="007F0EF5"/>
    <w:rsid w:val="007F1547"/>
    <w:rsid w:val="007F1FF0"/>
    <w:rsid w:val="007F35F7"/>
    <w:rsid w:val="007F3B16"/>
    <w:rsid w:val="007F3B36"/>
    <w:rsid w:val="007F3B90"/>
    <w:rsid w:val="007F3C18"/>
    <w:rsid w:val="007F42BB"/>
    <w:rsid w:val="007F5F60"/>
    <w:rsid w:val="0080064C"/>
    <w:rsid w:val="00801596"/>
    <w:rsid w:val="00802654"/>
    <w:rsid w:val="008031A7"/>
    <w:rsid w:val="00803787"/>
    <w:rsid w:val="00803837"/>
    <w:rsid w:val="00803AE2"/>
    <w:rsid w:val="008040B7"/>
    <w:rsid w:val="00805B2F"/>
    <w:rsid w:val="00805C34"/>
    <w:rsid w:val="00805C63"/>
    <w:rsid w:val="00805CF4"/>
    <w:rsid w:val="008067E4"/>
    <w:rsid w:val="00806E99"/>
    <w:rsid w:val="00806F0D"/>
    <w:rsid w:val="0080703F"/>
    <w:rsid w:val="00807074"/>
    <w:rsid w:val="00807524"/>
    <w:rsid w:val="00810104"/>
    <w:rsid w:val="00810652"/>
    <w:rsid w:val="0081073A"/>
    <w:rsid w:val="00810F4B"/>
    <w:rsid w:val="00811C2D"/>
    <w:rsid w:val="00811D15"/>
    <w:rsid w:val="00812E55"/>
    <w:rsid w:val="00812F85"/>
    <w:rsid w:val="0081363E"/>
    <w:rsid w:val="00813BA0"/>
    <w:rsid w:val="00813C8A"/>
    <w:rsid w:val="00815E83"/>
    <w:rsid w:val="008161EF"/>
    <w:rsid w:val="00817180"/>
    <w:rsid w:val="00817303"/>
    <w:rsid w:val="00817545"/>
    <w:rsid w:val="00817854"/>
    <w:rsid w:val="0082230F"/>
    <w:rsid w:val="0082252D"/>
    <w:rsid w:val="00822E30"/>
    <w:rsid w:val="0082397C"/>
    <w:rsid w:val="0082498E"/>
    <w:rsid w:val="00824D05"/>
    <w:rsid w:val="008257B3"/>
    <w:rsid w:val="008274A4"/>
    <w:rsid w:val="00827566"/>
    <w:rsid w:val="008278C3"/>
    <w:rsid w:val="00827FB1"/>
    <w:rsid w:val="00830253"/>
    <w:rsid w:val="00830974"/>
    <w:rsid w:val="00830C7C"/>
    <w:rsid w:val="00830D61"/>
    <w:rsid w:val="0083137F"/>
    <w:rsid w:val="00831A56"/>
    <w:rsid w:val="00832032"/>
    <w:rsid w:val="00832E57"/>
    <w:rsid w:val="008335DF"/>
    <w:rsid w:val="00833D82"/>
    <w:rsid w:val="00836817"/>
    <w:rsid w:val="00840D9F"/>
    <w:rsid w:val="00841F59"/>
    <w:rsid w:val="0084264E"/>
    <w:rsid w:val="008445B8"/>
    <w:rsid w:val="00844910"/>
    <w:rsid w:val="00845DCB"/>
    <w:rsid w:val="008464AC"/>
    <w:rsid w:val="008465A0"/>
    <w:rsid w:val="00846CB7"/>
    <w:rsid w:val="00847631"/>
    <w:rsid w:val="00850680"/>
    <w:rsid w:val="008508DB"/>
    <w:rsid w:val="00850DB6"/>
    <w:rsid w:val="0085248F"/>
    <w:rsid w:val="00852C2C"/>
    <w:rsid w:val="00853299"/>
    <w:rsid w:val="008533F5"/>
    <w:rsid w:val="00853AF8"/>
    <w:rsid w:val="00853C9A"/>
    <w:rsid w:val="00854D2E"/>
    <w:rsid w:val="0085570D"/>
    <w:rsid w:val="00855732"/>
    <w:rsid w:val="00855BB1"/>
    <w:rsid w:val="0085644A"/>
    <w:rsid w:val="008564E5"/>
    <w:rsid w:val="008575B3"/>
    <w:rsid w:val="0086064C"/>
    <w:rsid w:val="00860806"/>
    <w:rsid w:val="0086130A"/>
    <w:rsid w:val="00862121"/>
    <w:rsid w:val="008626FD"/>
    <w:rsid w:val="00862747"/>
    <w:rsid w:val="00862FE1"/>
    <w:rsid w:val="00863C0B"/>
    <w:rsid w:val="008651F5"/>
    <w:rsid w:val="00865632"/>
    <w:rsid w:val="00865B26"/>
    <w:rsid w:val="0086695F"/>
    <w:rsid w:val="00867441"/>
    <w:rsid w:val="0086784F"/>
    <w:rsid w:val="00867AFF"/>
    <w:rsid w:val="00871253"/>
    <w:rsid w:val="00871323"/>
    <w:rsid w:val="00871999"/>
    <w:rsid w:val="008723A0"/>
    <w:rsid w:val="008723CC"/>
    <w:rsid w:val="00872EF0"/>
    <w:rsid w:val="008755BC"/>
    <w:rsid w:val="00876764"/>
    <w:rsid w:val="00876EE9"/>
    <w:rsid w:val="008770F2"/>
    <w:rsid w:val="00877156"/>
    <w:rsid w:val="0088009E"/>
    <w:rsid w:val="0088146D"/>
    <w:rsid w:val="008817FA"/>
    <w:rsid w:val="00881881"/>
    <w:rsid w:val="00881CB9"/>
    <w:rsid w:val="00881E4D"/>
    <w:rsid w:val="00881FEC"/>
    <w:rsid w:val="00882329"/>
    <w:rsid w:val="00882928"/>
    <w:rsid w:val="00882A0E"/>
    <w:rsid w:val="00882F08"/>
    <w:rsid w:val="008847B3"/>
    <w:rsid w:val="008848D4"/>
    <w:rsid w:val="00884D8C"/>
    <w:rsid w:val="0088542F"/>
    <w:rsid w:val="00885B09"/>
    <w:rsid w:val="00887804"/>
    <w:rsid w:val="0089037B"/>
    <w:rsid w:val="00890564"/>
    <w:rsid w:val="008908AD"/>
    <w:rsid w:val="00892D80"/>
    <w:rsid w:val="00893B95"/>
    <w:rsid w:val="00893BB3"/>
    <w:rsid w:val="00894372"/>
    <w:rsid w:val="00894950"/>
    <w:rsid w:val="00894C2B"/>
    <w:rsid w:val="00894FCF"/>
    <w:rsid w:val="0089504F"/>
    <w:rsid w:val="00895D02"/>
    <w:rsid w:val="008963AF"/>
    <w:rsid w:val="00897BC2"/>
    <w:rsid w:val="008A0561"/>
    <w:rsid w:val="008A0942"/>
    <w:rsid w:val="008A10F3"/>
    <w:rsid w:val="008A24A9"/>
    <w:rsid w:val="008A2587"/>
    <w:rsid w:val="008A3AB2"/>
    <w:rsid w:val="008A42B1"/>
    <w:rsid w:val="008A463E"/>
    <w:rsid w:val="008A64FB"/>
    <w:rsid w:val="008A76BE"/>
    <w:rsid w:val="008A7A3C"/>
    <w:rsid w:val="008A7DC9"/>
    <w:rsid w:val="008B1CA5"/>
    <w:rsid w:val="008B2282"/>
    <w:rsid w:val="008B2342"/>
    <w:rsid w:val="008B33F5"/>
    <w:rsid w:val="008B44E2"/>
    <w:rsid w:val="008B520F"/>
    <w:rsid w:val="008B57A8"/>
    <w:rsid w:val="008B5A9C"/>
    <w:rsid w:val="008B6242"/>
    <w:rsid w:val="008B6A3B"/>
    <w:rsid w:val="008B6AA4"/>
    <w:rsid w:val="008B6FEB"/>
    <w:rsid w:val="008B77A1"/>
    <w:rsid w:val="008B7E5A"/>
    <w:rsid w:val="008C0173"/>
    <w:rsid w:val="008C13C2"/>
    <w:rsid w:val="008C2B4D"/>
    <w:rsid w:val="008C3302"/>
    <w:rsid w:val="008C3362"/>
    <w:rsid w:val="008C3C26"/>
    <w:rsid w:val="008C4661"/>
    <w:rsid w:val="008C4671"/>
    <w:rsid w:val="008C4AB3"/>
    <w:rsid w:val="008C5261"/>
    <w:rsid w:val="008C544B"/>
    <w:rsid w:val="008C6E27"/>
    <w:rsid w:val="008C76C6"/>
    <w:rsid w:val="008C7933"/>
    <w:rsid w:val="008C7A08"/>
    <w:rsid w:val="008D05F1"/>
    <w:rsid w:val="008D0865"/>
    <w:rsid w:val="008D0E65"/>
    <w:rsid w:val="008D10A4"/>
    <w:rsid w:val="008D142D"/>
    <w:rsid w:val="008D2684"/>
    <w:rsid w:val="008D321A"/>
    <w:rsid w:val="008D38D9"/>
    <w:rsid w:val="008D3EC5"/>
    <w:rsid w:val="008D4F82"/>
    <w:rsid w:val="008D716D"/>
    <w:rsid w:val="008D7645"/>
    <w:rsid w:val="008E04FB"/>
    <w:rsid w:val="008E1400"/>
    <w:rsid w:val="008E1CC8"/>
    <w:rsid w:val="008E2669"/>
    <w:rsid w:val="008E2704"/>
    <w:rsid w:val="008E2ED6"/>
    <w:rsid w:val="008E340A"/>
    <w:rsid w:val="008E39B9"/>
    <w:rsid w:val="008E3ACA"/>
    <w:rsid w:val="008E4134"/>
    <w:rsid w:val="008E450F"/>
    <w:rsid w:val="008E4EFE"/>
    <w:rsid w:val="008E5336"/>
    <w:rsid w:val="008E5D4C"/>
    <w:rsid w:val="008E7439"/>
    <w:rsid w:val="008E7D99"/>
    <w:rsid w:val="008F0352"/>
    <w:rsid w:val="008F0581"/>
    <w:rsid w:val="008F0D78"/>
    <w:rsid w:val="008F130B"/>
    <w:rsid w:val="008F17DD"/>
    <w:rsid w:val="008F1E93"/>
    <w:rsid w:val="008F2DAD"/>
    <w:rsid w:val="008F2FB3"/>
    <w:rsid w:val="008F3CCB"/>
    <w:rsid w:val="008F4D76"/>
    <w:rsid w:val="008F4DA1"/>
    <w:rsid w:val="008F4F16"/>
    <w:rsid w:val="008F6410"/>
    <w:rsid w:val="008F65BC"/>
    <w:rsid w:val="008F6DF5"/>
    <w:rsid w:val="009027A8"/>
    <w:rsid w:val="00903078"/>
    <w:rsid w:val="00903CE0"/>
    <w:rsid w:val="00903DD6"/>
    <w:rsid w:val="00903F6A"/>
    <w:rsid w:val="0090420B"/>
    <w:rsid w:val="00904677"/>
    <w:rsid w:val="0090590A"/>
    <w:rsid w:val="00905D76"/>
    <w:rsid w:val="00906606"/>
    <w:rsid w:val="009072A6"/>
    <w:rsid w:val="00907932"/>
    <w:rsid w:val="009105ED"/>
    <w:rsid w:val="009110A7"/>
    <w:rsid w:val="00911EE6"/>
    <w:rsid w:val="0091228D"/>
    <w:rsid w:val="0091240D"/>
    <w:rsid w:val="00912505"/>
    <w:rsid w:val="00913364"/>
    <w:rsid w:val="009133F7"/>
    <w:rsid w:val="00913D41"/>
    <w:rsid w:val="009157EA"/>
    <w:rsid w:val="009163B8"/>
    <w:rsid w:val="00916AA2"/>
    <w:rsid w:val="0091720C"/>
    <w:rsid w:val="00917AC4"/>
    <w:rsid w:val="00920C91"/>
    <w:rsid w:val="0092261A"/>
    <w:rsid w:val="00922B4F"/>
    <w:rsid w:val="009235BE"/>
    <w:rsid w:val="0092378D"/>
    <w:rsid w:val="009250BF"/>
    <w:rsid w:val="00926107"/>
    <w:rsid w:val="00927D0F"/>
    <w:rsid w:val="00930047"/>
    <w:rsid w:val="00930D24"/>
    <w:rsid w:val="00930DC5"/>
    <w:rsid w:val="009310A6"/>
    <w:rsid w:val="0093193A"/>
    <w:rsid w:val="00931CC3"/>
    <w:rsid w:val="009327AC"/>
    <w:rsid w:val="00933942"/>
    <w:rsid w:val="009339D8"/>
    <w:rsid w:val="00933A87"/>
    <w:rsid w:val="009349F8"/>
    <w:rsid w:val="00934F5F"/>
    <w:rsid w:val="00935C18"/>
    <w:rsid w:val="00936768"/>
    <w:rsid w:val="00936A1D"/>
    <w:rsid w:val="009378D8"/>
    <w:rsid w:val="00940299"/>
    <w:rsid w:val="00941DCB"/>
    <w:rsid w:val="00942D77"/>
    <w:rsid w:val="009436CE"/>
    <w:rsid w:val="009436F5"/>
    <w:rsid w:val="009503D4"/>
    <w:rsid w:val="00950546"/>
    <w:rsid w:val="0095145C"/>
    <w:rsid w:val="00951C41"/>
    <w:rsid w:val="00952B3C"/>
    <w:rsid w:val="00952F2A"/>
    <w:rsid w:val="00954331"/>
    <w:rsid w:val="009556A2"/>
    <w:rsid w:val="00955D6E"/>
    <w:rsid w:val="009560A6"/>
    <w:rsid w:val="00956C87"/>
    <w:rsid w:val="00956D19"/>
    <w:rsid w:val="009603F9"/>
    <w:rsid w:val="0096118D"/>
    <w:rsid w:val="009611F9"/>
    <w:rsid w:val="00962851"/>
    <w:rsid w:val="00962873"/>
    <w:rsid w:val="00963224"/>
    <w:rsid w:val="009634D8"/>
    <w:rsid w:val="009635F5"/>
    <w:rsid w:val="0096372F"/>
    <w:rsid w:val="009645D4"/>
    <w:rsid w:val="00965CED"/>
    <w:rsid w:val="0096617B"/>
    <w:rsid w:val="0096633A"/>
    <w:rsid w:val="009676E0"/>
    <w:rsid w:val="009710EF"/>
    <w:rsid w:val="00971D96"/>
    <w:rsid w:val="00972232"/>
    <w:rsid w:val="009723D8"/>
    <w:rsid w:val="00972771"/>
    <w:rsid w:val="00975B9E"/>
    <w:rsid w:val="00975F40"/>
    <w:rsid w:val="009778FA"/>
    <w:rsid w:val="0098091B"/>
    <w:rsid w:val="00981DFD"/>
    <w:rsid w:val="00981F3A"/>
    <w:rsid w:val="009826C4"/>
    <w:rsid w:val="00984B0F"/>
    <w:rsid w:val="009905DD"/>
    <w:rsid w:val="00991CBE"/>
    <w:rsid w:val="00992D80"/>
    <w:rsid w:val="00993B31"/>
    <w:rsid w:val="0099401B"/>
    <w:rsid w:val="0099462F"/>
    <w:rsid w:val="00994F5A"/>
    <w:rsid w:val="009953D9"/>
    <w:rsid w:val="0099575C"/>
    <w:rsid w:val="00995931"/>
    <w:rsid w:val="00995AEE"/>
    <w:rsid w:val="00996066"/>
    <w:rsid w:val="00996887"/>
    <w:rsid w:val="00996F79"/>
    <w:rsid w:val="009978C9"/>
    <w:rsid w:val="009A0476"/>
    <w:rsid w:val="009A1A12"/>
    <w:rsid w:val="009A20E2"/>
    <w:rsid w:val="009A432A"/>
    <w:rsid w:val="009A4E3B"/>
    <w:rsid w:val="009A52F6"/>
    <w:rsid w:val="009A5621"/>
    <w:rsid w:val="009A5B4E"/>
    <w:rsid w:val="009A626F"/>
    <w:rsid w:val="009A6D84"/>
    <w:rsid w:val="009A790B"/>
    <w:rsid w:val="009A7C41"/>
    <w:rsid w:val="009B0D87"/>
    <w:rsid w:val="009B103B"/>
    <w:rsid w:val="009B1C30"/>
    <w:rsid w:val="009B2EF0"/>
    <w:rsid w:val="009B4BF5"/>
    <w:rsid w:val="009B5481"/>
    <w:rsid w:val="009B6708"/>
    <w:rsid w:val="009B6776"/>
    <w:rsid w:val="009B6A7A"/>
    <w:rsid w:val="009B6B74"/>
    <w:rsid w:val="009B6D6B"/>
    <w:rsid w:val="009B7546"/>
    <w:rsid w:val="009B7EA0"/>
    <w:rsid w:val="009C0404"/>
    <w:rsid w:val="009C0405"/>
    <w:rsid w:val="009C1B01"/>
    <w:rsid w:val="009C22A1"/>
    <w:rsid w:val="009C23E2"/>
    <w:rsid w:val="009C2A0C"/>
    <w:rsid w:val="009C2A7B"/>
    <w:rsid w:val="009C30DC"/>
    <w:rsid w:val="009C40A4"/>
    <w:rsid w:val="009C4292"/>
    <w:rsid w:val="009C522E"/>
    <w:rsid w:val="009D09E8"/>
    <w:rsid w:val="009D0BA5"/>
    <w:rsid w:val="009D14BD"/>
    <w:rsid w:val="009D1645"/>
    <w:rsid w:val="009D199C"/>
    <w:rsid w:val="009D2789"/>
    <w:rsid w:val="009D2843"/>
    <w:rsid w:val="009D301A"/>
    <w:rsid w:val="009D34D7"/>
    <w:rsid w:val="009D3E8F"/>
    <w:rsid w:val="009D4802"/>
    <w:rsid w:val="009D5986"/>
    <w:rsid w:val="009D6F03"/>
    <w:rsid w:val="009D7076"/>
    <w:rsid w:val="009D7FFC"/>
    <w:rsid w:val="009E05F7"/>
    <w:rsid w:val="009E0C60"/>
    <w:rsid w:val="009E248A"/>
    <w:rsid w:val="009E263A"/>
    <w:rsid w:val="009E340D"/>
    <w:rsid w:val="009E39FD"/>
    <w:rsid w:val="009E4402"/>
    <w:rsid w:val="009E4768"/>
    <w:rsid w:val="009E49FB"/>
    <w:rsid w:val="009E53A3"/>
    <w:rsid w:val="009E5B7C"/>
    <w:rsid w:val="009E6CEE"/>
    <w:rsid w:val="009E708D"/>
    <w:rsid w:val="009F08DE"/>
    <w:rsid w:val="009F097B"/>
    <w:rsid w:val="009F0BD0"/>
    <w:rsid w:val="009F3F41"/>
    <w:rsid w:val="009F503B"/>
    <w:rsid w:val="009F5538"/>
    <w:rsid w:val="009F643B"/>
    <w:rsid w:val="009F6A57"/>
    <w:rsid w:val="009F6D2E"/>
    <w:rsid w:val="00A032D9"/>
    <w:rsid w:val="00A03539"/>
    <w:rsid w:val="00A03C16"/>
    <w:rsid w:val="00A041AC"/>
    <w:rsid w:val="00A05222"/>
    <w:rsid w:val="00A0532C"/>
    <w:rsid w:val="00A06886"/>
    <w:rsid w:val="00A0695C"/>
    <w:rsid w:val="00A0781E"/>
    <w:rsid w:val="00A10529"/>
    <w:rsid w:val="00A10A86"/>
    <w:rsid w:val="00A10C6F"/>
    <w:rsid w:val="00A10EC5"/>
    <w:rsid w:val="00A114FB"/>
    <w:rsid w:val="00A1179D"/>
    <w:rsid w:val="00A11DF4"/>
    <w:rsid w:val="00A1268D"/>
    <w:rsid w:val="00A126C2"/>
    <w:rsid w:val="00A13172"/>
    <w:rsid w:val="00A13C2A"/>
    <w:rsid w:val="00A1449B"/>
    <w:rsid w:val="00A15648"/>
    <w:rsid w:val="00A15CA9"/>
    <w:rsid w:val="00A16C87"/>
    <w:rsid w:val="00A175ED"/>
    <w:rsid w:val="00A178ED"/>
    <w:rsid w:val="00A20EA7"/>
    <w:rsid w:val="00A21FAA"/>
    <w:rsid w:val="00A228DA"/>
    <w:rsid w:val="00A22B7C"/>
    <w:rsid w:val="00A23489"/>
    <w:rsid w:val="00A2373B"/>
    <w:rsid w:val="00A24802"/>
    <w:rsid w:val="00A24F0A"/>
    <w:rsid w:val="00A251C7"/>
    <w:rsid w:val="00A25A32"/>
    <w:rsid w:val="00A26B61"/>
    <w:rsid w:val="00A30041"/>
    <w:rsid w:val="00A31982"/>
    <w:rsid w:val="00A3425D"/>
    <w:rsid w:val="00A361FE"/>
    <w:rsid w:val="00A367D2"/>
    <w:rsid w:val="00A36A08"/>
    <w:rsid w:val="00A403B5"/>
    <w:rsid w:val="00A410C7"/>
    <w:rsid w:val="00A41E3E"/>
    <w:rsid w:val="00A42476"/>
    <w:rsid w:val="00A42E02"/>
    <w:rsid w:val="00A42F77"/>
    <w:rsid w:val="00A434FB"/>
    <w:rsid w:val="00A44714"/>
    <w:rsid w:val="00A44DB7"/>
    <w:rsid w:val="00A44EE5"/>
    <w:rsid w:val="00A45075"/>
    <w:rsid w:val="00A51AA7"/>
    <w:rsid w:val="00A52E2B"/>
    <w:rsid w:val="00A54059"/>
    <w:rsid w:val="00A54626"/>
    <w:rsid w:val="00A5548E"/>
    <w:rsid w:val="00A56817"/>
    <w:rsid w:val="00A56C77"/>
    <w:rsid w:val="00A606A4"/>
    <w:rsid w:val="00A60A73"/>
    <w:rsid w:val="00A62E42"/>
    <w:rsid w:val="00A6335F"/>
    <w:rsid w:val="00A64A46"/>
    <w:rsid w:val="00A6557E"/>
    <w:rsid w:val="00A67B31"/>
    <w:rsid w:val="00A70B91"/>
    <w:rsid w:val="00A70C3F"/>
    <w:rsid w:val="00A70F07"/>
    <w:rsid w:val="00A70F0B"/>
    <w:rsid w:val="00A70FB7"/>
    <w:rsid w:val="00A71C65"/>
    <w:rsid w:val="00A71CCD"/>
    <w:rsid w:val="00A7289F"/>
    <w:rsid w:val="00A728CD"/>
    <w:rsid w:val="00A7327B"/>
    <w:rsid w:val="00A74560"/>
    <w:rsid w:val="00A7700E"/>
    <w:rsid w:val="00A77AFA"/>
    <w:rsid w:val="00A77EAC"/>
    <w:rsid w:val="00A77F1D"/>
    <w:rsid w:val="00A80232"/>
    <w:rsid w:val="00A80B7E"/>
    <w:rsid w:val="00A816A4"/>
    <w:rsid w:val="00A8217C"/>
    <w:rsid w:val="00A8292D"/>
    <w:rsid w:val="00A830F2"/>
    <w:rsid w:val="00A83805"/>
    <w:rsid w:val="00A83BEE"/>
    <w:rsid w:val="00A83D13"/>
    <w:rsid w:val="00A8565F"/>
    <w:rsid w:val="00A863CD"/>
    <w:rsid w:val="00A87BBF"/>
    <w:rsid w:val="00A90C3B"/>
    <w:rsid w:val="00A914D5"/>
    <w:rsid w:val="00A9267C"/>
    <w:rsid w:val="00A92AD9"/>
    <w:rsid w:val="00A94244"/>
    <w:rsid w:val="00A94D18"/>
    <w:rsid w:val="00A95A37"/>
    <w:rsid w:val="00A95A73"/>
    <w:rsid w:val="00A9616E"/>
    <w:rsid w:val="00A9760B"/>
    <w:rsid w:val="00AA02B7"/>
    <w:rsid w:val="00AA0E52"/>
    <w:rsid w:val="00AA1523"/>
    <w:rsid w:val="00AA15F3"/>
    <w:rsid w:val="00AA27E7"/>
    <w:rsid w:val="00AA283F"/>
    <w:rsid w:val="00AA2DD1"/>
    <w:rsid w:val="00AA2EFB"/>
    <w:rsid w:val="00AA3078"/>
    <w:rsid w:val="00AA309D"/>
    <w:rsid w:val="00AA423F"/>
    <w:rsid w:val="00AA4B23"/>
    <w:rsid w:val="00AA5317"/>
    <w:rsid w:val="00AA70D3"/>
    <w:rsid w:val="00AA7A6E"/>
    <w:rsid w:val="00AB00ED"/>
    <w:rsid w:val="00AB0D57"/>
    <w:rsid w:val="00AB1365"/>
    <w:rsid w:val="00AB17B6"/>
    <w:rsid w:val="00AB2C1A"/>
    <w:rsid w:val="00AB307C"/>
    <w:rsid w:val="00AB3637"/>
    <w:rsid w:val="00AB42DE"/>
    <w:rsid w:val="00AB4C46"/>
    <w:rsid w:val="00AB4D6A"/>
    <w:rsid w:val="00AB539B"/>
    <w:rsid w:val="00AB59E2"/>
    <w:rsid w:val="00AB5B84"/>
    <w:rsid w:val="00AB6A42"/>
    <w:rsid w:val="00AB7B53"/>
    <w:rsid w:val="00AC05D0"/>
    <w:rsid w:val="00AC0720"/>
    <w:rsid w:val="00AC0C58"/>
    <w:rsid w:val="00AC0FD5"/>
    <w:rsid w:val="00AC2055"/>
    <w:rsid w:val="00AC251C"/>
    <w:rsid w:val="00AC2E3C"/>
    <w:rsid w:val="00AC2F55"/>
    <w:rsid w:val="00AC334A"/>
    <w:rsid w:val="00AC36F0"/>
    <w:rsid w:val="00AC3C2D"/>
    <w:rsid w:val="00AC5C62"/>
    <w:rsid w:val="00AC6CDE"/>
    <w:rsid w:val="00AC6E9B"/>
    <w:rsid w:val="00AC7018"/>
    <w:rsid w:val="00AC7315"/>
    <w:rsid w:val="00AD02B9"/>
    <w:rsid w:val="00AD05CE"/>
    <w:rsid w:val="00AD2E5B"/>
    <w:rsid w:val="00AD3152"/>
    <w:rsid w:val="00AD4F56"/>
    <w:rsid w:val="00AD5BEB"/>
    <w:rsid w:val="00AD782F"/>
    <w:rsid w:val="00AE0496"/>
    <w:rsid w:val="00AE188C"/>
    <w:rsid w:val="00AE1901"/>
    <w:rsid w:val="00AE1C5C"/>
    <w:rsid w:val="00AE1D25"/>
    <w:rsid w:val="00AE2109"/>
    <w:rsid w:val="00AE22CB"/>
    <w:rsid w:val="00AE385D"/>
    <w:rsid w:val="00AE3865"/>
    <w:rsid w:val="00AE423A"/>
    <w:rsid w:val="00AE4B95"/>
    <w:rsid w:val="00AE4F47"/>
    <w:rsid w:val="00AE5080"/>
    <w:rsid w:val="00AE65D8"/>
    <w:rsid w:val="00AE6847"/>
    <w:rsid w:val="00AE748D"/>
    <w:rsid w:val="00AF1E53"/>
    <w:rsid w:val="00AF261B"/>
    <w:rsid w:val="00AF2F43"/>
    <w:rsid w:val="00AF2F62"/>
    <w:rsid w:val="00AF4D4A"/>
    <w:rsid w:val="00AF5604"/>
    <w:rsid w:val="00AF797D"/>
    <w:rsid w:val="00B00613"/>
    <w:rsid w:val="00B00B26"/>
    <w:rsid w:val="00B01061"/>
    <w:rsid w:val="00B01235"/>
    <w:rsid w:val="00B01584"/>
    <w:rsid w:val="00B050DD"/>
    <w:rsid w:val="00B05555"/>
    <w:rsid w:val="00B06262"/>
    <w:rsid w:val="00B06EC3"/>
    <w:rsid w:val="00B070B9"/>
    <w:rsid w:val="00B07291"/>
    <w:rsid w:val="00B0765C"/>
    <w:rsid w:val="00B10645"/>
    <w:rsid w:val="00B10F91"/>
    <w:rsid w:val="00B11A79"/>
    <w:rsid w:val="00B12AE6"/>
    <w:rsid w:val="00B12C9B"/>
    <w:rsid w:val="00B13DD0"/>
    <w:rsid w:val="00B13DE0"/>
    <w:rsid w:val="00B14261"/>
    <w:rsid w:val="00B143D8"/>
    <w:rsid w:val="00B15CD5"/>
    <w:rsid w:val="00B16FB2"/>
    <w:rsid w:val="00B207BF"/>
    <w:rsid w:val="00B20D35"/>
    <w:rsid w:val="00B213E7"/>
    <w:rsid w:val="00B23367"/>
    <w:rsid w:val="00B234AA"/>
    <w:rsid w:val="00B23617"/>
    <w:rsid w:val="00B23EA0"/>
    <w:rsid w:val="00B25183"/>
    <w:rsid w:val="00B26C7D"/>
    <w:rsid w:val="00B303B8"/>
    <w:rsid w:val="00B305E4"/>
    <w:rsid w:val="00B30645"/>
    <w:rsid w:val="00B315EB"/>
    <w:rsid w:val="00B319E7"/>
    <w:rsid w:val="00B3214E"/>
    <w:rsid w:val="00B341B1"/>
    <w:rsid w:val="00B34839"/>
    <w:rsid w:val="00B353F7"/>
    <w:rsid w:val="00B35FEA"/>
    <w:rsid w:val="00B36D27"/>
    <w:rsid w:val="00B37758"/>
    <w:rsid w:val="00B37CC8"/>
    <w:rsid w:val="00B419EB"/>
    <w:rsid w:val="00B422C8"/>
    <w:rsid w:val="00B427AC"/>
    <w:rsid w:val="00B427E1"/>
    <w:rsid w:val="00B431FA"/>
    <w:rsid w:val="00B433C3"/>
    <w:rsid w:val="00B44CA2"/>
    <w:rsid w:val="00B450B2"/>
    <w:rsid w:val="00B45D7D"/>
    <w:rsid w:val="00B461C8"/>
    <w:rsid w:val="00B47B4F"/>
    <w:rsid w:val="00B47FD7"/>
    <w:rsid w:val="00B5252E"/>
    <w:rsid w:val="00B545C0"/>
    <w:rsid w:val="00B54A53"/>
    <w:rsid w:val="00B54DCE"/>
    <w:rsid w:val="00B54DE0"/>
    <w:rsid w:val="00B55893"/>
    <w:rsid w:val="00B559BB"/>
    <w:rsid w:val="00B56B8B"/>
    <w:rsid w:val="00B571FB"/>
    <w:rsid w:val="00B60409"/>
    <w:rsid w:val="00B60A89"/>
    <w:rsid w:val="00B61BFA"/>
    <w:rsid w:val="00B61DFB"/>
    <w:rsid w:val="00B6303D"/>
    <w:rsid w:val="00B63235"/>
    <w:rsid w:val="00B63420"/>
    <w:rsid w:val="00B63963"/>
    <w:rsid w:val="00B63984"/>
    <w:rsid w:val="00B641FF"/>
    <w:rsid w:val="00B648C3"/>
    <w:rsid w:val="00B64FCA"/>
    <w:rsid w:val="00B6599A"/>
    <w:rsid w:val="00B65A40"/>
    <w:rsid w:val="00B65D41"/>
    <w:rsid w:val="00B66638"/>
    <w:rsid w:val="00B66FD4"/>
    <w:rsid w:val="00B670EB"/>
    <w:rsid w:val="00B7160F"/>
    <w:rsid w:val="00B7174E"/>
    <w:rsid w:val="00B71D5A"/>
    <w:rsid w:val="00B72252"/>
    <w:rsid w:val="00B725FB"/>
    <w:rsid w:val="00B72CA7"/>
    <w:rsid w:val="00B72F45"/>
    <w:rsid w:val="00B73B20"/>
    <w:rsid w:val="00B752B6"/>
    <w:rsid w:val="00B76547"/>
    <w:rsid w:val="00B77461"/>
    <w:rsid w:val="00B77B67"/>
    <w:rsid w:val="00B80338"/>
    <w:rsid w:val="00B80504"/>
    <w:rsid w:val="00B80AC6"/>
    <w:rsid w:val="00B80E98"/>
    <w:rsid w:val="00B81667"/>
    <w:rsid w:val="00B84B07"/>
    <w:rsid w:val="00B84BA9"/>
    <w:rsid w:val="00B85309"/>
    <w:rsid w:val="00B855C7"/>
    <w:rsid w:val="00B85782"/>
    <w:rsid w:val="00B85EDE"/>
    <w:rsid w:val="00B871D6"/>
    <w:rsid w:val="00B873B3"/>
    <w:rsid w:val="00B87C51"/>
    <w:rsid w:val="00B908A3"/>
    <w:rsid w:val="00B90953"/>
    <w:rsid w:val="00B90E02"/>
    <w:rsid w:val="00B9129A"/>
    <w:rsid w:val="00B917D0"/>
    <w:rsid w:val="00B9326F"/>
    <w:rsid w:val="00B935E5"/>
    <w:rsid w:val="00B938E4"/>
    <w:rsid w:val="00B93E92"/>
    <w:rsid w:val="00B946D7"/>
    <w:rsid w:val="00B966AB"/>
    <w:rsid w:val="00B9699E"/>
    <w:rsid w:val="00BA139C"/>
    <w:rsid w:val="00BA1E09"/>
    <w:rsid w:val="00BA1E0E"/>
    <w:rsid w:val="00BA1F75"/>
    <w:rsid w:val="00BA3082"/>
    <w:rsid w:val="00BA3F34"/>
    <w:rsid w:val="00BA4621"/>
    <w:rsid w:val="00BA4E07"/>
    <w:rsid w:val="00BA4FE2"/>
    <w:rsid w:val="00BA57BF"/>
    <w:rsid w:val="00BA5A9F"/>
    <w:rsid w:val="00BA6F27"/>
    <w:rsid w:val="00BA7347"/>
    <w:rsid w:val="00BA7C51"/>
    <w:rsid w:val="00BB0BA4"/>
    <w:rsid w:val="00BB1718"/>
    <w:rsid w:val="00BB1F82"/>
    <w:rsid w:val="00BB28FC"/>
    <w:rsid w:val="00BB2FFD"/>
    <w:rsid w:val="00BB5BEF"/>
    <w:rsid w:val="00BB5DFE"/>
    <w:rsid w:val="00BB5E0D"/>
    <w:rsid w:val="00BB76E4"/>
    <w:rsid w:val="00BB781F"/>
    <w:rsid w:val="00BB79DD"/>
    <w:rsid w:val="00BB79ED"/>
    <w:rsid w:val="00BB7EBC"/>
    <w:rsid w:val="00BC1048"/>
    <w:rsid w:val="00BC1B86"/>
    <w:rsid w:val="00BC1C3F"/>
    <w:rsid w:val="00BC26D0"/>
    <w:rsid w:val="00BC34A8"/>
    <w:rsid w:val="00BC3F3E"/>
    <w:rsid w:val="00BC409B"/>
    <w:rsid w:val="00BC49EB"/>
    <w:rsid w:val="00BC52F2"/>
    <w:rsid w:val="00BC62CD"/>
    <w:rsid w:val="00BC62DF"/>
    <w:rsid w:val="00BC6ADD"/>
    <w:rsid w:val="00BC7E68"/>
    <w:rsid w:val="00BD08CD"/>
    <w:rsid w:val="00BD1373"/>
    <w:rsid w:val="00BD1A3C"/>
    <w:rsid w:val="00BD387C"/>
    <w:rsid w:val="00BD3ED7"/>
    <w:rsid w:val="00BD41F7"/>
    <w:rsid w:val="00BD4869"/>
    <w:rsid w:val="00BD4FE1"/>
    <w:rsid w:val="00BD538B"/>
    <w:rsid w:val="00BD5541"/>
    <w:rsid w:val="00BD7335"/>
    <w:rsid w:val="00BE0C48"/>
    <w:rsid w:val="00BE0E9B"/>
    <w:rsid w:val="00BE1F83"/>
    <w:rsid w:val="00BE2057"/>
    <w:rsid w:val="00BE2493"/>
    <w:rsid w:val="00BE25B8"/>
    <w:rsid w:val="00BE3113"/>
    <w:rsid w:val="00BE3D1E"/>
    <w:rsid w:val="00BE481C"/>
    <w:rsid w:val="00BE48BE"/>
    <w:rsid w:val="00BE5224"/>
    <w:rsid w:val="00BE5F45"/>
    <w:rsid w:val="00BE6918"/>
    <w:rsid w:val="00BE728B"/>
    <w:rsid w:val="00BE74A8"/>
    <w:rsid w:val="00BE7847"/>
    <w:rsid w:val="00BE7B2C"/>
    <w:rsid w:val="00BF0259"/>
    <w:rsid w:val="00BF079D"/>
    <w:rsid w:val="00BF0A07"/>
    <w:rsid w:val="00BF17B7"/>
    <w:rsid w:val="00BF2472"/>
    <w:rsid w:val="00BF26F8"/>
    <w:rsid w:val="00BF2A53"/>
    <w:rsid w:val="00BF41C0"/>
    <w:rsid w:val="00BF47C3"/>
    <w:rsid w:val="00BF4C8D"/>
    <w:rsid w:val="00BF4E90"/>
    <w:rsid w:val="00BF532B"/>
    <w:rsid w:val="00BF65AA"/>
    <w:rsid w:val="00BF7F17"/>
    <w:rsid w:val="00C01496"/>
    <w:rsid w:val="00C019C3"/>
    <w:rsid w:val="00C01ACB"/>
    <w:rsid w:val="00C01CBC"/>
    <w:rsid w:val="00C02493"/>
    <w:rsid w:val="00C03446"/>
    <w:rsid w:val="00C03BCF"/>
    <w:rsid w:val="00C03E67"/>
    <w:rsid w:val="00C04CA4"/>
    <w:rsid w:val="00C05F29"/>
    <w:rsid w:val="00C0620E"/>
    <w:rsid w:val="00C06CB2"/>
    <w:rsid w:val="00C06E33"/>
    <w:rsid w:val="00C06EC0"/>
    <w:rsid w:val="00C06FA1"/>
    <w:rsid w:val="00C07276"/>
    <w:rsid w:val="00C073D9"/>
    <w:rsid w:val="00C103E7"/>
    <w:rsid w:val="00C114E4"/>
    <w:rsid w:val="00C11BDA"/>
    <w:rsid w:val="00C11CDB"/>
    <w:rsid w:val="00C12421"/>
    <w:rsid w:val="00C12A10"/>
    <w:rsid w:val="00C1344A"/>
    <w:rsid w:val="00C13529"/>
    <w:rsid w:val="00C14748"/>
    <w:rsid w:val="00C15B11"/>
    <w:rsid w:val="00C15C5E"/>
    <w:rsid w:val="00C16219"/>
    <w:rsid w:val="00C163BE"/>
    <w:rsid w:val="00C163EA"/>
    <w:rsid w:val="00C16D3A"/>
    <w:rsid w:val="00C17691"/>
    <w:rsid w:val="00C17C68"/>
    <w:rsid w:val="00C17E61"/>
    <w:rsid w:val="00C17F3D"/>
    <w:rsid w:val="00C20D7D"/>
    <w:rsid w:val="00C2127B"/>
    <w:rsid w:val="00C2139D"/>
    <w:rsid w:val="00C21F54"/>
    <w:rsid w:val="00C24AFC"/>
    <w:rsid w:val="00C25CB6"/>
    <w:rsid w:val="00C25D17"/>
    <w:rsid w:val="00C261E2"/>
    <w:rsid w:val="00C26A91"/>
    <w:rsid w:val="00C277BB"/>
    <w:rsid w:val="00C27B8C"/>
    <w:rsid w:val="00C30B66"/>
    <w:rsid w:val="00C311FB"/>
    <w:rsid w:val="00C320CE"/>
    <w:rsid w:val="00C327B7"/>
    <w:rsid w:val="00C332FF"/>
    <w:rsid w:val="00C33C2D"/>
    <w:rsid w:val="00C33E80"/>
    <w:rsid w:val="00C35AD7"/>
    <w:rsid w:val="00C36465"/>
    <w:rsid w:val="00C3648E"/>
    <w:rsid w:val="00C36A23"/>
    <w:rsid w:val="00C37248"/>
    <w:rsid w:val="00C3745A"/>
    <w:rsid w:val="00C37B27"/>
    <w:rsid w:val="00C40612"/>
    <w:rsid w:val="00C421E7"/>
    <w:rsid w:val="00C42C69"/>
    <w:rsid w:val="00C42ED1"/>
    <w:rsid w:val="00C45784"/>
    <w:rsid w:val="00C45D5B"/>
    <w:rsid w:val="00C460D3"/>
    <w:rsid w:val="00C477D1"/>
    <w:rsid w:val="00C47A98"/>
    <w:rsid w:val="00C5025E"/>
    <w:rsid w:val="00C50B78"/>
    <w:rsid w:val="00C50B88"/>
    <w:rsid w:val="00C51396"/>
    <w:rsid w:val="00C51817"/>
    <w:rsid w:val="00C522F2"/>
    <w:rsid w:val="00C52A26"/>
    <w:rsid w:val="00C52EB8"/>
    <w:rsid w:val="00C532DE"/>
    <w:rsid w:val="00C535E7"/>
    <w:rsid w:val="00C5403B"/>
    <w:rsid w:val="00C54B36"/>
    <w:rsid w:val="00C54E6D"/>
    <w:rsid w:val="00C55685"/>
    <w:rsid w:val="00C57033"/>
    <w:rsid w:val="00C5789F"/>
    <w:rsid w:val="00C60C87"/>
    <w:rsid w:val="00C6222C"/>
    <w:rsid w:val="00C62712"/>
    <w:rsid w:val="00C63A30"/>
    <w:rsid w:val="00C63C33"/>
    <w:rsid w:val="00C64681"/>
    <w:rsid w:val="00C665E9"/>
    <w:rsid w:val="00C67C44"/>
    <w:rsid w:val="00C701E2"/>
    <w:rsid w:val="00C7039F"/>
    <w:rsid w:val="00C70628"/>
    <w:rsid w:val="00C706FA"/>
    <w:rsid w:val="00C70C29"/>
    <w:rsid w:val="00C71213"/>
    <w:rsid w:val="00C71461"/>
    <w:rsid w:val="00C716A8"/>
    <w:rsid w:val="00C72363"/>
    <w:rsid w:val="00C72776"/>
    <w:rsid w:val="00C7288D"/>
    <w:rsid w:val="00C72E58"/>
    <w:rsid w:val="00C73704"/>
    <w:rsid w:val="00C74104"/>
    <w:rsid w:val="00C74673"/>
    <w:rsid w:val="00C76278"/>
    <w:rsid w:val="00C76291"/>
    <w:rsid w:val="00C769E5"/>
    <w:rsid w:val="00C81300"/>
    <w:rsid w:val="00C81366"/>
    <w:rsid w:val="00C81ED6"/>
    <w:rsid w:val="00C83234"/>
    <w:rsid w:val="00C84018"/>
    <w:rsid w:val="00C84C0E"/>
    <w:rsid w:val="00C85216"/>
    <w:rsid w:val="00C86BB8"/>
    <w:rsid w:val="00C86DE3"/>
    <w:rsid w:val="00C877E1"/>
    <w:rsid w:val="00C87916"/>
    <w:rsid w:val="00C903C6"/>
    <w:rsid w:val="00C9151E"/>
    <w:rsid w:val="00C91DCF"/>
    <w:rsid w:val="00C9225C"/>
    <w:rsid w:val="00C92300"/>
    <w:rsid w:val="00C925E3"/>
    <w:rsid w:val="00C92888"/>
    <w:rsid w:val="00C944B3"/>
    <w:rsid w:val="00C959B6"/>
    <w:rsid w:val="00C95CB6"/>
    <w:rsid w:val="00CA058C"/>
    <w:rsid w:val="00CA353C"/>
    <w:rsid w:val="00CA37AF"/>
    <w:rsid w:val="00CA37C0"/>
    <w:rsid w:val="00CA38F3"/>
    <w:rsid w:val="00CA54A5"/>
    <w:rsid w:val="00CA57D6"/>
    <w:rsid w:val="00CA7591"/>
    <w:rsid w:val="00CB0E5E"/>
    <w:rsid w:val="00CB176A"/>
    <w:rsid w:val="00CB32A4"/>
    <w:rsid w:val="00CB45D1"/>
    <w:rsid w:val="00CB5F00"/>
    <w:rsid w:val="00CB67B5"/>
    <w:rsid w:val="00CB70BA"/>
    <w:rsid w:val="00CC061C"/>
    <w:rsid w:val="00CC0756"/>
    <w:rsid w:val="00CC0C44"/>
    <w:rsid w:val="00CC1B19"/>
    <w:rsid w:val="00CC2194"/>
    <w:rsid w:val="00CC229C"/>
    <w:rsid w:val="00CC2918"/>
    <w:rsid w:val="00CC2C57"/>
    <w:rsid w:val="00CC32B1"/>
    <w:rsid w:val="00CC3D14"/>
    <w:rsid w:val="00CC4B85"/>
    <w:rsid w:val="00CC59DE"/>
    <w:rsid w:val="00CC7324"/>
    <w:rsid w:val="00CC7B3F"/>
    <w:rsid w:val="00CD0ED5"/>
    <w:rsid w:val="00CD1B7B"/>
    <w:rsid w:val="00CD28C8"/>
    <w:rsid w:val="00CD2A63"/>
    <w:rsid w:val="00CD2C76"/>
    <w:rsid w:val="00CD3493"/>
    <w:rsid w:val="00CD3DC2"/>
    <w:rsid w:val="00CD4E74"/>
    <w:rsid w:val="00CD5AF4"/>
    <w:rsid w:val="00CD5C98"/>
    <w:rsid w:val="00CD6BBC"/>
    <w:rsid w:val="00CD717C"/>
    <w:rsid w:val="00CD7E51"/>
    <w:rsid w:val="00CD7FA7"/>
    <w:rsid w:val="00CE2114"/>
    <w:rsid w:val="00CE211E"/>
    <w:rsid w:val="00CE2F30"/>
    <w:rsid w:val="00CE2F79"/>
    <w:rsid w:val="00CE572E"/>
    <w:rsid w:val="00CE637D"/>
    <w:rsid w:val="00CE6873"/>
    <w:rsid w:val="00CE7B07"/>
    <w:rsid w:val="00CF10CD"/>
    <w:rsid w:val="00CF1644"/>
    <w:rsid w:val="00CF28DD"/>
    <w:rsid w:val="00CF2960"/>
    <w:rsid w:val="00CF29AF"/>
    <w:rsid w:val="00CF2AC9"/>
    <w:rsid w:val="00CF2C08"/>
    <w:rsid w:val="00CF3CD0"/>
    <w:rsid w:val="00CF41A7"/>
    <w:rsid w:val="00CF457F"/>
    <w:rsid w:val="00CF4995"/>
    <w:rsid w:val="00CF4AE4"/>
    <w:rsid w:val="00CF52BA"/>
    <w:rsid w:val="00CF5EBA"/>
    <w:rsid w:val="00CF6251"/>
    <w:rsid w:val="00CF6D97"/>
    <w:rsid w:val="00D0138C"/>
    <w:rsid w:val="00D01C7E"/>
    <w:rsid w:val="00D032C9"/>
    <w:rsid w:val="00D034EF"/>
    <w:rsid w:val="00D03608"/>
    <w:rsid w:val="00D0417B"/>
    <w:rsid w:val="00D049F4"/>
    <w:rsid w:val="00D05276"/>
    <w:rsid w:val="00D05869"/>
    <w:rsid w:val="00D073CB"/>
    <w:rsid w:val="00D0741E"/>
    <w:rsid w:val="00D07679"/>
    <w:rsid w:val="00D07D0C"/>
    <w:rsid w:val="00D07D2C"/>
    <w:rsid w:val="00D07FEC"/>
    <w:rsid w:val="00D10ED8"/>
    <w:rsid w:val="00D10F50"/>
    <w:rsid w:val="00D12522"/>
    <w:rsid w:val="00D13819"/>
    <w:rsid w:val="00D13E60"/>
    <w:rsid w:val="00D13ED5"/>
    <w:rsid w:val="00D14037"/>
    <w:rsid w:val="00D14542"/>
    <w:rsid w:val="00D1570E"/>
    <w:rsid w:val="00D15AFB"/>
    <w:rsid w:val="00D16D31"/>
    <w:rsid w:val="00D17059"/>
    <w:rsid w:val="00D17187"/>
    <w:rsid w:val="00D17707"/>
    <w:rsid w:val="00D1788C"/>
    <w:rsid w:val="00D17F86"/>
    <w:rsid w:val="00D20264"/>
    <w:rsid w:val="00D20DF1"/>
    <w:rsid w:val="00D2108B"/>
    <w:rsid w:val="00D21867"/>
    <w:rsid w:val="00D21C22"/>
    <w:rsid w:val="00D22BA3"/>
    <w:rsid w:val="00D22EEC"/>
    <w:rsid w:val="00D231EA"/>
    <w:rsid w:val="00D23390"/>
    <w:rsid w:val="00D239B3"/>
    <w:rsid w:val="00D2459F"/>
    <w:rsid w:val="00D24682"/>
    <w:rsid w:val="00D2494D"/>
    <w:rsid w:val="00D26A01"/>
    <w:rsid w:val="00D271FB"/>
    <w:rsid w:val="00D27BBC"/>
    <w:rsid w:val="00D3034E"/>
    <w:rsid w:val="00D305C5"/>
    <w:rsid w:val="00D311FB"/>
    <w:rsid w:val="00D32B3D"/>
    <w:rsid w:val="00D33147"/>
    <w:rsid w:val="00D33AEB"/>
    <w:rsid w:val="00D34A12"/>
    <w:rsid w:val="00D367A0"/>
    <w:rsid w:val="00D3743F"/>
    <w:rsid w:val="00D37440"/>
    <w:rsid w:val="00D3760C"/>
    <w:rsid w:val="00D379FA"/>
    <w:rsid w:val="00D37B11"/>
    <w:rsid w:val="00D40347"/>
    <w:rsid w:val="00D40845"/>
    <w:rsid w:val="00D40B01"/>
    <w:rsid w:val="00D41044"/>
    <w:rsid w:val="00D41DCA"/>
    <w:rsid w:val="00D42177"/>
    <w:rsid w:val="00D4218F"/>
    <w:rsid w:val="00D42536"/>
    <w:rsid w:val="00D42777"/>
    <w:rsid w:val="00D42BE9"/>
    <w:rsid w:val="00D4554B"/>
    <w:rsid w:val="00D45E2F"/>
    <w:rsid w:val="00D47C2E"/>
    <w:rsid w:val="00D47F62"/>
    <w:rsid w:val="00D50235"/>
    <w:rsid w:val="00D50C50"/>
    <w:rsid w:val="00D50D2D"/>
    <w:rsid w:val="00D5260F"/>
    <w:rsid w:val="00D5461B"/>
    <w:rsid w:val="00D56AD3"/>
    <w:rsid w:val="00D603F4"/>
    <w:rsid w:val="00D61787"/>
    <w:rsid w:val="00D61DB3"/>
    <w:rsid w:val="00D61DF3"/>
    <w:rsid w:val="00D62937"/>
    <w:rsid w:val="00D62C58"/>
    <w:rsid w:val="00D62E59"/>
    <w:rsid w:val="00D63922"/>
    <w:rsid w:val="00D63B2F"/>
    <w:rsid w:val="00D63CFE"/>
    <w:rsid w:val="00D642D0"/>
    <w:rsid w:val="00D660B8"/>
    <w:rsid w:val="00D6755B"/>
    <w:rsid w:val="00D6796F"/>
    <w:rsid w:val="00D70681"/>
    <w:rsid w:val="00D7182C"/>
    <w:rsid w:val="00D72C4F"/>
    <w:rsid w:val="00D73ABE"/>
    <w:rsid w:val="00D73AFD"/>
    <w:rsid w:val="00D73B44"/>
    <w:rsid w:val="00D741E4"/>
    <w:rsid w:val="00D74C7D"/>
    <w:rsid w:val="00D759BD"/>
    <w:rsid w:val="00D75A61"/>
    <w:rsid w:val="00D75C30"/>
    <w:rsid w:val="00D75CB1"/>
    <w:rsid w:val="00D76621"/>
    <w:rsid w:val="00D774B1"/>
    <w:rsid w:val="00D809C5"/>
    <w:rsid w:val="00D81A3E"/>
    <w:rsid w:val="00D822F0"/>
    <w:rsid w:val="00D82AC1"/>
    <w:rsid w:val="00D82E13"/>
    <w:rsid w:val="00D838AE"/>
    <w:rsid w:val="00D83F97"/>
    <w:rsid w:val="00D84613"/>
    <w:rsid w:val="00D84B30"/>
    <w:rsid w:val="00D85F0F"/>
    <w:rsid w:val="00D86604"/>
    <w:rsid w:val="00D87843"/>
    <w:rsid w:val="00D91000"/>
    <w:rsid w:val="00D92EAF"/>
    <w:rsid w:val="00D92EE5"/>
    <w:rsid w:val="00D94AFE"/>
    <w:rsid w:val="00D94D1C"/>
    <w:rsid w:val="00D9559E"/>
    <w:rsid w:val="00D959FB"/>
    <w:rsid w:val="00D9667A"/>
    <w:rsid w:val="00D97404"/>
    <w:rsid w:val="00D975CD"/>
    <w:rsid w:val="00DA0D8C"/>
    <w:rsid w:val="00DA1314"/>
    <w:rsid w:val="00DA26FA"/>
    <w:rsid w:val="00DA291D"/>
    <w:rsid w:val="00DA3AFA"/>
    <w:rsid w:val="00DA4DB0"/>
    <w:rsid w:val="00DA4EFC"/>
    <w:rsid w:val="00DA522C"/>
    <w:rsid w:val="00DA5541"/>
    <w:rsid w:val="00DA57F7"/>
    <w:rsid w:val="00DA5916"/>
    <w:rsid w:val="00DA61A9"/>
    <w:rsid w:val="00DA624C"/>
    <w:rsid w:val="00DA6539"/>
    <w:rsid w:val="00DA6B3C"/>
    <w:rsid w:val="00DA6FE9"/>
    <w:rsid w:val="00DA79F4"/>
    <w:rsid w:val="00DB1364"/>
    <w:rsid w:val="00DB2143"/>
    <w:rsid w:val="00DB22A6"/>
    <w:rsid w:val="00DB237C"/>
    <w:rsid w:val="00DB27EF"/>
    <w:rsid w:val="00DB35B6"/>
    <w:rsid w:val="00DB37A7"/>
    <w:rsid w:val="00DB3B3E"/>
    <w:rsid w:val="00DB3C0F"/>
    <w:rsid w:val="00DB45AA"/>
    <w:rsid w:val="00DB4799"/>
    <w:rsid w:val="00DB59A9"/>
    <w:rsid w:val="00DB7575"/>
    <w:rsid w:val="00DC0525"/>
    <w:rsid w:val="00DC05D6"/>
    <w:rsid w:val="00DC0AA6"/>
    <w:rsid w:val="00DC18B9"/>
    <w:rsid w:val="00DC1A18"/>
    <w:rsid w:val="00DC1EB3"/>
    <w:rsid w:val="00DC2401"/>
    <w:rsid w:val="00DC29AB"/>
    <w:rsid w:val="00DC2E32"/>
    <w:rsid w:val="00DC3FD0"/>
    <w:rsid w:val="00DC40A8"/>
    <w:rsid w:val="00DC4908"/>
    <w:rsid w:val="00DC4B1B"/>
    <w:rsid w:val="00DC5D21"/>
    <w:rsid w:val="00DC663B"/>
    <w:rsid w:val="00DC69C8"/>
    <w:rsid w:val="00DC6B44"/>
    <w:rsid w:val="00DC7A04"/>
    <w:rsid w:val="00DC7A28"/>
    <w:rsid w:val="00DD01D7"/>
    <w:rsid w:val="00DD1395"/>
    <w:rsid w:val="00DD24E4"/>
    <w:rsid w:val="00DD2766"/>
    <w:rsid w:val="00DD2964"/>
    <w:rsid w:val="00DD3BF0"/>
    <w:rsid w:val="00DD4D76"/>
    <w:rsid w:val="00DD4DC3"/>
    <w:rsid w:val="00DD4E15"/>
    <w:rsid w:val="00DD69A8"/>
    <w:rsid w:val="00DD716E"/>
    <w:rsid w:val="00DE0C61"/>
    <w:rsid w:val="00DE0CC6"/>
    <w:rsid w:val="00DE0FAA"/>
    <w:rsid w:val="00DE1B68"/>
    <w:rsid w:val="00DE279C"/>
    <w:rsid w:val="00DE29FD"/>
    <w:rsid w:val="00DE2B12"/>
    <w:rsid w:val="00DE4748"/>
    <w:rsid w:val="00DE5811"/>
    <w:rsid w:val="00DE7F61"/>
    <w:rsid w:val="00DF08C3"/>
    <w:rsid w:val="00DF22D0"/>
    <w:rsid w:val="00DF2D80"/>
    <w:rsid w:val="00DF3B98"/>
    <w:rsid w:val="00DF69A2"/>
    <w:rsid w:val="00DF73F5"/>
    <w:rsid w:val="00DF7663"/>
    <w:rsid w:val="00DF7702"/>
    <w:rsid w:val="00DF7A97"/>
    <w:rsid w:val="00E00B46"/>
    <w:rsid w:val="00E02594"/>
    <w:rsid w:val="00E027BB"/>
    <w:rsid w:val="00E02C50"/>
    <w:rsid w:val="00E03B4D"/>
    <w:rsid w:val="00E04099"/>
    <w:rsid w:val="00E040FF"/>
    <w:rsid w:val="00E0467C"/>
    <w:rsid w:val="00E061BF"/>
    <w:rsid w:val="00E068A4"/>
    <w:rsid w:val="00E068F7"/>
    <w:rsid w:val="00E0726A"/>
    <w:rsid w:val="00E0794F"/>
    <w:rsid w:val="00E104D0"/>
    <w:rsid w:val="00E105A5"/>
    <w:rsid w:val="00E1228D"/>
    <w:rsid w:val="00E12535"/>
    <w:rsid w:val="00E13665"/>
    <w:rsid w:val="00E13A41"/>
    <w:rsid w:val="00E14402"/>
    <w:rsid w:val="00E14CCB"/>
    <w:rsid w:val="00E158DF"/>
    <w:rsid w:val="00E165AB"/>
    <w:rsid w:val="00E16755"/>
    <w:rsid w:val="00E1685F"/>
    <w:rsid w:val="00E17079"/>
    <w:rsid w:val="00E178F8"/>
    <w:rsid w:val="00E203FE"/>
    <w:rsid w:val="00E20980"/>
    <w:rsid w:val="00E231FB"/>
    <w:rsid w:val="00E232AA"/>
    <w:rsid w:val="00E23BBF"/>
    <w:rsid w:val="00E23F51"/>
    <w:rsid w:val="00E2424C"/>
    <w:rsid w:val="00E24C13"/>
    <w:rsid w:val="00E25451"/>
    <w:rsid w:val="00E25842"/>
    <w:rsid w:val="00E25A1E"/>
    <w:rsid w:val="00E25A25"/>
    <w:rsid w:val="00E26211"/>
    <w:rsid w:val="00E2639C"/>
    <w:rsid w:val="00E26CD1"/>
    <w:rsid w:val="00E27986"/>
    <w:rsid w:val="00E27E7B"/>
    <w:rsid w:val="00E30840"/>
    <w:rsid w:val="00E312F2"/>
    <w:rsid w:val="00E31536"/>
    <w:rsid w:val="00E31800"/>
    <w:rsid w:val="00E31A3C"/>
    <w:rsid w:val="00E31E2D"/>
    <w:rsid w:val="00E33299"/>
    <w:rsid w:val="00E348DE"/>
    <w:rsid w:val="00E41301"/>
    <w:rsid w:val="00E43398"/>
    <w:rsid w:val="00E446BA"/>
    <w:rsid w:val="00E4470C"/>
    <w:rsid w:val="00E448E3"/>
    <w:rsid w:val="00E448EE"/>
    <w:rsid w:val="00E44EB8"/>
    <w:rsid w:val="00E4509A"/>
    <w:rsid w:val="00E45150"/>
    <w:rsid w:val="00E45348"/>
    <w:rsid w:val="00E45647"/>
    <w:rsid w:val="00E45D6B"/>
    <w:rsid w:val="00E46550"/>
    <w:rsid w:val="00E501FD"/>
    <w:rsid w:val="00E50E37"/>
    <w:rsid w:val="00E5129E"/>
    <w:rsid w:val="00E52281"/>
    <w:rsid w:val="00E523A6"/>
    <w:rsid w:val="00E531C4"/>
    <w:rsid w:val="00E54100"/>
    <w:rsid w:val="00E549E9"/>
    <w:rsid w:val="00E54BF3"/>
    <w:rsid w:val="00E5556E"/>
    <w:rsid w:val="00E56FAC"/>
    <w:rsid w:val="00E57020"/>
    <w:rsid w:val="00E57A4D"/>
    <w:rsid w:val="00E57FF2"/>
    <w:rsid w:val="00E61154"/>
    <w:rsid w:val="00E617B5"/>
    <w:rsid w:val="00E61B66"/>
    <w:rsid w:val="00E61E3B"/>
    <w:rsid w:val="00E61E71"/>
    <w:rsid w:val="00E627CA"/>
    <w:rsid w:val="00E62A5C"/>
    <w:rsid w:val="00E62A84"/>
    <w:rsid w:val="00E63119"/>
    <w:rsid w:val="00E63EFA"/>
    <w:rsid w:val="00E6470D"/>
    <w:rsid w:val="00E6479A"/>
    <w:rsid w:val="00E64B80"/>
    <w:rsid w:val="00E65D92"/>
    <w:rsid w:val="00E660C7"/>
    <w:rsid w:val="00E66D10"/>
    <w:rsid w:val="00E67BF8"/>
    <w:rsid w:val="00E67FE6"/>
    <w:rsid w:val="00E70DC6"/>
    <w:rsid w:val="00E7259E"/>
    <w:rsid w:val="00E7274E"/>
    <w:rsid w:val="00E728A4"/>
    <w:rsid w:val="00E74706"/>
    <w:rsid w:val="00E74D14"/>
    <w:rsid w:val="00E7505D"/>
    <w:rsid w:val="00E750F2"/>
    <w:rsid w:val="00E7592F"/>
    <w:rsid w:val="00E7654F"/>
    <w:rsid w:val="00E76641"/>
    <w:rsid w:val="00E76CAC"/>
    <w:rsid w:val="00E80101"/>
    <w:rsid w:val="00E80244"/>
    <w:rsid w:val="00E808E0"/>
    <w:rsid w:val="00E809D4"/>
    <w:rsid w:val="00E811F0"/>
    <w:rsid w:val="00E821D4"/>
    <w:rsid w:val="00E822FE"/>
    <w:rsid w:val="00E82921"/>
    <w:rsid w:val="00E82F3D"/>
    <w:rsid w:val="00E830DB"/>
    <w:rsid w:val="00E8345B"/>
    <w:rsid w:val="00E8350B"/>
    <w:rsid w:val="00E84491"/>
    <w:rsid w:val="00E85464"/>
    <w:rsid w:val="00E863CB"/>
    <w:rsid w:val="00E870F7"/>
    <w:rsid w:val="00E90DD1"/>
    <w:rsid w:val="00E92808"/>
    <w:rsid w:val="00E93EFF"/>
    <w:rsid w:val="00E94217"/>
    <w:rsid w:val="00E94310"/>
    <w:rsid w:val="00E94776"/>
    <w:rsid w:val="00E959F5"/>
    <w:rsid w:val="00E95ABD"/>
    <w:rsid w:val="00E95FE8"/>
    <w:rsid w:val="00E96BCF"/>
    <w:rsid w:val="00E9724E"/>
    <w:rsid w:val="00EA0614"/>
    <w:rsid w:val="00EA10FB"/>
    <w:rsid w:val="00EA166D"/>
    <w:rsid w:val="00EA2AAD"/>
    <w:rsid w:val="00EA2AEF"/>
    <w:rsid w:val="00EA346E"/>
    <w:rsid w:val="00EA3E07"/>
    <w:rsid w:val="00EA440B"/>
    <w:rsid w:val="00EA570D"/>
    <w:rsid w:val="00EA5A78"/>
    <w:rsid w:val="00EA64EC"/>
    <w:rsid w:val="00EA6D9F"/>
    <w:rsid w:val="00EA7BA7"/>
    <w:rsid w:val="00EA7FB8"/>
    <w:rsid w:val="00EB0092"/>
    <w:rsid w:val="00EB0721"/>
    <w:rsid w:val="00EB09A2"/>
    <w:rsid w:val="00EB1E1E"/>
    <w:rsid w:val="00EB2010"/>
    <w:rsid w:val="00EB2109"/>
    <w:rsid w:val="00EB283F"/>
    <w:rsid w:val="00EB467D"/>
    <w:rsid w:val="00EB5580"/>
    <w:rsid w:val="00EB5D0A"/>
    <w:rsid w:val="00EB6F5F"/>
    <w:rsid w:val="00EC0E62"/>
    <w:rsid w:val="00EC1CEA"/>
    <w:rsid w:val="00EC2786"/>
    <w:rsid w:val="00EC3769"/>
    <w:rsid w:val="00EC5079"/>
    <w:rsid w:val="00EC568E"/>
    <w:rsid w:val="00EC7586"/>
    <w:rsid w:val="00EC77A5"/>
    <w:rsid w:val="00ED0E90"/>
    <w:rsid w:val="00ED114B"/>
    <w:rsid w:val="00ED25E3"/>
    <w:rsid w:val="00ED4E18"/>
    <w:rsid w:val="00ED5BF1"/>
    <w:rsid w:val="00ED5E18"/>
    <w:rsid w:val="00ED6165"/>
    <w:rsid w:val="00ED6EFB"/>
    <w:rsid w:val="00ED7655"/>
    <w:rsid w:val="00ED7A08"/>
    <w:rsid w:val="00ED7D7C"/>
    <w:rsid w:val="00ED7FFE"/>
    <w:rsid w:val="00EE0620"/>
    <w:rsid w:val="00EE08BF"/>
    <w:rsid w:val="00EE0EB9"/>
    <w:rsid w:val="00EE1003"/>
    <w:rsid w:val="00EE14E2"/>
    <w:rsid w:val="00EE3ABC"/>
    <w:rsid w:val="00EE4273"/>
    <w:rsid w:val="00EE4476"/>
    <w:rsid w:val="00EE5898"/>
    <w:rsid w:val="00EE6402"/>
    <w:rsid w:val="00EF0197"/>
    <w:rsid w:val="00EF01D6"/>
    <w:rsid w:val="00EF0DE6"/>
    <w:rsid w:val="00EF11A2"/>
    <w:rsid w:val="00EF127A"/>
    <w:rsid w:val="00EF2B07"/>
    <w:rsid w:val="00EF39DB"/>
    <w:rsid w:val="00EF3DEE"/>
    <w:rsid w:val="00EF449E"/>
    <w:rsid w:val="00EF4802"/>
    <w:rsid w:val="00EF65C9"/>
    <w:rsid w:val="00EF7740"/>
    <w:rsid w:val="00F01E7A"/>
    <w:rsid w:val="00F02383"/>
    <w:rsid w:val="00F05D42"/>
    <w:rsid w:val="00F07BFD"/>
    <w:rsid w:val="00F10C31"/>
    <w:rsid w:val="00F111EE"/>
    <w:rsid w:val="00F11C7F"/>
    <w:rsid w:val="00F130C3"/>
    <w:rsid w:val="00F135FF"/>
    <w:rsid w:val="00F145F6"/>
    <w:rsid w:val="00F14A80"/>
    <w:rsid w:val="00F1548D"/>
    <w:rsid w:val="00F155C9"/>
    <w:rsid w:val="00F156DA"/>
    <w:rsid w:val="00F15AFF"/>
    <w:rsid w:val="00F164D6"/>
    <w:rsid w:val="00F16994"/>
    <w:rsid w:val="00F17792"/>
    <w:rsid w:val="00F204E0"/>
    <w:rsid w:val="00F22683"/>
    <w:rsid w:val="00F22E4D"/>
    <w:rsid w:val="00F23893"/>
    <w:rsid w:val="00F24309"/>
    <w:rsid w:val="00F24AB2"/>
    <w:rsid w:val="00F254B0"/>
    <w:rsid w:val="00F25D0E"/>
    <w:rsid w:val="00F26DDC"/>
    <w:rsid w:val="00F26FE2"/>
    <w:rsid w:val="00F27226"/>
    <w:rsid w:val="00F27838"/>
    <w:rsid w:val="00F31044"/>
    <w:rsid w:val="00F337D1"/>
    <w:rsid w:val="00F3478D"/>
    <w:rsid w:val="00F34881"/>
    <w:rsid w:val="00F34CF7"/>
    <w:rsid w:val="00F3531D"/>
    <w:rsid w:val="00F36DB3"/>
    <w:rsid w:val="00F42A1A"/>
    <w:rsid w:val="00F430D1"/>
    <w:rsid w:val="00F43446"/>
    <w:rsid w:val="00F43B2E"/>
    <w:rsid w:val="00F44D40"/>
    <w:rsid w:val="00F453AE"/>
    <w:rsid w:val="00F47A11"/>
    <w:rsid w:val="00F50AA2"/>
    <w:rsid w:val="00F517C5"/>
    <w:rsid w:val="00F51A29"/>
    <w:rsid w:val="00F531B7"/>
    <w:rsid w:val="00F53575"/>
    <w:rsid w:val="00F54195"/>
    <w:rsid w:val="00F544C6"/>
    <w:rsid w:val="00F54DB7"/>
    <w:rsid w:val="00F567D7"/>
    <w:rsid w:val="00F56D8C"/>
    <w:rsid w:val="00F56EEB"/>
    <w:rsid w:val="00F56F5E"/>
    <w:rsid w:val="00F570AF"/>
    <w:rsid w:val="00F573BC"/>
    <w:rsid w:val="00F57550"/>
    <w:rsid w:val="00F57921"/>
    <w:rsid w:val="00F57B97"/>
    <w:rsid w:val="00F62F7D"/>
    <w:rsid w:val="00F6419F"/>
    <w:rsid w:val="00F64674"/>
    <w:rsid w:val="00F64C76"/>
    <w:rsid w:val="00F65180"/>
    <w:rsid w:val="00F652B7"/>
    <w:rsid w:val="00F65DE9"/>
    <w:rsid w:val="00F6610B"/>
    <w:rsid w:val="00F667D4"/>
    <w:rsid w:val="00F66BBC"/>
    <w:rsid w:val="00F67A44"/>
    <w:rsid w:val="00F67C52"/>
    <w:rsid w:val="00F703C1"/>
    <w:rsid w:val="00F71975"/>
    <w:rsid w:val="00F71998"/>
    <w:rsid w:val="00F721C8"/>
    <w:rsid w:val="00F73540"/>
    <w:rsid w:val="00F73CD6"/>
    <w:rsid w:val="00F74F80"/>
    <w:rsid w:val="00F74FCF"/>
    <w:rsid w:val="00F75109"/>
    <w:rsid w:val="00F7512A"/>
    <w:rsid w:val="00F7518E"/>
    <w:rsid w:val="00F7587C"/>
    <w:rsid w:val="00F75989"/>
    <w:rsid w:val="00F767FF"/>
    <w:rsid w:val="00F80B33"/>
    <w:rsid w:val="00F80F80"/>
    <w:rsid w:val="00F81ECD"/>
    <w:rsid w:val="00F824EC"/>
    <w:rsid w:val="00F8467D"/>
    <w:rsid w:val="00F848E5"/>
    <w:rsid w:val="00F85A36"/>
    <w:rsid w:val="00F85F03"/>
    <w:rsid w:val="00F863BB"/>
    <w:rsid w:val="00F86523"/>
    <w:rsid w:val="00F8785E"/>
    <w:rsid w:val="00F8788F"/>
    <w:rsid w:val="00F87E01"/>
    <w:rsid w:val="00F90928"/>
    <w:rsid w:val="00F90948"/>
    <w:rsid w:val="00F90A71"/>
    <w:rsid w:val="00F929B1"/>
    <w:rsid w:val="00F92EC7"/>
    <w:rsid w:val="00F93110"/>
    <w:rsid w:val="00F9381C"/>
    <w:rsid w:val="00F95EC9"/>
    <w:rsid w:val="00F9624E"/>
    <w:rsid w:val="00F97B81"/>
    <w:rsid w:val="00F97D83"/>
    <w:rsid w:val="00FA0C08"/>
    <w:rsid w:val="00FA0E47"/>
    <w:rsid w:val="00FA1A41"/>
    <w:rsid w:val="00FA29D5"/>
    <w:rsid w:val="00FA2F25"/>
    <w:rsid w:val="00FA31E1"/>
    <w:rsid w:val="00FA60C6"/>
    <w:rsid w:val="00FA6F08"/>
    <w:rsid w:val="00FA70C9"/>
    <w:rsid w:val="00FA737C"/>
    <w:rsid w:val="00FA7546"/>
    <w:rsid w:val="00FA76F7"/>
    <w:rsid w:val="00FA796C"/>
    <w:rsid w:val="00FA7DCE"/>
    <w:rsid w:val="00FB02F6"/>
    <w:rsid w:val="00FB0671"/>
    <w:rsid w:val="00FB0B8D"/>
    <w:rsid w:val="00FB202E"/>
    <w:rsid w:val="00FB21CF"/>
    <w:rsid w:val="00FB291A"/>
    <w:rsid w:val="00FB3203"/>
    <w:rsid w:val="00FB5855"/>
    <w:rsid w:val="00FB5A28"/>
    <w:rsid w:val="00FB5E74"/>
    <w:rsid w:val="00FB6A96"/>
    <w:rsid w:val="00FB6F67"/>
    <w:rsid w:val="00FB7AEC"/>
    <w:rsid w:val="00FB7F33"/>
    <w:rsid w:val="00FC0644"/>
    <w:rsid w:val="00FC16B7"/>
    <w:rsid w:val="00FC2560"/>
    <w:rsid w:val="00FC3034"/>
    <w:rsid w:val="00FC4724"/>
    <w:rsid w:val="00FC5C13"/>
    <w:rsid w:val="00FC6290"/>
    <w:rsid w:val="00FC63B2"/>
    <w:rsid w:val="00FC7EF4"/>
    <w:rsid w:val="00FD0051"/>
    <w:rsid w:val="00FD0D15"/>
    <w:rsid w:val="00FD1601"/>
    <w:rsid w:val="00FD1F52"/>
    <w:rsid w:val="00FD2EC4"/>
    <w:rsid w:val="00FD43DF"/>
    <w:rsid w:val="00FD5F27"/>
    <w:rsid w:val="00FD6347"/>
    <w:rsid w:val="00FD6DC4"/>
    <w:rsid w:val="00FD7C92"/>
    <w:rsid w:val="00FE056E"/>
    <w:rsid w:val="00FE073C"/>
    <w:rsid w:val="00FE0F99"/>
    <w:rsid w:val="00FE1B98"/>
    <w:rsid w:val="00FE1C2C"/>
    <w:rsid w:val="00FE1C93"/>
    <w:rsid w:val="00FE1D21"/>
    <w:rsid w:val="00FE3304"/>
    <w:rsid w:val="00FE4943"/>
    <w:rsid w:val="00FE4A70"/>
    <w:rsid w:val="00FE4E16"/>
    <w:rsid w:val="00FE5EEF"/>
    <w:rsid w:val="00FE5EF1"/>
    <w:rsid w:val="00FE6C6C"/>
    <w:rsid w:val="00FE74ED"/>
    <w:rsid w:val="00FE7577"/>
    <w:rsid w:val="00FF0768"/>
    <w:rsid w:val="00FF0EAC"/>
    <w:rsid w:val="00FF15FA"/>
    <w:rsid w:val="00FF1B47"/>
    <w:rsid w:val="00FF395A"/>
    <w:rsid w:val="00FF4388"/>
    <w:rsid w:val="00FF53C4"/>
    <w:rsid w:val="00FF6736"/>
    <w:rsid w:val="013A523E"/>
    <w:rsid w:val="01513164"/>
    <w:rsid w:val="042323D2"/>
    <w:rsid w:val="047B0192"/>
    <w:rsid w:val="09CC7C85"/>
    <w:rsid w:val="0ADF0362"/>
    <w:rsid w:val="1311108D"/>
    <w:rsid w:val="14984C6F"/>
    <w:rsid w:val="14B50C5A"/>
    <w:rsid w:val="15C947BC"/>
    <w:rsid w:val="17995B27"/>
    <w:rsid w:val="183A7749"/>
    <w:rsid w:val="1A020371"/>
    <w:rsid w:val="1AF37042"/>
    <w:rsid w:val="1E291381"/>
    <w:rsid w:val="1F1820B0"/>
    <w:rsid w:val="1FAE05E3"/>
    <w:rsid w:val="23A337C6"/>
    <w:rsid w:val="24C24D26"/>
    <w:rsid w:val="25897D32"/>
    <w:rsid w:val="27CB5398"/>
    <w:rsid w:val="2CD721D8"/>
    <w:rsid w:val="31AB3649"/>
    <w:rsid w:val="32B32C94"/>
    <w:rsid w:val="33F55E22"/>
    <w:rsid w:val="34385282"/>
    <w:rsid w:val="34E76212"/>
    <w:rsid w:val="35171EBE"/>
    <w:rsid w:val="392E4141"/>
    <w:rsid w:val="39BB36A1"/>
    <w:rsid w:val="39C100C0"/>
    <w:rsid w:val="3A3C1A35"/>
    <w:rsid w:val="3B740531"/>
    <w:rsid w:val="3C5E09E8"/>
    <w:rsid w:val="3F626E94"/>
    <w:rsid w:val="3FB80686"/>
    <w:rsid w:val="403E7C92"/>
    <w:rsid w:val="432920B7"/>
    <w:rsid w:val="495852A7"/>
    <w:rsid w:val="4B895879"/>
    <w:rsid w:val="4C0E70C2"/>
    <w:rsid w:val="522C299A"/>
    <w:rsid w:val="558A12B6"/>
    <w:rsid w:val="55C73B6D"/>
    <w:rsid w:val="55F12241"/>
    <w:rsid w:val="565328FA"/>
    <w:rsid w:val="58620980"/>
    <w:rsid w:val="59FD7529"/>
    <w:rsid w:val="5A1D2F49"/>
    <w:rsid w:val="5B665128"/>
    <w:rsid w:val="5D016627"/>
    <w:rsid w:val="6251481D"/>
    <w:rsid w:val="635F53E5"/>
    <w:rsid w:val="63881947"/>
    <w:rsid w:val="638E5F42"/>
    <w:rsid w:val="63AF6528"/>
    <w:rsid w:val="66265881"/>
    <w:rsid w:val="6BF1329A"/>
    <w:rsid w:val="6BF879A1"/>
    <w:rsid w:val="6C046D80"/>
    <w:rsid w:val="6C066DD8"/>
    <w:rsid w:val="6F0643C9"/>
    <w:rsid w:val="715529A1"/>
    <w:rsid w:val="74E04963"/>
    <w:rsid w:val="79440EAD"/>
    <w:rsid w:val="79462E4A"/>
    <w:rsid w:val="797D2DA7"/>
    <w:rsid w:val="79DD35B3"/>
    <w:rsid w:val="7B8320E7"/>
    <w:rsid w:val="7C3F402F"/>
    <w:rsid w:val="7C540E5F"/>
    <w:rsid w:val="7EE241FB"/>
    <w:rsid w:val="7FC65A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en-US" w:eastAsia="zh-TW" w:bidi="ar-SA"/>
    </w:rPr>
  </w:style>
  <w:style w:type="paragraph" w:styleId="2">
    <w:name w:val="heading 1"/>
    <w:basedOn w:val="1"/>
    <w:next w:val="1"/>
    <w:link w:val="31"/>
    <w:qFormat/>
    <w:uiPriority w:val="9"/>
    <w:pPr>
      <w:keepNext/>
      <w:keepLines/>
      <w:spacing w:before="480" w:after="0"/>
      <w:outlineLvl w:val="0"/>
    </w:pPr>
    <w:rPr>
      <w:rFonts w:asciiTheme="majorHAnsi" w:hAnsiTheme="majorHAnsi" w:eastAsiaTheme="majorEastAsia" w:cstheme="majorBidi"/>
      <w:b/>
      <w:bCs/>
      <w:color w:val="366091" w:themeColor="accent1" w:themeShade="BF"/>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6"/>
    <w:semiHidden/>
    <w:unhideWhenUsed/>
    <w:qFormat/>
    <w:uiPriority w:val="99"/>
    <w:pPr>
      <w:spacing w:after="0" w:line="240" w:lineRule="auto"/>
    </w:pPr>
    <w:rPr>
      <w:rFonts w:ascii="Segoe UI" w:hAnsi="Segoe UI" w:cs="Segoe UI"/>
      <w:sz w:val="18"/>
      <w:szCs w:val="18"/>
    </w:rPr>
  </w:style>
  <w:style w:type="character" w:styleId="6">
    <w:name w:val="annotation reference"/>
    <w:basedOn w:val="3"/>
    <w:semiHidden/>
    <w:unhideWhenUsed/>
    <w:qFormat/>
    <w:uiPriority w:val="99"/>
    <w:rPr>
      <w:sz w:val="16"/>
      <w:szCs w:val="16"/>
    </w:rPr>
  </w:style>
  <w:style w:type="paragraph" w:styleId="7">
    <w:name w:val="annotation text"/>
    <w:basedOn w:val="1"/>
    <w:link w:val="24"/>
    <w:unhideWhenUsed/>
    <w:qFormat/>
    <w:uiPriority w:val="99"/>
    <w:pPr>
      <w:spacing w:line="240" w:lineRule="auto"/>
    </w:pPr>
    <w:rPr>
      <w:sz w:val="20"/>
      <w:szCs w:val="20"/>
    </w:rPr>
  </w:style>
  <w:style w:type="paragraph" w:styleId="8">
    <w:name w:val="annotation subject"/>
    <w:basedOn w:val="7"/>
    <w:next w:val="7"/>
    <w:link w:val="25"/>
    <w:semiHidden/>
    <w:unhideWhenUsed/>
    <w:qFormat/>
    <w:uiPriority w:val="99"/>
    <w:rPr>
      <w:b/>
      <w:bCs/>
    </w:rPr>
  </w:style>
  <w:style w:type="paragraph" w:styleId="9">
    <w:name w:val="footer"/>
    <w:basedOn w:val="1"/>
    <w:link w:val="17"/>
    <w:unhideWhenUsed/>
    <w:qFormat/>
    <w:uiPriority w:val="99"/>
    <w:pPr>
      <w:tabs>
        <w:tab w:val="center" w:pos="4320"/>
        <w:tab w:val="right" w:pos="8640"/>
      </w:tabs>
      <w:spacing w:after="0" w:line="240" w:lineRule="auto"/>
    </w:pPr>
  </w:style>
  <w:style w:type="paragraph" w:styleId="10">
    <w:name w:val="header"/>
    <w:basedOn w:val="1"/>
    <w:link w:val="16"/>
    <w:unhideWhenUsed/>
    <w:qFormat/>
    <w:uiPriority w:val="99"/>
    <w:pPr>
      <w:tabs>
        <w:tab w:val="center" w:pos="4320"/>
        <w:tab w:val="right" w:pos="8640"/>
      </w:tabs>
      <w:spacing w:after="0" w:line="240" w:lineRule="auto"/>
    </w:pPr>
  </w:style>
  <w:style w:type="character" w:styleId="11">
    <w:name w:val="Hyperlink"/>
    <w:basedOn w:val="3"/>
    <w:unhideWhenUsed/>
    <w:qFormat/>
    <w:uiPriority w:val="99"/>
    <w:rPr>
      <w:color w:val="0000FF"/>
      <w:u w:val="single"/>
    </w:rPr>
  </w:style>
  <w:style w:type="character" w:styleId="12">
    <w:name w:val="line number"/>
    <w:basedOn w:val="3"/>
    <w:semiHidden/>
    <w:unhideWhenUsed/>
    <w:qFormat/>
    <w:uiPriority w:val="99"/>
  </w:style>
  <w:style w:type="table" w:styleId="13">
    <w:name w:val="Table Grid"/>
    <w:basedOn w:val="4"/>
    <w:qFormat/>
    <w:uiPriority w:val="39"/>
    <w:rPr>
      <w:rFonts w:asciiTheme="minorHAnsi" w:hAnsiTheme="minorHAnsi"/>
      <w:kern w:val="2"/>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4">
    <w:name w:val="Title"/>
    <w:basedOn w:val="1"/>
    <w:next w:val="1"/>
    <w:link w:val="28"/>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paragraph" w:styleId="15">
    <w:name w:val="List Paragraph"/>
    <w:basedOn w:val="1"/>
    <w:qFormat/>
    <w:uiPriority w:val="34"/>
    <w:pPr>
      <w:ind w:left="720"/>
      <w:contextualSpacing/>
    </w:pPr>
  </w:style>
  <w:style w:type="character" w:customStyle="1" w:styleId="16">
    <w:name w:val="頁首 字元"/>
    <w:basedOn w:val="3"/>
    <w:link w:val="10"/>
    <w:qFormat/>
    <w:uiPriority w:val="99"/>
  </w:style>
  <w:style w:type="character" w:customStyle="1" w:styleId="17">
    <w:name w:val="頁尾 字元"/>
    <w:basedOn w:val="3"/>
    <w:link w:val="9"/>
    <w:qFormat/>
    <w:uiPriority w:val="99"/>
  </w:style>
  <w:style w:type="paragraph" w:customStyle="1" w:styleId="18">
    <w:name w:val="EndNote Bibliography Title"/>
    <w:basedOn w:val="1"/>
    <w:link w:val="19"/>
    <w:qFormat/>
    <w:uiPriority w:val="0"/>
    <w:pPr>
      <w:spacing w:after="0"/>
      <w:jc w:val="center"/>
    </w:pPr>
    <w:rPr>
      <w:rFonts w:ascii="Arial" w:hAnsi="Arial" w:cs="Arial"/>
      <w:sz w:val="28"/>
    </w:rPr>
  </w:style>
  <w:style w:type="character" w:customStyle="1" w:styleId="19">
    <w:name w:val="EndNote Bibliography Title 字元"/>
    <w:basedOn w:val="3"/>
    <w:link w:val="18"/>
    <w:qFormat/>
    <w:uiPriority w:val="0"/>
    <w:rPr>
      <w:rFonts w:ascii="Arial" w:hAnsi="Arial" w:cs="Arial" w:eastAsiaTheme="minorEastAsia"/>
      <w:sz w:val="28"/>
      <w:szCs w:val="22"/>
    </w:rPr>
  </w:style>
  <w:style w:type="paragraph" w:customStyle="1" w:styleId="20">
    <w:name w:val="EndNote Bibliography"/>
    <w:basedOn w:val="1"/>
    <w:link w:val="21"/>
    <w:qFormat/>
    <w:uiPriority w:val="0"/>
    <w:pPr>
      <w:spacing w:line="240" w:lineRule="auto"/>
    </w:pPr>
    <w:rPr>
      <w:rFonts w:ascii="Arial" w:hAnsi="Arial" w:cs="Arial"/>
      <w:sz w:val="28"/>
    </w:rPr>
  </w:style>
  <w:style w:type="character" w:customStyle="1" w:styleId="21">
    <w:name w:val="EndNote Bibliography 字元"/>
    <w:basedOn w:val="3"/>
    <w:link w:val="20"/>
    <w:qFormat/>
    <w:uiPriority w:val="0"/>
    <w:rPr>
      <w:rFonts w:ascii="Arial" w:hAnsi="Arial" w:cs="Arial" w:eastAsiaTheme="minorEastAsia"/>
      <w:sz w:val="28"/>
      <w:szCs w:val="22"/>
    </w:rPr>
  </w:style>
  <w:style w:type="character" w:customStyle="1" w:styleId="22">
    <w:name w:val="jtukpc"/>
    <w:basedOn w:val="3"/>
    <w:qFormat/>
    <w:uiPriority w:val="0"/>
  </w:style>
  <w:style w:type="character" w:customStyle="1" w:styleId="23">
    <w:name w:val="ynrlnc"/>
    <w:basedOn w:val="3"/>
    <w:qFormat/>
    <w:uiPriority w:val="0"/>
  </w:style>
  <w:style w:type="character" w:customStyle="1" w:styleId="24">
    <w:name w:val="註解文字 字元"/>
    <w:basedOn w:val="3"/>
    <w:link w:val="7"/>
    <w:qFormat/>
    <w:uiPriority w:val="99"/>
    <w:rPr>
      <w:sz w:val="20"/>
      <w:szCs w:val="20"/>
    </w:rPr>
  </w:style>
  <w:style w:type="character" w:customStyle="1" w:styleId="25">
    <w:name w:val="註解主旨 字元"/>
    <w:basedOn w:val="24"/>
    <w:link w:val="8"/>
    <w:semiHidden/>
    <w:qFormat/>
    <w:uiPriority w:val="99"/>
    <w:rPr>
      <w:b/>
      <w:bCs/>
      <w:sz w:val="20"/>
      <w:szCs w:val="20"/>
    </w:rPr>
  </w:style>
  <w:style w:type="character" w:customStyle="1" w:styleId="26">
    <w:name w:val="註解方塊文字 字元"/>
    <w:basedOn w:val="3"/>
    <w:link w:val="5"/>
    <w:semiHidden/>
    <w:qFormat/>
    <w:uiPriority w:val="99"/>
    <w:rPr>
      <w:rFonts w:ascii="Segoe UI" w:hAnsi="Segoe UI" w:cs="Segoe UI"/>
      <w:sz w:val="18"/>
      <w:szCs w:val="18"/>
    </w:rPr>
  </w:style>
  <w:style w:type="table" w:customStyle="1" w:styleId="27">
    <w:name w:val="淺色網底1"/>
    <w:basedOn w:val="4"/>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character" w:customStyle="1" w:styleId="28">
    <w:name w:val="標題 字元"/>
    <w:basedOn w:val="3"/>
    <w:link w:val="14"/>
    <w:qFormat/>
    <w:uiPriority w:val="10"/>
    <w:rPr>
      <w:rFonts w:asciiTheme="majorHAnsi" w:hAnsiTheme="majorHAnsi" w:eastAsiaTheme="majorEastAsia" w:cstheme="majorBidi"/>
      <w:color w:val="17365D" w:themeColor="text2" w:themeShade="BF"/>
      <w:spacing w:val="5"/>
      <w:kern w:val="28"/>
      <w:sz w:val="52"/>
      <w:szCs w:val="52"/>
    </w:rPr>
  </w:style>
  <w:style w:type="table" w:customStyle="1" w:styleId="29">
    <w:name w:val="淺色網底2"/>
    <w:basedOn w:val="4"/>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30">
    <w:name w:val="修訂1"/>
    <w:hidden/>
    <w:semiHidden/>
    <w:qFormat/>
    <w:uiPriority w:val="99"/>
    <w:rPr>
      <w:rFonts w:ascii="Arial" w:hAnsi="Arial" w:eastAsiaTheme="minorEastAsia" w:cstheme="minorBidi"/>
      <w:sz w:val="28"/>
      <w:szCs w:val="22"/>
      <w:lang w:val="en-US" w:eastAsia="zh-TW" w:bidi="ar-SA"/>
    </w:rPr>
  </w:style>
  <w:style w:type="character" w:customStyle="1" w:styleId="31">
    <w:name w:val="標題 1 字元"/>
    <w:basedOn w:val="3"/>
    <w:link w:val="2"/>
    <w:qFormat/>
    <w:uiPriority w:val="9"/>
    <w:rPr>
      <w:rFonts w:asciiTheme="majorHAnsi" w:hAnsiTheme="majorHAnsi" w:eastAsiaTheme="majorEastAsia" w:cstheme="majorBidi"/>
      <w:b/>
      <w:bCs/>
      <w:color w:val="366091" w:themeColor="accent1" w:themeShade="BF"/>
      <w:szCs w:val="28"/>
    </w:rPr>
  </w:style>
  <w:style w:type="paragraph" w:customStyle="1" w:styleId="32">
    <w:name w:val="修訂2"/>
    <w:hidden/>
    <w:semiHidden/>
    <w:qFormat/>
    <w:uiPriority w:val="99"/>
    <w:rPr>
      <w:rFonts w:ascii="Arial" w:hAnsi="Arial" w:eastAsiaTheme="minorEastAsia" w:cstheme="minorBidi"/>
      <w:sz w:val="28"/>
      <w:szCs w:val="22"/>
      <w:lang w:val="en-US" w:eastAsia="zh-TW" w:bidi="ar-SA"/>
    </w:rPr>
  </w:style>
  <w:style w:type="paragraph" w:styleId="33">
    <w:name w:val="No Spacing"/>
    <w:qFormat/>
    <w:uiPriority w:val="1"/>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eastAsiaTheme="minorEastAsia"/>
      <w:sz w:val="24"/>
      <w:szCs w:val="24"/>
      <w:lang w:val="en-US" w:eastAsia="en-US" w:bidi="ar-SA"/>
    </w:rPr>
  </w:style>
  <w:style w:type="paragraph" w:customStyle="1" w:styleId="34">
    <w:name w:val="Revision"/>
    <w:hidden/>
    <w:semiHidden/>
    <w:qFormat/>
    <w:uiPriority w:val="99"/>
    <w:rPr>
      <w:rFonts w:ascii="Arial" w:hAnsi="Arial" w:eastAsiaTheme="minorEastAsia" w:cstheme="minorBidi"/>
      <w:sz w:val="28"/>
      <w:szCs w:val="22"/>
      <w:lang w:val="en-US" w:eastAsia="zh-TW"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5.tiff"/><Relationship Id="rId12" Type="http://schemas.openxmlformats.org/officeDocument/2006/relationships/image" Target="media/image4.tiff"/><Relationship Id="rId11" Type="http://schemas.openxmlformats.org/officeDocument/2006/relationships/image" Target="media/image3.tiff"/><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24F830-43FE-4A02-9482-67FF385957E5}">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12</Pages>
  <Words>1236</Words>
  <Characters>7049</Characters>
  <Lines>58</Lines>
  <Paragraphs>16</Paragraphs>
  <TotalTime>6</TotalTime>
  <ScaleCrop>false</ScaleCrop>
  <LinksUpToDate>false</LinksUpToDate>
  <CharactersWithSpaces>8269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2020-10-12T14:12:00Z</dcterms:created>
  <dc:creator>.</dc:creator>
  <cp:lastModifiedBy>genchanghsu</cp:lastModifiedBy>
  <cp:lastPrinted>2023-03-25T10:43:00Z</cp:lastPrinted>
  <dcterms:modified xsi:type="dcterms:W3CDTF">2023-05-18T04:14:39Z</dcterms:modified>
  <cp:revision>1892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AE5E7865FD1A4EC8BB8EB27AE1F8EB74</vt:lpwstr>
  </property>
</Properties>
</file>