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76" w:rsidRDefault="00387176" w:rsidP="002A056D">
      <w:pPr>
        <w:jc w:val="left"/>
        <w:rPr>
          <w:b/>
          <w:color w:val="FF0000"/>
        </w:rPr>
        <w:pPrChange w:id="0" w:author="CK" w:date="2021-05-11T17:36:00Z">
          <w:pPr/>
        </w:pPrChange>
      </w:pPr>
      <w:r>
        <w:rPr>
          <w:rFonts w:hint="eastAsia"/>
          <w:b/>
          <w:color w:val="FF0000"/>
        </w:rPr>
        <w:t>Running title</w:t>
      </w:r>
    </w:p>
    <w:p w:rsidR="00D42777" w:rsidRDefault="00D42777" w:rsidP="002A056D">
      <w:pPr>
        <w:jc w:val="center"/>
        <w:pPrChange w:id="1" w:author="CK" w:date="2021-05-11T17:36:00Z">
          <w:pPr/>
        </w:pPrChange>
      </w:pPr>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6C5863" w:rsidRPr="0068273F">
        <w:rPr>
          <w:rFonts w:hint="eastAsia"/>
        </w:rPr>
        <w:t xml:space="preserve">generalist </w:t>
      </w:r>
      <w:r w:rsidR="00C11CDB" w:rsidRPr="0068273F">
        <w:rPr>
          <w:rFonts w:hint="eastAsia"/>
        </w:rPr>
        <w:t xml:space="preserve">arthropod </w:t>
      </w:r>
      <w:r w:rsidRPr="0068273F">
        <w:rPr>
          <w:rFonts w:hint="eastAsia"/>
        </w:rPr>
        <w:t>predators (ladybeetles and spiders) in rice farms</w:t>
      </w:r>
    </w:p>
    <w:p w:rsidR="00B545C0" w:rsidRDefault="00B545C0" w:rsidP="002A056D">
      <w:pPr>
        <w:pStyle w:val="ListParagraph"/>
        <w:numPr>
          <w:ilvl w:val="0"/>
          <w:numId w:val="20"/>
        </w:numPr>
        <w:jc w:val="left"/>
        <w:pPrChange w:id="2" w:author="CK" w:date="2021-05-11T17:36:00Z">
          <w:pPr>
            <w:pStyle w:val="ListParagraph"/>
            <w:numPr>
              <w:numId w:val="20"/>
            </w:numPr>
            <w:ind w:hanging="360"/>
          </w:pPr>
        </w:pPrChange>
      </w:pPr>
      <w:r>
        <w:t>A predator in need is a predator indeed</w:t>
      </w:r>
    </w:p>
    <w:p w:rsidR="00B545C0" w:rsidRPr="0068273F" w:rsidRDefault="00B545C0" w:rsidP="002A056D">
      <w:pPr>
        <w:pStyle w:val="ListParagraph"/>
        <w:numPr>
          <w:ilvl w:val="0"/>
          <w:numId w:val="20"/>
        </w:numPr>
        <w:jc w:val="left"/>
        <w:pPrChange w:id="3" w:author="CK" w:date="2021-05-11T17:36:00Z">
          <w:pPr>
            <w:pStyle w:val="ListParagraph"/>
            <w:numPr>
              <w:numId w:val="20"/>
            </w:numPr>
            <w:ind w:hanging="360"/>
          </w:pPr>
        </w:pPrChange>
      </w:pPr>
      <w:r>
        <w:t>Generalist predators are specialists when things matter (during high pest density)</w:t>
      </w:r>
    </w:p>
    <w:p w:rsidR="00387176" w:rsidRDefault="00387176" w:rsidP="002A056D">
      <w:pPr>
        <w:jc w:val="left"/>
        <w:rPr>
          <w:b/>
          <w:color w:val="FF0000"/>
        </w:rPr>
        <w:pPrChange w:id="4" w:author="CK" w:date="2021-05-11T17:36:00Z">
          <w:pPr/>
        </w:pPrChange>
      </w:pPr>
    </w:p>
    <w:p w:rsidR="00387176" w:rsidRDefault="00387176" w:rsidP="002A056D">
      <w:pPr>
        <w:jc w:val="left"/>
        <w:rPr>
          <w:b/>
          <w:color w:val="FF0000"/>
        </w:rPr>
        <w:pPrChange w:id="5" w:author="CK" w:date="2021-05-11T17:36:00Z">
          <w:pPr/>
        </w:pPrChange>
      </w:pPr>
      <w:r w:rsidRPr="00BA1E0E">
        <w:rPr>
          <w:rFonts w:hint="eastAsia"/>
          <w:b/>
          <w:color w:val="FF0000"/>
        </w:rPr>
        <w:t>Abstract</w:t>
      </w:r>
    </w:p>
    <w:p w:rsidR="00D42777" w:rsidRPr="0068273F" w:rsidRDefault="00D42777" w:rsidP="002A056D">
      <w:pPr>
        <w:jc w:val="left"/>
        <w:rPr>
          <w:color w:val="FF0000"/>
        </w:rPr>
        <w:pPrChange w:id="6" w:author="CK" w:date="2021-05-11T17:36:00Z">
          <w:pPr/>
        </w:pPrChange>
      </w:pPr>
    </w:p>
    <w:p w:rsidR="00D42777" w:rsidRPr="00BA1E0E" w:rsidRDefault="00D42777" w:rsidP="002A056D">
      <w:pPr>
        <w:jc w:val="left"/>
        <w:rPr>
          <w:b/>
          <w:color w:val="FF0000"/>
        </w:rPr>
        <w:pPrChange w:id="7" w:author="CK" w:date="2021-05-11T17:36:00Z">
          <w:pPr/>
        </w:pPrChange>
      </w:pPr>
      <w:r w:rsidRPr="00BA1E0E">
        <w:rPr>
          <w:b/>
          <w:color w:val="FF0000"/>
        </w:rPr>
        <w:br w:type="page"/>
      </w:r>
    </w:p>
    <w:p w:rsidR="0068273F" w:rsidRPr="002D239A" w:rsidRDefault="00D42777" w:rsidP="002A056D">
      <w:pPr>
        <w:jc w:val="left"/>
        <w:rPr>
          <w:b/>
          <w:color w:val="FF0000"/>
        </w:rPr>
        <w:pPrChange w:id="8" w:author="CK" w:date="2021-05-11T17:36:00Z">
          <w:pPr/>
        </w:pPrChange>
      </w:pPr>
      <w:r w:rsidRPr="002D239A">
        <w:rPr>
          <w:rFonts w:hint="eastAsia"/>
          <w:b/>
          <w:color w:val="FF0000"/>
        </w:rPr>
        <w:lastRenderedPageBreak/>
        <w:t>Introduction</w:t>
      </w:r>
    </w:p>
    <w:p w:rsidR="008D0865" w:rsidRDefault="00B07291" w:rsidP="002A056D">
      <w:pPr>
        <w:pStyle w:val="ListParagraph"/>
        <w:numPr>
          <w:ilvl w:val="0"/>
          <w:numId w:val="6"/>
        </w:numPr>
        <w:jc w:val="left"/>
        <w:rPr>
          <w:color w:val="00B0F0"/>
        </w:rPr>
      </w:pPr>
      <w:r>
        <w:rPr>
          <w:color w:val="00B0F0"/>
        </w:rPr>
        <w:t xml:space="preserve">[Importance of biocontrol] </w:t>
      </w:r>
    </w:p>
    <w:p w:rsidR="00CB5F00" w:rsidRDefault="00A41E3E" w:rsidP="005B7601">
      <w:pPr>
        <w:pStyle w:val="ListParagraph"/>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ritical as well in Anthropocene (e.g., 50% pesticide reduction in EU by 2030)</w:t>
      </w:r>
    </w:p>
    <w:p w:rsidR="008D0865" w:rsidRDefault="00B07291" w:rsidP="00312541">
      <w:pPr>
        <w:pStyle w:val="ListParagraph"/>
        <w:numPr>
          <w:ilvl w:val="0"/>
          <w:numId w:val="6"/>
        </w:numPr>
        <w:jc w:val="left"/>
        <w:rPr>
          <w:color w:val="00B0F0"/>
        </w:rPr>
      </w:pPr>
      <w:r>
        <w:rPr>
          <w:color w:val="00B0F0"/>
        </w:rPr>
        <w:t xml:space="preserve">[Importance of GAPs] </w:t>
      </w:r>
    </w:p>
    <w:p w:rsidR="008D0865" w:rsidRDefault="008D0865" w:rsidP="00C83234">
      <w:pPr>
        <w:pStyle w:val="ListParagraph"/>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ListParagraph"/>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ListParagraph"/>
        <w:numPr>
          <w:ilvl w:val="0"/>
          <w:numId w:val="6"/>
        </w:numPr>
        <w:jc w:val="left"/>
        <w:rPr>
          <w:color w:val="00B0F0"/>
        </w:rPr>
      </w:pPr>
      <w:r>
        <w:rPr>
          <w:color w:val="00B0F0"/>
        </w:rPr>
        <w:t xml:space="preserve">[Knowledge gaps] </w:t>
      </w:r>
    </w:p>
    <w:p w:rsidR="00881CB9" w:rsidRDefault="00E959F5" w:rsidP="001B21B5">
      <w:pPr>
        <w:pStyle w:val="ListParagraph"/>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ListParagraph"/>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ListParagraph"/>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ListParagraph"/>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ListParagraph"/>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2A1468" w:rsidRDefault="002728E7" w:rsidP="002A056D">
      <w:pPr>
        <w:pStyle w:val="ListParagraph"/>
        <w:numPr>
          <w:ilvl w:val="0"/>
          <w:numId w:val="14"/>
        </w:numPr>
        <w:jc w:val="left"/>
        <w:rPr>
          <w:color w:val="00B0F0"/>
        </w:rPr>
        <w:pPrChange w:id="9" w:author="CK" w:date="2021-05-11T17:36:00Z">
          <w:pPr>
            <w:pStyle w:val="ListParagraph"/>
            <w:numPr>
              <w:numId w:val="14"/>
            </w:numPr>
            <w:ind w:left="1080" w:hanging="360"/>
            <w:jc w:val="left"/>
          </w:pPr>
        </w:pPrChange>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07116C" w:rsidRDefault="00AE0496" w:rsidP="002A056D">
      <w:pPr>
        <w:pStyle w:val="ListParagraph"/>
        <w:numPr>
          <w:ilvl w:val="0"/>
          <w:numId w:val="6"/>
        </w:numPr>
        <w:jc w:val="left"/>
        <w:rPr>
          <w:color w:val="00B0F0"/>
        </w:rPr>
        <w:pPrChange w:id="10" w:author="CK" w:date="2021-05-11T17:36:00Z">
          <w:pPr>
            <w:pStyle w:val="ListParagraph"/>
            <w:numPr>
              <w:numId w:val="6"/>
            </w:numPr>
            <w:ind w:left="360" w:hanging="360"/>
            <w:jc w:val="left"/>
          </w:pPr>
        </w:pPrChange>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621330" w:rsidRDefault="0068273F" w:rsidP="002A056D">
      <w:pPr>
        <w:jc w:val="left"/>
        <w:rPr>
          <w:b/>
        </w:rPr>
        <w:pPrChange w:id="11" w:author="CK" w:date="2021-05-11T17:36:00Z">
          <w:pPr/>
        </w:pPrChange>
      </w:pPr>
      <w:r w:rsidRPr="003D1641">
        <w:rPr>
          <w:rFonts w:hint="eastAsia"/>
          <w:b/>
        </w:rPr>
        <w:tab/>
      </w:r>
    </w:p>
    <w:p w:rsidR="00621330" w:rsidRDefault="00621330" w:rsidP="002A056D">
      <w:pPr>
        <w:jc w:val="left"/>
        <w:rPr>
          <w:b/>
        </w:rPr>
        <w:pPrChange w:id="12" w:author="CK" w:date="2021-05-11T17:36:00Z">
          <w:pPr/>
        </w:pPrChange>
      </w:pPr>
      <w:r>
        <w:rPr>
          <w:b/>
        </w:rPr>
        <w:br w:type="page"/>
      </w:r>
    </w:p>
    <w:p w:rsidR="005B7601" w:rsidRPr="00145896" w:rsidRDefault="001E2647" w:rsidP="005B7601">
      <w:pPr>
        <w:jc w:val="left"/>
      </w:pPr>
      <w:r>
        <w:rPr>
          <w:rFonts w:hint="eastAsia"/>
        </w:rPr>
        <w:lastRenderedPageBreak/>
        <w:tab/>
      </w:r>
      <w:ins w:id="13" w:author="CK" w:date="2021-05-11T15:56:00Z">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740E5D">
          <w:t>to control</w:t>
        </w:r>
      </w:ins>
      <w:ins w:id="14" w:author="CK" w:date="2021-05-11T15:58:00Z">
        <w:r w:rsidR="004851E8">
          <w:t xml:space="preserve"> </w:t>
        </w:r>
      </w:ins>
      <w:ins w:id="15" w:author="CK" w:date="2021-05-11T15:56:00Z">
        <w:r w:rsidR="00740E5D" w:rsidRPr="00942D77">
          <w:rPr>
            <w:rFonts w:hint="eastAsia"/>
          </w:rPr>
          <w:t xml:space="preserve">pest </w:t>
        </w:r>
        <w:r w:rsidR="00740E5D">
          <w:t xml:space="preserve">has </w:t>
        </w:r>
      </w:ins>
      <w:ins w:id="16" w:author="CK" w:date="2021-05-11T17:02:00Z">
        <w:r w:rsidR="00CD28C8">
          <w:t>a long history in agriculture</w:t>
        </w:r>
      </w:ins>
      <w:ins w:id="17" w:author="CK" w:date="2021-05-11T15:59:00Z">
        <w:r w:rsidR="008B5A9C">
          <w:t xml:space="preserve">.  </w:t>
        </w:r>
      </w:ins>
      <w:ins w:id="18" w:author="CK" w:date="2021-05-11T17:03:00Z">
        <w:r w:rsidR="00CD28C8">
          <w:t xml:space="preserve">For example, </w:t>
        </w:r>
      </w:ins>
      <w:moveFromRangeStart w:id="19" w:author="CK" w:date="2021-05-11T17:04:00Z" w:name="move71645111"/>
      <w:moveFrom w:id="20" w:author="CK" w:date="2021-05-11T17:04:00Z">
        <w:r w:rsidR="00B10F91" w:rsidRPr="001E2647" w:rsidDel="00CD28C8">
          <w:rPr>
            <w:rFonts w:hint="eastAsia"/>
          </w:rPr>
          <w:t>A</w:t>
        </w:r>
        <w:r w:rsidR="00196EAB" w:rsidRPr="001E2647" w:rsidDel="00CD28C8">
          <w:rPr>
            <w:rFonts w:hint="eastAsia"/>
          </w:rPr>
          <w:t xml:space="preserve">griculture is </w:t>
        </w:r>
        <w:r w:rsidR="00CD7E51" w:rsidRPr="001E2647" w:rsidDel="00CD28C8">
          <w:rPr>
            <w:rFonts w:hint="eastAsia"/>
          </w:rPr>
          <w:t xml:space="preserve">the largest land use type worldwide and the </w:t>
        </w:r>
        <w:r w:rsidR="0068273F" w:rsidRPr="001E2647" w:rsidDel="00CD28C8">
          <w:rPr>
            <w:rFonts w:hint="eastAsia"/>
          </w:rPr>
          <w:t>major</w:t>
        </w:r>
        <w:r w:rsidR="00CD7E51" w:rsidRPr="001E2647" w:rsidDel="00CD28C8">
          <w:rPr>
            <w:rFonts w:hint="eastAsia"/>
          </w:rPr>
          <w:t xml:space="preserve"> driver for global biodiversity crisis</w:t>
        </w:r>
        <w:r w:rsidR="00196EAB" w:rsidRPr="001E2647" w:rsidDel="00CD28C8">
          <w:rPr>
            <w:rFonts w:hint="eastAsia"/>
          </w:rPr>
          <w:t xml:space="preserve"> and environmental degradat</w:t>
        </w:r>
        <w:r w:rsidR="00CD7E51" w:rsidRPr="001E2647" w:rsidDel="00CD28C8">
          <w:rPr>
            <w:rFonts w:hint="eastAsia"/>
          </w:rPr>
          <w:t>ion. A</w:t>
        </w:r>
        <w:r w:rsidR="00CD7E51" w:rsidRPr="001E2647" w:rsidDel="00CD28C8">
          <w:t>gricultural expansion and intensification</w:t>
        </w:r>
        <w:r w:rsidR="00CD7E51" w:rsidRPr="001E2647" w:rsidDel="00CD28C8">
          <w:rPr>
            <w:rFonts w:hint="eastAsia"/>
          </w:rPr>
          <w:t xml:space="preserve"> have contributed to habitat loss an</w:t>
        </w:r>
        <w:r w:rsidR="0068273F" w:rsidRPr="001E2647" w:rsidDel="00CD28C8">
          <w:rPr>
            <w:rFonts w:hint="eastAsia"/>
          </w:rPr>
          <w:t>d climate change, posing substantial</w:t>
        </w:r>
        <w:r w:rsidR="00CD7E51" w:rsidRPr="001E2647" w:rsidDel="00CD28C8">
          <w:rPr>
            <w:rFonts w:hint="eastAsia"/>
          </w:rPr>
          <w:t xml:space="preserve"> threats on species and ecosystems</w:t>
        </w:r>
        <w:r w:rsidR="00152402" w:rsidRPr="001E2647" w:rsidDel="00CD28C8">
          <w:rPr>
            <w:rFonts w:hint="eastAsia"/>
          </w:rPr>
          <w:t xml:space="preserve"> </w:t>
        </w:r>
        <w:r w:rsidR="009C522E" w:rsidRPr="001E2647" w:rsidDel="00CD28C8">
          <w:fldChar w:fldCharType="begin"/>
        </w:r>
        <w:r w:rsidR="00F3478D" w:rsidRPr="001E2647" w:rsidDel="00CD28C8">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9C522E" w:rsidRPr="001E2647" w:rsidDel="00CD28C8">
          <w:fldChar w:fldCharType="separate"/>
        </w:r>
        <w:r w:rsidR="00152402" w:rsidRPr="001E2647" w:rsidDel="00CD28C8">
          <w:rPr>
            <w:noProof/>
          </w:rPr>
          <w:t>(Kehoe et al. 2017)</w:t>
        </w:r>
        <w:r w:rsidR="009C522E" w:rsidRPr="001E2647" w:rsidDel="00CD28C8">
          <w:fldChar w:fldCharType="end"/>
        </w:r>
        <w:r w:rsidR="00CD7E51" w:rsidRPr="001E2647" w:rsidDel="00CD28C8">
          <w:rPr>
            <w:rFonts w:hint="eastAsia"/>
          </w:rPr>
          <w:t>.</w:t>
        </w:r>
        <w:r w:rsidR="002A302D" w:rsidRPr="001E2647" w:rsidDel="00CD28C8">
          <w:rPr>
            <w:rFonts w:hint="eastAsia"/>
          </w:rPr>
          <w:t xml:space="preserve"> To mitigate such impacts, t</w:t>
        </w:r>
        <w:r w:rsidR="0085570D" w:rsidRPr="001E2647" w:rsidDel="00CD28C8">
          <w:rPr>
            <w:rFonts w:hint="eastAsia"/>
          </w:rPr>
          <w:t>here is an urgent need for</w:t>
        </w:r>
        <w:r w:rsidR="00CD7E51" w:rsidRPr="001E2647" w:rsidDel="00CD28C8">
          <w:rPr>
            <w:rFonts w:hint="eastAsia"/>
          </w:rPr>
          <w:t xml:space="preserve"> modern </w:t>
        </w:r>
        <w:r w:rsidR="00152402" w:rsidRPr="001E2647" w:rsidDel="00CD28C8">
          <w:rPr>
            <w:rFonts w:hint="eastAsia"/>
          </w:rPr>
          <w:t xml:space="preserve">industrial </w:t>
        </w:r>
        <w:r w:rsidR="00CD7E51" w:rsidRPr="001E2647" w:rsidDel="00CD28C8">
          <w:rPr>
            <w:rFonts w:hint="eastAsia"/>
          </w:rPr>
          <w:t>agriculture</w:t>
        </w:r>
        <w:r w:rsidR="0085570D" w:rsidRPr="001E2647" w:rsidDel="00CD28C8">
          <w:rPr>
            <w:rFonts w:hint="eastAsia"/>
          </w:rPr>
          <w:t xml:space="preserve"> </w:t>
        </w:r>
        <w:r w:rsidR="00CD7E51" w:rsidRPr="001E2647" w:rsidDel="00CD28C8">
          <w:rPr>
            <w:rFonts w:hint="eastAsia"/>
          </w:rPr>
          <w:t xml:space="preserve">to shift </w:t>
        </w:r>
        <w:r w:rsidR="00B00B26" w:rsidRPr="001E2647" w:rsidDel="00CD28C8">
          <w:rPr>
            <w:rFonts w:hint="eastAsia"/>
          </w:rPr>
          <w:t>toward more ecological</w:t>
        </w:r>
        <w:r w:rsidR="00697FA4" w:rsidRPr="001E2647" w:rsidDel="00CD28C8">
          <w:rPr>
            <w:rFonts w:hint="eastAsia"/>
          </w:rPr>
          <w:t>- and environmental-</w:t>
        </w:r>
        <w:r w:rsidR="00B00B26" w:rsidRPr="00942D77" w:rsidDel="00CD28C8">
          <w:rPr>
            <w:rFonts w:hint="eastAsia"/>
          </w:rPr>
          <w:t>friendly practices</w:t>
        </w:r>
        <w:r w:rsidR="0051786E" w:rsidRPr="00942D77" w:rsidDel="00CD28C8">
          <w:rPr>
            <w:rFonts w:hint="eastAsia"/>
          </w:rPr>
          <w:t xml:space="preserve"> </w:t>
        </w:r>
        <w:r w:rsidR="009C522E" w:rsidRPr="00942D77" w:rsidDel="00CD28C8">
          <w:fldChar w:fldCharType="begin"/>
        </w:r>
        <w:r w:rsidR="00F3478D" w:rsidRPr="00942D77" w:rsidDel="00CD28C8">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9C522E" w:rsidRPr="00942D77" w:rsidDel="00CD28C8">
          <w:fldChar w:fldCharType="separate"/>
        </w:r>
        <w:r w:rsidR="0051786E" w:rsidRPr="00942D77" w:rsidDel="00CD28C8">
          <w:rPr>
            <w:noProof/>
          </w:rPr>
          <w:t>(Gomiero et al. 2011)</w:t>
        </w:r>
        <w:r w:rsidR="009C522E" w:rsidRPr="00942D77" w:rsidDel="00CD28C8">
          <w:fldChar w:fldCharType="end"/>
        </w:r>
        <w:del w:id="21" w:author="CK" w:date="2021-05-11T17:08:00Z">
          <w:r w:rsidR="00807074" w:rsidRPr="00942D77" w:rsidDel="00CD28C8">
            <w:rPr>
              <w:rFonts w:hint="eastAsia"/>
            </w:rPr>
            <w:delText>.</w:delText>
          </w:r>
        </w:del>
      </w:moveFrom>
      <w:moveFromRangeEnd w:id="19"/>
      <w:del w:id="22" w:author="CK" w:date="2021-05-11T17:08:00Z">
        <w:r w:rsidR="00807074" w:rsidRPr="00942D77" w:rsidDel="00CD28C8">
          <w:rPr>
            <w:rFonts w:hint="eastAsia"/>
          </w:rPr>
          <w:tab/>
        </w:r>
      </w:del>
      <w:del w:id="23" w:author="CK" w:date="2021-05-11T17:05:00Z">
        <w:r w:rsidR="00807074" w:rsidRPr="00942D77" w:rsidDel="00CD28C8">
          <w:rPr>
            <w:rFonts w:hint="eastAsia"/>
          </w:rPr>
          <w:delText>U</w:delText>
        </w:r>
        <w:r w:rsidRPr="00942D77" w:rsidDel="00CD28C8">
          <w:rPr>
            <w:rFonts w:hint="eastAsia"/>
          </w:rPr>
          <w:delText xml:space="preserve">sing </w:delText>
        </w:r>
        <w:r w:rsidRPr="00942D77" w:rsidDel="00CD28C8">
          <w:delText xml:space="preserve">natural </w:delText>
        </w:r>
        <w:r w:rsidRPr="00942D77" w:rsidDel="00CD28C8">
          <w:rPr>
            <w:rFonts w:hint="eastAsia"/>
          </w:rPr>
          <w:delText xml:space="preserve">arthropod </w:delText>
        </w:r>
        <w:r w:rsidRPr="00942D77" w:rsidDel="00CD28C8">
          <w:delText>enemies</w:delText>
        </w:r>
        <w:r w:rsidRPr="00942D77" w:rsidDel="00CD28C8">
          <w:rPr>
            <w:rFonts w:hint="eastAsia"/>
          </w:rPr>
          <w:delText xml:space="preserve"> for pest control </w:delText>
        </w:r>
        <w:r w:rsidR="00B427AC" w:rsidRPr="00942D77" w:rsidDel="00CD28C8">
          <w:rPr>
            <w:rFonts w:hint="eastAsia"/>
          </w:rPr>
          <w:delText xml:space="preserve">is a critical component in agriculture </w:delText>
        </w:r>
      </w:del>
      <w:r w:rsidR="009C522E" w:rsidRPr="00942D77">
        <w:fldChar w:fldCharType="begin"/>
      </w:r>
      <w:r w:rsidR="00F3478D" w:rsidRPr="00942D77">
        <w:instrText xml:space="preserve"> ADDIN EN.CITE &lt;EndNote&gt;&lt;Cite&gt;&lt;Author&gt;Heimpel&lt;/Author&gt;&lt;Year&gt;2017&lt;/Year&gt;&lt;RecNum&gt;4&lt;/RecNum&gt;&lt;DisplayText&gt;(Heimpel and Mills 2017)&lt;/DisplayText&gt;&lt;record&gt;&lt;rec-number&gt;4&lt;/rec-number&gt;&lt;foreign-keys&gt;&lt;key app="EN" db-id="2vstfap51s9ztmea0af5fa9f5v90srreddde" timestamp="0"&gt;4&lt;/key&gt;&lt;/foreign-keys&gt;&lt;ref-type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9C522E" w:rsidRPr="00942D77">
        <w:fldChar w:fldCharType="separate"/>
      </w:r>
      <w:r w:rsidR="00831A56" w:rsidRPr="00942D77">
        <w:rPr>
          <w:noProof/>
        </w:rPr>
        <w:t>(Heimpel and Mills 2017)</w:t>
      </w:r>
      <w:r w:rsidR="009C522E" w:rsidRPr="00942D77">
        <w:fldChar w:fldCharType="end"/>
      </w:r>
      <w:del w:id="24" w:author="CK" w:date="2021-05-11T17:09:00Z">
        <w:r w:rsidR="007F5F60" w:rsidRPr="00942D77" w:rsidDel="00CD28C8">
          <w:rPr>
            <w:rFonts w:hint="eastAsia"/>
          </w:rPr>
          <w:delText>.</w:delText>
        </w:r>
        <w:r w:rsidR="00BC52F2" w:rsidRPr="00942D77" w:rsidDel="00CD28C8">
          <w:rPr>
            <w:rFonts w:hint="eastAsia"/>
          </w:rPr>
          <w:delText xml:space="preserve"> </w:delText>
        </w:r>
      </w:del>
      <w:del w:id="25" w:author="CK" w:date="2021-05-11T17:05:00Z">
        <w:r w:rsidR="00B427AC" w:rsidRPr="00942D77" w:rsidDel="00CD28C8">
          <w:rPr>
            <w:rFonts w:hint="eastAsia"/>
          </w:rPr>
          <w:delText xml:space="preserve">Indeed, </w:delText>
        </w:r>
      </w:del>
      <w:r w:rsidR="00B427AC" w:rsidRPr="00942D77">
        <w:rPr>
          <w:rFonts w:hint="eastAsia"/>
        </w:rPr>
        <w:t xml:space="preserve">the earliest record of biocontrol </w:t>
      </w:r>
      <w:del w:id="26" w:author="CK" w:date="2021-05-11T17:09:00Z">
        <w:r w:rsidR="00B427AC" w:rsidRPr="00942D77" w:rsidDel="00CD28C8">
          <w:rPr>
            <w:rFonts w:hint="eastAsia"/>
          </w:rPr>
          <w:delText xml:space="preserve">dates </w:delText>
        </w:r>
      </w:del>
      <w:ins w:id="27" w:author="CK" w:date="2021-05-11T17:08:00Z">
        <w:r w:rsidR="00CD28C8">
          <w:t>was</w:t>
        </w:r>
      </w:ins>
      <w:ins w:id="28" w:author="CK" w:date="2021-05-11T17:58:00Z">
        <w:r w:rsidR="00312541">
          <w:t xml:space="preserve"> </w:t>
        </w:r>
      </w:ins>
      <w:del w:id="29" w:author="CK" w:date="2021-05-11T17:07:00Z">
        <w:r w:rsidR="00B427AC" w:rsidRPr="00942D77" w:rsidDel="00CD28C8">
          <w:rPr>
            <w:rFonts w:hint="eastAsia"/>
          </w:rPr>
          <w:delText>far back in human history</w:delText>
        </w:r>
      </w:del>
      <w:del w:id="30" w:author="CK" w:date="2021-05-11T17:10:00Z">
        <w:r w:rsidR="00B427AC" w:rsidRPr="00942D77" w:rsidDel="00CD28C8">
          <w:rPr>
            <w:rFonts w:hint="eastAsia"/>
          </w:rPr>
          <w:delText>,</w:delText>
        </w:r>
      </w:del>
      <w:del w:id="31" w:author="CK" w:date="2021-05-11T17:58:00Z">
        <w:r w:rsidR="00B427AC" w:rsidRPr="00942D77" w:rsidDel="00312541">
          <w:rPr>
            <w:rFonts w:hint="eastAsia"/>
          </w:rPr>
          <w:delText xml:space="preserve"> </w:delText>
        </w:r>
      </w:del>
      <w:del w:id="32" w:author="CK" w:date="2021-05-11T17:10:00Z">
        <w:r w:rsidR="00B427AC" w:rsidRPr="00942D77" w:rsidDel="00CD28C8">
          <w:rPr>
            <w:rFonts w:hint="eastAsia"/>
          </w:rPr>
          <w:delText xml:space="preserve">long before synthetic chemicals </w:delText>
        </w:r>
        <w:r w:rsidR="00942D77" w:rsidRPr="00942D77" w:rsidDel="00CD28C8">
          <w:rPr>
            <w:rFonts w:hint="eastAsia"/>
          </w:rPr>
          <w:delText>were</w:delText>
        </w:r>
        <w:r w:rsidR="00B427AC" w:rsidRPr="00942D77" w:rsidDel="00CD28C8">
          <w:rPr>
            <w:rFonts w:hint="eastAsia"/>
          </w:rPr>
          <w:delText xml:space="preserve"> invented. </w:delText>
        </w:r>
      </w:del>
      <w:del w:id="33" w:author="CK" w:date="2021-05-11T17:07:00Z">
        <w:r w:rsidR="00B427AC" w:rsidRPr="00942D77" w:rsidDel="00CD28C8">
          <w:rPr>
            <w:rFonts w:cs="Arial" w:hint="eastAsia"/>
            <w:shd w:val="clear" w:color="auto" w:fill="FFFFFF"/>
          </w:rPr>
          <w:delText xml:space="preserve">It is </w:delText>
        </w:r>
      </w:del>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del w:id="34" w:author="CK" w:date="2021-05-11T17:11:00Z">
        <w:r w:rsidR="00B427AC" w:rsidRPr="00942D77" w:rsidDel="00CD28C8">
          <w:rPr>
            <w:rFonts w:cs="Arial" w:hint="eastAsia"/>
            <w:shd w:val="clear" w:color="auto" w:fill="FFFFFF"/>
          </w:rPr>
          <w:delText>,</w:delText>
        </w:r>
      </w:del>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ins w:id="35" w:author="CK" w:date="2021-05-11T17:12:00Z">
        <w:r w:rsidR="00E74D14">
          <w:rPr>
            <w:rFonts w:cs="Arial"/>
            <w:iCs/>
            <w:shd w:val="clear" w:color="auto" w:fill="FFFFFF"/>
          </w:rPr>
          <w:t>(</w:t>
        </w:r>
      </w:ins>
      <w:r w:rsidR="00B427AC" w:rsidRPr="00942D77">
        <w:rPr>
          <w:rFonts w:cs="Arial"/>
          <w:iCs/>
          <w:shd w:val="clear" w:color="auto" w:fill="FFFFFF"/>
        </w:rPr>
        <w:t xml:space="preserve">attached to </w:t>
      </w:r>
      <w:r w:rsidR="00B427AC" w:rsidRPr="00942D77">
        <w:rPr>
          <w:rFonts w:cs="Arial" w:hint="eastAsia"/>
          <w:iCs/>
          <w:shd w:val="clear" w:color="auto" w:fill="FFFFFF"/>
        </w:rPr>
        <w:t>branches</w:t>
      </w:r>
      <w:ins w:id="36" w:author="CK" w:date="2021-05-11T17:12:00Z">
        <w:r w:rsidR="00E74D14">
          <w:rPr>
            <w:rFonts w:cs="Arial"/>
            <w:iCs/>
            <w:shd w:val="clear" w:color="auto" w:fill="FFFFFF"/>
          </w:rPr>
          <w:t>)</w:t>
        </w:r>
      </w:ins>
      <w:r w:rsidR="00B427AC" w:rsidRPr="00942D77">
        <w:rPr>
          <w:rFonts w:cs="Arial"/>
          <w:iCs/>
          <w:shd w:val="clear" w:color="auto" w:fill="FFFFFF"/>
        </w:rPr>
        <w:t xml:space="preserve"> </w:t>
      </w:r>
      <w:ins w:id="37" w:author="CK" w:date="2021-05-11T17:12:00Z">
        <w:r w:rsidR="00CD28C8">
          <w:rPr>
            <w:rFonts w:cs="Arial"/>
            <w:iCs/>
            <w:shd w:val="clear" w:color="auto" w:fill="FFFFFF"/>
          </w:rPr>
          <w:t xml:space="preserve">in market </w:t>
        </w:r>
      </w:ins>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9C522E"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9C522E" w:rsidRPr="00316D0F">
        <w:fldChar w:fldCharType="separate"/>
      </w:r>
      <w:r w:rsidR="00B427AC" w:rsidRPr="00316D0F">
        <w:rPr>
          <w:noProof/>
        </w:rPr>
        <w:t>(Huang and Yang 1987)</w:t>
      </w:r>
      <w:r w:rsidR="009C522E" w:rsidRPr="00316D0F">
        <w:fldChar w:fldCharType="end"/>
      </w:r>
      <w:r w:rsidR="00B427AC" w:rsidRPr="00316D0F">
        <w:rPr>
          <w:rFonts w:hint="eastAsia"/>
        </w:rPr>
        <w:t xml:space="preserve">. </w:t>
      </w:r>
      <w:ins w:id="38" w:author="CK" w:date="2021-05-11T17:13:00Z">
        <w:r w:rsidR="00E74D14">
          <w:t xml:space="preserve">After </w:t>
        </w:r>
      </w:ins>
      <w:ins w:id="39" w:author="CK" w:date="2021-05-11T17:16:00Z">
        <w:r w:rsidR="00E74D14">
          <w:t xml:space="preserve">green </w:t>
        </w:r>
      </w:ins>
      <w:ins w:id="40" w:author="CK" w:date="2021-05-11T17:18:00Z">
        <w:r w:rsidR="00E74D14">
          <w:t>re</w:t>
        </w:r>
      </w:ins>
      <w:ins w:id="41" w:author="CK" w:date="2021-05-11T17:16:00Z">
        <w:r w:rsidR="00E74D14">
          <w:t>volution</w:t>
        </w:r>
      </w:ins>
      <w:ins w:id="42" w:author="CK" w:date="2021-05-11T17:30:00Z">
        <w:r w:rsidR="00E104D0">
          <w:t xml:space="preserve"> (different term?)</w:t>
        </w:r>
      </w:ins>
      <w:ins w:id="43" w:author="CK" w:date="2021-05-11T17:14:00Z">
        <w:r w:rsidR="00E74D14">
          <w:t xml:space="preserve">, </w:t>
        </w:r>
      </w:ins>
      <w:ins w:id="44" w:author="CK" w:date="2021-05-11T17:16:00Z">
        <w:r w:rsidR="00E74D14">
          <w:t xml:space="preserve">synthetic </w:t>
        </w:r>
      </w:ins>
      <w:ins w:id="45" w:author="CK" w:date="2021-05-11T17:20:00Z">
        <w:r w:rsidR="00E74D14">
          <w:t>pesticide</w:t>
        </w:r>
      </w:ins>
      <w:ins w:id="46" w:author="CK" w:date="2021-05-11T17:16:00Z">
        <w:r w:rsidR="00E74D14">
          <w:t>s</w:t>
        </w:r>
      </w:ins>
      <w:ins w:id="47" w:author="CK" w:date="2021-05-11T17:19:00Z">
        <w:r w:rsidR="00E74D14">
          <w:t xml:space="preserve"> have become the main method to control pest.</w:t>
        </w:r>
      </w:ins>
      <w:ins w:id="48" w:author="CK" w:date="2021-05-11T17:20:00Z">
        <w:r w:rsidR="00E74D14">
          <w:t xml:space="preserve">  However, this come</w:t>
        </w:r>
      </w:ins>
      <w:ins w:id="49" w:author="CK" w:date="2021-05-11T17:33:00Z">
        <w:r w:rsidR="00E104D0">
          <w:t>s</w:t>
        </w:r>
      </w:ins>
      <w:ins w:id="50" w:author="CK" w:date="2021-05-11T17:20:00Z">
        <w:r w:rsidR="00E74D14">
          <w:t xml:space="preserve"> at a cost, such as</w:t>
        </w:r>
      </w:ins>
      <w:ins w:id="51" w:author="CK" w:date="2021-05-11T17:29:00Z">
        <w:r w:rsidR="00E104D0">
          <w:t xml:space="preserve"> posing </w:t>
        </w:r>
      </w:ins>
      <w:ins w:id="52" w:author="CK" w:date="2021-05-11T17:30:00Z">
        <w:r w:rsidR="00E104D0">
          <w:t>risks to people,</w:t>
        </w:r>
      </w:ins>
      <w:ins w:id="53" w:author="CK" w:date="2021-05-11T17:27:00Z">
        <w:r w:rsidR="00E104D0">
          <w:t xml:space="preserve"> </w:t>
        </w:r>
      </w:ins>
      <w:ins w:id="54" w:author="CK" w:date="2021-05-11T17:20:00Z">
        <w:r w:rsidR="00E74D14">
          <w:t>reducing biodiversity</w:t>
        </w:r>
      </w:ins>
      <w:ins w:id="55" w:author="CK" w:date="2021-05-11T17:22:00Z">
        <w:r w:rsidR="005E562D">
          <w:t xml:space="preserve"> (e.g.,</w:t>
        </w:r>
        <w:r w:rsidR="009B7EA0">
          <w:t xml:space="preserve"> </w:t>
        </w:r>
      </w:ins>
      <w:ins w:id="56" w:author="CK" w:date="2021-05-11T17:23:00Z">
        <w:r w:rsidR="009B7EA0">
          <w:t xml:space="preserve">decline in </w:t>
        </w:r>
      </w:ins>
      <w:ins w:id="57" w:author="CK" w:date="2021-05-11T17:22:00Z">
        <w:r w:rsidR="009B7EA0">
          <w:t>top predators)</w:t>
        </w:r>
      </w:ins>
      <w:ins w:id="58" w:author="CK" w:date="2021-05-11T17:20:00Z">
        <w:r w:rsidR="00E74D14">
          <w:t xml:space="preserve"> and</w:t>
        </w:r>
      </w:ins>
      <w:ins w:id="59" w:author="CK" w:date="2021-05-11T17:30:00Z">
        <w:r w:rsidR="00E104D0">
          <w:t xml:space="preserve"> hampering</w:t>
        </w:r>
      </w:ins>
      <w:ins w:id="60" w:author="CK" w:date="2021-05-11T17:20:00Z">
        <w:r w:rsidR="00E74D14">
          <w:t xml:space="preserve"> ecosystem functions</w:t>
        </w:r>
      </w:ins>
      <w:ins w:id="61" w:author="CK" w:date="2021-05-11T17:23:00Z">
        <w:r w:rsidR="009B7EA0">
          <w:t xml:space="preserve"> (e.g.,</w:t>
        </w:r>
      </w:ins>
      <w:ins w:id="62" w:author="CK" w:date="2021-05-11T17:24:00Z">
        <w:r w:rsidR="009B7EA0">
          <w:t xml:space="preserve"> decline in</w:t>
        </w:r>
      </w:ins>
      <w:ins w:id="63" w:author="CK" w:date="2021-05-11T17:23:00Z">
        <w:r w:rsidR="009B7EA0">
          <w:t xml:space="preserve"> pollinator service)</w:t>
        </w:r>
      </w:ins>
      <w:ins w:id="64" w:author="CK" w:date="2021-05-11T17:21:00Z">
        <w:r w:rsidR="005E562D">
          <w:t xml:space="preserve"> (citation)</w:t>
        </w:r>
      </w:ins>
      <w:ins w:id="65" w:author="CK" w:date="2021-05-11T17:20:00Z">
        <w:r w:rsidR="00E74D14">
          <w:t>.</w:t>
        </w:r>
      </w:ins>
      <w:ins w:id="66" w:author="CK" w:date="2021-05-11T17:21:00Z">
        <w:r w:rsidR="00E74D14">
          <w:t xml:space="preserve"> </w:t>
        </w:r>
      </w:ins>
      <w:ins w:id="67" w:author="CK" w:date="2021-05-11T17:16:00Z">
        <w:r w:rsidR="00E74D14">
          <w:t xml:space="preserve"> </w:t>
        </w:r>
      </w:ins>
      <w:ins w:id="68" w:author="CK" w:date="2021-05-11T17:48:00Z">
        <w:r w:rsidR="005B7601">
          <w:t>As</w:t>
        </w:r>
      </w:ins>
      <w:ins w:id="69" w:author="CK" w:date="2021-05-11T17:33:00Z">
        <w:r w:rsidR="002A056D">
          <w:t xml:space="preserve"> </w:t>
        </w:r>
      </w:ins>
      <w:ins w:id="70" w:author="CK" w:date="2021-05-11T17:35:00Z">
        <w:r w:rsidR="002A056D">
          <w:t>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r w:rsidR="002A056D" w:rsidRPr="00316D0F">
          <w:t>Anthropocene</w:t>
        </w:r>
      </w:ins>
      <w:ins w:id="71" w:author="CK" w:date="2021-05-11T17:37:00Z">
        <w:r w:rsidR="002A056D">
          <w:t xml:space="preserve"> (citation)</w:t>
        </w:r>
      </w:ins>
      <w:ins w:id="72" w:author="CK" w:date="2021-05-11T17:36:00Z">
        <w:r w:rsidR="002A056D">
          <w:t xml:space="preserve">, </w:t>
        </w:r>
      </w:ins>
      <w:ins w:id="73" w:author="CK" w:date="2021-05-11T17:50:00Z">
        <w:r w:rsidR="005B7601">
          <w:t>a shift from synthetic pesticides</w:t>
        </w:r>
      </w:ins>
      <w:ins w:id="74" w:author="CK" w:date="2021-05-11T17:51:00Z">
        <w:r w:rsidR="005B7601">
          <w:t xml:space="preserve"> to</w:t>
        </w:r>
      </w:ins>
      <w:ins w:id="75" w:author="CK" w:date="2021-05-11T17:50:00Z">
        <w:r w:rsidR="005B7601">
          <w:t xml:space="preserve"> </w:t>
        </w:r>
      </w:ins>
      <w:ins w:id="76" w:author="CK" w:date="2021-05-11T17:38:00Z">
        <w:r w:rsidR="002A056D" w:rsidRPr="001E2647">
          <w:rPr>
            <w:rFonts w:hint="eastAsia"/>
          </w:rPr>
          <w:t>environmental-</w:t>
        </w:r>
        <w:r w:rsidR="002A056D" w:rsidRPr="00942D77">
          <w:rPr>
            <w:rFonts w:hint="eastAsia"/>
          </w:rPr>
          <w:t>friendly practices</w:t>
        </w:r>
      </w:ins>
      <w:ins w:id="77" w:author="CK" w:date="2021-05-11T17:49:00Z">
        <w:r w:rsidR="005B7601">
          <w:t xml:space="preserve"> (e.g., biocontrol)</w:t>
        </w:r>
      </w:ins>
      <w:ins w:id="78" w:author="CK" w:date="2021-05-11T17:38:00Z">
        <w:r w:rsidR="002A056D">
          <w:t xml:space="preserve"> </w:t>
        </w:r>
        <w:r w:rsidR="005B7601">
          <w:t xml:space="preserve">is </w:t>
        </w:r>
      </w:ins>
      <w:ins w:id="79" w:author="CK" w:date="2021-05-11T17:51:00Z">
        <w:r w:rsidR="005B7601">
          <w:t>urgently needed to make agriculture more sustainable.</w:t>
        </w:r>
      </w:ins>
      <w:ins w:id="80" w:author="CK" w:date="2021-05-11T17:52:00Z">
        <w:r w:rsidR="005B7601">
          <w:t xml:space="preserve"> </w:t>
        </w:r>
      </w:ins>
      <w:ins w:id="81" w:author="CK" w:date="2021-05-11T17:49:00Z">
        <w:r w:rsidR="005B7601">
          <w:t xml:space="preserve"> </w:t>
        </w:r>
      </w:ins>
      <w:moveToRangeStart w:id="82" w:author="CK" w:date="2021-05-11T17:55:00Z" w:name="move71648116"/>
      <w:moveTo w:id="83" w:author="CK" w:date="2021-05-11T17:55:00Z">
        <w:r w:rsidR="005B7601" w:rsidRPr="00145896">
          <w:rPr>
            <w:rFonts w:hint="eastAsia"/>
          </w:rPr>
          <w:t>For example, t</w:t>
        </w:r>
        <w:r w:rsidR="005B7601" w:rsidRPr="00145896">
          <w:t xml:space="preserve">he European Commission </w:t>
        </w:r>
        <w:r w:rsidR="005B7601" w:rsidRPr="00145896">
          <w:rPr>
            <w:rFonts w:hint="eastAsia"/>
          </w:rPr>
          <w:t>has recently</w:t>
        </w:r>
        <w:r w:rsidR="005B7601" w:rsidRPr="00145896">
          <w:t xml:space="preserve"> announced </w:t>
        </w:r>
        <w:r w:rsidR="005B7601" w:rsidRPr="00145896">
          <w:rPr>
            <w:rFonts w:hint="eastAsia"/>
          </w:rPr>
          <w:t xml:space="preserve">its </w:t>
        </w:r>
        <w:del w:id="84" w:author="CK" w:date="2021-05-11T18:00:00Z">
          <w:r w:rsidR="005B7601" w:rsidRPr="00145896" w:rsidDel="00312541">
            <w:rPr>
              <w:rFonts w:hint="eastAsia"/>
            </w:rPr>
            <w:delText>intention</w:delText>
          </w:r>
        </w:del>
      </w:moveTo>
      <w:ins w:id="85" w:author="CK" w:date="2021-05-11T18:00:00Z">
        <w:r w:rsidR="00312541">
          <w:t>plan</w:t>
        </w:r>
      </w:ins>
      <w:moveTo w:id="86" w:author="CK" w:date="2021-05-11T17:55:00Z">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moveTo>
      <w:ins w:id="87" w:author="CK" w:date="2021-05-11T17:55:00Z">
        <w:r w:rsidR="005B7601">
          <w:t xml:space="preserve"> a</w:t>
        </w:r>
      </w:ins>
      <w:moveTo w:id="88" w:author="CK" w:date="2021-05-11T17:55:00Z">
        <w:r w:rsidR="005B7601" w:rsidRPr="00145896">
          <w:rPr>
            <w:rFonts w:hint="eastAsia"/>
          </w:rPr>
          <w:t xml:space="preserve"> </w:t>
        </w:r>
      </w:moveTo>
      <w:ins w:id="89" w:author="CK" w:date="2021-05-11T17:55:00Z">
        <w:r w:rsidR="005B7601">
          <w:t xml:space="preserve">large-scale </w:t>
        </w:r>
      </w:ins>
      <w:moveTo w:id="90" w:author="CK" w:date="2021-05-11T17:55:00Z">
        <w:r w:rsidR="005B7601" w:rsidRPr="00145896">
          <w:rPr>
            <w:rFonts w:hint="eastAsia"/>
          </w:rPr>
          <w:t xml:space="preserve">plan for pesticide reduction will open great </w:t>
        </w:r>
        <w:r w:rsidR="005B7601">
          <w:t>opportunit</w:t>
        </w:r>
        <w:r w:rsidR="005B7601">
          <w:rPr>
            <w:rFonts w:hint="eastAsia"/>
          </w:rPr>
          <w:t>ies</w:t>
        </w:r>
        <w:r w:rsidR="005B7601" w:rsidRPr="00145896">
          <w:rPr>
            <w:rFonts w:hint="eastAsia"/>
          </w:rPr>
          <w:t xml:space="preserve"> for pest control by natural enemies. </w:t>
        </w:r>
      </w:moveTo>
    </w:p>
    <w:moveToRangeEnd w:id="82"/>
    <w:p w:rsidR="00CD28C8" w:rsidRPr="00942D77" w:rsidRDefault="00E104D0" w:rsidP="002A056D">
      <w:pPr>
        <w:ind w:firstLine="720"/>
        <w:jc w:val="left"/>
        <w:pPrChange w:id="91" w:author="CK" w:date="2021-05-11T17:36:00Z">
          <w:pPr>
            <w:ind w:firstLine="720"/>
          </w:pPr>
        </w:pPrChange>
      </w:pPr>
      <w:ins w:id="92" w:author="CK" w:date="2021-05-11T17:26:00Z">
        <w:r w:rsidRPr="00C83234">
          <w:rPr>
            <w:highlight w:val="lightGray"/>
            <w:rPrChange w:id="93" w:author="CK" w:date="2021-05-11T18:03:00Z">
              <w:rPr/>
            </w:rPrChange>
          </w:rPr>
          <w:t xml:space="preserve">Therefore, </w:t>
        </w:r>
      </w:ins>
      <w:ins w:id="94" w:author="CK" w:date="2021-05-11T17:27:00Z">
        <w:r w:rsidRPr="00C83234">
          <w:rPr>
            <w:highlight w:val="lightGray"/>
            <w:rPrChange w:id="95" w:author="CK" w:date="2021-05-11T18:03:00Z">
              <w:rPr/>
            </w:rPrChange>
          </w:rPr>
          <w:t xml:space="preserve">biocontrol has regained its importance </w:t>
        </w:r>
      </w:ins>
      <w:r w:rsidR="00B427AC" w:rsidRPr="00C83234">
        <w:rPr>
          <w:rFonts w:hint="eastAsia"/>
          <w:highlight w:val="lightGray"/>
          <w:rPrChange w:id="96" w:author="CK" w:date="2021-05-11T18:03:00Z">
            <w:rPr>
              <w:rFonts w:hint="eastAsia"/>
            </w:rPr>
          </w:rPrChange>
        </w:rPr>
        <w:t>Now</w:t>
      </w:r>
      <w:r w:rsidR="00316D0F" w:rsidRPr="00C83234">
        <w:rPr>
          <w:rFonts w:hint="eastAsia"/>
          <w:highlight w:val="lightGray"/>
          <w:rPrChange w:id="97" w:author="CK" w:date="2021-05-11T18:03:00Z">
            <w:rPr>
              <w:rFonts w:hint="eastAsia"/>
            </w:rPr>
          </w:rPrChange>
        </w:rPr>
        <w:t>,</w:t>
      </w:r>
      <w:r w:rsidR="00B427AC" w:rsidRPr="00C83234">
        <w:rPr>
          <w:rFonts w:hint="eastAsia"/>
          <w:highlight w:val="lightGray"/>
          <w:rPrChange w:id="98" w:author="CK" w:date="2021-05-11T18:03:00Z">
            <w:rPr>
              <w:rFonts w:hint="eastAsia"/>
            </w:rPr>
          </w:rPrChange>
        </w:rPr>
        <w:t xml:space="preserve"> </w:t>
      </w:r>
      <w:del w:id="99" w:author="CK" w:date="2021-05-11T17:35:00Z">
        <w:r w:rsidR="00B427AC" w:rsidRPr="00C83234" w:rsidDel="002A056D">
          <w:rPr>
            <w:rFonts w:hint="eastAsia"/>
            <w:highlight w:val="lightGray"/>
            <w:rPrChange w:id="100" w:author="CK" w:date="2021-05-11T18:03:00Z">
              <w:rPr>
                <w:rFonts w:hint="eastAsia"/>
              </w:rPr>
            </w:rPrChange>
          </w:rPr>
          <w:delText xml:space="preserve">in the </w:delText>
        </w:r>
        <w:r w:rsidR="00B427AC" w:rsidRPr="00C83234" w:rsidDel="002A056D">
          <w:rPr>
            <w:highlight w:val="lightGray"/>
            <w:rPrChange w:id="101" w:author="CK" w:date="2021-05-11T18:03:00Z">
              <w:rPr/>
            </w:rPrChange>
          </w:rPr>
          <w:delText>Anthropocene</w:delText>
        </w:r>
      </w:del>
      <w:r w:rsidR="00B427AC" w:rsidRPr="00C83234">
        <w:rPr>
          <w:rFonts w:hint="eastAsia"/>
          <w:highlight w:val="lightGray"/>
          <w:rPrChange w:id="102" w:author="CK" w:date="2021-05-11T18:03:00Z">
            <w:rPr>
              <w:rFonts w:hint="eastAsia"/>
            </w:rPr>
          </w:rPrChange>
        </w:rPr>
        <w:t xml:space="preserve">, biocontrol by enemies to reduce pesticide applications has become an area of increasing focus in </w:t>
      </w:r>
      <w:r w:rsidR="00B427AC" w:rsidRPr="00C83234">
        <w:rPr>
          <w:highlight w:val="lightGray"/>
          <w:rPrChange w:id="103" w:author="CK" w:date="2021-05-11T18:03:00Z">
            <w:rPr/>
          </w:rPrChange>
        </w:rPr>
        <w:t>sustainable</w:t>
      </w:r>
      <w:r w:rsidR="00B427AC" w:rsidRPr="00C83234">
        <w:rPr>
          <w:rFonts w:hint="eastAsia"/>
          <w:highlight w:val="lightGray"/>
          <w:rPrChange w:id="104" w:author="CK" w:date="2021-05-11T18:03:00Z">
            <w:rPr>
              <w:rFonts w:hint="eastAsia"/>
            </w:rPr>
          </w:rPrChange>
        </w:rPr>
        <w:t xml:space="preserve"> agriculture. </w:t>
      </w:r>
      <w:ins w:id="105" w:author="CK" w:date="2021-05-11T17:05:00Z">
        <w:r w:rsidR="00CD28C8" w:rsidRPr="00C83234">
          <w:rPr>
            <w:highlight w:val="lightGray"/>
            <w:rPrChange w:id="106" w:author="CK" w:date="2021-05-11T18:03:00Z">
              <w:rPr/>
            </w:rPrChange>
          </w:rPr>
          <w:t xml:space="preserve">Regain importance.  </w:t>
        </w:r>
      </w:ins>
      <w:moveToRangeStart w:id="107" w:author="CK" w:date="2021-05-11T17:04:00Z" w:name="move71645111"/>
      <w:moveTo w:id="108" w:author="CK" w:date="2021-05-11T17:04:00Z">
        <w:del w:id="109" w:author="CK" w:date="2021-05-11T17:35:00Z">
          <w:r w:rsidR="00CD28C8" w:rsidRPr="00C83234" w:rsidDel="002A056D">
            <w:rPr>
              <w:rFonts w:hint="eastAsia"/>
              <w:highlight w:val="lightGray"/>
              <w:rPrChange w:id="110" w:author="CK" w:date="2021-05-11T18:03:00Z">
                <w:rPr>
                  <w:rFonts w:hint="eastAsia"/>
                </w:rPr>
              </w:rPrChange>
            </w:rPr>
            <w:delText xml:space="preserve">Agriculture is the largest land use type worldwide and the major driver for global biodiversity crisis and environmental degradation. </w:delText>
          </w:r>
        </w:del>
        <w:r w:rsidR="00CD28C8" w:rsidRPr="00C83234">
          <w:rPr>
            <w:rFonts w:hint="eastAsia"/>
            <w:highlight w:val="lightGray"/>
            <w:rPrChange w:id="111" w:author="CK" w:date="2021-05-11T18:03:00Z">
              <w:rPr>
                <w:rFonts w:hint="eastAsia"/>
              </w:rPr>
            </w:rPrChange>
          </w:rPr>
          <w:t>A</w:t>
        </w:r>
        <w:r w:rsidR="00CD28C8" w:rsidRPr="00C83234">
          <w:rPr>
            <w:highlight w:val="lightGray"/>
            <w:rPrChange w:id="112" w:author="CK" w:date="2021-05-11T18:03:00Z">
              <w:rPr/>
            </w:rPrChange>
          </w:rPr>
          <w:t>gricultural expansion and intensification</w:t>
        </w:r>
        <w:r w:rsidR="00CD28C8" w:rsidRPr="00C83234">
          <w:rPr>
            <w:rFonts w:hint="eastAsia"/>
            <w:highlight w:val="lightGray"/>
            <w:rPrChange w:id="113" w:author="CK" w:date="2021-05-11T18:03:00Z">
              <w:rPr>
                <w:rFonts w:hint="eastAsia"/>
              </w:rPr>
            </w:rPrChange>
          </w:rPr>
          <w:t xml:space="preserve"> have contributed to habitat loss and climate change, posing substantial threats on species and ecosystems </w:t>
        </w:r>
        <w:r w:rsidR="00CD28C8" w:rsidRPr="00C83234">
          <w:rPr>
            <w:highlight w:val="lightGray"/>
            <w:rPrChange w:id="114" w:author="CK" w:date="2021-05-11T18:03:00Z">
              <w:rPr/>
            </w:rPrChange>
          </w:rPr>
          <w:fldChar w:fldCharType="begin"/>
        </w:r>
        <w:r w:rsidR="00CD28C8" w:rsidRPr="00C83234">
          <w:rPr>
            <w:highlight w:val="lightGray"/>
            <w:rPrChange w:id="115" w:author="CK" w:date="2021-05-11T18:03:00Z">
              <w:rPr/>
            </w:rPrChange>
          </w:rPr>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CD28C8" w:rsidRPr="00C83234">
          <w:rPr>
            <w:highlight w:val="lightGray"/>
            <w:rPrChange w:id="116" w:author="CK" w:date="2021-05-11T18:03:00Z">
              <w:rPr/>
            </w:rPrChange>
          </w:rPr>
          <w:fldChar w:fldCharType="separate"/>
        </w:r>
        <w:r w:rsidR="00CD28C8" w:rsidRPr="00C83234">
          <w:rPr>
            <w:noProof/>
            <w:highlight w:val="lightGray"/>
            <w:rPrChange w:id="117" w:author="CK" w:date="2021-05-11T18:03:00Z">
              <w:rPr>
                <w:noProof/>
              </w:rPr>
            </w:rPrChange>
          </w:rPr>
          <w:t>(Kehoe et al. 2017)</w:t>
        </w:r>
        <w:r w:rsidR="00CD28C8" w:rsidRPr="00C83234">
          <w:rPr>
            <w:highlight w:val="lightGray"/>
            <w:rPrChange w:id="118" w:author="CK" w:date="2021-05-11T18:03:00Z">
              <w:rPr/>
            </w:rPrChange>
          </w:rPr>
          <w:fldChar w:fldCharType="end"/>
        </w:r>
        <w:r w:rsidR="00CD28C8" w:rsidRPr="00C83234">
          <w:rPr>
            <w:rFonts w:hint="eastAsia"/>
            <w:highlight w:val="lightGray"/>
            <w:rPrChange w:id="119" w:author="CK" w:date="2021-05-11T18:03:00Z">
              <w:rPr>
                <w:rFonts w:hint="eastAsia"/>
              </w:rPr>
            </w:rPrChange>
          </w:rPr>
          <w:t xml:space="preserve">. To mitigate such impacts, there is an urgent need for modern industrial agriculture to shift toward more ecological- and environmental-friendly practices </w:t>
        </w:r>
        <w:r w:rsidR="00CD28C8" w:rsidRPr="00C83234">
          <w:rPr>
            <w:highlight w:val="lightGray"/>
            <w:rPrChange w:id="120" w:author="CK" w:date="2021-05-11T18:03:00Z">
              <w:rPr/>
            </w:rPrChange>
          </w:rPr>
          <w:fldChar w:fldCharType="begin"/>
        </w:r>
        <w:r w:rsidR="00CD28C8" w:rsidRPr="00C83234">
          <w:rPr>
            <w:highlight w:val="lightGray"/>
            <w:rPrChange w:id="121" w:author="CK" w:date="2021-05-11T18:03:00Z">
              <w:rPr/>
            </w:rPrChange>
          </w:rPr>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CD28C8" w:rsidRPr="00C83234">
          <w:rPr>
            <w:highlight w:val="lightGray"/>
            <w:rPrChange w:id="122" w:author="CK" w:date="2021-05-11T18:03:00Z">
              <w:rPr/>
            </w:rPrChange>
          </w:rPr>
          <w:fldChar w:fldCharType="separate"/>
        </w:r>
        <w:r w:rsidR="00CD28C8" w:rsidRPr="00C83234">
          <w:rPr>
            <w:noProof/>
            <w:highlight w:val="lightGray"/>
            <w:rPrChange w:id="123" w:author="CK" w:date="2021-05-11T18:03:00Z">
              <w:rPr>
                <w:noProof/>
              </w:rPr>
            </w:rPrChange>
          </w:rPr>
          <w:t>(Gomiero et al. 2011)</w:t>
        </w:r>
        <w:r w:rsidR="00CD28C8" w:rsidRPr="00C83234">
          <w:rPr>
            <w:highlight w:val="lightGray"/>
            <w:rPrChange w:id="124" w:author="CK" w:date="2021-05-11T18:03:00Z">
              <w:rPr/>
            </w:rPrChange>
          </w:rPr>
          <w:fldChar w:fldCharType="end"/>
        </w:r>
        <w:r w:rsidR="00CD28C8" w:rsidRPr="00C83234">
          <w:rPr>
            <w:rFonts w:hint="eastAsia"/>
            <w:highlight w:val="lightGray"/>
            <w:rPrChange w:id="125" w:author="CK" w:date="2021-05-11T18:03:00Z">
              <w:rPr>
                <w:rFonts w:hint="eastAsia"/>
              </w:rPr>
            </w:rPrChange>
          </w:rPr>
          <w:t>.</w:t>
        </w:r>
      </w:moveTo>
    </w:p>
    <w:p w:rsidR="00B427AC" w:rsidRPr="00145896" w:rsidDel="005B7601" w:rsidRDefault="00CD0ED5" w:rsidP="002A056D">
      <w:pPr>
        <w:jc w:val="left"/>
        <w:pPrChange w:id="126" w:author="CK" w:date="2021-05-11T17:36:00Z">
          <w:pPr/>
        </w:pPrChange>
      </w:pPr>
      <w:moveFromRangeStart w:id="127" w:author="CK" w:date="2021-05-11T17:55:00Z" w:name="move71648116"/>
      <w:moveToRangeEnd w:id="107"/>
      <w:moveFrom w:id="128" w:author="CK" w:date="2021-05-11T17:55:00Z">
        <w:r w:rsidRPr="00145896" w:rsidDel="005B7601">
          <w:rPr>
            <w:rFonts w:hint="eastAsia"/>
          </w:rPr>
          <w:t>For example, t</w:t>
        </w:r>
        <w:r w:rsidRPr="00145896" w:rsidDel="005B7601">
          <w:t xml:space="preserve">he European Commission </w:t>
        </w:r>
        <w:r w:rsidRPr="00145896" w:rsidDel="005B7601">
          <w:rPr>
            <w:rFonts w:hint="eastAsia"/>
          </w:rPr>
          <w:t>has recently</w:t>
        </w:r>
        <w:r w:rsidRPr="00145896" w:rsidDel="005B7601">
          <w:t xml:space="preserve"> announced </w:t>
        </w:r>
        <w:r w:rsidR="00BC52F2" w:rsidRPr="00145896" w:rsidDel="005B7601">
          <w:rPr>
            <w:rFonts w:hint="eastAsia"/>
          </w:rPr>
          <w:t>its intention</w:t>
        </w:r>
        <w:r w:rsidRPr="00145896" w:rsidDel="005B7601">
          <w:rPr>
            <w:rFonts w:hint="eastAsia"/>
          </w:rPr>
          <w:t xml:space="preserve"> </w:t>
        </w:r>
        <w:r w:rsidRPr="00145896" w:rsidDel="005B7601">
          <w:t>to reduce the use chemical pesticides</w:t>
        </w:r>
        <w:r w:rsidR="00661F98" w:rsidRPr="00145896" w:rsidDel="005B7601">
          <w:rPr>
            <w:rFonts w:hint="eastAsia"/>
          </w:rPr>
          <w:t xml:space="preserve"> in </w:t>
        </w:r>
        <w:r w:rsidR="00661F98" w:rsidRPr="00145896" w:rsidDel="005B7601">
          <w:t>European Union’s agricultural system</w:t>
        </w:r>
        <w:r w:rsidR="00661F98" w:rsidRPr="00145896" w:rsidDel="005B7601">
          <w:rPr>
            <w:rFonts w:hint="eastAsia"/>
          </w:rPr>
          <w:t>s</w:t>
        </w:r>
        <w:r w:rsidRPr="00145896" w:rsidDel="005B7601">
          <w:t xml:space="preserve"> by 50% by 2030</w:t>
        </w:r>
        <w:r w:rsidRPr="00145896" w:rsidDel="005B7601">
          <w:rPr>
            <w:rFonts w:hint="eastAsia"/>
          </w:rPr>
          <w:t xml:space="preserve"> (</w:t>
        </w:r>
        <w:r w:rsidR="00661F98" w:rsidRPr="00145896" w:rsidDel="005B7601">
          <w:rPr>
            <w:rFonts w:hint="eastAsia"/>
          </w:rPr>
          <w:t>EC</w:t>
        </w:r>
        <w:r w:rsidR="00C03446" w:rsidRPr="00145896" w:rsidDel="005B7601">
          <w:rPr>
            <w:rFonts w:hint="eastAsia"/>
          </w:rPr>
          <w:t xml:space="preserve"> 2020</w:t>
        </w:r>
        <w:r w:rsidRPr="00145896" w:rsidDel="005B7601">
          <w:rPr>
            <w:rFonts w:hint="eastAsia"/>
          </w:rPr>
          <w:t>)</w:t>
        </w:r>
        <w:r w:rsidR="00BC52F2" w:rsidRPr="00145896" w:rsidDel="005B7601">
          <w:rPr>
            <w:rFonts w:hint="eastAsia"/>
          </w:rPr>
          <w:t>.</w:t>
        </w:r>
        <w:r w:rsidRPr="00145896" w:rsidDel="005B7601">
          <w:rPr>
            <w:rFonts w:hint="eastAsia"/>
          </w:rPr>
          <w:t xml:space="preserve"> </w:t>
        </w:r>
        <w:r w:rsidR="00BC52F2" w:rsidRPr="00145896" w:rsidDel="005B7601">
          <w:rPr>
            <w:rFonts w:hint="eastAsia"/>
          </w:rPr>
          <w:t>S</w:t>
        </w:r>
        <w:r w:rsidRPr="00145896" w:rsidDel="005B7601">
          <w:rPr>
            <w:rFonts w:hint="eastAsia"/>
          </w:rPr>
          <w:t xml:space="preserve">uch </w:t>
        </w:r>
        <w:r w:rsidR="00BC52F2" w:rsidRPr="00145896" w:rsidDel="005B7601">
          <w:rPr>
            <w:rFonts w:hint="eastAsia"/>
          </w:rPr>
          <w:t xml:space="preserve">plan for </w:t>
        </w:r>
        <w:r w:rsidRPr="00145896" w:rsidDel="005B7601">
          <w:rPr>
            <w:rFonts w:hint="eastAsia"/>
          </w:rPr>
          <w:t>pesticide reduction w</w:t>
        </w:r>
        <w:r w:rsidR="00BC52F2" w:rsidRPr="00145896" w:rsidDel="005B7601">
          <w:rPr>
            <w:rFonts w:hint="eastAsia"/>
          </w:rPr>
          <w:t>ill</w:t>
        </w:r>
        <w:r w:rsidRPr="00145896" w:rsidDel="005B7601">
          <w:rPr>
            <w:rFonts w:hint="eastAsia"/>
          </w:rPr>
          <w:t xml:space="preserve"> open </w:t>
        </w:r>
        <w:r w:rsidR="00BC52F2" w:rsidRPr="00145896" w:rsidDel="005B7601">
          <w:rPr>
            <w:rFonts w:hint="eastAsia"/>
          </w:rPr>
          <w:t>great</w:t>
        </w:r>
        <w:r w:rsidRPr="00145896" w:rsidDel="005B7601">
          <w:rPr>
            <w:rFonts w:hint="eastAsia"/>
          </w:rPr>
          <w:t xml:space="preserve"> </w:t>
        </w:r>
        <w:r w:rsidR="00145896" w:rsidDel="005B7601">
          <w:t>opportunit</w:t>
        </w:r>
        <w:r w:rsidR="00145896" w:rsidDel="005B7601">
          <w:rPr>
            <w:rFonts w:hint="eastAsia"/>
          </w:rPr>
          <w:t>ies</w:t>
        </w:r>
        <w:r w:rsidRPr="00145896" w:rsidDel="005B7601">
          <w:rPr>
            <w:rFonts w:hint="eastAsia"/>
          </w:rPr>
          <w:t xml:space="preserve"> for pest control</w:t>
        </w:r>
        <w:r w:rsidR="00BC52F2" w:rsidRPr="00145896" w:rsidDel="005B7601">
          <w:rPr>
            <w:rFonts w:hint="eastAsia"/>
          </w:rPr>
          <w:t xml:space="preserve"> by natural enemies</w:t>
        </w:r>
        <w:r w:rsidRPr="00145896" w:rsidDel="005B7601">
          <w:rPr>
            <w:rFonts w:hint="eastAsia"/>
          </w:rPr>
          <w:t>.</w:t>
        </w:r>
        <w:r w:rsidR="00807074" w:rsidRPr="00145896" w:rsidDel="005B7601">
          <w:rPr>
            <w:rFonts w:hint="eastAsia"/>
          </w:rPr>
          <w:t xml:space="preserve"> </w:t>
        </w:r>
      </w:moveFrom>
    </w:p>
    <w:moveFromRangeEnd w:id="127"/>
    <w:p w:rsidR="00275622" w:rsidRPr="00E63119" w:rsidRDefault="00807074" w:rsidP="002A056D">
      <w:pPr>
        <w:jc w:val="left"/>
        <w:rPr>
          <w:color w:val="000000" w:themeColor="text1"/>
        </w:rPr>
        <w:pPrChange w:id="129" w:author="CK" w:date="2021-05-11T17:36:00Z">
          <w:pPr/>
        </w:pPrChange>
      </w:pPr>
      <w:r w:rsidRPr="008E1400">
        <w:rPr>
          <w:rFonts w:hint="eastAsia"/>
          <w:color w:val="000000" w:themeColor="text1"/>
        </w:rPr>
        <w:tab/>
      </w:r>
      <w:ins w:id="130" w:author="CK" w:date="2021-05-11T18:13:00Z">
        <w:r w:rsidR="00316454">
          <w:rPr>
            <w:color w:val="000000" w:themeColor="text1"/>
          </w:rPr>
          <w:t xml:space="preserve">(Specialist vs. generalist) </w:t>
        </w:r>
      </w:ins>
      <w:ins w:id="131" w:author="CK" w:date="2021-05-11T18:06:00Z">
        <w:r w:rsidR="00C83234">
          <w:rPr>
            <w:color w:val="000000" w:themeColor="text1"/>
          </w:rPr>
          <w:t xml:space="preserve">Cite Ecosphere </w:t>
        </w:r>
      </w:ins>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On one hand,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8E1400" w:rsidRPr="008E1400">
        <w:rPr>
          <w:rFonts w:hint="eastAsia"/>
          <w:color w:val="000000" w:themeColor="text1"/>
        </w:rPr>
        <w:t>applied 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are able to target specific pest species and </w:t>
      </w:r>
      <w:r w:rsidR="00B66FD4" w:rsidRPr="008E1400">
        <w:rPr>
          <w:rFonts w:hint="eastAsia"/>
          <w:color w:val="000000" w:themeColor="text1"/>
        </w:rPr>
        <w:t>thus minimize</w:t>
      </w:r>
      <w:r w:rsidR="008E1400" w:rsidRPr="008E1400">
        <w:rPr>
          <w:rFonts w:hint="eastAsia"/>
          <w:color w:val="000000" w:themeColor="text1"/>
        </w:rPr>
        <w:t>s</w:t>
      </w:r>
      <w:r w:rsidR="00B66FD4" w:rsidRPr="008E1400">
        <w:rPr>
          <w:rFonts w:hint="eastAsia"/>
          <w:color w:val="000000" w:themeColor="text1"/>
        </w:rPr>
        <w:t xml:space="preserve"> the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9C522E"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9C522E" w:rsidRPr="00E63119">
        <w:rPr>
          <w:color w:val="000000" w:themeColor="text1"/>
        </w:rPr>
        <w:fldChar w:fldCharType="separate"/>
      </w:r>
      <w:r w:rsidR="006C3645" w:rsidRPr="00E63119">
        <w:rPr>
          <w:noProof/>
          <w:color w:val="000000" w:themeColor="text1"/>
        </w:rPr>
        <w:t>(Stiling and Cornelissen 2005)</w:t>
      </w:r>
      <w:r w:rsidR="009C522E" w:rsidRPr="00E63119">
        <w:rPr>
          <w:color w:val="000000" w:themeColor="text1"/>
        </w:rPr>
        <w:fldChar w:fldCharType="end"/>
      </w:r>
      <w:r w:rsidR="00B66FD4" w:rsidRPr="00E63119">
        <w:rPr>
          <w:rFonts w:hint="eastAsia"/>
          <w:color w:val="000000" w:themeColor="text1"/>
        </w:rPr>
        <w:t xml:space="preserve">. </w:t>
      </w:r>
      <w:r w:rsidR="008E1400" w:rsidRPr="00E63119">
        <w:rPr>
          <w:rFonts w:hint="eastAsia"/>
          <w:color w:val="000000" w:themeColor="text1"/>
        </w:rPr>
        <w:t>On the other hand</w:t>
      </w:r>
      <w:r w:rsidR="001E7E9F" w:rsidRPr="00E63119">
        <w:rPr>
          <w:rFonts w:hint="eastAsia"/>
          <w:color w:val="000000" w:themeColor="text1"/>
        </w:rPr>
        <w:t xml:space="preserve">, </w:t>
      </w:r>
      <w:r w:rsidR="00B66FD4" w:rsidRPr="00E63119">
        <w:rPr>
          <w:rFonts w:hint="eastAsia"/>
          <w:color w:val="000000" w:themeColor="text1"/>
        </w:rPr>
        <w:t>generalist predators</w:t>
      </w:r>
      <w:r w:rsidR="00E63119" w:rsidRPr="00E63119">
        <w:rPr>
          <w:rFonts w:hint="eastAsia"/>
          <w:color w:val="000000" w:themeColor="text1"/>
        </w:rPr>
        <w:t xml:space="preserve"> (e.g., spiders)</w:t>
      </w:r>
      <w:r w:rsidR="00B66FD4" w:rsidRPr="00E63119">
        <w:rPr>
          <w:rFonts w:hint="eastAsia"/>
          <w:color w:val="000000" w:themeColor="text1"/>
        </w:rPr>
        <w:t xml:space="preserve"> could feed on not only target pest</w:t>
      </w:r>
      <w:r w:rsidR="008E1400" w:rsidRPr="00E63119">
        <w:rPr>
          <w:rFonts w:hint="eastAsia"/>
          <w:color w:val="000000" w:themeColor="text1"/>
        </w:rPr>
        <w:t>s</w:t>
      </w:r>
      <w:r w:rsidR="00B66FD4" w:rsidRPr="00E63119">
        <w:rPr>
          <w:rFonts w:hint="eastAsia"/>
          <w:color w:val="000000" w:themeColor="text1"/>
        </w:rPr>
        <w:t xml:space="preserve"> but also </w:t>
      </w:r>
      <w:r w:rsidR="008E1400" w:rsidRPr="00E63119">
        <w:rPr>
          <w:rFonts w:hint="eastAsia"/>
          <w:color w:val="000000" w:themeColor="text1"/>
        </w:rPr>
        <w:t xml:space="preserve">non-pest </w:t>
      </w:r>
      <w:r w:rsidR="00B66FD4" w:rsidRPr="00E63119">
        <w:rPr>
          <w:rFonts w:hint="eastAsia"/>
          <w:color w:val="000000" w:themeColor="text1"/>
        </w:rPr>
        <w:t>alternative prey d</w:t>
      </w:r>
      <w:r w:rsidR="001E7E9F" w:rsidRPr="00E63119">
        <w:rPr>
          <w:rFonts w:hint="eastAsia"/>
          <w:color w:val="000000" w:themeColor="text1"/>
        </w:rPr>
        <w:t>ue to the</w:t>
      </w:r>
      <w:r w:rsidR="006472C5" w:rsidRPr="00E63119">
        <w:rPr>
          <w:rFonts w:hint="eastAsia"/>
          <w:color w:val="000000" w:themeColor="text1"/>
        </w:rPr>
        <w:t>ir</w:t>
      </w:r>
      <w:r w:rsidR="00B66FD4" w:rsidRPr="00E63119">
        <w:rPr>
          <w:rFonts w:hint="eastAsia"/>
          <w:color w:val="000000" w:themeColor="text1"/>
        </w:rPr>
        <w:t xml:space="preserve"> </w:t>
      </w:r>
      <w:r w:rsidR="006472C5" w:rsidRPr="00E63119">
        <w:rPr>
          <w:rFonts w:hint="eastAsia"/>
          <w:color w:val="000000" w:themeColor="text1"/>
        </w:rPr>
        <w:t>polyphagous nature</w:t>
      </w:r>
      <w:r w:rsidR="008E1400" w:rsidRPr="00E63119">
        <w:rPr>
          <w:rFonts w:hint="eastAsia"/>
          <w:color w:val="000000" w:themeColor="text1"/>
        </w:rPr>
        <w:t xml:space="preserve">. </w:t>
      </w:r>
      <w:r w:rsidR="0071739D">
        <w:rPr>
          <w:rFonts w:hint="eastAsia"/>
          <w:color w:val="000000" w:themeColor="text1"/>
        </w:rPr>
        <w:t>Consequently</w:t>
      </w:r>
      <w:r w:rsidR="001E7E9F" w:rsidRPr="00E63119">
        <w:rPr>
          <w:rFonts w:hint="eastAsia"/>
          <w:color w:val="000000" w:themeColor="text1"/>
        </w:rPr>
        <w:t xml:space="preserve">, </w:t>
      </w:r>
      <w:r w:rsidR="008E1400" w:rsidRPr="00E63119">
        <w:rPr>
          <w:rFonts w:hint="eastAsia"/>
          <w:color w:val="000000" w:themeColor="text1"/>
        </w:rPr>
        <w:t>their effectiveness as biocontrol agents has</w:t>
      </w:r>
      <w:r w:rsidR="001E7E9F" w:rsidRPr="00E63119">
        <w:rPr>
          <w:rFonts w:hint="eastAsia"/>
          <w:color w:val="000000" w:themeColor="text1"/>
        </w:rPr>
        <w:t xml:space="preserve"> </w:t>
      </w:r>
      <w:r w:rsidR="008E1400" w:rsidRPr="00E63119">
        <w:rPr>
          <w:rFonts w:hint="eastAsia"/>
          <w:color w:val="000000" w:themeColor="text1"/>
        </w:rPr>
        <w:t xml:space="preserve">long been </w:t>
      </w:r>
      <w:r w:rsidR="001E7E9F" w:rsidRPr="00E63119">
        <w:rPr>
          <w:rFonts w:hint="eastAsia"/>
          <w:color w:val="000000" w:themeColor="text1"/>
        </w:rPr>
        <w:t xml:space="preserve">questioned </w:t>
      </w:r>
      <w:r w:rsidR="009C522E" w:rsidRPr="00E63119">
        <w:rPr>
          <w:color w:val="000000" w:themeColor="text1"/>
        </w:rPr>
        <w:fldChar w:fldCharType="begin"/>
      </w:r>
      <w:r w:rsidR="00F3478D" w:rsidRPr="00E63119">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9C522E" w:rsidRPr="00E63119">
        <w:rPr>
          <w:color w:val="000000" w:themeColor="text1"/>
        </w:rPr>
        <w:fldChar w:fldCharType="separate"/>
      </w:r>
      <w:r w:rsidR="006849BE" w:rsidRPr="00E63119">
        <w:rPr>
          <w:noProof/>
          <w:color w:val="000000" w:themeColor="text1"/>
        </w:rPr>
        <w:t>(Symondson et al. 2002)</w:t>
      </w:r>
      <w:r w:rsidR="009C522E" w:rsidRPr="00E63119">
        <w:rPr>
          <w:color w:val="000000" w:themeColor="text1"/>
        </w:rPr>
        <w:fldChar w:fldCharType="end"/>
      </w:r>
      <w:r w:rsidR="00E63119" w:rsidRPr="00E63119">
        <w:rPr>
          <w:rFonts w:hint="eastAsia"/>
          <w:color w:val="000000" w:themeColor="text1"/>
        </w:rPr>
        <w:t xml:space="preserve">, and whether generalist predators can </w:t>
      </w:r>
      <w:r w:rsidR="001E7E9F" w:rsidRPr="00E63119">
        <w:rPr>
          <w:rFonts w:hint="eastAsia"/>
          <w:color w:val="000000" w:themeColor="text1"/>
        </w:rPr>
        <w:t xml:space="preserve">provide reliable </w:t>
      </w:r>
      <w:r w:rsidR="00571921" w:rsidRPr="00E63119">
        <w:rPr>
          <w:rFonts w:hint="eastAsia"/>
          <w:color w:val="000000" w:themeColor="text1"/>
        </w:rPr>
        <w:t xml:space="preserve">top-down control on </w:t>
      </w:r>
      <w:r w:rsidR="00E63119" w:rsidRPr="00E63119">
        <w:rPr>
          <w:rFonts w:hint="eastAsia"/>
          <w:color w:val="000000" w:themeColor="text1"/>
        </w:rPr>
        <w:t>crop</w:t>
      </w:r>
      <w:r w:rsidR="006340A9" w:rsidRPr="00E63119">
        <w:rPr>
          <w:rFonts w:hint="eastAsia"/>
          <w:color w:val="000000" w:themeColor="text1"/>
        </w:rPr>
        <w:t xml:space="preserve"> pests</w:t>
      </w:r>
      <w:r w:rsidR="00E63119" w:rsidRPr="00E63119">
        <w:rPr>
          <w:rFonts w:hint="eastAsia"/>
          <w:color w:val="000000" w:themeColor="text1"/>
        </w:rPr>
        <w:t xml:space="preserve"> remains</w:t>
      </w:r>
      <w:r w:rsidR="00571921" w:rsidRPr="00E63119">
        <w:rPr>
          <w:rFonts w:hint="eastAsia"/>
          <w:color w:val="000000" w:themeColor="text1"/>
        </w:rPr>
        <w:t xml:space="preserve"> </w:t>
      </w:r>
      <w:r w:rsidR="00176C39" w:rsidRPr="00E63119">
        <w:rPr>
          <w:rFonts w:hint="eastAsia"/>
          <w:color w:val="000000" w:themeColor="text1"/>
        </w:rPr>
        <w:t>a subject of much debate</w:t>
      </w:r>
      <w:r w:rsidR="001E7E9F" w:rsidRPr="00E63119">
        <w:rPr>
          <w:rFonts w:hint="eastAsia"/>
          <w:color w:val="000000" w:themeColor="text1"/>
        </w:rPr>
        <w:t xml:space="preserve">. </w:t>
      </w:r>
    </w:p>
    <w:p w:rsidR="00BE0C48" w:rsidRDefault="00275622" w:rsidP="002A056D">
      <w:pPr>
        <w:jc w:val="left"/>
        <w:rPr>
          <w:color w:val="000000" w:themeColor="text1"/>
        </w:rPr>
        <w:pPrChange w:id="132" w:author="CK" w:date="2021-05-11T17:36:00Z">
          <w:pPr/>
        </w:pPrChange>
      </w:pPr>
      <w:r w:rsidRPr="0076569B">
        <w:rPr>
          <w:rFonts w:hint="eastAsia"/>
          <w:color w:val="000000" w:themeColor="text1"/>
        </w:rPr>
        <w:tab/>
      </w:r>
      <w:ins w:id="133" w:author="CK" w:date="2021-05-11T18:13:00Z">
        <w:r w:rsidR="00316454">
          <w:rPr>
            <w:color w:val="000000" w:themeColor="text1"/>
          </w:rPr>
          <w:t xml:space="preserve">(Debate on GAP role) </w:t>
        </w:r>
      </w:ins>
      <w:r w:rsidR="00A251C7" w:rsidRPr="0076569B">
        <w:rPr>
          <w:rFonts w:hint="eastAsia"/>
          <w:color w:val="000000" w:themeColor="text1"/>
        </w:rPr>
        <w:t>Empirical e</w:t>
      </w:r>
      <w:r w:rsidR="00301577" w:rsidRPr="0076569B">
        <w:rPr>
          <w:rFonts w:hint="eastAsia"/>
          <w:color w:val="000000" w:themeColor="text1"/>
        </w:rPr>
        <w:t xml:space="preserve">vidence for the biocontrol effectiveness </w:t>
      </w:r>
      <w:r w:rsidR="0076569B" w:rsidRPr="0076569B">
        <w:rPr>
          <w:rFonts w:hint="eastAsia"/>
          <w:color w:val="000000" w:themeColor="text1"/>
        </w:rPr>
        <w:t>of</w:t>
      </w:r>
      <w:r w:rsidR="00301577" w:rsidRPr="0076569B">
        <w:rPr>
          <w:rFonts w:hint="eastAsia"/>
          <w:color w:val="000000" w:themeColor="text1"/>
        </w:rPr>
        <w:t xml:space="preserve"> </w:t>
      </w:r>
      <w:r w:rsidR="0076569B" w:rsidRPr="0076569B">
        <w:rPr>
          <w:rFonts w:hint="eastAsia"/>
          <w:color w:val="000000" w:themeColor="text1"/>
        </w:rPr>
        <w:t xml:space="preserve">generalist </w:t>
      </w:r>
      <w:r w:rsidR="00301577" w:rsidRPr="0076569B">
        <w:rPr>
          <w:rFonts w:hint="eastAsia"/>
          <w:color w:val="000000" w:themeColor="text1"/>
        </w:rPr>
        <w:t xml:space="preserve">predators </w:t>
      </w:r>
      <w:r w:rsidR="00327D0D" w:rsidRPr="0076569B">
        <w:rPr>
          <w:rFonts w:hint="eastAsia"/>
          <w:color w:val="000000" w:themeColor="text1"/>
        </w:rPr>
        <w:t>remains</w:t>
      </w:r>
      <w:r w:rsidR="00301577" w:rsidRPr="0076569B">
        <w:rPr>
          <w:rFonts w:hint="eastAsia"/>
          <w:color w:val="000000" w:themeColor="text1"/>
        </w:rPr>
        <w:t xml:space="preserve"> </w:t>
      </w:r>
      <w:r w:rsidR="00ED7655" w:rsidRPr="0076569B">
        <w:rPr>
          <w:rFonts w:hint="eastAsia"/>
          <w:color w:val="000000" w:themeColor="text1"/>
        </w:rPr>
        <w:t>mixed</w:t>
      </w:r>
      <w:r w:rsidR="00776AF9" w:rsidRPr="0076569B">
        <w:rPr>
          <w:rFonts w:hint="eastAsia"/>
          <w:color w:val="000000" w:themeColor="text1"/>
        </w:rPr>
        <w:t xml:space="preserve"> and </w:t>
      </w:r>
      <w:r w:rsidR="0076569B" w:rsidRPr="0076569B">
        <w:rPr>
          <w:rFonts w:hint="eastAsia"/>
          <w:color w:val="000000" w:themeColor="text1"/>
        </w:rPr>
        <w:t>may be</w:t>
      </w:r>
      <w:r w:rsidR="00776AF9" w:rsidRPr="0076569B">
        <w:rPr>
          <w:color w:val="000000" w:themeColor="text1"/>
        </w:rPr>
        <w:t xml:space="preserve"> context-dependent</w:t>
      </w:r>
      <w:r w:rsidR="00ED7655" w:rsidRPr="0076569B">
        <w:rPr>
          <w:rFonts w:hint="eastAsia"/>
          <w:color w:val="000000" w:themeColor="text1"/>
        </w:rPr>
        <w:t xml:space="preserve">. </w:t>
      </w:r>
      <w:r w:rsidR="00331680" w:rsidRPr="0076569B">
        <w:rPr>
          <w:rFonts w:hint="eastAsia"/>
          <w:color w:val="000000" w:themeColor="text1"/>
        </w:rPr>
        <w:t xml:space="preserve">Some studies </w:t>
      </w:r>
      <w:r w:rsidR="00CF6251" w:rsidRPr="0076569B">
        <w:rPr>
          <w:rFonts w:hint="eastAsia"/>
          <w:color w:val="000000" w:themeColor="text1"/>
        </w:rPr>
        <w:t xml:space="preserve">have </w:t>
      </w:r>
      <w:r w:rsidR="00331680" w:rsidRPr="0076569B">
        <w:rPr>
          <w:rFonts w:hint="eastAsia"/>
          <w:color w:val="000000" w:themeColor="text1"/>
        </w:rPr>
        <w:t>suggest</w:t>
      </w:r>
      <w:r w:rsidR="00CF6251" w:rsidRPr="0076569B">
        <w:rPr>
          <w:rFonts w:hint="eastAsia"/>
          <w:color w:val="000000" w:themeColor="text1"/>
        </w:rPr>
        <w:t>ed</w:t>
      </w:r>
      <w:r w:rsidR="00331680" w:rsidRPr="0076569B">
        <w:rPr>
          <w:rFonts w:hint="eastAsia"/>
          <w:color w:val="000000" w:themeColor="text1"/>
        </w:rPr>
        <w:t xml:space="preserve"> that generalist predators can be effective in </w:t>
      </w:r>
      <w:r w:rsidR="00301577" w:rsidRPr="0076569B">
        <w:rPr>
          <w:color w:val="000000" w:themeColor="text1"/>
        </w:rPr>
        <w:t>controlling</w:t>
      </w:r>
      <w:r w:rsidR="00301577" w:rsidRPr="0076569B">
        <w:rPr>
          <w:rFonts w:hint="eastAsia"/>
          <w:color w:val="000000" w:themeColor="text1"/>
        </w:rPr>
        <w:t xml:space="preserve"> </w:t>
      </w:r>
      <w:r w:rsidR="00331680" w:rsidRPr="0076569B">
        <w:rPr>
          <w:rFonts w:hint="eastAsia"/>
          <w:color w:val="000000" w:themeColor="text1"/>
        </w:rPr>
        <w:t xml:space="preserve">pest populations. For example, a review </w:t>
      </w:r>
      <w:r w:rsidR="00AE188C" w:rsidRPr="0076569B">
        <w:rPr>
          <w:rFonts w:hint="eastAsia"/>
          <w:color w:val="000000" w:themeColor="text1"/>
        </w:rPr>
        <w:t>shows</w:t>
      </w:r>
      <w:r w:rsidR="00331680" w:rsidRPr="0076569B">
        <w:rPr>
          <w:rFonts w:hint="eastAsia"/>
          <w:color w:val="000000" w:themeColor="text1"/>
        </w:rPr>
        <w:t xml:space="preserve"> </w:t>
      </w:r>
      <w:r w:rsidR="00301577" w:rsidRPr="0076569B">
        <w:rPr>
          <w:rFonts w:hint="eastAsia"/>
          <w:color w:val="000000" w:themeColor="text1"/>
        </w:rPr>
        <w:t xml:space="preserve">that </w:t>
      </w:r>
      <w:r w:rsidR="00301577" w:rsidRPr="0076569B">
        <w:rPr>
          <w:color w:val="000000" w:themeColor="text1"/>
        </w:rPr>
        <w:t>generalist predators significantly decrease</w:t>
      </w:r>
      <w:r w:rsidR="00301577" w:rsidRPr="0076569B">
        <w:rPr>
          <w:rFonts w:hint="eastAsia"/>
          <w:color w:val="000000" w:themeColor="text1"/>
        </w:rPr>
        <w:t>d</w:t>
      </w:r>
      <w:r w:rsidR="00301577" w:rsidRPr="0076569B">
        <w:rPr>
          <w:color w:val="000000" w:themeColor="text1"/>
        </w:rPr>
        <w:t xml:space="preserve"> pest abundance</w:t>
      </w:r>
      <w:r w:rsidR="0076569B" w:rsidRPr="0076569B">
        <w:rPr>
          <w:rFonts w:hint="eastAsia"/>
          <w:color w:val="000000" w:themeColor="text1"/>
        </w:rPr>
        <w:t>s</w:t>
      </w:r>
      <w:r w:rsidR="00301577" w:rsidRPr="0076569B">
        <w:rPr>
          <w:rFonts w:hint="eastAsia"/>
          <w:color w:val="000000" w:themeColor="text1"/>
        </w:rPr>
        <w:t xml:space="preserve"> in </w:t>
      </w:r>
      <w:r w:rsidR="00331680" w:rsidRPr="0076569B">
        <w:rPr>
          <w:rFonts w:hint="eastAsia"/>
          <w:color w:val="000000" w:themeColor="text1"/>
        </w:rPr>
        <w:t xml:space="preserve">around </w:t>
      </w:r>
      <w:r w:rsidR="00301577" w:rsidRPr="0076569B">
        <w:rPr>
          <w:color w:val="000000" w:themeColor="text1"/>
        </w:rPr>
        <w:t>75%</w:t>
      </w:r>
      <w:r w:rsidR="00301577" w:rsidRPr="0076569B">
        <w:rPr>
          <w:rFonts w:hint="eastAsia"/>
          <w:color w:val="000000" w:themeColor="text1"/>
        </w:rPr>
        <w:t xml:space="preserve"> cases</w:t>
      </w:r>
      <w:r w:rsidR="00301577" w:rsidRPr="0076569B">
        <w:rPr>
          <w:color w:val="000000" w:themeColor="text1"/>
        </w:rPr>
        <w:t xml:space="preserve"> </w:t>
      </w:r>
      <w:r w:rsidR="00301577" w:rsidRPr="0076569B">
        <w:rPr>
          <w:rFonts w:hint="eastAsia"/>
          <w:color w:val="000000" w:themeColor="text1"/>
        </w:rPr>
        <w:t>of the</w:t>
      </w:r>
      <w:r w:rsidR="00331680" w:rsidRPr="0076569B">
        <w:rPr>
          <w:rFonts w:hint="eastAsia"/>
          <w:color w:val="000000" w:themeColor="text1"/>
        </w:rPr>
        <w:t xml:space="preserve"> 181 </w:t>
      </w:r>
      <w:r w:rsidR="00301577" w:rsidRPr="0076569B">
        <w:rPr>
          <w:rFonts w:hint="eastAsia"/>
          <w:color w:val="000000" w:themeColor="text1"/>
        </w:rPr>
        <w:lastRenderedPageBreak/>
        <w:t xml:space="preserve">field </w:t>
      </w:r>
      <w:r w:rsidR="00331680" w:rsidRPr="0076569B">
        <w:rPr>
          <w:rFonts w:hint="eastAsia"/>
          <w:color w:val="000000" w:themeColor="text1"/>
        </w:rPr>
        <w:t>manipulative studies</w:t>
      </w:r>
      <w:r w:rsidR="00301577" w:rsidRPr="0076569B">
        <w:rPr>
          <w:rFonts w:hint="eastAsia"/>
          <w:color w:val="000000" w:themeColor="text1"/>
        </w:rPr>
        <w:t xml:space="preserve"> examined </w:t>
      </w:r>
      <w:r w:rsidR="009C522E" w:rsidRPr="0076569B">
        <w:rPr>
          <w:color w:val="000000" w:themeColor="text1"/>
        </w:rPr>
        <w:fldChar w:fldCharType="begin"/>
      </w:r>
      <w:r w:rsidR="00F3478D" w:rsidRPr="0076569B">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9C522E" w:rsidRPr="0076569B">
        <w:rPr>
          <w:color w:val="000000" w:themeColor="text1"/>
        </w:rPr>
        <w:fldChar w:fldCharType="separate"/>
      </w:r>
      <w:r w:rsidR="00301577" w:rsidRPr="0076569B">
        <w:rPr>
          <w:noProof/>
          <w:color w:val="000000" w:themeColor="text1"/>
        </w:rPr>
        <w:t>(Symondson et al. 2002)</w:t>
      </w:r>
      <w:r w:rsidR="009C522E" w:rsidRPr="0076569B">
        <w:rPr>
          <w:color w:val="000000" w:themeColor="text1"/>
        </w:rPr>
        <w:fldChar w:fldCharType="end"/>
      </w:r>
      <w:r w:rsidR="00331680" w:rsidRPr="0076569B">
        <w:rPr>
          <w:color w:val="000000" w:themeColor="text1"/>
        </w:rPr>
        <w:t>.</w:t>
      </w:r>
      <w:r w:rsidR="00331680" w:rsidRPr="0076569B">
        <w:rPr>
          <w:rFonts w:hint="eastAsia"/>
          <w:color w:val="000000" w:themeColor="text1"/>
        </w:rPr>
        <w:t xml:space="preserve"> </w:t>
      </w:r>
      <w:bookmarkStart w:id="134" w:name="bbib26"/>
      <w:r w:rsidR="00331680" w:rsidRPr="0076569B">
        <w:rPr>
          <w:rFonts w:hint="eastAsia"/>
          <w:color w:val="000000" w:themeColor="text1"/>
        </w:rPr>
        <w:t>Moreover, a</w:t>
      </w:r>
      <w:r w:rsidR="008C5261" w:rsidRPr="0076569B">
        <w:rPr>
          <w:rFonts w:hint="eastAsia"/>
          <w:color w:val="000000" w:themeColor="text1"/>
        </w:rPr>
        <w:t xml:space="preserve"> meta-analysis </w:t>
      </w:r>
      <w:r w:rsidR="00331680" w:rsidRPr="0076569B">
        <w:rPr>
          <w:rFonts w:hint="eastAsia"/>
          <w:color w:val="000000" w:themeColor="text1"/>
        </w:rPr>
        <w:t>reveals</w:t>
      </w:r>
      <w:r w:rsidR="008C5261" w:rsidRPr="0076569B">
        <w:rPr>
          <w:rFonts w:hint="eastAsia"/>
          <w:color w:val="000000" w:themeColor="text1"/>
        </w:rPr>
        <w:t xml:space="preserve"> that</w:t>
      </w:r>
      <w:r w:rsidR="008C5261" w:rsidRPr="0076569B">
        <w:rPr>
          <w:color w:val="000000" w:themeColor="text1"/>
        </w:rPr>
        <w:t xml:space="preserve"> generalist</w:t>
      </w:r>
      <w:r w:rsidR="008C5261" w:rsidRPr="0076569B">
        <w:rPr>
          <w:rFonts w:hint="eastAsia"/>
          <w:color w:val="000000" w:themeColor="text1"/>
        </w:rPr>
        <w:t xml:space="preserve"> predators</w:t>
      </w:r>
      <w:r w:rsidR="008C5261" w:rsidRPr="0076569B">
        <w:rPr>
          <w:color w:val="000000" w:themeColor="text1"/>
        </w:rPr>
        <w:t xml:space="preserve"> </w:t>
      </w:r>
      <w:r w:rsidR="008C5261" w:rsidRPr="0076569B">
        <w:rPr>
          <w:rFonts w:hint="eastAsia"/>
          <w:color w:val="000000" w:themeColor="text1"/>
        </w:rPr>
        <w:t>exert</w:t>
      </w:r>
      <w:r w:rsidR="008C5261" w:rsidRPr="0076569B">
        <w:rPr>
          <w:color w:val="000000" w:themeColor="text1"/>
        </w:rPr>
        <w:t xml:space="preserve"> stronger</w:t>
      </w:r>
      <w:r w:rsidR="008C5261" w:rsidRPr="0076569B">
        <w:rPr>
          <w:rFonts w:hint="eastAsia"/>
          <w:color w:val="000000" w:themeColor="text1"/>
        </w:rPr>
        <w:t xml:space="preserve"> </w:t>
      </w:r>
      <w:r w:rsidR="00301577" w:rsidRPr="0076569B">
        <w:rPr>
          <w:rFonts w:hint="eastAsia"/>
          <w:color w:val="000000" w:themeColor="text1"/>
        </w:rPr>
        <w:t xml:space="preserve">suppressing </w:t>
      </w:r>
      <w:r w:rsidR="0076569B" w:rsidRPr="0076569B">
        <w:rPr>
          <w:rFonts w:hint="eastAsia"/>
          <w:color w:val="000000" w:themeColor="text1"/>
        </w:rPr>
        <w:t>effects on pest populations compared with</w:t>
      </w:r>
      <w:r w:rsidR="008C5261" w:rsidRPr="0076569B">
        <w:rPr>
          <w:rFonts w:hint="eastAsia"/>
          <w:color w:val="000000" w:themeColor="text1"/>
        </w:rPr>
        <w:t xml:space="preserve"> </w:t>
      </w:r>
      <w:r w:rsidR="008C5261" w:rsidRPr="0076569B">
        <w:rPr>
          <w:color w:val="000000" w:themeColor="text1"/>
        </w:rPr>
        <w:t>specialists</w:t>
      </w:r>
      <w:r w:rsidR="00301577" w:rsidRPr="0076569B">
        <w:rPr>
          <w:rFonts w:hint="eastAsia"/>
          <w:color w:val="000000" w:themeColor="text1"/>
        </w:rPr>
        <w:t xml:space="preserve"> </w:t>
      </w:r>
      <w:r w:rsidR="009C522E" w:rsidRPr="0076569B">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9C522E" w:rsidRPr="0076569B">
        <w:rPr>
          <w:color w:val="000000" w:themeColor="text1"/>
        </w:rPr>
        <w:fldChar w:fldCharType="separate"/>
      </w:r>
      <w:r w:rsidR="00301577" w:rsidRPr="0076569B">
        <w:rPr>
          <w:noProof/>
          <w:color w:val="000000" w:themeColor="text1"/>
        </w:rPr>
        <w:t>(Stiling and Cornelissen 2005)</w:t>
      </w:r>
      <w:r w:rsidR="009C522E" w:rsidRPr="0076569B">
        <w:rPr>
          <w:color w:val="000000" w:themeColor="text1"/>
        </w:rPr>
        <w:fldChar w:fldCharType="end"/>
      </w:r>
      <w:bookmarkEnd w:id="134"/>
      <w:r w:rsidR="00095909" w:rsidRPr="0076569B">
        <w:rPr>
          <w:rFonts w:hint="eastAsia"/>
          <w:color w:val="000000" w:themeColor="text1"/>
        </w:rPr>
        <w:t xml:space="preserve">. </w:t>
      </w:r>
      <w:r w:rsidR="003E06E1">
        <w:rPr>
          <w:rFonts w:hint="eastAsia"/>
          <w:color w:val="000000" w:themeColor="text1"/>
        </w:rPr>
        <w:t xml:space="preserve">On the other hand, </w:t>
      </w:r>
      <w:r w:rsidR="00C47A98" w:rsidRPr="0076569B">
        <w:rPr>
          <w:rFonts w:hint="eastAsia"/>
          <w:color w:val="000000" w:themeColor="text1"/>
        </w:rPr>
        <w:t xml:space="preserve">it has </w:t>
      </w:r>
      <w:r w:rsidR="0076569B" w:rsidRPr="0076569B">
        <w:rPr>
          <w:rFonts w:hint="eastAsia"/>
          <w:color w:val="000000" w:themeColor="text1"/>
        </w:rPr>
        <w:t xml:space="preserve">also </w:t>
      </w:r>
      <w:r w:rsidR="00C47A98" w:rsidRPr="0076569B">
        <w:rPr>
          <w:rFonts w:hint="eastAsia"/>
          <w:color w:val="000000" w:themeColor="text1"/>
        </w:rPr>
        <w:t xml:space="preserve">been shown that generalist </w:t>
      </w:r>
      <w:r w:rsidR="00E26CD1" w:rsidRPr="0076569B">
        <w:rPr>
          <w:rFonts w:hint="eastAsia"/>
          <w:color w:val="000000" w:themeColor="text1"/>
        </w:rPr>
        <w:t>pre</w:t>
      </w:r>
      <w:r w:rsidR="0068622A" w:rsidRPr="0076569B">
        <w:rPr>
          <w:rFonts w:hint="eastAsia"/>
          <w:color w:val="000000" w:themeColor="text1"/>
        </w:rPr>
        <w:t>dators can</w:t>
      </w:r>
      <w:r w:rsidR="00E26CD1" w:rsidRPr="0076569B">
        <w:rPr>
          <w:rFonts w:hint="eastAsia"/>
          <w:color w:val="000000" w:themeColor="text1"/>
        </w:rPr>
        <w:t xml:space="preserve"> </w:t>
      </w:r>
      <w:r w:rsidR="0068622A" w:rsidRPr="0076569B">
        <w:rPr>
          <w:rFonts w:hint="eastAsia"/>
          <w:color w:val="000000" w:themeColor="text1"/>
        </w:rPr>
        <w:t>exhibit prey switching in the presence of</w:t>
      </w:r>
      <w:r w:rsidR="00E26CD1" w:rsidRPr="0076569B">
        <w:rPr>
          <w:rFonts w:hint="eastAsia"/>
          <w:color w:val="000000" w:themeColor="text1"/>
        </w:rPr>
        <w:t xml:space="preserve"> </w:t>
      </w:r>
      <w:r w:rsidR="0039689D" w:rsidRPr="0076569B">
        <w:rPr>
          <w:rFonts w:hint="eastAsia"/>
          <w:color w:val="000000" w:themeColor="text1"/>
        </w:rPr>
        <w:t>alternative prey</w:t>
      </w:r>
      <w:r w:rsidR="00C47A98" w:rsidRPr="0076569B">
        <w:rPr>
          <w:rFonts w:hint="eastAsia"/>
          <w:color w:val="000000" w:themeColor="text1"/>
        </w:rPr>
        <w:t>,</w:t>
      </w:r>
      <w:r w:rsidR="003D6737" w:rsidRPr="0076569B">
        <w:rPr>
          <w:rFonts w:hint="eastAsia"/>
          <w:color w:val="000000" w:themeColor="text1"/>
        </w:rPr>
        <w:t xml:space="preserve"> </w:t>
      </w:r>
      <w:r w:rsidR="0068622A" w:rsidRPr="0076569B">
        <w:rPr>
          <w:rFonts w:hint="eastAsia"/>
          <w:color w:val="000000" w:themeColor="text1"/>
        </w:rPr>
        <w:t xml:space="preserve">which </w:t>
      </w:r>
      <w:r w:rsidR="0068622A" w:rsidRPr="0076569B">
        <w:rPr>
          <w:color w:val="000000" w:themeColor="text1"/>
        </w:rPr>
        <w:t>distract</w:t>
      </w:r>
      <w:r w:rsidR="0068622A" w:rsidRPr="0076569B">
        <w:rPr>
          <w:rFonts w:hint="eastAsia"/>
          <w:color w:val="000000" w:themeColor="text1"/>
        </w:rPr>
        <w:t>s</w:t>
      </w:r>
      <w:r w:rsidR="003D6737" w:rsidRPr="0076569B">
        <w:rPr>
          <w:color w:val="000000" w:themeColor="text1"/>
        </w:rPr>
        <w:t xml:space="preserve"> predators from attacking target pests</w:t>
      </w:r>
      <w:r w:rsidR="0068622A" w:rsidRPr="0076569B">
        <w:rPr>
          <w:rFonts w:hint="eastAsia"/>
          <w:color w:val="000000" w:themeColor="text1"/>
        </w:rPr>
        <w:t xml:space="preserve"> and thus </w:t>
      </w:r>
      <w:r w:rsidR="0068622A" w:rsidRPr="0076569B">
        <w:rPr>
          <w:color w:val="000000" w:themeColor="text1"/>
        </w:rPr>
        <w:t>weaken</w:t>
      </w:r>
      <w:r w:rsidR="0068622A" w:rsidRPr="0076569B">
        <w:rPr>
          <w:rFonts w:hint="eastAsia"/>
          <w:color w:val="000000" w:themeColor="text1"/>
        </w:rPr>
        <w:t>s</w:t>
      </w:r>
      <w:r w:rsidR="0068622A" w:rsidRPr="0076569B">
        <w:rPr>
          <w:color w:val="000000" w:themeColor="text1"/>
        </w:rPr>
        <w:t xml:space="preserve"> pest control</w:t>
      </w:r>
      <w:r w:rsidR="0068622A" w:rsidRPr="0076569B">
        <w:rPr>
          <w:rFonts w:hint="eastAsia"/>
          <w:color w:val="000000" w:themeColor="text1"/>
        </w:rPr>
        <w:t xml:space="preserve"> </w:t>
      </w:r>
      <w:r w:rsidR="009C522E" w:rsidRPr="0076569B">
        <w:rPr>
          <w:color w:val="000000" w:themeColor="text1"/>
        </w:rPr>
        <w:fldChar w:fldCharType="begin"/>
      </w:r>
      <w:r w:rsidR="00F3478D" w:rsidRPr="0076569B">
        <w:rPr>
          <w:color w:val="000000" w:themeColor="text1"/>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9C522E" w:rsidRPr="0076569B">
        <w:rPr>
          <w:color w:val="000000" w:themeColor="text1"/>
        </w:rPr>
        <w:fldChar w:fldCharType="separate"/>
      </w:r>
      <w:r w:rsidR="00810652" w:rsidRPr="0076569B">
        <w:rPr>
          <w:noProof/>
          <w:color w:val="000000" w:themeColor="text1"/>
        </w:rPr>
        <w:t>(Michalko et al. 2019)</w:t>
      </w:r>
      <w:r w:rsidR="009C522E" w:rsidRPr="0076569B">
        <w:rPr>
          <w:color w:val="000000" w:themeColor="text1"/>
        </w:rPr>
        <w:fldChar w:fldCharType="end"/>
      </w:r>
      <w:r w:rsidR="0068622A" w:rsidRPr="0076569B">
        <w:rPr>
          <w:rFonts w:hint="eastAsia"/>
          <w:color w:val="000000" w:themeColor="text1"/>
        </w:rPr>
        <w:t>.</w:t>
      </w:r>
      <w:r w:rsidR="009B6708" w:rsidRPr="0076569B">
        <w:rPr>
          <w:rFonts w:hint="eastAsia"/>
          <w:color w:val="000000" w:themeColor="text1"/>
        </w:rPr>
        <w:t xml:space="preserve"> </w:t>
      </w:r>
    </w:p>
    <w:p w:rsidR="00BA3F34" w:rsidRDefault="006F5915" w:rsidP="002A056D">
      <w:pPr>
        <w:jc w:val="left"/>
        <w:rPr>
          <w:ins w:id="135" w:author="CK" w:date="2021-05-11T18:33:00Z"/>
        </w:rPr>
        <w:pPrChange w:id="136" w:author="CK" w:date="2021-05-11T17:36:00Z">
          <w:pPr/>
        </w:pPrChange>
      </w:pPr>
      <w:r>
        <w:rPr>
          <w:rFonts w:hint="eastAsia"/>
          <w:color w:val="FF0000"/>
        </w:rPr>
        <w:tab/>
      </w:r>
      <w:r w:rsidR="008D10A4" w:rsidRPr="008D10A4">
        <w:t xml:space="preserve"> </w:t>
      </w:r>
      <w:ins w:id="137" w:author="CK" w:date="2021-05-11T18:33:00Z">
        <w:r w:rsidR="00BA3F34" w:rsidRPr="003A6621">
          <w:rPr>
            <w:highlight w:val="green"/>
            <w:rPrChange w:id="138" w:author="CK" w:date="2021-05-11T18:34:00Z">
              <w:rPr/>
            </w:rPrChange>
          </w:rPr>
          <w:t xml:space="preserve">Rearrange our sentences in the next three paragraphs &gt; </w:t>
        </w:r>
        <w:r w:rsidR="003A6621" w:rsidRPr="003A6621">
          <w:rPr>
            <w:highlight w:val="green"/>
            <w:rPrChange w:id="139" w:author="CK" w:date="2021-05-11T18:34:00Z">
              <w:rPr/>
            </w:rPrChange>
          </w:rPr>
          <w:t>Paragraph 1 for aim 1</w:t>
        </w:r>
      </w:ins>
      <w:ins w:id="140" w:author="CK" w:date="2021-05-11T18:35:00Z">
        <w:r w:rsidR="001B21B5">
          <w:rPr>
            <w:highlight w:val="green"/>
          </w:rPr>
          <w:t xml:space="preserve"> (quantify diet composition, over growth season)</w:t>
        </w:r>
      </w:ins>
      <w:ins w:id="141" w:author="CK" w:date="2021-05-11T18:33:00Z">
        <w:r w:rsidR="003A6621" w:rsidRPr="003A6621">
          <w:rPr>
            <w:highlight w:val="green"/>
            <w:rPrChange w:id="142" w:author="CK" w:date="2021-05-11T18:34:00Z">
              <w:rPr/>
            </w:rPrChange>
          </w:rPr>
          <w:t>, 2 for 2</w:t>
        </w:r>
      </w:ins>
      <w:ins w:id="143" w:author="CK" w:date="2021-05-11T18:35:00Z">
        <w:r w:rsidR="001B21B5">
          <w:rPr>
            <w:highlight w:val="green"/>
          </w:rPr>
          <w:t xml:space="preserve"> (consistency over years</w:t>
        </w:r>
      </w:ins>
      <w:ins w:id="144" w:author="CK" w:date="2021-05-11T18:37:00Z">
        <w:r w:rsidR="00913D41">
          <w:rPr>
            <w:highlight w:val="green"/>
          </w:rPr>
          <w:t>; why important if lack of studies</w:t>
        </w:r>
      </w:ins>
      <w:ins w:id="145" w:author="CK" w:date="2021-05-11T18:38:00Z">
        <w:r w:rsidR="00725D38">
          <w:rPr>
            <w:highlight w:val="green"/>
          </w:rPr>
          <w:t xml:space="preserve"> [predictability</w:t>
        </w:r>
      </w:ins>
      <w:ins w:id="146" w:author="CK" w:date="2021-05-11T18:39:00Z">
        <w:r w:rsidR="00725D38">
          <w:rPr>
            <w:highlight w:val="green"/>
          </w:rPr>
          <w:t xml:space="preserve"> in management</w:t>
        </w:r>
      </w:ins>
      <w:ins w:id="147" w:author="CK" w:date="2021-05-11T18:38:00Z">
        <w:r w:rsidR="00725D38">
          <w:rPr>
            <w:highlight w:val="green"/>
          </w:rPr>
          <w:t>]</w:t>
        </w:r>
      </w:ins>
      <w:ins w:id="148" w:author="CK" w:date="2021-05-11T18:35:00Z">
        <w:r w:rsidR="001B21B5">
          <w:rPr>
            <w:highlight w:val="green"/>
          </w:rPr>
          <w:t>)</w:t>
        </w:r>
      </w:ins>
      <w:ins w:id="149" w:author="CK" w:date="2021-05-11T18:33:00Z">
        <w:r w:rsidR="003A6621" w:rsidRPr="003A6621">
          <w:rPr>
            <w:highlight w:val="green"/>
            <w:rPrChange w:id="150" w:author="CK" w:date="2021-05-11T18:34:00Z">
              <w:rPr/>
            </w:rPrChange>
          </w:rPr>
          <w:t>, 3 for 3</w:t>
        </w:r>
      </w:ins>
      <w:ins w:id="151" w:author="CK" w:date="2021-05-11T18:35:00Z">
        <w:r w:rsidR="001B21B5">
          <w:rPr>
            <w:highlight w:val="green"/>
          </w:rPr>
          <w:t xml:space="preserve"> (examine abiotic and biotic factors driving diet </w:t>
        </w:r>
        <w:bookmarkStart w:id="152" w:name="_GoBack"/>
        <w:bookmarkEnd w:id="152"/>
        <w:r w:rsidR="001B21B5">
          <w:rPr>
            <w:highlight w:val="green"/>
          </w:rPr>
          <w:t>composition)</w:t>
        </w:r>
      </w:ins>
      <w:ins w:id="153" w:author="CK" w:date="2021-05-11T18:33:00Z">
        <w:r w:rsidR="003A6621" w:rsidRPr="003A6621">
          <w:rPr>
            <w:highlight w:val="green"/>
            <w:rPrChange w:id="154" w:author="CK" w:date="2021-05-11T18:34:00Z">
              <w:rPr/>
            </w:rPrChange>
          </w:rPr>
          <w:t>.</w:t>
        </w:r>
      </w:ins>
    </w:p>
    <w:p w:rsidR="008D10A4" w:rsidRPr="008D10A4" w:rsidRDefault="00316454" w:rsidP="00BA3F34">
      <w:pPr>
        <w:ind w:firstLine="720"/>
        <w:jc w:val="left"/>
        <w:pPrChange w:id="155" w:author="CK" w:date="2021-05-11T18:33:00Z">
          <w:pPr/>
        </w:pPrChange>
      </w:pPr>
      <w:ins w:id="156" w:author="CK" w:date="2021-05-11T18:14:00Z">
        <w:r>
          <w:t>(Knowledge gap</w:t>
        </w:r>
      </w:ins>
      <w:ins w:id="157" w:author="CK" w:date="2021-05-11T18:21:00Z">
        <w:r>
          <w:t xml:space="preserve"> – sea</w:t>
        </w:r>
      </w:ins>
      <w:ins w:id="158" w:author="CK" w:date="2021-05-11T18:22:00Z">
        <w:r>
          <w:t>s</w:t>
        </w:r>
      </w:ins>
      <w:ins w:id="159" w:author="CK" w:date="2021-05-11T18:21:00Z">
        <w:r>
          <w:t>on, consistency</w:t>
        </w:r>
      </w:ins>
      <w:ins w:id="160" w:author="CK" w:date="2021-05-11T18:29:00Z">
        <w:r w:rsidR="00BA3F34">
          <w:t xml:space="preserve"> [Aim </w:t>
        </w:r>
      </w:ins>
      <w:ins w:id="161" w:author="CK" w:date="2021-05-11T18:30:00Z">
        <w:r w:rsidR="00BA3F34">
          <w:t xml:space="preserve">1, </w:t>
        </w:r>
      </w:ins>
      <w:ins w:id="162" w:author="CK" w:date="2021-05-11T18:29:00Z">
        <w:r w:rsidR="00BA3F34">
          <w:t>2]</w:t>
        </w:r>
      </w:ins>
      <w:ins w:id="163" w:author="CK" w:date="2021-05-11T18:14:00Z">
        <w:r>
          <w:t xml:space="preserve">) </w:t>
        </w:r>
      </w:ins>
      <w:r w:rsidR="00CC3D14" w:rsidRPr="001510DC">
        <w:t xml:space="preserve">To fully realize the </w:t>
      </w:r>
      <w:r w:rsidR="00CC3D14" w:rsidRPr="001510DC">
        <w:rPr>
          <w:rFonts w:hint="eastAsia"/>
        </w:rPr>
        <w:t xml:space="preserve">biocontrol </w:t>
      </w:r>
      <w:r w:rsidR="00CC3D14" w:rsidRPr="001510DC">
        <w:t>potential</w:t>
      </w:r>
      <w:r w:rsidR="00CC3D14" w:rsidRPr="001510DC">
        <w:rPr>
          <w:rFonts w:hint="eastAsia"/>
        </w:rPr>
        <w:t xml:space="preserve"> of generalist predators</w:t>
      </w:r>
      <w:r w:rsidR="00CC3D14" w:rsidRPr="001510DC">
        <w:t xml:space="preserve">, </w:t>
      </w:r>
      <w:r w:rsidR="00CC3D14" w:rsidRPr="001510DC">
        <w:rPr>
          <w:rFonts w:hint="eastAsia"/>
        </w:rPr>
        <w:t>it is important to first understand their diet compositions in the field. The diet compositions of predators directly reflect the</w:t>
      </w:r>
      <w:r w:rsidR="00CC3D14">
        <w:rPr>
          <w:rFonts w:hint="eastAsia"/>
        </w:rPr>
        <w:t>ir</w:t>
      </w:r>
      <w:r w:rsidR="00CC3D14" w:rsidRPr="001510DC">
        <w:rPr>
          <w:rFonts w:hint="eastAsia"/>
        </w:rPr>
        <w:t xml:space="preserve"> trophic interactions with prey </w:t>
      </w:r>
      <w:r w:rsidR="00CC3D14">
        <w:rPr>
          <w:rFonts w:hint="eastAsia"/>
        </w:rPr>
        <w:t xml:space="preserve">and </w:t>
      </w:r>
      <w:r w:rsidR="00CC3D14" w:rsidRPr="001510DC">
        <w:rPr>
          <w:rFonts w:hint="eastAsia"/>
        </w:rPr>
        <w:t xml:space="preserve">are key determinants of their top-down control </w:t>
      </w:r>
      <w:r w:rsidR="00CC3D14">
        <w:rPr>
          <w:rFonts w:hint="eastAsia"/>
        </w:rPr>
        <w:t>on pests</w:t>
      </w:r>
      <w:r w:rsidR="00CC3D14" w:rsidRPr="001510DC">
        <w:rPr>
          <w:rFonts w:hint="eastAsia"/>
        </w:rPr>
        <w:t xml:space="preserve">. </w:t>
      </w:r>
      <w:r w:rsidR="00CC3D14" w:rsidRPr="001510DC">
        <w:t>T</w:t>
      </w:r>
      <w:r w:rsidR="00CC3D14" w:rsidRPr="001510DC">
        <w:rPr>
          <w:rFonts w:hint="eastAsia"/>
        </w:rPr>
        <w:t xml:space="preserve">herefore, quantifying the diet compositions of predators in the farms over the course of the crop season is the critical step toward untangling the complex predator-prey trophic dynamics. Moreover, </w:t>
      </w:r>
      <w:r w:rsidR="00CC3D14" w:rsidRPr="001510DC">
        <w:t xml:space="preserve">to </w:t>
      </w:r>
      <w:r w:rsidR="00CC3D14" w:rsidRPr="001510DC">
        <w:rPr>
          <w:rFonts w:hint="eastAsia"/>
        </w:rPr>
        <w:t>assess</w:t>
      </w:r>
      <w:r w:rsidR="00CC3D14" w:rsidRPr="001510DC">
        <w:t xml:space="preserve"> the reliability of </w:t>
      </w:r>
      <w:r w:rsidR="00CC3D14" w:rsidRPr="001510DC">
        <w:rPr>
          <w:rFonts w:hint="eastAsia"/>
        </w:rPr>
        <w:t>predators</w:t>
      </w:r>
      <w:r w:rsidR="00CC3D14" w:rsidRPr="001510DC">
        <w:t xml:space="preserve"> as biocontrol agents </w:t>
      </w:r>
      <w:r w:rsidR="00CC3D14" w:rsidRPr="001510DC">
        <w:rPr>
          <w:rFonts w:hint="eastAsia"/>
        </w:rPr>
        <w:t>under</w:t>
      </w:r>
      <w:r w:rsidR="00CC3D14" w:rsidRPr="001510DC">
        <w:t xml:space="preserve"> </w:t>
      </w:r>
      <w:r w:rsidR="00CC3D14" w:rsidRPr="001510DC">
        <w:rPr>
          <w:rFonts w:hint="eastAsia"/>
        </w:rPr>
        <w:t xml:space="preserve">temporal </w:t>
      </w:r>
      <w:r w:rsidR="00CC3D14" w:rsidRPr="001510DC">
        <w:t>environmental fluctuations, i</w:t>
      </w:r>
      <w:r w:rsidR="00CC3D14" w:rsidRPr="001510DC">
        <w:rPr>
          <w:rFonts w:hint="eastAsia"/>
        </w:rPr>
        <w:t xml:space="preserve">t is also </w:t>
      </w:r>
      <w:r w:rsidR="00CC3D14" w:rsidRPr="003951AB">
        <w:rPr>
          <w:rFonts w:hint="eastAsia"/>
        </w:rPr>
        <w:t xml:space="preserve">important to examine their consistency in pest consumption over </w:t>
      </w:r>
      <w:r w:rsidR="00CC3D14" w:rsidRPr="003951AB">
        <w:t>years.</w:t>
      </w:r>
    </w:p>
    <w:p w:rsidR="00765B55" w:rsidRPr="008508DB" w:rsidRDefault="008031A7" w:rsidP="002A056D">
      <w:pPr>
        <w:jc w:val="left"/>
        <w:pPrChange w:id="164" w:author="CK" w:date="2021-05-11T17:36:00Z">
          <w:pPr/>
        </w:pPrChange>
      </w:pPr>
      <w:r>
        <w:rPr>
          <w:rFonts w:hint="eastAsia"/>
          <w:color w:val="FF0000"/>
        </w:rPr>
        <w:tab/>
      </w:r>
      <w:ins w:id="165" w:author="CK" w:date="2021-05-11T18:15:00Z">
        <w:r w:rsidR="00316454">
          <w:rPr>
            <w:color w:val="FF0000"/>
          </w:rPr>
          <w:t>(Abiotic and biotic factors affecting diet composition</w:t>
        </w:r>
      </w:ins>
      <w:ins w:id="166" w:author="CK" w:date="2021-05-11T18:29:00Z">
        <w:r w:rsidR="00BA3F34">
          <w:rPr>
            <w:color w:val="FF0000"/>
          </w:rPr>
          <w:t xml:space="preserve"> [Aim 3]</w:t>
        </w:r>
      </w:ins>
      <w:ins w:id="167" w:author="CK" w:date="2021-05-11T18:15:00Z">
        <w:r w:rsidR="00316454">
          <w:rPr>
            <w:color w:val="FF0000"/>
          </w:rPr>
          <w:t xml:space="preserve">) </w:t>
        </w:r>
      </w:ins>
      <w:r w:rsidR="00285826" w:rsidRPr="00265B98">
        <w:rPr>
          <w:rFonts w:hint="eastAsia"/>
        </w:rPr>
        <w:t>Various</w:t>
      </w:r>
      <w:r w:rsidR="00317344">
        <w:rPr>
          <w:rFonts w:hint="eastAsia"/>
        </w:rPr>
        <w:t xml:space="preserve"> factors can affect the d</w:t>
      </w:r>
      <w:r w:rsidR="00903CE0" w:rsidRPr="00265B98">
        <w:rPr>
          <w:rFonts w:hint="eastAsia"/>
        </w:rPr>
        <w:t>iet</w:t>
      </w:r>
      <w:r w:rsidR="000E0BCA" w:rsidRPr="00265B98">
        <w:rPr>
          <w:rFonts w:hint="eastAsia"/>
        </w:rPr>
        <w:t xml:space="preserve"> compositions</w:t>
      </w:r>
      <w:r w:rsidR="00903CE0" w:rsidRPr="00265B98">
        <w:rPr>
          <w:rFonts w:hint="eastAsia"/>
        </w:rPr>
        <w:t xml:space="preserve"> of generalist predators</w:t>
      </w:r>
      <w:r w:rsidR="00285826" w:rsidRPr="00265B98">
        <w:rPr>
          <w:rFonts w:hint="eastAsia"/>
        </w:rPr>
        <w:t xml:space="preserve"> </w:t>
      </w:r>
      <w:r w:rsidR="00564A95" w:rsidRPr="00265B98">
        <w:rPr>
          <w:rFonts w:hint="eastAsia"/>
        </w:rPr>
        <w:t>in agro-ecosystems</w:t>
      </w:r>
      <w:r w:rsidR="00744AA9" w:rsidRPr="00317344">
        <w:rPr>
          <w:rFonts w:hint="eastAsia"/>
        </w:rPr>
        <w:t xml:space="preserve">. </w:t>
      </w:r>
      <w:r w:rsidR="00317344" w:rsidRPr="00317344">
        <w:rPr>
          <w:rFonts w:hint="eastAsia"/>
        </w:rPr>
        <w:t xml:space="preserve">First, arthropod communities may vary over the season through crop development, and </w:t>
      </w:r>
      <w:r w:rsidR="0071739D">
        <w:rPr>
          <w:rFonts w:hint="eastAsia"/>
        </w:rPr>
        <w:t>such</w:t>
      </w:r>
      <w:r w:rsidR="00317344" w:rsidRPr="00317344">
        <w:rPr>
          <w:rFonts w:hint="eastAsia"/>
        </w:rPr>
        <w:t xml:space="preserve"> temporal variations in arthropod compositions can affect predator-prey trophic interactions and thus the diet compositions of predators </w:t>
      </w:r>
      <w:r w:rsidR="00317344" w:rsidRPr="00317344">
        <w:fldChar w:fldCharType="begin"/>
      </w:r>
      <w:r w:rsidR="00317344" w:rsidRPr="0031734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317344" w:rsidRPr="00317344">
        <w:rPr>
          <w:rFonts w:ascii="Cambria Math" w:hAnsi="Cambria Math" w:cs="Cambria Math"/>
        </w:rPr>
        <w:instrText>‐</w:instrText>
      </w:r>
      <w:r w:rsidR="00317344" w:rsidRPr="00317344">
        <w:rPr>
          <w:rFonts w:cs="Arial"/>
        </w:rPr>
        <w:instrText>and intraguild prey&lt;/title&gt;&lt;secondary-title&gt;Eco</w:instrText>
      </w:r>
      <w:r w:rsidR="00317344" w:rsidRPr="00317344">
        <w:instrText>logical Applications&lt;/secondary-title&gt;&lt;/titles&gt;&lt;pages&gt;1167-1177&lt;/pages&gt;&lt;volume&gt;27&lt;/volume&gt;&lt;number&gt;4&lt;/number&gt;&lt;dates&gt;&lt;year&gt;2017&lt;/year&gt;&lt;/dates&gt;&lt;isbn&gt;1051-0761&lt;/isbn&gt;&lt;urls&gt;&lt;/urls&gt;&lt;/record&gt;&lt;/Cite&gt;&lt;/EndNote&gt;</w:instrText>
      </w:r>
      <w:r w:rsidR="00317344" w:rsidRPr="00317344">
        <w:fldChar w:fldCharType="separate"/>
      </w:r>
      <w:r w:rsidR="00317344" w:rsidRPr="00317344">
        <w:rPr>
          <w:noProof/>
        </w:rPr>
        <w:t>(Roubinet et al. 2017)</w:t>
      </w:r>
      <w:r w:rsidR="00317344" w:rsidRPr="00317344">
        <w:fldChar w:fldCharType="end"/>
      </w:r>
      <w:r w:rsidR="00317344" w:rsidRPr="00317344">
        <w:rPr>
          <w:rFonts w:hint="eastAsia"/>
        </w:rPr>
        <w:t>.</w:t>
      </w:r>
      <w:r w:rsidR="00317344">
        <w:rPr>
          <w:rFonts w:hint="eastAsia"/>
        </w:rPr>
        <w:t xml:space="preserve"> Second</w:t>
      </w:r>
      <w:r w:rsidR="008817FA" w:rsidRPr="00183D2C">
        <w:rPr>
          <w:rFonts w:hint="eastAsia"/>
        </w:rPr>
        <w:t>, farming practices</w:t>
      </w:r>
      <w:r w:rsidR="00DB7575" w:rsidRPr="00183D2C">
        <w:rPr>
          <w:rFonts w:hint="eastAsia"/>
        </w:rPr>
        <w:t xml:space="preserve"> (e.g., organic and conventional farming)</w:t>
      </w:r>
      <w:r w:rsidR="008817FA" w:rsidRPr="00183D2C">
        <w:rPr>
          <w:rFonts w:hint="eastAsia"/>
        </w:rPr>
        <w:t xml:space="preserve"> can </w:t>
      </w:r>
      <w:r w:rsidR="00317344">
        <w:rPr>
          <w:rFonts w:hint="eastAsia"/>
        </w:rPr>
        <w:t>influence</w:t>
      </w:r>
      <w:r w:rsidR="008817FA" w:rsidRPr="00183D2C">
        <w:rPr>
          <w:rFonts w:hint="eastAsia"/>
        </w:rPr>
        <w:t xml:space="preserve"> arthropod community compositions and densities in the field, which may in turn </w:t>
      </w:r>
      <w:r w:rsidR="006C0D79" w:rsidRPr="00183D2C">
        <w:rPr>
          <w:rFonts w:hint="eastAsia"/>
        </w:rPr>
        <w:t>alter</w:t>
      </w:r>
      <w:r w:rsidR="008817FA" w:rsidRPr="00183D2C">
        <w:rPr>
          <w:rFonts w:hint="eastAsia"/>
        </w:rPr>
        <w:t xml:space="preserve"> the diet compositions of predators </w:t>
      </w:r>
      <w:r w:rsidR="008817FA" w:rsidRPr="00183D2C">
        <w:fldChar w:fldCharType="begin"/>
      </w:r>
      <w:r w:rsidR="008817FA" w:rsidRPr="00183D2C">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817FA" w:rsidRPr="00183D2C">
        <w:rPr>
          <w:rFonts w:ascii="Cambria Math" w:hAnsi="Cambria Math" w:cs="Cambria Math"/>
        </w:rPr>
        <w:instrText>‐</w:instrText>
      </w:r>
      <w:r w:rsidR="008817FA" w:rsidRPr="00183D2C">
        <w:rPr>
          <w:rFonts w:cs="Arial"/>
        </w:rPr>
        <w:instrText>term experiment: a stable isotope approach&lt;/title&gt;&lt;secondary-title&gt;Agricultural and Forest Entom</w:instrText>
      </w:r>
      <w:r w:rsidR="008817FA" w:rsidRPr="00183D2C">
        <w:instrText>ology&lt;/secondary-title&gt;&lt;/titles&gt;&lt;pages&gt;197-204&lt;/pages&gt;&lt;volume&gt;13&lt;/volume&gt;&lt;number&gt;2&lt;/number&gt;&lt;dates&gt;&lt;year&gt;2011&lt;/year&gt;&lt;/dates&gt;&lt;isbn&gt;1461-9555&lt;/isbn&gt;&lt;urls&gt;&lt;/urls&gt;&lt;/record&gt;&lt;/Cite&gt;&lt;/EndNote&gt;</w:instrText>
      </w:r>
      <w:r w:rsidR="008817FA" w:rsidRPr="00183D2C">
        <w:fldChar w:fldCharType="separate"/>
      </w:r>
      <w:r w:rsidR="008817FA" w:rsidRPr="00183D2C">
        <w:rPr>
          <w:noProof/>
        </w:rPr>
        <w:t>(Birkhofer et al. 2011)</w:t>
      </w:r>
      <w:r w:rsidR="008817FA" w:rsidRPr="00183D2C">
        <w:fldChar w:fldCharType="end"/>
      </w:r>
      <w:r w:rsidR="008817FA" w:rsidRPr="00183D2C">
        <w:rPr>
          <w:rFonts w:hint="eastAsia"/>
        </w:rPr>
        <w:t>. F</w:t>
      </w:r>
      <w:r w:rsidR="00DB7575" w:rsidRPr="00183D2C">
        <w:rPr>
          <w:rFonts w:hint="eastAsia"/>
        </w:rPr>
        <w:t xml:space="preserve">or instance, organic farming </w:t>
      </w:r>
      <w:r w:rsidR="006C0D79" w:rsidRPr="00183D2C">
        <w:rPr>
          <w:rFonts w:hint="eastAsia"/>
        </w:rPr>
        <w:t>generally</w:t>
      </w:r>
      <w:r w:rsidR="008817FA" w:rsidRPr="00183D2C">
        <w:rPr>
          <w:rFonts w:hint="eastAsia"/>
        </w:rPr>
        <w:t xml:space="preserve"> promote</w:t>
      </w:r>
      <w:r w:rsidR="006C0D79" w:rsidRPr="00183D2C">
        <w:rPr>
          <w:rFonts w:hint="eastAsia"/>
        </w:rPr>
        <w:t>s</w:t>
      </w:r>
      <w:r w:rsidR="008817FA" w:rsidRPr="00183D2C">
        <w:rPr>
          <w:rFonts w:hint="eastAsia"/>
        </w:rPr>
        <w:t xml:space="preserve"> </w:t>
      </w:r>
      <w:r w:rsidR="00DB7575" w:rsidRPr="00183D2C">
        <w:rPr>
          <w:rFonts w:hint="eastAsia"/>
        </w:rPr>
        <w:t xml:space="preserve">arthropod </w:t>
      </w:r>
      <w:r w:rsidR="008817FA" w:rsidRPr="00183D2C">
        <w:rPr>
          <w:rFonts w:hint="eastAsia"/>
        </w:rPr>
        <w:t xml:space="preserve">prey diversity in the </w:t>
      </w:r>
      <w:r w:rsidR="008817FA" w:rsidRPr="00183D2C">
        <w:rPr>
          <w:rFonts w:hint="eastAsia"/>
        </w:rPr>
        <w:lastRenderedPageBreak/>
        <w:t>farms</w:t>
      </w:r>
      <w:r w:rsidR="00DB7575" w:rsidRPr="00183D2C">
        <w:rPr>
          <w:rFonts w:hint="eastAsia"/>
        </w:rPr>
        <w:t xml:space="preserve"> </w:t>
      </w:r>
      <w:r w:rsidR="00DB7575" w:rsidRPr="00183D2C">
        <w:fldChar w:fldCharType="begin"/>
      </w:r>
      <w:r w:rsidR="00DB7575" w:rsidRPr="00183D2C">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DB7575" w:rsidRPr="00183D2C">
        <w:rPr>
          <w:rFonts w:ascii="Cambria Math" w:hAnsi="Cambria Math" w:cs="Cambria Math"/>
        </w:rPr>
        <w:instrText>‐</w:instrText>
      </w:r>
      <w:r w:rsidR="00DB7575" w:rsidRPr="00183D2C">
        <w:rPr>
          <w:rFonts w:cs="Arial"/>
        </w:rPr>
        <w:instrText>CHRISTIN&lt;/author&gt;&lt;/authors&gt;&lt;/contributors&gt;&lt;titles&gt;&lt;title&gt;The effects of organic agriculture on biodiversi</w:instrText>
      </w:r>
      <w:r w:rsidR="00DB7575" w:rsidRPr="00183D2C">
        <w:instrText>ty and abundance: a meta</w:instrText>
      </w:r>
      <w:r w:rsidR="00DB7575" w:rsidRPr="00183D2C">
        <w:rPr>
          <w:rFonts w:ascii="Cambria Math" w:hAnsi="Cambria Math" w:cs="Cambria Math"/>
        </w:rPr>
        <w:instrText>‐</w:instrText>
      </w:r>
      <w:r w:rsidR="00DB7575" w:rsidRPr="00183D2C">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DB7575" w:rsidRPr="00183D2C">
        <w:instrText>ar&gt;2005&lt;/year&gt;&lt;/dates&gt;&lt;isbn&gt;0021-8901&lt;/isbn&gt;&lt;urls&gt;&lt;/urls&gt;&lt;/record&gt;&lt;/Cite&gt;&lt;/EndNote&gt;</w:instrText>
      </w:r>
      <w:r w:rsidR="00DB7575" w:rsidRPr="00183D2C">
        <w:fldChar w:fldCharType="separate"/>
      </w:r>
      <w:r w:rsidR="00DB7575" w:rsidRPr="00183D2C">
        <w:rPr>
          <w:noProof/>
        </w:rPr>
        <w:t>(Bengtsson et al. 2005)</w:t>
      </w:r>
      <w:r w:rsidR="00DB7575" w:rsidRPr="00183D2C">
        <w:fldChar w:fldCharType="end"/>
      </w:r>
      <w:r w:rsidR="006C0D79" w:rsidRPr="00183D2C">
        <w:rPr>
          <w:rFonts w:hint="eastAsia"/>
        </w:rPr>
        <w:t>, and higher prey diversity</w:t>
      </w:r>
      <w:r w:rsidR="00DB7575" w:rsidRPr="00183D2C">
        <w:rPr>
          <w:rFonts w:hint="eastAsia"/>
        </w:rPr>
        <w:t xml:space="preserve"> may</w:t>
      </w:r>
      <w:r w:rsidR="006C0D79" w:rsidRPr="00183D2C">
        <w:rPr>
          <w:rFonts w:hint="eastAsia"/>
        </w:rPr>
        <w:t xml:space="preserve"> increase</w:t>
      </w:r>
      <w:r w:rsidR="008817FA" w:rsidRPr="00183D2C">
        <w:rPr>
          <w:rFonts w:hint="eastAsia"/>
        </w:rPr>
        <w:t xml:space="preserve"> predators</w:t>
      </w:r>
      <w:r w:rsidR="008817FA" w:rsidRPr="00183D2C">
        <w:t>’</w:t>
      </w:r>
      <w:r w:rsidR="008817FA" w:rsidRPr="00183D2C">
        <w:rPr>
          <w:rFonts w:hint="eastAsia"/>
        </w:rPr>
        <w:t xml:space="preserve"> diet breadths as a result of greater prey </w:t>
      </w:r>
      <w:r w:rsidR="008817FA" w:rsidRPr="00317344">
        <w:rPr>
          <w:rFonts w:hint="eastAsia"/>
        </w:rPr>
        <w:t xml:space="preserve">availability. In contrast, the application of synthetic </w:t>
      </w:r>
      <w:r w:rsidR="00317344" w:rsidRPr="00317344">
        <w:rPr>
          <w:rFonts w:hint="eastAsia"/>
        </w:rPr>
        <w:t>chemicals can reduce the abundances</w:t>
      </w:r>
      <w:r w:rsidR="008817FA" w:rsidRPr="00317344">
        <w:rPr>
          <w:rFonts w:hint="eastAsia"/>
        </w:rPr>
        <w:t xml:space="preserve"> of </w:t>
      </w:r>
      <w:r w:rsidR="00317344" w:rsidRPr="00317344">
        <w:rPr>
          <w:rFonts w:hint="eastAsia"/>
        </w:rPr>
        <w:t>non-pest alternative prey (e.g., detritivores) but increase those</w:t>
      </w:r>
      <w:r w:rsidR="008817FA" w:rsidRPr="00317344">
        <w:rPr>
          <w:rFonts w:hint="eastAsia"/>
        </w:rPr>
        <w:t xml:space="preserve"> of certain pest herbivores </w:t>
      </w:r>
      <w:r w:rsidR="008817FA" w:rsidRPr="00317344">
        <w:fldChar w:fldCharType="begin"/>
      </w:r>
      <w:r w:rsidR="008817FA" w:rsidRPr="00317344">
        <w:instrText xml:space="preserve"> ADDIN EN.CITE &lt;EndNote&gt;&lt;Cite&gt;&lt;Author&gt;Birkhofer&lt;/Author&gt;&lt;Year&gt;2008&lt;/Year&gt;&lt;RecNum&gt;14&lt;/RecNum&gt;&lt;DisplayText&gt;(Birkhofer et al. 2008a)&lt;/DisplayText&gt;&lt;record&gt;&lt;rec-number&gt;14&lt;/rec-number&gt;&lt;foreign-keys&gt;&lt;key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8817FA" w:rsidRPr="00317344">
        <w:fldChar w:fldCharType="separate"/>
      </w:r>
      <w:r w:rsidR="008817FA" w:rsidRPr="00317344">
        <w:rPr>
          <w:noProof/>
        </w:rPr>
        <w:t>(Birkhofer et al. 2008a)</w:t>
      </w:r>
      <w:r w:rsidR="008817FA" w:rsidRPr="00317344">
        <w:fldChar w:fldCharType="end"/>
      </w:r>
      <w:r w:rsidR="008817FA" w:rsidRPr="00317344">
        <w:rPr>
          <w:rFonts w:hint="eastAsia"/>
        </w:rPr>
        <w:t>, potentially leading to higher</w:t>
      </w:r>
      <w:r w:rsidR="00317344" w:rsidRPr="00317344">
        <w:rPr>
          <w:rFonts w:hint="eastAsia"/>
        </w:rPr>
        <w:t xml:space="preserve"> pest consumption </w:t>
      </w:r>
      <w:r w:rsidR="008817FA" w:rsidRPr="00317344">
        <w:rPr>
          <w:rFonts w:hint="eastAsia"/>
        </w:rPr>
        <w:t>in predators</w:t>
      </w:r>
      <w:r w:rsidR="008817FA" w:rsidRPr="00317344">
        <w:t>’</w:t>
      </w:r>
      <w:r w:rsidR="008817FA" w:rsidRPr="00317344">
        <w:rPr>
          <w:rFonts w:hint="eastAsia"/>
        </w:rPr>
        <w:t xml:space="preserve"> diet.</w:t>
      </w:r>
      <w:r w:rsidR="00317344" w:rsidRPr="00317344">
        <w:rPr>
          <w:rFonts w:hint="eastAsia"/>
        </w:rPr>
        <w:t xml:space="preserve"> Third</w:t>
      </w:r>
      <w:r w:rsidR="00386AF8" w:rsidRPr="00317344">
        <w:rPr>
          <w:rFonts w:hint="eastAsia"/>
        </w:rPr>
        <w:t>, t</w:t>
      </w:r>
      <w:r w:rsidR="00564A95" w:rsidRPr="00317344">
        <w:rPr>
          <w:rFonts w:hint="eastAsia"/>
        </w:rPr>
        <w:t>he relative</w:t>
      </w:r>
      <w:r w:rsidR="00564A95" w:rsidRPr="00265B98">
        <w:rPr>
          <w:rFonts w:hint="eastAsia"/>
        </w:rPr>
        <w:t xml:space="preserve"> abundance</w:t>
      </w:r>
      <w:r w:rsidR="00D83F97" w:rsidRPr="00265B98">
        <w:rPr>
          <w:rFonts w:hint="eastAsia"/>
        </w:rPr>
        <w:t>s</w:t>
      </w:r>
      <w:r w:rsidR="00564A95" w:rsidRPr="00265B98">
        <w:rPr>
          <w:rFonts w:hint="eastAsia"/>
        </w:rPr>
        <w:t xml:space="preserve"> of </w:t>
      </w:r>
      <w:r w:rsidR="00386AF8" w:rsidRPr="00265B98">
        <w:rPr>
          <w:rFonts w:hint="eastAsia"/>
        </w:rPr>
        <w:t xml:space="preserve">different </w:t>
      </w:r>
      <w:r w:rsidR="00564A95" w:rsidRPr="00265B98">
        <w:rPr>
          <w:rFonts w:hint="eastAsia"/>
        </w:rPr>
        <w:t>prey</w:t>
      </w:r>
      <w:r w:rsidR="00386AF8" w:rsidRPr="00265B98">
        <w:rPr>
          <w:rFonts w:hint="eastAsia"/>
        </w:rPr>
        <w:t xml:space="preserve"> items</w:t>
      </w:r>
      <w:r w:rsidR="00564A95" w:rsidRPr="00265B98">
        <w:rPr>
          <w:rFonts w:hint="eastAsia"/>
        </w:rPr>
        <w:t xml:space="preserve"> in the </w:t>
      </w:r>
      <w:r w:rsidR="0027301D" w:rsidRPr="00265B98">
        <w:rPr>
          <w:rFonts w:hint="eastAsia"/>
        </w:rPr>
        <w:t>field</w:t>
      </w:r>
      <w:r w:rsidR="00DA79F4" w:rsidRPr="00265B98">
        <w:rPr>
          <w:rFonts w:hint="eastAsia"/>
        </w:rPr>
        <w:t xml:space="preserve"> could largely determine</w:t>
      </w:r>
      <w:r w:rsidR="00564A95" w:rsidRPr="00265B98">
        <w:rPr>
          <w:rFonts w:hint="eastAsia"/>
        </w:rPr>
        <w:t xml:space="preserve"> predators</w:t>
      </w:r>
      <w:r w:rsidR="00564A95" w:rsidRPr="00265B98">
        <w:t>’</w:t>
      </w:r>
      <w:r w:rsidR="00564A95" w:rsidRPr="00265B98">
        <w:rPr>
          <w:rFonts w:hint="eastAsia"/>
        </w:rPr>
        <w:t xml:space="preserve"> diet if </w:t>
      </w:r>
      <w:r w:rsidR="00DA79F4" w:rsidRPr="00265B98">
        <w:rPr>
          <w:rFonts w:hint="eastAsia"/>
        </w:rPr>
        <w:t>predators</w:t>
      </w:r>
      <w:r w:rsidR="004462DB" w:rsidRPr="00265B98">
        <w:rPr>
          <w:rFonts w:hint="eastAsia"/>
        </w:rPr>
        <w:t xml:space="preserve"> </w:t>
      </w:r>
      <w:r w:rsidR="00C07276" w:rsidRPr="00265B98">
        <w:rPr>
          <w:rFonts w:hint="eastAsia"/>
        </w:rPr>
        <w:t xml:space="preserve">forage in a </w:t>
      </w:r>
      <w:r w:rsidR="00564A95" w:rsidRPr="00265B98">
        <w:rPr>
          <w:rFonts w:hint="eastAsia"/>
        </w:rPr>
        <w:t>prey-</w:t>
      </w:r>
      <w:r w:rsidR="00C07276" w:rsidRPr="00265B98">
        <w:rPr>
          <w:rFonts w:hint="eastAsia"/>
        </w:rPr>
        <w:t>density-dependent fashion</w:t>
      </w:r>
      <w:r w:rsidR="00564A95" w:rsidRPr="00265B98">
        <w:rPr>
          <w:rFonts w:hint="eastAsia"/>
        </w:rPr>
        <w:t xml:space="preserve">. </w:t>
      </w:r>
      <w:r w:rsidR="00307172" w:rsidRPr="00265B98">
        <w:rPr>
          <w:rFonts w:hint="eastAsia"/>
        </w:rPr>
        <w:t>Yet, s</w:t>
      </w:r>
      <w:r w:rsidR="000F4FDA" w:rsidRPr="00265B98">
        <w:rPr>
          <w:rFonts w:hint="eastAsia"/>
        </w:rPr>
        <w:t>ome p</w:t>
      </w:r>
      <w:r w:rsidR="00564A95" w:rsidRPr="00265B98">
        <w:rPr>
          <w:rFonts w:hint="eastAsia"/>
        </w:rPr>
        <w:t xml:space="preserve">redators may exhibit prey </w:t>
      </w:r>
      <w:r w:rsidR="00403FAB" w:rsidRPr="00265B98">
        <w:rPr>
          <w:rFonts w:hint="eastAsia"/>
        </w:rPr>
        <w:t>preference</w:t>
      </w:r>
      <w:r w:rsidR="00564A95" w:rsidRPr="00265B98">
        <w:rPr>
          <w:rFonts w:hint="eastAsia"/>
        </w:rPr>
        <w:t>s</w:t>
      </w:r>
      <w:r w:rsidR="00403FAB" w:rsidRPr="00265B98">
        <w:rPr>
          <w:rFonts w:hint="eastAsia"/>
        </w:rPr>
        <w:t xml:space="preserve"> and</w:t>
      </w:r>
      <w:r w:rsidR="00307172" w:rsidRPr="00265B98">
        <w:rPr>
          <w:rFonts w:hint="eastAsia"/>
        </w:rPr>
        <w:t xml:space="preserve"> their diet compositions may not directly </w:t>
      </w:r>
      <w:r w:rsidR="00307172" w:rsidRPr="00265B98">
        <w:t>reflect</w:t>
      </w:r>
      <w:r w:rsidR="00307172" w:rsidRPr="00265B98">
        <w:rPr>
          <w:rFonts w:hint="eastAsia"/>
        </w:rPr>
        <w:t xml:space="preserve"> prey availability </w:t>
      </w:r>
      <w:r w:rsidR="009C522E" w:rsidRPr="00265B98">
        <w:fldChar w:fldCharType="begin"/>
      </w:r>
      <w:r w:rsidR="00F3478D" w:rsidRPr="00265B98">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sidRPr="00265B98">
        <w:rPr>
          <w:rFonts w:ascii="Cambria Math" w:hAnsi="Cambria Math" w:cs="Cambria Math"/>
        </w:rPr>
        <w:instrText>‐</w:instrText>
      </w:r>
      <w:r w:rsidR="00F3478D" w:rsidRPr="00265B98">
        <w:rPr>
          <w:rFonts w:cs="Arial"/>
        </w:rPr>
        <w:instrText>based gut content analysis—variable environ</w:instrText>
      </w:r>
      <w:r w:rsidR="00F3478D" w:rsidRPr="00265B98">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9C522E" w:rsidRPr="00265B98">
        <w:fldChar w:fldCharType="separate"/>
      </w:r>
      <w:r w:rsidR="003E6784" w:rsidRPr="00265B98">
        <w:rPr>
          <w:noProof/>
        </w:rPr>
        <w:t>(Kuusk and Ekbom 2012, Eitzinger et al. 2019)</w:t>
      </w:r>
      <w:r w:rsidR="009C522E" w:rsidRPr="00265B98">
        <w:fldChar w:fldCharType="end"/>
      </w:r>
      <w:r w:rsidR="00403FAB" w:rsidRPr="00265B98">
        <w:rPr>
          <w:rFonts w:hint="eastAsia"/>
        </w:rPr>
        <w:t xml:space="preserve">. </w:t>
      </w:r>
      <w:r w:rsidR="00564A95" w:rsidRPr="00265B98">
        <w:rPr>
          <w:rFonts w:hint="eastAsia"/>
        </w:rPr>
        <w:t xml:space="preserve">For example, </w:t>
      </w:r>
      <w:r w:rsidR="00A70C3F" w:rsidRPr="00265B98">
        <w:rPr>
          <w:rFonts w:hint="eastAsia"/>
        </w:rPr>
        <w:t xml:space="preserve">a study found that </w:t>
      </w:r>
      <w:r w:rsidR="00A70C3F" w:rsidRPr="00265B98">
        <w:t>wolf spider</w:t>
      </w:r>
      <w:r w:rsidR="00A70C3F" w:rsidRPr="00265B98">
        <w:rPr>
          <w:rFonts w:hint="eastAsia"/>
        </w:rPr>
        <w:t>s</w:t>
      </w:r>
      <w:r w:rsidR="00A70C3F" w:rsidRPr="00265B98">
        <w:t xml:space="preserve"> </w:t>
      </w:r>
      <w:r w:rsidR="00317344">
        <w:t>fe</w:t>
      </w:r>
      <w:r w:rsidR="009C1B01" w:rsidRPr="00265B98">
        <w:t>d</w:t>
      </w:r>
      <w:r w:rsidR="00A70C3F" w:rsidRPr="00265B98">
        <w:rPr>
          <w:rFonts w:hint="eastAsia"/>
        </w:rPr>
        <w:t xml:space="preserve"> continually</w:t>
      </w:r>
      <w:r w:rsidR="00A70C3F" w:rsidRPr="00265B98">
        <w:t xml:space="preserve"> on pest species</w:t>
      </w:r>
      <w:r w:rsidR="00A70C3F" w:rsidRPr="00265B98">
        <w:rPr>
          <w:rFonts w:hint="eastAsia"/>
        </w:rPr>
        <w:t xml:space="preserve"> even under increasing</w:t>
      </w:r>
      <w:r w:rsidR="009C1B01" w:rsidRPr="00265B98">
        <w:t xml:space="preserve"> densities of alternative prey</w:t>
      </w:r>
      <w:r w:rsidR="009C1B01" w:rsidRPr="00265B98">
        <w:rPr>
          <w:rFonts w:hint="eastAsia"/>
        </w:rPr>
        <w:t xml:space="preserve"> </w:t>
      </w:r>
      <w:r w:rsidR="009C522E" w:rsidRPr="00265B98">
        <w:fldChar w:fldCharType="begin"/>
      </w:r>
      <w:r w:rsidR="00F3478D" w:rsidRPr="00265B98">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9C522E" w:rsidRPr="00265B98">
        <w:fldChar w:fldCharType="separate"/>
      </w:r>
      <w:r w:rsidR="009C1B01" w:rsidRPr="00265B98">
        <w:rPr>
          <w:noProof/>
        </w:rPr>
        <w:t>(Wise et al. 2006)</w:t>
      </w:r>
      <w:r w:rsidR="009C522E" w:rsidRPr="00265B98">
        <w:fldChar w:fldCharType="end"/>
      </w:r>
      <w:r w:rsidR="009C1B01" w:rsidRPr="00265B98">
        <w:t>.</w:t>
      </w:r>
      <w:r w:rsidR="00275CF9" w:rsidRPr="00265B98">
        <w:rPr>
          <w:rFonts w:hint="eastAsia"/>
        </w:rPr>
        <w:t xml:space="preserve"> </w:t>
      </w:r>
      <w:r w:rsidR="00317344">
        <w:rPr>
          <w:rFonts w:hint="eastAsia"/>
        </w:rPr>
        <w:t>Finally</w:t>
      </w:r>
      <w:r w:rsidR="00285826" w:rsidRPr="00265B98">
        <w:rPr>
          <w:rFonts w:hint="eastAsia"/>
        </w:rPr>
        <w:t>, s</w:t>
      </w:r>
      <w:r w:rsidR="00765B55" w:rsidRPr="00265B98">
        <w:rPr>
          <w:rFonts w:hint="eastAsia"/>
        </w:rPr>
        <w:t xml:space="preserve">urrounding </w:t>
      </w:r>
      <w:r w:rsidR="00F6419F" w:rsidRPr="00265B98">
        <w:rPr>
          <w:rFonts w:hint="eastAsia"/>
        </w:rPr>
        <w:t>vegetation</w:t>
      </w:r>
      <w:r w:rsidR="00765B55" w:rsidRPr="00265B98">
        <w:t xml:space="preserve"> </w:t>
      </w:r>
      <w:r w:rsidR="00765B55" w:rsidRPr="00265B98">
        <w:rPr>
          <w:rFonts w:hint="eastAsia"/>
        </w:rPr>
        <w:t>could a</w:t>
      </w:r>
      <w:r w:rsidR="00317344">
        <w:rPr>
          <w:rFonts w:hint="eastAsia"/>
        </w:rPr>
        <w:t>ffect</w:t>
      </w:r>
      <w:r w:rsidR="00765B55" w:rsidRPr="00265B98">
        <w:rPr>
          <w:rFonts w:hint="eastAsia"/>
        </w:rPr>
        <w:t xml:space="preserve"> </w:t>
      </w:r>
      <w:r w:rsidR="000F4FDA" w:rsidRPr="00265B98">
        <w:rPr>
          <w:rFonts w:hint="eastAsia"/>
        </w:rPr>
        <w:t>predators</w:t>
      </w:r>
      <w:r w:rsidR="000F4FDA" w:rsidRPr="00265B98">
        <w:t>’</w:t>
      </w:r>
      <w:r w:rsidR="00285826" w:rsidRPr="00265B98">
        <w:rPr>
          <w:rFonts w:hint="eastAsia"/>
        </w:rPr>
        <w:t xml:space="preserve"> </w:t>
      </w:r>
      <w:r w:rsidR="005D0078" w:rsidRPr="00265B98">
        <w:rPr>
          <w:rFonts w:hint="eastAsia"/>
        </w:rPr>
        <w:t>diet</w:t>
      </w:r>
      <w:r w:rsidR="00765B55" w:rsidRPr="00265B98">
        <w:rPr>
          <w:rFonts w:hint="eastAsia"/>
        </w:rPr>
        <w:t xml:space="preserve"> by influencing</w:t>
      </w:r>
      <w:r w:rsidR="00DB7575" w:rsidRPr="00265B98">
        <w:rPr>
          <w:rFonts w:hint="eastAsia"/>
        </w:rPr>
        <w:t xml:space="preserve"> the local </w:t>
      </w:r>
      <w:r w:rsidR="00DB7575" w:rsidRPr="00265B98">
        <w:t>arthropod</w:t>
      </w:r>
      <w:r w:rsidR="00DB7575" w:rsidRPr="00265B98">
        <w:rPr>
          <w:rFonts w:hint="eastAsia"/>
        </w:rPr>
        <w:t xml:space="preserve"> species</w:t>
      </w:r>
      <w:r w:rsidR="00DB7575" w:rsidRPr="00291F2E">
        <w:rPr>
          <w:rFonts w:hint="eastAsia"/>
        </w:rPr>
        <w:t xml:space="preserve"> pool as well as</w:t>
      </w:r>
      <w:r w:rsidR="00765B55" w:rsidRPr="00291F2E">
        <w:rPr>
          <w:rFonts w:hint="eastAsia"/>
        </w:rPr>
        <w:t xml:space="preserve"> the spatial distribution</w:t>
      </w:r>
      <w:r w:rsidR="00DB7575" w:rsidRPr="00291F2E">
        <w:rPr>
          <w:rFonts w:hint="eastAsia"/>
        </w:rPr>
        <w:t>s</w:t>
      </w:r>
      <w:r w:rsidR="00765B55" w:rsidRPr="00291F2E">
        <w:rPr>
          <w:rFonts w:hint="eastAsia"/>
        </w:rPr>
        <w:t xml:space="preserve"> of </w:t>
      </w:r>
      <w:r w:rsidR="00285826" w:rsidRPr="00291F2E">
        <w:rPr>
          <w:rFonts w:hint="eastAsia"/>
        </w:rPr>
        <w:t>predator</w:t>
      </w:r>
      <w:r w:rsidR="00F6419F" w:rsidRPr="00291F2E">
        <w:rPr>
          <w:rFonts w:hint="eastAsia"/>
        </w:rPr>
        <w:t xml:space="preserve"> and prey</w:t>
      </w:r>
      <w:r w:rsidR="00285826" w:rsidRPr="00291F2E">
        <w:rPr>
          <w:rFonts w:hint="eastAsia"/>
        </w:rPr>
        <w:t xml:space="preserve"> </w:t>
      </w:r>
      <w:r w:rsidR="00F6419F" w:rsidRPr="00291F2E">
        <w:rPr>
          <w:rFonts w:hint="eastAsia"/>
        </w:rPr>
        <w:t>individuals</w:t>
      </w:r>
      <w:r w:rsidR="00765B55" w:rsidRPr="00291F2E">
        <w:rPr>
          <w:rFonts w:hint="eastAsia"/>
        </w:rPr>
        <w:t>.</w:t>
      </w:r>
      <w:r w:rsidR="005D0078" w:rsidRPr="00291F2E">
        <w:rPr>
          <w:rFonts w:hint="eastAsia"/>
        </w:rPr>
        <w:t xml:space="preserve"> </w:t>
      </w:r>
      <w:r w:rsidR="004C3600" w:rsidRPr="00291F2E">
        <w:rPr>
          <w:rFonts w:hint="eastAsia"/>
        </w:rPr>
        <w:t xml:space="preserve">Vegetation complexity </w:t>
      </w:r>
      <w:r w:rsidR="0006502E" w:rsidRPr="00291F2E">
        <w:rPr>
          <w:rFonts w:hint="eastAsia"/>
        </w:rPr>
        <w:t xml:space="preserve">has been shown to </w:t>
      </w:r>
      <w:r w:rsidR="00FD2EC4" w:rsidRPr="00291F2E">
        <w:rPr>
          <w:rFonts w:hint="eastAsia"/>
        </w:rPr>
        <w:t>affec</w:t>
      </w:r>
      <w:r w:rsidR="0006502E" w:rsidRPr="00291F2E">
        <w:rPr>
          <w:rFonts w:hint="eastAsia"/>
        </w:rPr>
        <w:t>t</w:t>
      </w:r>
      <w:r w:rsidR="00FD2EC4" w:rsidRPr="00291F2E">
        <w:rPr>
          <w:rFonts w:hint="eastAsia"/>
        </w:rPr>
        <w:t xml:space="preserve"> prey capture</w:t>
      </w:r>
      <w:r w:rsidR="0006502E" w:rsidRPr="00291F2E">
        <w:rPr>
          <w:rFonts w:hint="eastAsia"/>
        </w:rPr>
        <w:t xml:space="preserve"> </w:t>
      </w:r>
      <w:r w:rsidR="00043B14" w:rsidRPr="00291F2E">
        <w:rPr>
          <w:rFonts w:hint="eastAsia"/>
        </w:rPr>
        <w:t>and thus the diet compositions of</w:t>
      </w:r>
      <w:r w:rsidR="00FD2EC4" w:rsidRPr="00291F2E">
        <w:rPr>
          <w:rFonts w:hint="eastAsia"/>
        </w:rPr>
        <w:t xml:space="preserve"> web-building spiders </w:t>
      </w:r>
      <w:r w:rsidR="009C522E" w:rsidRPr="00291F2E">
        <w:fldChar w:fldCharType="begin"/>
      </w:r>
      <w:r w:rsidR="00F3478D" w:rsidRPr="00291F2E">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ages&gt;579-589&lt;/pages&gt;&lt;volume&gt;173&lt;/volume&gt;&lt;number&gt;2&lt;/number&gt;&lt;dates&gt;&lt;year&gt;2013&lt;/year&gt;&lt;/dates&gt;&lt;isbn&gt;0029-8549&lt;/isbn&gt;&lt;urls&gt;&lt;/urls&gt;&lt;/record&gt;&lt;/Cite&gt;&lt;/EndNote&gt;</w:instrText>
      </w:r>
      <w:r w:rsidR="009C522E" w:rsidRPr="00291F2E">
        <w:fldChar w:fldCharType="separate"/>
      </w:r>
      <w:r w:rsidR="00FD2EC4" w:rsidRPr="00291F2E">
        <w:rPr>
          <w:noProof/>
        </w:rPr>
        <w:t>(Diehl et al. 2013)</w:t>
      </w:r>
      <w:r w:rsidR="009C522E" w:rsidRPr="00291F2E">
        <w:fldChar w:fldCharType="end"/>
      </w:r>
      <w:r w:rsidR="00043B14" w:rsidRPr="00291F2E">
        <w:rPr>
          <w:rFonts w:hint="eastAsia"/>
        </w:rPr>
        <w:t>;</w:t>
      </w:r>
      <w:r w:rsidR="00FD2EC4" w:rsidRPr="00291F2E">
        <w:rPr>
          <w:rFonts w:hint="eastAsia"/>
        </w:rPr>
        <w:t xml:space="preserve"> </w:t>
      </w:r>
      <w:r w:rsidR="00043B14" w:rsidRPr="00291F2E">
        <w:rPr>
          <w:rFonts w:hint="eastAsia"/>
        </w:rPr>
        <w:t>g</w:t>
      </w:r>
      <w:r w:rsidR="005D0078" w:rsidRPr="00291F2E">
        <w:rPr>
          <w:rFonts w:hint="eastAsia"/>
        </w:rPr>
        <w:t>reater h</w:t>
      </w:r>
      <w:r w:rsidR="005D0078" w:rsidRPr="00291F2E">
        <w:t>abitat heterogeneity</w:t>
      </w:r>
      <w:r w:rsidR="005D0078" w:rsidRPr="00291F2E">
        <w:rPr>
          <w:rFonts w:hint="eastAsia"/>
        </w:rPr>
        <w:t xml:space="preserve"> increase</w:t>
      </w:r>
      <w:r w:rsidR="0006502E" w:rsidRPr="00291F2E">
        <w:rPr>
          <w:rFonts w:hint="eastAsia"/>
        </w:rPr>
        <w:t>s</w:t>
      </w:r>
      <w:r w:rsidR="00317344">
        <w:rPr>
          <w:rFonts w:hint="eastAsia"/>
        </w:rPr>
        <w:t xml:space="preserve"> the diet breadths of</w:t>
      </w:r>
      <w:r w:rsidR="00043B14" w:rsidRPr="00291F2E">
        <w:rPr>
          <w:rFonts w:hint="eastAsia"/>
        </w:rPr>
        <w:t xml:space="preserve"> </w:t>
      </w:r>
      <w:r w:rsidR="005D0078" w:rsidRPr="00291F2E">
        <w:rPr>
          <w:rFonts w:hint="eastAsia"/>
        </w:rPr>
        <w:t>predator</w:t>
      </w:r>
      <w:r w:rsidR="0006502E" w:rsidRPr="00291F2E">
        <w:rPr>
          <w:rFonts w:hint="eastAsia"/>
        </w:rPr>
        <w:t>s as a result of relaxed</w:t>
      </w:r>
      <w:r w:rsidR="005D0078" w:rsidRPr="00291F2E">
        <w:rPr>
          <w:rFonts w:hint="eastAsia"/>
        </w:rPr>
        <w:t xml:space="preserve"> intraspecific competition </w:t>
      </w:r>
      <w:r w:rsidR="009C522E" w:rsidRPr="00291F2E">
        <w:fldChar w:fldCharType="begin"/>
      </w:r>
      <w:r w:rsidR="00F3478D" w:rsidRPr="00291F2E">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9C522E" w:rsidRPr="00291F2E">
        <w:fldChar w:fldCharType="separate"/>
      </w:r>
      <w:r w:rsidR="005D0078" w:rsidRPr="00291F2E">
        <w:rPr>
          <w:noProof/>
        </w:rPr>
        <w:t>(Staudacher et al. 2018)</w:t>
      </w:r>
      <w:r w:rsidR="009C522E" w:rsidRPr="00291F2E">
        <w:fldChar w:fldCharType="end"/>
      </w:r>
      <w:r w:rsidR="005D0078" w:rsidRPr="00291F2E">
        <w:rPr>
          <w:rFonts w:hint="eastAsia"/>
        </w:rPr>
        <w:t>.</w:t>
      </w:r>
      <w:r w:rsidR="00056867" w:rsidRPr="00291F2E">
        <w:rPr>
          <w:rFonts w:hint="eastAsia"/>
        </w:rPr>
        <w:t xml:space="preserve"> </w:t>
      </w:r>
      <w:r w:rsidR="00DB7575" w:rsidRPr="008508DB">
        <w:rPr>
          <w:rFonts w:hint="eastAsia"/>
        </w:rPr>
        <w:t xml:space="preserve">As </w:t>
      </w:r>
      <w:r w:rsidR="00291F2E" w:rsidRPr="008508DB">
        <w:rPr>
          <w:rFonts w:hint="eastAsia"/>
        </w:rPr>
        <w:t xml:space="preserve">prey capture and diet compositions of </w:t>
      </w:r>
      <w:r w:rsidR="00317344">
        <w:rPr>
          <w:rFonts w:hint="eastAsia"/>
        </w:rPr>
        <w:t xml:space="preserve">generalist </w:t>
      </w:r>
      <w:r w:rsidR="00291F2E" w:rsidRPr="008508DB">
        <w:rPr>
          <w:rFonts w:hint="eastAsia"/>
        </w:rPr>
        <w:t>predators are the key determinants of their biocontrol effectiveness, u</w:t>
      </w:r>
      <w:r w:rsidR="00056867" w:rsidRPr="008508DB">
        <w:rPr>
          <w:rFonts w:hint="eastAsia"/>
        </w:rPr>
        <w:t xml:space="preserve">nderstanding how these aforementioned </w:t>
      </w:r>
      <w:r w:rsidR="00291F2E" w:rsidRPr="008508DB">
        <w:rPr>
          <w:rFonts w:hint="eastAsia"/>
        </w:rPr>
        <w:t>factors may affect</w:t>
      </w:r>
      <w:r w:rsidR="00056867" w:rsidRPr="008508DB">
        <w:rPr>
          <w:rFonts w:hint="eastAsia"/>
        </w:rPr>
        <w:t xml:space="preserve"> </w:t>
      </w:r>
      <w:r w:rsidR="00291F2E" w:rsidRPr="008508DB">
        <w:rPr>
          <w:rFonts w:hint="eastAsia"/>
        </w:rPr>
        <w:t>p</w:t>
      </w:r>
      <w:r w:rsidR="008508DB" w:rsidRPr="008508DB">
        <w:rPr>
          <w:rFonts w:hint="eastAsia"/>
        </w:rPr>
        <w:t>rey</w:t>
      </w:r>
      <w:r w:rsidR="00291F2E" w:rsidRPr="008508DB">
        <w:rPr>
          <w:rFonts w:hint="eastAsia"/>
        </w:rPr>
        <w:t xml:space="preserve"> consumption by</w:t>
      </w:r>
      <w:r w:rsidR="00056867" w:rsidRPr="008508DB">
        <w:rPr>
          <w:rFonts w:hint="eastAsia"/>
        </w:rPr>
        <w:t xml:space="preserve"> predators </w:t>
      </w:r>
      <w:r w:rsidR="00291F2E" w:rsidRPr="008508DB">
        <w:rPr>
          <w:rFonts w:hint="eastAsia"/>
        </w:rPr>
        <w:t>can</w:t>
      </w:r>
      <w:r w:rsidR="008A64FB" w:rsidRPr="008508DB">
        <w:rPr>
          <w:rFonts w:hint="eastAsia"/>
        </w:rPr>
        <w:t xml:space="preserve"> </w:t>
      </w:r>
      <w:r w:rsidR="00291F2E" w:rsidRPr="008508DB">
        <w:rPr>
          <w:rFonts w:hint="eastAsia"/>
        </w:rPr>
        <w:t>provide useful information for</w:t>
      </w:r>
      <w:r w:rsidR="008A64FB" w:rsidRPr="008508DB">
        <w:rPr>
          <w:rFonts w:hint="eastAsia"/>
        </w:rPr>
        <w:t xml:space="preserve"> </w:t>
      </w:r>
      <w:r w:rsidR="007D7696" w:rsidRPr="008508DB">
        <w:rPr>
          <w:rFonts w:hint="eastAsia"/>
        </w:rPr>
        <w:t>design</w:t>
      </w:r>
      <w:r w:rsidR="00291F2E" w:rsidRPr="008508DB">
        <w:rPr>
          <w:rFonts w:hint="eastAsia"/>
        </w:rPr>
        <w:t>ing</w:t>
      </w:r>
      <w:r w:rsidR="00F6419F" w:rsidRPr="008508DB">
        <w:rPr>
          <w:rFonts w:hint="eastAsia"/>
        </w:rPr>
        <w:t xml:space="preserve"> </w:t>
      </w:r>
      <w:r w:rsidR="00291F2E" w:rsidRPr="008508DB">
        <w:rPr>
          <w:rFonts w:hint="eastAsia"/>
        </w:rPr>
        <w:t xml:space="preserve">agricultural </w:t>
      </w:r>
      <w:r w:rsidR="00F6419F" w:rsidRPr="008508DB">
        <w:rPr>
          <w:rFonts w:hint="eastAsia"/>
        </w:rPr>
        <w:t xml:space="preserve">management </w:t>
      </w:r>
      <w:r w:rsidR="00056867" w:rsidRPr="008508DB">
        <w:rPr>
          <w:rFonts w:hint="eastAsia"/>
        </w:rPr>
        <w:t xml:space="preserve">schemes that enhance their biocontrol </w:t>
      </w:r>
      <w:r w:rsidR="00192CBD" w:rsidRPr="008508DB">
        <w:rPr>
          <w:rFonts w:hint="eastAsia"/>
        </w:rPr>
        <w:t>services</w:t>
      </w:r>
      <w:r w:rsidR="00056867" w:rsidRPr="008508DB">
        <w:rPr>
          <w:rFonts w:hint="eastAsia"/>
        </w:rPr>
        <w:t>.</w:t>
      </w:r>
    </w:p>
    <w:p w:rsidR="00C36465" w:rsidRDefault="00415E41" w:rsidP="002A056D">
      <w:pPr>
        <w:jc w:val="left"/>
        <w:rPr>
          <w:color w:val="FF0000"/>
        </w:rPr>
        <w:pPrChange w:id="168" w:author="CK" w:date="2021-05-11T17:36:00Z">
          <w:pPr/>
        </w:pPrChange>
      </w:pPr>
      <w:r w:rsidRPr="002D239A">
        <w:rPr>
          <w:rFonts w:hint="eastAsia"/>
          <w:color w:val="FF0000"/>
        </w:rPr>
        <w:tab/>
      </w:r>
      <w:ins w:id="169" w:author="CK" w:date="2021-05-11T18:17:00Z">
        <w:r w:rsidR="00316454">
          <w:rPr>
            <w:color w:val="FF0000"/>
          </w:rPr>
          <w:t>(Knowledge gap – qualitative, cage</w:t>
        </w:r>
      </w:ins>
      <w:ins w:id="170" w:author="CK" w:date="2021-05-11T18:28:00Z">
        <w:r w:rsidR="00BA3F34">
          <w:rPr>
            <w:color w:val="FF0000"/>
          </w:rPr>
          <w:t xml:space="preserve"> &gt; lead to the need to quantify diet [Aim 1]</w:t>
        </w:r>
      </w:ins>
      <w:ins w:id="171" w:author="CK" w:date="2021-05-11T18:17:00Z">
        <w:r w:rsidR="00316454">
          <w:rPr>
            <w:color w:val="FF0000"/>
          </w:rPr>
          <w:t xml:space="preserve">) </w:t>
        </w:r>
      </w:ins>
      <w:r w:rsidR="006F5915" w:rsidRPr="009D6F03">
        <w:rPr>
          <w:rFonts w:hint="eastAsia"/>
        </w:rPr>
        <w:t>A</w:t>
      </w:r>
      <w:r w:rsidR="006F5915" w:rsidRPr="009D6F03">
        <w:t xml:space="preserve"> few limitations </w:t>
      </w:r>
      <w:r w:rsidR="006F5915" w:rsidRPr="009D6F03">
        <w:rPr>
          <w:rFonts w:hint="eastAsia"/>
        </w:rPr>
        <w:t>exist in</w:t>
      </w:r>
      <w:r w:rsidR="006F5915" w:rsidRPr="009D6F03">
        <w:t xml:space="preserve"> previous studies on</w:t>
      </w:r>
      <w:r w:rsidR="006F5915" w:rsidRPr="009D6F03">
        <w:rPr>
          <w:rFonts w:hint="eastAsia"/>
        </w:rPr>
        <w:t xml:space="preserve"> </w:t>
      </w:r>
      <w:r w:rsidR="0071739D">
        <w:rPr>
          <w:rFonts w:hint="eastAsia"/>
        </w:rPr>
        <w:t>pest control</w:t>
      </w:r>
      <w:r w:rsidR="006F5915" w:rsidRPr="009D6F03">
        <w:rPr>
          <w:rFonts w:hint="eastAsia"/>
        </w:rPr>
        <w:t xml:space="preserve"> by generalist predators in agro-ecosystems</w:t>
      </w:r>
      <w:r w:rsidR="00662B75">
        <w:t>. First,</w:t>
      </w:r>
      <w:r w:rsidR="006F5915" w:rsidRPr="009D6F03">
        <w:t xml:space="preserve"> </w:t>
      </w:r>
      <w:r w:rsidR="00C95CB6">
        <w:rPr>
          <w:rFonts w:hint="eastAsia"/>
        </w:rPr>
        <w:t xml:space="preserve">recent studies have applied </w:t>
      </w:r>
      <w:r w:rsidR="00DD4DC3">
        <w:rPr>
          <w:rFonts w:hint="eastAsia"/>
        </w:rPr>
        <w:t xml:space="preserve">molecular gut content </w:t>
      </w:r>
      <w:r w:rsidR="00DD4DC3" w:rsidRPr="006D27AC">
        <w:rPr>
          <w:rFonts w:hint="eastAsia"/>
        </w:rPr>
        <w:t xml:space="preserve">analysis to </w:t>
      </w:r>
      <w:r w:rsidR="006D27AC" w:rsidRPr="006D27AC">
        <w:rPr>
          <w:rFonts w:hint="eastAsia"/>
        </w:rPr>
        <w:t>determine the trophic linkages</w:t>
      </w:r>
      <w:r w:rsidR="00DD4DC3" w:rsidRPr="006D27AC">
        <w:rPr>
          <w:rFonts w:hint="eastAsia"/>
        </w:rPr>
        <w:t xml:space="preserve"> </w:t>
      </w:r>
      <w:r w:rsidR="0071739D">
        <w:rPr>
          <w:rFonts w:hint="eastAsia"/>
        </w:rPr>
        <w:t xml:space="preserve">between </w:t>
      </w:r>
      <w:r w:rsidR="00C95CB6">
        <w:rPr>
          <w:rFonts w:hint="eastAsia"/>
        </w:rPr>
        <w:lastRenderedPageBreak/>
        <w:t xml:space="preserve">predators and </w:t>
      </w:r>
      <w:r w:rsidR="00C95CB6" w:rsidRPr="00C95CB6">
        <w:rPr>
          <w:rFonts w:hint="eastAsia"/>
        </w:rPr>
        <w:t xml:space="preserve">their prey </w:t>
      </w:r>
      <w:r w:rsidR="009C522E" w:rsidRPr="00C95CB6">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DD4DC3" w:rsidRPr="00C95CB6">
        <w:instrText xml:space="preserve"> ADDIN EN.CITE </w:instrText>
      </w:r>
      <w:r w:rsidR="009C522E" w:rsidRPr="00C95CB6">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DD4DC3" w:rsidRPr="00C95CB6">
        <w:instrText xml:space="preserve"> ADDIN EN.CITE.DATA </w:instrText>
      </w:r>
      <w:r w:rsidR="009C522E" w:rsidRPr="00C95CB6">
        <w:fldChar w:fldCharType="end"/>
      </w:r>
      <w:r w:rsidR="009C522E" w:rsidRPr="00C95CB6">
        <w:fldChar w:fldCharType="separate"/>
      </w:r>
      <w:r w:rsidR="00DD4DC3" w:rsidRPr="00C95CB6">
        <w:rPr>
          <w:noProof/>
        </w:rPr>
        <w:t>(Eitzinger and Traugott 2011, Ingrao et al. 2017, Albertini et al. 2018)</w:t>
      </w:r>
      <w:r w:rsidR="009C522E" w:rsidRPr="00C95CB6">
        <w:fldChar w:fldCharType="end"/>
      </w:r>
      <w:r w:rsidR="00DD4DC3" w:rsidRPr="00C95CB6">
        <w:rPr>
          <w:rFonts w:hint="eastAsia"/>
        </w:rPr>
        <w:t>. However, this approach</w:t>
      </w:r>
      <w:r w:rsidR="006F5915" w:rsidRPr="00C95CB6">
        <w:t xml:space="preserve"> </w:t>
      </w:r>
      <w:r w:rsidR="00DD4DC3" w:rsidRPr="00C95CB6">
        <w:rPr>
          <w:rFonts w:hint="eastAsia"/>
        </w:rPr>
        <w:t xml:space="preserve">provides </w:t>
      </w:r>
      <w:r w:rsidR="00E863CB" w:rsidRPr="00C95CB6">
        <w:rPr>
          <w:rFonts w:hint="eastAsia"/>
        </w:rPr>
        <w:t xml:space="preserve">only </w:t>
      </w:r>
      <w:r w:rsidR="00E863CB" w:rsidRPr="00C95CB6">
        <w:t>qualitative</w:t>
      </w:r>
      <w:r w:rsidR="00E863CB" w:rsidRPr="00C95CB6">
        <w:rPr>
          <w:rFonts w:hint="eastAsia"/>
        </w:rPr>
        <w:t xml:space="preserve"> information</w:t>
      </w:r>
      <w:r w:rsidR="006D27AC" w:rsidRPr="00C95CB6">
        <w:t xml:space="preserve"> </w:t>
      </w:r>
      <w:r w:rsidR="00E863CB" w:rsidRPr="00C95CB6">
        <w:rPr>
          <w:rFonts w:hint="eastAsia"/>
        </w:rPr>
        <w:t>on</w:t>
      </w:r>
      <w:r w:rsidR="00662B75" w:rsidRPr="00C95CB6">
        <w:rPr>
          <w:rFonts w:hint="eastAsia"/>
        </w:rPr>
        <w:t xml:space="preserve"> predator</w:t>
      </w:r>
      <w:r w:rsidR="00662B75" w:rsidRPr="00C95CB6">
        <w:t>’</w:t>
      </w:r>
      <w:r w:rsidR="00662B75" w:rsidRPr="00C95CB6">
        <w:rPr>
          <w:rFonts w:hint="eastAsia"/>
        </w:rPr>
        <w:t>s diet but does not actually quantify</w:t>
      </w:r>
      <w:r w:rsidR="00E863CB" w:rsidRPr="00C95CB6">
        <w:rPr>
          <w:rFonts w:hint="eastAsia"/>
        </w:rPr>
        <w:t xml:space="preserve"> </w:t>
      </w:r>
      <w:r w:rsidR="00662B75" w:rsidRPr="00C95CB6">
        <w:rPr>
          <w:rFonts w:hint="eastAsia"/>
        </w:rPr>
        <w:t>the</w:t>
      </w:r>
      <w:r w:rsidR="00C95CB6" w:rsidRPr="00C95CB6">
        <w:rPr>
          <w:rFonts w:hint="eastAsia"/>
        </w:rPr>
        <w:t>ir</w:t>
      </w:r>
      <w:r w:rsidR="00662B75" w:rsidRPr="00C95CB6">
        <w:rPr>
          <w:rFonts w:hint="eastAsia"/>
        </w:rPr>
        <w:t xml:space="preserve"> diet compositions.</w:t>
      </w:r>
      <w:r w:rsidR="00C95CB6">
        <w:rPr>
          <w:rFonts w:hint="eastAsia"/>
        </w:rPr>
        <w:t xml:space="preserve"> </w:t>
      </w:r>
      <w:r w:rsidR="00F6419F">
        <w:rPr>
          <w:rFonts w:hint="eastAsia"/>
        </w:rPr>
        <w:t>Moreover,</w:t>
      </w:r>
      <w:r w:rsidR="006F5915" w:rsidRPr="009D6F03">
        <w:t xml:space="preserve"> many studies </w:t>
      </w:r>
      <w:r w:rsidR="009D6F03" w:rsidRPr="006D27AC">
        <w:rPr>
          <w:rFonts w:hint="eastAsia"/>
        </w:rPr>
        <w:t>examining the effects of predators on pests</w:t>
      </w:r>
      <w:r w:rsidR="009D6F03" w:rsidRPr="006D27AC">
        <w:t xml:space="preserve"> </w:t>
      </w:r>
      <w:r w:rsidR="006F5915" w:rsidRPr="006D27AC">
        <w:t>were conducted with cage experiments</w:t>
      </w:r>
      <w:r w:rsidR="0082498E" w:rsidRPr="006D27AC">
        <w:rPr>
          <w:rFonts w:hint="eastAsia"/>
        </w:rPr>
        <w:t xml:space="preserve"> </w:t>
      </w:r>
      <w:r w:rsidR="009C522E" w:rsidRPr="006D27AC">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005328C5" w:rsidRPr="006D27AC">
        <w:instrText xml:space="preserve"> ADDIN EN.CITE </w:instrText>
      </w:r>
      <w:r w:rsidR="009C522E" w:rsidRPr="006D27AC">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005328C5" w:rsidRPr="006D27AC">
        <w:instrText xml:space="preserve"> ADDIN EN.CITE.DATA </w:instrText>
      </w:r>
      <w:r w:rsidR="009C522E" w:rsidRPr="006D27AC">
        <w:fldChar w:fldCharType="end"/>
      </w:r>
      <w:r w:rsidR="009C522E" w:rsidRPr="006D27AC">
        <w:fldChar w:fldCharType="separate"/>
      </w:r>
      <w:r w:rsidR="005328C5" w:rsidRPr="006D27AC">
        <w:rPr>
          <w:noProof/>
        </w:rPr>
        <w:t>(Birkhofer et al. 2008b, Crowder et al. 2010, Muñoz-Cárdenas et al. 2017)</w:t>
      </w:r>
      <w:r w:rsidR="009C522E" w:rsidRPr="006D27AC">
        <w:fldChar w:fldCharType="end"/>
      </w:r>
      <w:r w:rsidR="0082498E" w:rsidRPr="006D27AC">
        <w:rPr>
          <w:rFonts w:hint="eastAsia"/>
        </w:rPr>
        <w:t>.</w:t>
      </w:r>
      <w:r w:rsidR="006F5915" w:rsidRPr="006D27AC">
        <w:t xml:space="preserve"> </w:t>
      </w:r>
      <w:r w:rsidR="006F5915" w:rsidRPr="006D27AC">
        <w:rPr>
          <w:rFonts w:hint="eastAsia"/>
        </w:rPr>
        <w:t xml:space="preserve">Although this </w:t>
      </w:r>
      <w:r w:rsidR="00C95CB6">
        <w:rPr>
          <w:rFonts w:hint="eastAsia"/>
        </w:rPr>
        <w:t>approach</w:t>
      </w:r>
      <w:r w:rsidR="006F5915" w:rsidRPr="006D27AC">
        <w:rPr>
          <w:rFonts w:hint="eastAsia"/>
        </w:rPr>
        <w:t xml:space="preserve"> </w:t>
      </w:r>
      <w:r w:rsidR="009D6F03" w:rsidRPr="006D27AC">
        <w:rPr>
          <w:rFonts w:hint="eastAsia"/>
        </w:rPr>
        <w:t>can</w:t>
      </w:r>
      <w:r w:rsidR="006F5915" w:rsidRPr="006D27AC">
        <w:rPr>
          <w:rFonts w:hint="eastAsia"/>
        </w:rPr>
        <w:t xml:space="preserve"> provide direct </w:t>
      </w:r>
      <w:r w:rsidR="009D6F03" w:rsidRPr="006D27AC">
        <w:rPr>
          <w:rFonts w:hint="eastAsia"/>
        </w:rPr>
        <w:t>causal effects of predators on pests</w:t>
      </w:r>
      <w:r w:rsidR="006F5915" w:rsidRPr="009D6F03">
        <w:rPr>
          <w:rFonts w:hint="eastAsia"/>
        </w:rPr>
        <w:t xml:space="preserve">, </w:t>
      </w:r>
      <w:r w:rsidR="009D6F03" w:rsidRPr="009D6F03">
        <w:t xml:space="preserve">it </w:t>
      </w:r>
      <w:r w:rsidR="009D6F03" w:rsidRPr="009D6F03">
        <w:rPr>
          <w:rFonts w:hint="eastAsia"/>
        </w:rPr>
        <w:t>might</w:t>
      </w:r>
      <w:r w:rsidR="009D6F03" w:rsidRPr="009D6F03">
        <w:t xml:space="preserve"> no</w:t>
      </w:r>
      <w:r w:rsidR="009D6F03" w:rsidRPr="009D6F03">
        <w:rPr>
          <w:rFonts w:hint="eastAsia"/>
        </w:rPr>
        <w:t>t account for</w:t>
      </w:r>
      <w:r w:rsidR="006F5915" w:rsidRPr="009D6F03">
        <w:t xml:space="preserve"> the natural predator and prey population fluctuations, </w:t>
      </w:r>
      <w:r w:rsidR="009D6F03" w:rsidRPr="009D6F03">
        <w:rPr>
          <w:rFonts w:hint="eastAsia"/>
        </w:rPr>
        <w:t xml:space="preserve">which could </w:t>
      </w:r>
      <w:r w:rsidR="009D6F03" w:rsidRPr="00CD2C76">
        <w:rPr>
          <w:rFonts w:hint="eastAsia"/>
        </w:rPr>
        <w:t xml:space="preserve">largely </w:t>
      </w:r>
      <w:r w:rsidR="009D6F03" w:rsidRPr="00CD2C76">
        <w:t>influence</w:t>
      </w:r>
      <w:r w:rsidR="009D6F03" w:rsidRPr="00CD2C76">
        <w:rPr>
          <w:rFonts w:hint="eastAsia"/>
        </w:rPr>
        <w:t xml:space="preserve"> </w:t>
      </w:r>
      <w:r w:rsidR="009D6F03" w:rsidRPr="00CD2C76">
        <w:t>predator</w:t>
      </w:r>
      <w:r w:rsidR="009D6F03" w:rsidRPr="00CD2C76">
        <w:rPr>
          <w:rFonts w:hint="eastAsia"/>
        </w:rPr>
        <w:t>-</w:t>
      </w:r>
      <w:r w:rsidR="009D6F03" w:rsidRPr="00CD2C76">
        <w:t>prey</w:t>
      </w:r>
      <w:r w:rsidR="009D6F03" w:rsidRPr="00CD2C76">
        <w:rPr>
          <w:rFonts w:hint="eastAsia"/>
        </w:rPr>
        <w:t xml:space="preserve"> interactions and thus the biocontrol by predators.</w:t>
      </w:r>
      <w:r w:rsidR="00CD2C76" w:rsidRPr="00CD2C76">
        <w:rPr>
          <w:rFonts w:hint="eastAsia"/>
        </w:rPr>
        <w:t xml:space="preserve"> </w:t>
      </w:r>
      <w:r w:rsidR="009D6F03" w:rsidRPr="00CD2C76">
        <w:rPr>
          <w:rFonts w:hint="eastAsia"/>
        </w:rPr>
        <w:t xml:space="preserve">Furthermore, </w:t>
      </w:r>
      <w:r w:rsidR="009D6F03" w:rsidRPr="00CD2C76">
        <w:t>such confined settings</w:t>
      </w:r>
      <w:r w:rsidR="009D6F03" w:rsidRPr="00CD2C76">
        <w:rPr>
          <w:rFonts w:hint="eastAsia"/>
        </w:rPr>
        <w:t xml:space="preserve"> </w:t>
      </w:r>
      <w:r w:rsidR="00CD2C76" w:rsidRPr="00CD2C76">
        <w:rPr>
          <w:rFonts w:hint="eastAsia"/>
        </w:rPr>
        <w:t>may</w:t>
      </w:r>
      <w:r w:rsidR="006F5915" w:rsidRPr="00CD2C76">
        <w:t xml:space="preserve"> potentially </w:t>
      </w:r>
      <w:r w:rsidR="00CD2C76" w:rsidRPr="00CD2C76">
        <w:rPr>
          <w:rFonts w:hint="eastAsia"/>
        </w:rPr>
        <w:t>increase</w:t>
      </w:r>
      <w:r w:rsidR="006F5915" w:rsidRPr="00CD2C76">
        <w:t xml:space="preserve"> </w:t>
      </w:r>
      <w:r w:rsidR="00CD2C76" w:rsidRPr="00CD2C76">
        <w:rPr>
          <w:rFonts w:hint="eastAsia"/>
        </w:rPr>
        <w:t xml:space="preserve">the </w:t>
      </w:r>
      <w:r w:rsidR="006F5915" w:rsidRPr="00CD2C76">
        <w:t>encounter rates</w:t>
      </w:r>
      <w:r w:rsidR="00CD2C76" w:rsidRPr="00CD2C76">
        <w:rPr>
          <w:rFonts w:hint="eastAsia"/>
        </w:rPr>
        <w:t xml:space="preserve"> between predators and pests</w:t>
      </w:r>
      <w:r w:rsidR="00101BB3">
        <w:rPr>
          <w:rFonts w:hint="eastAsia"/>
        </w:rPr>
        <w:t xml:space="preserve"> </w:t>
      </w:r>
      <w:r w:rsidR="009C522E" w:rsidRPr="0082498E">
        <w:rPr>
          <w:color w:val="000000" w:themeColor="text1"/>
        </w:rPr>
        <w:fldChar w:fldCharType="begin"/>
      </w:r>
      <w:r w:rsidR="0082498E" w:rsidRPr="0082498E">
        <w:rPr>
          <w:color w:val="000000" w:themeColor="text1"/>
        </w:rPr>
        <w:instrText xml:space="preserve"> ADDIN EN.CITE &lt;EndNote&gt;&lt;Cite&gt;&lt;Author&gt;Sih&lt;/Author&gt;&lt;Year&gt;1985&lt;/Year&gt;&lt;RecNum&gt;32&lt;/RecNum&gt;&lt;DisplayText&gt;(Sih et al. 1985)&lt;/DisplayText&gt;&lt;record&gt;&lt;rec-number&gt;32&lt;/rec-number&gt;&lt;foreign-keys&gt;&lt;key app="EN" db-id="2vstfap51s9ztmea0af5fa9f5v90srreddde" timestamp="1620571783"&gt;32&lt;/key&gt;&lt;/foreign-keys&gt;&lt;ref-type name="Journal Article"&gt;17&lt;/ref-type&gt;&lt;contributors&gt;&lt;authors&gt;&lt;author&gt;Sih, Andrew&lt;/author&gt;&lt;author&gt;Crowley, Philip&lt;/author&gt;&lt;author&gt;McPeek, Mark&lt;/author&gt;&lt;author&gt;Petranka, James&lt;/author&gt;&lt;author&gt;Strohmeier, Kevin&lt;/author&gt;&lt;/authors&gt;&lt;/contributors&gt;&lt;titles&gt;&lt;title&gt;Predation, competition, and prey communities: a review of field experiments&lt;/title&gt;&lt;secondary-title&gt;Annual Review of Ecology and Systematics&lt;/secondary-title&gt;&lt;/titles&gt;&lt;periodical&gt;&lt;full-title&gt;Annual Review of Ecology and Systematics&lt;/full-title&gt;&lt;/periodical&gt;&lt;pages&gt;269-311&lt;/pages&gt;&lt;volume&gt;16&lt;/volume&gt;&lt;number&gt;1&lt;/number&gt;&lt;dates&gt;&lt;year&gt;1985&lt;/year&gt;&lt;/dates&gt;&lt;isbn&gt;0066-4162&lt;/isbn&gt;&lt;urls&gt;&lt;/urls&gt;&lt;/record&gt;&lt;/Cite&gt;&lt;/EndNote&gt;</w:instrText>
      </w:r>
      <w:r w:rsidR="009C522E" w:rsidRPr="0082498E">
        <w:rPr>
          <w:color w:val="000000" w:themeColor="text1"/>
        </w:rPr>
        <w:fldChar w:fldCharType="separate"/>
      </w:r>
      <w:r w:rsidR="0082498E" w:rsidRPr="0082498E">
        <w:rPr>
          <w:noProof/>
          <w:color w:val="000000" w:themeColor="text1"/>
        </w:rPr>
        <w:t>(Sih et al. 1985)</w:t>
      </w:r>
      <w:r w:rsidR="009C522E" w:rsidRPr="0082498E">
        <w:rPr>
          <w:color w:val="000000" w:themeColor="text1"/>
        </w:rPr>
        <w:fldChar w:fldCharType="end"/>
      </w:r>
      <w:r w:rsidR="00CD2C76" w:rsidRPr="0082498E">
        <w:rPr>
          <w:rFonts w:hint="eastAsia"/>
          <w:color w:val="000000" w:themeColor="text1"/>
        </w:rPr>
        <w:t>, thus leading</w:t>
      </w:r>
      <w:r w:rsidR="00CD2C76" w:rsidRPr="00CD2C76">
        <w:rPr>
          <w:rFonts w:hint="eastAsia"/>
        </w:rPr>
        <w:t xml:space="preserve"> to biased biocontrol results</w:t>
      </w:r>
      <w:r w:rsidR="006F5915" w:rsidRPr="00CD2C76">
        <w:t xml:space="preserve">. </w:t>
      </w:r>
      <w:r w:rsidR="006F5915" w:rsidRPr="00CD2C76">
        <w:rPr>
          <w:rFonts w:hint="eastAsia"/>
        </w:rPr>
        <w:t>T</w:t>
      </w:r>
      <w:r w:rsidR="006F5915" w:rsidRPr="00CD2C76">
        <w:t>herefore,</w:t>
      </w:r>
      <w:r w:rsidR="009D6F03" w:rsidRPr="00CD2C76">
        <w:rPr>
          <w:rFonts w:hint="eastAsia"/>
        </w:rPr>
        <w:t xml:space="preserve"> </w:t>
      </w:r>
      <w:r w:rsidR="00CD2C76" w:rsidRPr="00CD2C76">
        <w:rPr>
          <w:rFonts w:hint="eastAsia"/>
        </w:rPr>
        <w:t xml:space="preserve">more </w:t>
      </w:r>
      <w:r w:rsidR="006F5915" w:rsidRPr="00CD2C76">
        <w:t>studies conducted under natural settings</w:t>
      </w:r>
      <w:r w:rsidR="00CD2C76" w:rsidRPr="00CD2C76">
        <w:rPr>
          <w:rFonts w:hint="eastAsia"/>
        </w:rPr>
        <w:t xml:space="preserve"> are needed</w:t>
      </w:r>
      <w:r w:rsidR="00CD2C76" w:rsidRPr="00CD2C76">
        <w:t xml:space="preserve"> </w:t>
      </w:r>
      <w:r w:rsidR="00CD2C76" w:rsidRPr="00CD2C76">
        <w:rPr>
          <w:rFonts w:hint="eastAsia"/>
        </w:rPr>
        <w:t>to</w:t>
      </w:r>
      <w:r w:rsidR="006F5915" w:rsidRPr="00CD2C76">
        <w:t xml:space="preserve"> get a more realistic pic</w:t>
      </w:r>
      <w:r w:rsidR="00CD2C76" w:rsidRPr="00CD2C76">
        <w:t xml:space="preserve">ture of pest consumption by </w:t>
      </w:r>
      <w:r w:rsidR="00CD2C76" w:rsidRPr="00CD2C76">
        <w:rPr>
          <w:rFonts w:hint="eastAsia"/>
        </w:rPr>
        <w:t>predators</w:t>
      </w:r>
      <w:r w:rsidR="00CD2C76" w:rsidRPr="00CD2C76">
        <w:t xml:space="preserve"> in </w:t>
      </w:r>
      <w:r w:rsidR="00CD2C76" w:rsidRPr="00CD2C76">
        <w:rPr>
          <w:rFonts w:hint="eastAsia"/>
        </w:rPr>
        <w:t>agro-ecosystems</w:t>
      </w:r>
      <w:r w:rsidR="006F5915" w:rsidRPr="00CD2C76">
        <w:t>.</w:t>
      </w:r>
      <w:r w:rsidR="006F5915" w:rsidRPr="009D6F03">
        <w:rPr>
          <w:color w:val="FF0000"/>
        </w:rPr>
        <w:t xml:space="preserve"> </w:t>
      </w:r>
    </w:p>
    <w:p w:rsidR="00C36465" w:rsidRPr="00013048" w:rsidRDefault="00C36465" w:rsidP="002A056D">
      <w:pPr>
        <w:jc w:val="left"/>
        <w:pPrChange w:id="172" w:author="CK" w:date="2021-05-11T17:36:00Z">
          <w:pPr/>
        </w:pPrChange>
      </w:pPr>
      <w:r>
        <w:rPr>
          <w:rFonts w:hint="eastAsia"/>
        </w:rPr>
        <w:tab/>
      </w:r>
      <w:ins w:id="173" w:author="CK" w:date="2021-05-11T18:23:00Z">
        <w:r w:rsidR="00382AA7">
          <w:t xml:space="preserve">(Strength of our methods, </w:t>
        </w:r>
      </w:ins>
      <w:ins w:id="174" w:author="CK" w:date="2021-05-11T18:24:00Z">
        <w:r w:rsidR="00382AA7">
          <w:t xml:space="preserve">Aims) </w:t>
        </w:r>
      </w:ins>
      <w:r w:rsidR="00013048" w:rsidRPr="00BA1F75">
        <w:rPr>
          <w:rFonts w:hint="eastAsia"/>
        </w:rPr>
        <w:t xml:space="preserve">Stable isotope analysis has been widely applied in ecological studies to </w:t>
      </w:r>
      <w:r w:rsidR="00013048" w:rsidRPr="00BA1F75">
        <w:t xml:space="preserve">infer predator-prey trophic interactions and to estimate the proportions of different prey </w:t>
      </w:r>
      <w:r w:rsidR="00013048" w:rsidRPr="0024789C">
        <w:t>sources in predators’ diet</w:t>
      </w:r>
      <w:r w:rsidR="00013048" w:rsidRPr="0024789C">
        <w:rPr>
          <w:rFonts w:hint="eastAsia"/>
        </w:rPr>
        <w:t xml:space="preserve"> </w:t>
      </w:r>
      <w:r w:rsidR="009C522E"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13048" w:rsidRPr="0024789C">
        <w:instrText xml:space="preserve"> ADDIN EN.CITE </w:instrText>
      </w:r>
      <w:r w:rsidR="009C522E"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13048" w:rsidRPr="0024789C">
        <w:instrText xml:space="preserve"> ADDIN EN.CITE.DATA </w:instrText>
      </w:r>
      <w:r w:rsidR="009C522E" w:rsidRPr="0024789C">
        <w:fldChar w:fldCharType="end"/>
      </w:r>
      <w:r w:rsidR="009C522E" w:rsidRPr="0024789C">
        <w:fldChar w:fldCharType="separate"/>
      </w:r>
      <w:r w:rsidR="00013048" w:rsidRPr="0024789C">
        <w:rPr>
          <w:noProof/>
        </w:rPr>
        <w:t>(Post 2002, Boecklen et al. 2011, Layman et al. 2012)</w:t>
      </w:r>
      <w:r w:rsidR="009C522E" w:rsidRPr="0024789C">
        <w:fldChar w:fldCharType="end"/>
      </w:r>
      <w:r w:rsidR="00013048" w:rsidRPr="0024789C">
        <w:rPr>
          <w:rFonts w:hint="eastAsia"/>
        </w:rPr>
        <w:t xml:space="preserve">. </w:t>
      </w:r>
      <w:r w:rsidR="00BA1F75" w:rsidRPr="0024789C">
        <w:t xml:space="preserve">This approach </w:t>
      </w:r>
      <w:r w:rsidR="00FE1C2C" w:rsidRPr="0024789C">
        <w:rPr>
          <w:rFonts w:hint="eastAsia"/>
        </w:rPr>
        <w:t>has advantages over other</w:t>
      </w:r>
      <w:r w:rsidR="00FE1C2C" w:rsidRPr="0024789C">
        <w:t xml:space="preserve"> “snap</w:t>
      </w:r>
      <w:r w:rsidR="00FE1C2C" w:rsidRPr="0024789C">
        <w:rPr>
          <w:rFonts w:hint="eastAsia"/>
        </w:rPr>
        <w:t>-</w:t>
      </w:r>
      <w:r w:rsidR="00FE1C2C" w:rsidRPr="0024789C">
        <w:t>shot”</w:t>
      </w:r>
      <w:r w:rsidR="00FE1C2C" w:rsidRPr="0024789C">
        <w:rPr>
          <w:rFonts w:hint="eastAsia"/>
        </w:rPr>
        <w:t xml:space="preserve"> techniques</w:t>
      </w:r>
      <w:r w:rsidR="00FE1C2C" w:rsidRPr="0024789C">
        <w:t xml:space="preserve"> (e.g., field observations and gut content analysis) </w:t>
      </w:r>
      <w:r w:rsidR="00EF0197" w:rsidRPr="0024789C">
        <w:rPr>
          <w:rFonts w:hint="eastAsia"/>
        </w:rPr>
        <w:t>in that it</w:t>
      </w:r>
      <w:r w:rsidR="00BA1F75" w:rsidRPr="0024789C">
        <w:rPr>
          <w:rFonts w:hint="eastAsia"/>
        </w:rPr>
        <w:t xml:space="preserve"> </w:t>
      </w:r>
      <w:r w:rsidR="00EF0197" w:rsidRPr="0024789C">
        <w:rPr>
          <w:rFonts w:hint="eastAsia"/>
        </w:rPr>
        <w:t xml:space="preserve">can </w:t>
      </w:r>
      <w:r w:rsidR="00BA1F75" w:rsidRPr="0024789C">
        <w:rPr>
          <w:rFonts w:hint="eastAsia"/>
        </w:rPr>
        <w:t xml:space="preserve">provide </w:t>
      </w:r>
      <w:r w:rsidR="00BA1F75" w:rsidRPr="0024789C">
        <w:t xml:space="preserve">time-integrated dietary information of predators </w:t>
      </w:r>
      <w:r w:rsidR="009C522E" w:rsidRPr="0024789C">
        <w:fldChar w:fldCharType="begin"/>
      </w:r>
      <w:r w:rsidR="0024789C"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9C522E" w:rsidRPr="0024789C">
        <w:fldChar w:fldCharType="separate"/>
      </w:r>
      <w:r w:rsidR="0024789C" w:rsidRPr="0024789C">
        <w:rPr>
          <w:noProof/>
        </w:rPr>
        <w:t>(Newton 2016)</w:t>
      </w:r>
      <w:r w:rsidR="009C522E" w:rsidRPr="0024789C">
        <w:fldChar w:fldCharType="end"/>
      </w:r>
      <w:r w:rsidR="00EF0197" w:rsidRPr="0024789C">
        <w:rPr>
          <w:rFonts w:hint="eastAsia"/>
        </w:rPr>
        <w:t>.</w:t>
      </w:r>
      <w:r w:rsidR="0024789C" w:rsidRPr="0024789C">
        <w:rPr>
          <w:rFonts w:hint="eastAsia"/>
        </w:rPr>
        <w:t xml:space="preserve"> </w:t>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Pr="0024789C">
        <w:rPr>
          <w:rFonts w:hint="eastAsia"/>
        </w:rPr>
        <w:t>g</w:t>
      </w:r>
      <w:r w:rsidR="00524990" w:rsidRPr="0024789C">
        <w:rPr>
          <w:rFonts w:hint="eastAsia"/>
        </w:rPr>
        <w:t>eneralist</w:t>
      </w:r>
      <w:r w:rsidRPr="0024789C">
        <w:rPr>
          <w:rFonts w:hint="eastAsia"/>
        </w:rPr>
        <w:t xml:space="preserve"> arthropod</w:t>
      </w:r>
      <w:r w:rsidR="00524990" w:rsidRPr="0024789C">
        <w:rPr>
          <w:rFonts w:hint="eastAsia"/>
        </w:rPr>
        <w:t xml:space="preserve"> predator</w:t>
      </w:r>
      <w:r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 xml:space="preserve">of </w:t>
      </w:r>
      <w:r w:rsidR="00DC1A18" w:rsidRPr="0023008D">
        <w:rPr>
          <w:rFonts w:hint="eastAsia"/>
        </w:rPr>
        <w:lastRenderedPageBreak/>
        <w:t>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biocontrol agents</w:t>
      </w:r>
      <w:r w:rsidR="00663F8B" w:rsidRPr="00013048">
        <w:rPr>
          <w:rFonts w:hint="eastAsia"/>
        </w:rPr>
        <w:t xml:space="preserve"> in agro-ecosystems. </w:t>
      </w:r>
      <w:ins w:id="175" w:author="CK" w:date="2021-05-11T18:23:00Z">
        <w:r w:rsidR="00316454">
          <w:t>Brief introduction of our system, methods, and results?</w:t>
        </w:r>
      </w:ins>
    </w:p>
    <w:p w:rsidR="00D42777" w:rsidRDefault="00D42777" w:rsidP="002A056D">
      <w:pPr>
        <w:jc w:val="left"/>
        <w:pPrChange w:id="176" w:author="CK" w:date="2021-05-11T17:36:00Z">
          <w:pPr/>
        </w:pPrChange>
      </w:pPr>
      <w:r w:rsidRPr="00CE7B07">
        <w:br w:type="page"/>
      </w:r>
    </w:p>
    <w:p w:rsidR="00D42777" w:rsidRPr="001C60E7" w:rsidRDefault="00EC0E62" w:rsidP="002A056D">
      <w:pPr>
        <w:jc w:val="left"/>
        <w:rPr>
          <w:b/>
          <w:color w:val="FF0000"/>
        </w:rPr>
        <w:pPrChange w:id="177" w:author="CK" w:date="2021-05-11T17:36:00Z">
          <w:pPr/>
        </w:pPrChange>
      </w:pPr>
      <w:r>
        <w:rPr>
          <w:rFonts w:hint="eastAsia"/>
          <w:b/>
          <w:color w:val="FF0000"/>
        </w:rPr>
        <w:lastRenderedPageBreak/>
        <w:t xml:space="preserve">Materials and </w:t>
      </w:r>
      <w:r w:rsidR="005C5F94">
        <w:rPr>
          <w:rFonts w:hint="eastAsia"/>
          <w:b/>
          <w:color w:val="FF0000"/>
        </w:rPr>
        <w:t>M</w:t>
      </w:r>
      <w:r w:rsidR="00D42777" w:rsidRPr="001C60E7">
        <w:rPr>
          <w:rFonts w:hint="eastAsia"/>
          <w:b/>
          <w:color w:val="FF0000"/>
        </w:rPr>
        <w:t>ethods</w:t>
      </w:r>
    </w:p>
    <w:p w:rsidR="00B80338" w:rsidRPr="006242D9" w:rsidRDefault="006242D9" w:rsidP="002A056D">
      <w:pPr>
        <w:pStyle w:val="ListParagraph"/>
        <w:numPr>
          <w:ilvl w:val="0"/>
          <w:numId w:val="7"/>
        </w:numPr>
        <w:jc w:val="left"/>
        <w:rPr>
          <w:color w:val="00B0F0"/>
        </w:rPr>
        <w:pPrChange w:id="178" w:author="CK" w:date="2021-05-11T17:36:00Z">
          <w:pPr>
            <w:pStyle w:val="ListParagraph"/>
            <w:numPr>
              <w:numId w:val="7"/>
            </w:numPr>
            <w:ind w:hanging="360"/>
          </w:pPr>
        </w:pPrChange>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w:t>
      </w:r>
      <w:r w:rsidR="00D50235">
        <w:rPr>
          <w:rFonts w:hint="eastAsia"/>
          <w:color w:val="00B0F0"/>
        </w:rPr>
        <w:t xml:space="preserve">oraging modes </w:t>
      </w:r>
      <w:r w:rsidRPr="006242D9">
        <w:rPr>
          <w:rFonts w:hint="eastAsia"/>
          <w:color w:val="00B0F0"/>
        </w:rPr>
        <w:t>(</w:t>
      </w:r>
      <w:r>
        <w:rPr>
          <w:color w:val="00B0F0"/>
        </w:rPr>
        <w:t>active vs. sit-and-wait</w:t>
      </w:r>
      <w:r>
        <w:rPr>
          <w:rFonts w:hint="eastAsia"/>
          <w:color w:val="00B0F0"/>
        </w:rPr>
        <w:t>)</w:t>
      </w:r>
    </w:p>
    <w:p w:rsidR="00501CB1" w:rsidRPr="00501CB1" w:rsidRDefault="00501CB1" w:rsidP="002A056D">
      <w:pPr>
        <w:pStyle w:val="ListParagraph"/>
        <w:jc w:val="left"/>
        <w:rPr>
          <w:color w:val="00B0F0"/>
        </w:rPr>
        <w:pPrChange w:id="179" w:author="CK" w:date="2021-05-11T17:36:00Z">
          <w:pPr>
            <w:pStyle w:val="ListParagraph"/>
          </w:pPr>
        </w:pPrChange>
      </w:pPr>
    </w:p>
    <w:p w:rsidR="00D42777" w:rsidRPr="001961A8" w:rsidRDefault="00DB45AA" w:rsidP="002A056D">
      <w:pPr>
        <w:pStyle w:val="ListParagraph"/>
        <w:ind w:left="0"/>
        <w:jc w:val="left"/>
        <w:rPr>
          <w:i/>
          <w:color w:val="FF0000"/>
        </w:rPr>
        <w:pPrChange w:id="180" w:author="CK" w:date="2021-05-11T17:36:00Z">
          <w:pPr>
            <w:pStyle w:val="ListParagraph"/>
            <w:ind w:left="0"/>
            <w:jc w:val="center"/>
          </w:pPr>
        </w:pPrChange>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2A056D">
      <w:pPr>
        <w:pStyle w:val="ListParagraph"/>
        <w:ind w:left="0"/>
        <w:jc w:val="left"/>
        <w:rPr>
          <w:color w:val="FF0000"/>
        </w:rPr>
      </w:pPr>
    </w:p>
    <w:p w:rsidR="00DB45AA" w:rsidRPr="001961A8" w:rsidRDefault="00DB45AA" w:rsidP="005B7601">
      <w:pPr>
        <w:pStyle w:val="ListParagraph"/>
        <w:ind w:left="0"/>
        <w:jc w:val="left"/>
        <w:rPr>
          <w:color w:val="FF0000"/>
        </w:rPr>
      </w:pPr>
    </w:p>
    <w:p w:rsidR="00FC3034" w:rsidRPr="001961A8" w:rsidRDefault="00DB45AA" w:rsidP="002A056D">
      <w:pPr>
        <w:pStyle w:val="ListParagraph"/>
        <w:ind w:left="0"/>
        <w:jc w:val="left"/>
        <w:rPr>
          <w:i/>
          <w:color w:val="FF0000"/>
        </w:rPr>
        <w:pPrChange w:id="181" w:author="CK" w:date="2021-05-11T17:36:00Z">
          <w:pPr>
            <w:pStyle w:val="ListParagraph"/>
            <w:ind w:left="0"/>
            <w:jc w:val="center"/>
          </w:pPr>
        </w:pPrChange>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2A056D">
      <w:pPr>
        <w:pStyle w:val="ListParagraph"/>
        <w:ind w:left="0"/>
        <w:jc w:val="left"/>
        <w:rPr>
          <w:color w:val="FF0000"/>
        </w:rPr>
      </w:pPr>
    </w:p>
    <w:p w:rsidR="00DB45AA" w:rsidRPr="001961A8" w:rsidRDefault="00DB45AA" w:rsidP="005B7601">
      <w:pPr>
        <w:pStyle w:val="ListParagraph"/>
        <w:ind w:left="0"/>
        <w:jc w:val="left"/>
        <w:rPr>
          <w:color w:val="FF0000"/>
        </w:rPr>
      </w:pPr>
    </w:p>
    <w:p w:rsidR="00163BC0" w:rsidRPr="001961A8" w:rsidRDefault="00DB45AA" w:rsidP="002A056D">
      <w:pPr>
        <w:pStyle w:val="ListParagraph"/>
        <w:ind w:left="0"/>
        <w:jc w:val="left"/>
        <w:rPr>
          <w:i/>
          <w:color w:val="FF0000"/>
        </w:rPr>
        <w:pPrChange w:id="182" w:author="CK" w:date="2021-05-11T17:36:00Z">
          <w:pPr>
            <w:pStyle w:val="ListParagraph"/>
            <w:ind w:left="0"/>
            <w:jc w:val="center"/>
          </w:pPr>
        </w:pPrChange>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rsidR="00DB45AA" w:rsidRPr="001961A8" w:rsidRDefault="00DB45AA" w:rsidP="002A056D">
      <w:pPr>
        <w:pStyle w:val="ListParagraph"/>
        <w:ind w:left="0"/>
        <w:jc w:val="left"/>
        <w:rPr>
          <w:color w:val="FF0000"/>
        </w:rPr>
      </w:pPr>
    </w:p>
    <w:p w:rsidR="00DB45AA" w:rsidRPr="001961A8" w:rsidRDefault="00DB45AA" w:rsidP="005B7601">
      <w:pPr>
        <w:pStyle w:val="ListParagraph"/>
        <w:ind w:left="0"/>
        <w:jc w:val="left"/>
        <w:rPr>
          <w:color w:val="FF0000"/>
        </w:rPr>
      </w:pPr>
    </w:p>
    <w:p w:rsidR="00DB45AA" w:rsidRPr="001961A8" w:rsidRDefault="00163BC0" w:rsidP="002A056D">
      <w:pPr>
        <w:pStyle w:val="ListParagraph"/>
        <w:ind w:left="0"/>
        <w:jc w:val="left"/>
        <w:rPr>
          <w:i/>
          <w:color w:val="FF0000"/>
        </w:rPr>
        <w:pPrChange w:id="183" w:author="CK" w:date="2021-05-11T17:36:00Z">
          <w:pPr>
            <w:pStyle w:val="ListParagraph"/>
            <w:ind w:left="0"/>
            <w:jc w:val="center"/>
          </w:pPr>
        </w:pPrChange>
      </w:pPr>
      <w:r w:rsidRPr="001961A8">
        <w:rPr>
          <w:rFonts w:hint="eastAsia"/>
          <w:i/>
          <w:color w:val="FF0000"/>
        </w:rPr>
        <w:t>Data analysis (stable isotope mixing model</w:t>
      </w:r>
      <w:r w:rsidR="00366565" w:rsidRPr="001961A8">
        <w:rPr>
          <w:rFonts w:hint="eastAsia"/>
          <w:i/>
          <w:color w:val="FF0000"/>
        </w:rPr>
        <w:t xml:space="preserve"> and </w:t>
      </w:r>
      <w:r w:rsidR="00D50235">
        <w:rPr>
          <w:rFonts w:hint="eastAsia"/>
          <w:i/>
          <w:color w:val="FF0000"/>
        </w:rPr>
        <w:t>beta regression</w:t>
      </w:r>
      <w:r w:rsidRPr="001961A8">
        <w:rPr>
          <w:rFonts w:hint="eastAsia"/>
          <w:i/>
          <w:color w:val="FF0000"/>
        </w:rPr>
        <w:t>)</w:t>
      </w:r>
    </w:p>
    <w:p w:rsidR="00F90948" w:rsidRDefault="00F90948" w:rsidP="002A056D">
      <w:pPr>
        <w:pStyle w:val="ListParagraph"/>
        <w:ind w:left="0"/>
        <w:jc w:val="left"/>
      </w:pPr>
    </w:p>
    <w:p w:rsidR="00F90948" w:rsidRPr="00F90948" w:rsidRDefault="00F90948" w:rsidP="005B7601">
      <w:pPr>
        <w:pStyle w:val="ListParagraph"/>
        <w:ind w:left="0"/>
        <w:jc w:val="left"/>
      </w:pPr>
    </w:p>
    <w:p w:rsidR="00D42777" w:rsidRPr="0068273F" w:rsidRDefault="00D42777" w:rsidP="002A056D">
      <w:pPr>
        <w:jc w:val="left"/>
        <w:rPr>
          <w:color w:val="FF0000"/>
        </w:rPr>
        <w:pPrChange w:id="184" w:author="CK" w:date="2021-05-11T17:36:00Z">
          <w:pPr/>
        </w:pPrChange>
      </w:pPr>
      <w:r w:rsidRPr="0068273F">
        <w:rPr>
          <w:color w:val="FF0000"/>
        </w:rPr>
        <w:br w:type="page"/>
      </w:r>
    </w:p>
    <w:p w:rsidR="00D42777" w:rsidRDefault="00D42777" w:rsidP="002A056D">
      <w:pPr>
        <w:jc w:val="left"/>
        <w:rPr>
          <w:b/>
        </w:rPr>
        <w:pPrChange w:id="185" w:author="CK" w:date="2021-05-11T17:36:00Z">
          <w:pPr/>
        </w:pPrChange>
      </w:pPr>
      <w:r w:rsidRPr="000B5778">
        <w:rPr>
          <w:rFonts w:hint="eastAsia"/>
          <w:b/>
        </w:rPr>
        <w:lastRenderedPageBreak/>
        <w:t>Results</w:t>
      </w:r>
    </w:p>
    <w:p w:rsidR="00D034EF" w:rsidRPr="00D034EF" w:rsidRDefault="00D034EF" w:rsidP="002A056D">
      <w:pPr>
        <w:jc w:val="left"/>
        <w:rPr>
          <w:i/>
        </w:rPr>
        <w:pPrChange w:id="186" w:author="CK" w:date="2021-05-11T17:36:00Z">
          <w:pPr>
            <w:jc w:val="center"/>
          </w:pPr>
        </w:pPrChange>
      </w:pPr>
      <w:r w:rsidRPr="00D034EF">
        <w:rPr>
          <w:rFonts w:hint="eastAsia"/>
          <w:i/>
        </w:rPr>
        <w:t>Diet compositions of predators in rice farms</w:t>
      </w:r>
    </w:p>
    <w:p w:rsidR="008F0581" w:rsidRPr="00B80AC6" w:rsidRDefault="001A40F8" w:rsidP="002A056D">
      <w:pPr>
        <w:jc w:val="left"/>
        <w:pPrChange w:id="187" w:author="CK" w:date="2021-05-11T17:36:00Z">
          <w:pPr/>
        </w:pPrChange>
      </w:pPr>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tillering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detritivores</w:t>
      </w:r>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B80AC6" w:rsidRPr="00A15CA9" w:rsidRDefault="009F0BD0" w:rsidP="002A056D">
      <w:pPr>
        <w:jc w:val="left"/>
        <w:pPrChange w:id="188" w:author="CK" w:date="2021-05-11T17:36:00Z">
          <w:pPr/>
        </w:pPrChange>
      </w:pPr>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detritivores</w:t>
      </w:r>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r w:rsidR="00956D19" w:rsidRPr="009905DD">
        <w:rPr>
          <w:rFonts w:hint="eastAsia"/>
        </w:rPr>
        <w:t>tillering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r w:rsidR="00BE7B2C">
        <w:rPr>
          <w:rFonts w:hint="eastAsia"/>
        </w:rPr>
        <w:t xml:space="preserve">detritivores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9905DD" w:rsidRDefault="009905DD" w:rsidP="002A056D">
      <w:pPr>
        <w:jc w:val="left"/>
        <w:rPr>
          <w:color w:val="FF0000"/>
        </w:rPr>
        <w:pPrChange w:id="189" w:author="CK" w:date="2021-05-11T17:36:00Z">
          <w:pPr/>
        </w:pPrChange>
      </w:pPr>
    </w:p>
    <w:p w:rsidR="00D034EF" w:rsidRPr="00463564" w:rsidRDefault="00BF17B7" w:rsidP="002A056D">
      <w:pPr>
        <w:jc w:val="left"/>
        <w:rPr>
          <w:i/>
        </w:rPr>
        <w:pPrChange w:id="190" w:author="CK" w:date="2021-05-11T17:36:00Z">
          <w:pPr>
            <w:jc w:val="center"/>
          </w:pPr>
        </w:pPrChange>
      </w:pPr>
      <w:r>
        <w:rPr>
          <w:rFonts w:hint="eastAsia"/>
          <w:i/>
        </w:rPr>
        <w:t>P</w:t>
      </w:r>
      <w:r w:rsidR="00463564" w:rsidRPr="00463564">
        <w:rPr>
          <w:rFonts w:hint="eastAsia"/>
          <w:i/>
        </w:rPr>
        <w:t>atterns of rice herbivore consumption by predators</w:t>
      </w:r>
    </w:p>
    <w:p w:rsidR="00143F49" w:rsidRPr="00934F5F" w:rsidRDefault="0031387E" w:rsidP="002A056D">
      <w:pPr>
        <w:jc w:val="left"/>
        <w:pPrChange w:id="191" w:author="CK" w:date="2021-05-11T17:36:00Z">
          <w:pPr/>
        </w:pPrChange>
      </w:pPr>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CD3DC2" w:rsidRPr="00934F5F" w:rsidRDefault="00CD3DC2" w:rsidP="002A056D">
      <w:pPr>
        <w:jc w:val="left"/>
        <w:pPrChange w:id="192" w:author="CK" w:date="2021-05-11T17:36:00Z">
          <w:pPr/>
        </w:pPrChange>
      </w:pPr>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(tillering)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in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4357DA" w:rsidRPr="00C5025E" w:rsidRDefault="004357DA" w:rsidP="002A056D">
      <w:pPr>
        <w:jc w:val="left"/>
        <w:pPrChange w:id="193" w:author="CK" w:date="2021-05-11T17:36:00Z">
          <w:pPr/>
        </w:pPrChange>
      </w:pPr>
    </w:p>
    <w:p w:rsidR="008C2B4D" w:rsidRPr="00C5025E" w:rsidRDefault="00CD3DC2" w:rsidP="002A056D">
      <w:pPr>
        <w:jc w:val="left"/>
        <w:rPr>
          <w:i/>
        </w:rPr>
        <w:pPrChange w:id="194" w:author="CK" w:date="2021-05-11T17:36:00Z">
          <w:pPr>
            <w:jc w:val="center"/>
          </w:pPr>
        </w:pPrChange>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2A056D">
      <w:pPr>
        <w:jc w:val="left"/>
      </w:pPr>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(Tukey</w:t>
      </w:r>
      <w:r w:rsidR="00B45D7D" w:rsidRPr="00934F5F">
        <w:t>’</w:t>
      </w:r>
      <w:r w:rsidR="00B45D7D" w:rsidRPr="00934F5F">
        <w:rPr>
          <w:rFonts w:hint="eastAsia"/>
        </w:rPr>
        <w:t>s</w:t>
      </w:r>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FB02F6" w:rsidRPr="00C5025E" w:rsidRDefault="00EC568E" w:rsidP="002A056D">
      <w:pPr>
        <w:jc w:val="left"/>
        <w:pPrChange w:id="195" w:author="CK" w:date="2021-05-11T17:36:00Z">
          <w:pPr/>
        </w:pPrChange>
      </w:pPr>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r w:rsidR="007B5D8A" w:rsidRPr="00C5025E">
        <w:rPr>
          <w:rFonts w:hint="eastAsia"/>
        </w:rPr>
        <w:t xml:space="preserve">tillering stage </w:t>
      </w:r>
      <w:r w:rsidR="008D05F1" w:rsidRPr="00C5025E">
        <w:rPr>
          <w:rFonts w:hint="eastAsia"/>
        </w:rPr>
        <w:t>(Tukey</w:t>
      </w:r>
      <w:r w:rsidR="008D05F1" w:rsidRPr="00C5025E">
        <w:t>’</w:t>
      </w:r>
      <w:r w:rsidR="008D05F1" w:rsidRPr="00C5025E">
        <w:rPr>
          <w:rFonts w:hint="eastAsia"/>
        </w:rPr>
        <w:t xml:space="preserve">s post-hoc test, </w:t>
      </w:r>
      <w:r w:rsidR="008D05F1" w:rsidRPr="00C5025E">
        <w:rPr>
          <w:rFonts w:hint="eastAsia"/>
          <w:i/>
        </w:rPr>
        <w:t>P</w:t>
      </w:r>
      <w:r w:rsidR="008D05F1" w:rsidRPr="00C5025E">
        <w:rPr>
          <w:rFonts w:hint="eastAsia"/>
        </w:rPr>
        <w:t xml:space="preserve"> &lt; 0.05; Table 3).</w:t>
      </w:r>
    </w:p>
    <w:p w:rsidR="00DF3B98" w:rsidRPr="00C5025E" w:rsidRDefault="00FB02F6" w:rsidP="002A056D">
      <w:pPr>
        <w:jc w:val="left"/>
      </w:pPr>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9C522E"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9C522E" w:rsidRPr="002A5540">
        <w:fldChar w:fldCharType="separate"/>
      </w:r>
      <w:r w:rsidR="00B305E4" w:rsidRPr="002A5540">
        <w:rPr>
          <w:noProof/>
        </w:rPr>
        <w:t>(Rusch et al. 2016)</w:t>
      </w:r>
      <w:r w:rsidR="009C522E"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9C522E"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9C522E" w:rsidRPr="002A5540">
        <w:fldChar w:fldCharType="separate"/>
      </w:r>
      <w:r w:rsidR="00B305E4" w:rsidRPr="002A5540">
        <w:rPr>
          <w:noProof/>
        </w:rPr>
        <w:t>Karp et al. (2018)</w:t>
      </w:r>
      <w:r w:rsidR="009C522E"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C925E3" w:rsidRDefault="00C925E3" w:rsidP="002A056D">
      <w:pPr>
        <w:jc w:val="left"/>
        <w:rPr>
          <w:color w:val="FF0000"/>
        </w:rPr>
        <w:pPrChange w:id="196" w:author="CK" w:date="2021-05-11T17:36:00Z">
          <w:pPr/>
        </w:pPrChange>
      </w:pPr>
      <w:r>
        <w:rPr>
          <w:color w:val="FF0000"/>
        </w:rPr>
        <w:br w:type="page"/>
      </w:r>
    </w:p>
    <w:p w:rsidR="00C71213" w:rsidRDefault="002D6718" w:rsidP="002A056D">
      <w:pPr>
        <w:jc w:val="left"/>
        <w:rPr>
          <w:color w:val="FF0000"/>
        </w:rPr>
        <w:pPrChange w:id="197" w:author="CK" w:date="2021-05-11T17:36:00Z">
          <w:pPr>
            <w:jc w:val="center"/>
          </w:pPr>
        </w:pPrChange>
      </w:pPr>
      <w:r>
        <w:rPr>
          <w:noProof/>
          <w:color w:val="FF0000"/>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6220FD" w:rsidRPr="00BC409B" w:rsidRDefault="00C71213" w:rsidP="002A056D">
      <w:pPr>
        <w:jc w:val="left"/>
        <w:rPr>
          <w:color w:val="FF0000"/>
          <w:sz w:val="24"/>
        </w:rPr>
        <w:pPrChange w:id="198" w:author="CK" w:date="2021-05-11T17:36:00Z">
          <w:pPr/>
        </w:pPrChange>
      </w:pPr>
      <w:r w:rsidRPr="00BC409B">
        <w:rPr>
          <w:rFonts w:hint="eastAsia"/>
          <w:color w:val="FF0000"/>
          <w:sz w:val="24"/>
        </w:rPr>
        <w:t>Figure 1. The proportions</w:t>
      </w:r>
      <w:r w:rsidR="002D6718" w:rsidRPr="00BC409B">
        <w:rPr>
          <w:rFonts w:hint="eastAsia"/>
          <w:color w:val="FF0000"/>
          <w:sz w:val="24"/>
        </w:rPr>
        <w:t xml:space="preserve"> (mean </w:t>
      </w:r>
      <w:r w:rsidR="002D6718" w:rsidRPr="00BC409B">
        <w:rPr>
          <w:color w:val="FF0000"/>
          <w:sz w:val="24"/>
        </w:rPr>
        <w:t>±</w:t>
      </w:r>
      <w:r w:rsidR="002D6718" w:rsidRPr="00BC409B">
        <w:rPr>
          <w:rFonts w:hint="eastAsia"/>
          <w:color w:val="FF0000"/>
          <w:sz w:val="24"/>
        </w:rPr>
        <w:t xml:space="preserve"> SE)</w:t>
      </w:r>
      <w:r w:rsidRPr="00BC409B">
        <w:rPr>
          <w:rFonts w:hint="eastAsia"/>
          <w:color w:val="FF0000"/>
          <w:sz w:val="24"/>
        </w:rPr>
        <w:t xml:space="preserve"> of prey sources (rice herbivores, tourist herbivores, detritivores) </w:t>
      </w:r>
      <w:r w:rsidR="002B374B" w:rsidRPr="00BC409B">
        <w:rPr>
          <w:rFonts w:hint="eastAsia"/>
          <w:color w:val="FF0000"/>
          <w:sz w:val="24"/>
        </w:rPr>
        <w:t xml:space="preserve">consumed </w:t>
      </w:r>
      <w:r w:rsidRPr="00BC409B">
        <w:rPr>
          <w:rFonts w:hint="eastAsia"/>
          <w:color w:val="FF0000"/>
          <w:sz w:val="24"/>
        </w:rPr>
        <w:t>in predators</w:t>
      </w:r>
      <w:r w:rsidRPr="00BC409B">
        <w:rPr>
          <w:color w:val="FF0000"/>
          <w:sz w:val="24"/>
        </w:rPr>
        <w:t>’</w:t>
      </w:r>
      <w:r w:rsidRPr="00BC409B">
        <w:rPr>
          <w:rFonts w:hint="eastAsia"/>
          <w:color w:val="FF0000"/>
          <w:sz w:val="24"/>
        </w:rPr>
        <w:t xml:space="preserve"> diet in organic and conventional rice farms</w:t>
      </w:r>
      <w:r w:rsidR="00F02383" w:rsidRPr="00BC409B">
        <w:rPr>
          <w:rFonts w:hint="eastAsia"/>
          <w:color w:val="FF0000"/>
          <w:sz w:val="24"/>
        </w:rPr>
        <w:t xml:space="preserve"> over crop stage</w:t>
      </w:r>
      <w:r w:rsidR="005B0D0A" w:rsidRPr="00BC409B">
        <w:rPr>
          <w:rFonts w:hint="eastAsia"/>
          <w:color w:val="FF0000"/>
          <w:sz w:val="24"/>
        </w:rPr>
        <w:t>s</w:t>
      </w:r>
      <w:r w:rsidRPr="00BC409B">
        <w:rPr>
          <w:rFonts w:hint="eastAsia"/>
          <w:color w:val="FF0000"/>
          <w:sz w:val="24"/>
        </w:rPr>
        <w:t xml:space="preserve">. (a) All predators as a whole </w:t>
      </w:r>
      <w:r w:rsidR="00E92808" w:rsidRPr="00BC409B">
        <w:rPr>
          <w:rFonts w:hint="eastAsia"/>
          <w:color w:val="FF0000"/>
          <w:sz w:val="24"/>
        </w:rPr>
        <w:t xml:space="preserve">feeding </w:t>
      </w:r>
      <w:r w:rsidRPr="00BC409B">
        <w:rPr>
          <w:rFonts w:hint="eastAsia"/>
          <w:color w:val="FF0000"/>
          <w:sz w:val="24"/>
        </w:rPr>
        <w:t>guild; (b) spiders</w:t>
      </w:r>
      <w:r w:rsidR="00E13665" w:rsidRPr="00BC409B">
        <w:rPr>
          <w:rFonts w:hint="eastAsia"/>
          <w:color w:val="FF0000"/>
          <w:sz w:val="24"/>
        </w:rPr>
        <w:t xml:space="preserve"> only</w:t>
      </w:r>
      <w:r w:rsidRPr="00BC409B">
        <w:rPr>
          <w:rFonts w:hint="eastAsia"/>
          <w:color w:val="FF0000"/>
          <w:sz w:val="24"/>
        </w:rPr>
        <w:t>; (c) ladybeetles</w:t>
      </w:r>
      <w:r w:rsidR="00E13665" w:rsidRPr="00BC409B">
        <w:rPr>
          <w:rFonts w:hint="eastAsia"/>
          <w:color w:val="FF0000"/>
          <w:sz w:val="24"/>
        </w:rPr>
        <w:t xml:space="preserve"> only</w:t>
      </w:r>
      <w:r w:rsidRPr="00BC409B">
        <w:rPr>
          <w:rFonts w:hint="eastAsia"/>
          <w:color w:val="FF0000"/>
          <w:sz w:val="24"/>
        </w:rPr>
        <w:t>.</w:t>
      </w:r>
      <w:r w:rsidR="006220FD" w:rsidRPr="00BC409B">
        <w:rPr>
          <w:rFonts w:hint="eastAsia"/>
          <w:color w:val="FF0000"/>
          <w:sz w:val="24"/>
        </w:rPr>
        <w:t xml:space="preserve"> The prop</w:t>
      </w:r>
      <w:r w:rsidR="00F64C76" w:rsidRPr="00BC409B">
        <w:rPr>
          <w:rFonts w:hint="eastAsia"/>
          <w:color w:val="FF0000"/>
          <w:sz w:val="24"/>
        </w:rPr>
        <w:t xml:space="preserve">ortions are the posterior mean estimates </w:t>
      </w:r>
      <w:r w:rsidR="006220FD" w:rsidRPr="00BC409B">
        <w:rPr>
          <w:rFonts w:hint="eastAsia"/>
          <w:color w:val="FF0000"/>
          <w:sz w:val="24"/>
        </w:rPr>
        <w:t xml:space="preserve">from the Bayesian stable isotope mixing models averaged across </w:t>
      </w:r>
      <w:r w:rsidR="00F64C76" w:rsidRPr="00BC409B">
        <w:rPr>
          <w:rFonts w:hint="eastAsia"/>
          <w:color w:val="FF0000"/>
          <w:sz w:val="24"/>
        </w:rPr>
        <w:t xml:space="preserve">the </w:t>
      </w:r>
      <w:r w:rsidR="006220FD" w:rsidRPr="00BC409B">
        <w:rPr>
          <w:rFonts w:hint="eastAsia"/>
          <w:color w:val="FF0000"/>
          <w:sz w:val="24"/>
        </w:rPr>
        <w:t>three study years.</w:t>
      </w:r>
    </w:p>
    <w:p w:rsidR="00000A40" w:rsidRPr="00A62E42" w:rsidRDefault="00000A40" w:rsidP="002A056D">
      <w:pPr>
        <w:jc w:val="left"/>
        <w:pPrChange w:id="199" w:author="CK" w:date="2021-05-11T17:36:00Z">
          <w:pPr>
            <w:jc w:val="center"/>
          </w:pPr>
        </w:pPrChange>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2A056D">
      <w:pPr>
        <w:jc w:val="left"/>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5B7601">
      <w:pPr>
        <w:jc w:val="left"/>
        <w:rPr>
          <w:b/>
          <w:color w:val="FF0000"/>
        </w:rPr>
      </w:pPr>
    </w:p>
    <w:p w:rsidR="00000A40" w:rsidRDefault="00000A40" w:rsidP="002A056D">
      <w:pPr>
        <w:jc w:val="left"/>
        <w:rPr>
          <w:b/>
          <w:color w:val="FF0000"/>
        </w:rPr>
        <w:pPrChange w:id="200" w:author="CK" w:date="2021-05-11T17:36:00Z">
          <w:pPr/>
        </w:pPrChange>
      </w:pPr>
    </w:p>
    <w:p w:rsidR="003E0EB0" w:rsidRDefault="003E0EB0" w:rsidP="002A056D">
      <w:pPr>
        <w:jc w:val="left"/>
        <w:rPr>
          <w:b/>
          <w:color w:val="FF0000"/>
        </w:rPr>
        <w:pPrChange w:id="201" w:author="CK" w:date="2021-05-11T17:36:00Z">
          <w:pPr/>
        </w:pPrChange>
      </w:pPr>
    </w:p>
    <w:p w:rsidR="003E0EB0" w:rsidRDefault="003E0EB0" w:rsidP="002A056D">
      <w:pPr>
        <w:jc w:val="left"/>
        <w:rPr>
          <w:b/>
          <w:color w:val="FF0000"/>
        </w:rPr>
        <w:pPrChange w:id="202" w:author="CK" w:date="2021-05-11T17:36:00Z">
          <w:pPr/>
        </w:pPrChange>
      </w:pPr>
    </w:p>
    <w:p w:rsidR="00CB70BA" w:rsidRPr="00F3478D" w:rsidRDefault="00CB70BA" w:rsidP="002A056D">
      <w:pPr>
        <w:jc w:val="left"/>
        <w:rPr>
          <w:sz w:val="24"/>
        </w:rPr>
        <w:pPrChange w:id="203" w:author="CK" w:date="2021-05-11T17:36:00Z">
          <w:pPr/>
        </w:pPrChange>
      </w:pPr>
      <w:r w:rsidRPr="00F3478D">
        <w:rPr>
          <w:rFonts w:hint="eastAsia"/>
          <w:sz w:val="24"/>
        </w:rPr>
        <w:lastRenderedPageBreak/>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Anova()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9C522E" w:rsidRPr="00F3478D">
        <w:rPr>
          <w:sz w:val="24"/>
        </w:rPr>
        <w:fldChar w:fldCharType="begin"/>
      </w:r>
      <w:r w:rsidRPr="00F3478D">
        <w:rPr>
          <w:sz w:val="24"/>
        </w:rPr>
        <w:instrText xml:space="preserve"> ADDIN EN.CITE &lt;EndNote&gt;&lt;Cite&gt;&lt;Author&gt;Fox&lt;/Author&gt;&lt;Year&gt;2012&lt;/Year&gt;&lt;RecNum&gt;23&lt;/RecNum&gt;&lt;DisplayText&gt;(Fox et al. 2012)&lt;/DisplayText&gt;&lt;record&gt;&lt;rec-number&gt;23&lt;/rec-number&gt;&lt;foreign-keys&gt;&lt;key app="EN" db-id="2vstfap51s9ztmea0af5fa9f5v90srreddde" timestamp="1615907120"&gt;23&lt;/key&gt;&lt;/foreign-keys&gt;&lt;ref-type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9C522E" w:rsidRPr="00F3478D">
        <w:rPr>
          <w:sz w:val="24"/>
        </w:rPr>
        <w:fldChar w:fldCharType="separate"/>
      </w:r>
      <w:r w:rsidRPr="00F3478D">
        <w:rPr>
          <w:noProof/>
          <w:sz w:val="24"/>
        </w:rPr>
        <w:t>(Fox et al. 2012)</w:t>
      </w:r>
      <w:r w:rsidR="009C522E" w:rsidRPr="00F3478D">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firstRow="1" w:lastRow="0" w:firstColumn="1" w:lastColumn="0" w:noHBand="0" w:noVBand="1"/>
      </w:tblPr>
      <w:tblGrid>
        <w:gridCol w:w="1845"/>
        <w:gridCol w:w="2761"/>
        <w:gridCol w:w="1207"/>
        <w:gridCol w:w="1417"/>
        <w:gridCol w:w="1417"/>
      </w:tblGrid>
      <w:tr w:rsidR="00D92EAF" w:rsidRPr="00377FF3" w:rsidTr="00377FF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C25CB6" w:rsidP="002A056D">
            <w:pPr>
              <w:jc w:val="left"/>
              <w:rPr>
                <w:rFonts w:cs="Arial"/>
                <w:b w:val="0"/>
                <w:sz w:val="22"/>
              </w:rPr>
              <w:pPrChange w:id="204" w:author="CK" w:date="2021-05-11T17:36:00Z">
                <w:pPr>
                  <w:jc w:val="center"/>
                </w:pPr>
              </w:pPrChange>
            </w:pPr>
            <w:r w:rsidRPr="00377FF3">
              <w:rPr>
                <w:rFonts w:cs="Arial" w:hint="eastAsia"/>
                <w:b w:val="0"/>
                <w:sz w:val="22"/>
              </w:rPr>
              <w:t>Model</w:t>
            </w:r>
          </w:p>
        </w:tc>
        <w:tc>
          <w:tcPr>
            <w:tcW w:w="2761" w:type="dxa"/>
            <w:shd w:val="clear" w:color="auto" w:fill="auto"/>
            <w:vAlign w:val="center"/>
          </w:tcPr>
          <w:p w:rsidR="00D92EAF" w:rsidRPr="00377FF3" w:rsidRDefault="00C25CB6"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2"/>
              </w:rPr>
              <w:pPrChange w:id="205"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377FF3">
              <w:rPr>
                <w:rFonts w:cs="Arial" w:hint="eastAsia"/>
                <w:b w:val="0"/>
                <w:color w:val="auto"/>
                <w:sz w:val="22"/>
              </w:rPr>
              <w:t>Factor</w:t>
            </w:r>
          </w:p>
        </w:tc>
        <w:tc>
          <w:tcPr>
            <w:tcW w:w="1207" w:type="dxa"/>
            <w:shd w:val="clear" w:color="auto" w:fill="auto"/>
            <w:vAlign w:val="center"/>
          </w:tcPr>
          <w:p w:rsidR="00D92EAF" w:rsidRPr="00377FF3" w:rsidRDefault="00D92EAF" w:rsidP="002A056D">
            <w:pPr>
              <w:jc w:val="left"/>
              <w:cnfStyle w:val="100000000000" w:firstRow="1" w:lastRow="0" w:firstColumn="0" w:lastColumn="0" w:oddVBand="0" w:evenVBand="0" w:oddHBand="0" w:evenHBand="0" w:firstRowFirstColumn="0" w:firstRowLastColumn="0" w:lastRowFirstColumn="0" w:lastRowLastColumn="0"/>
              <w:rPr>
                <w:rFonts w:cs="Arial"/>
                <w:b w:val="0"/>
                <w:i/>
                <w:color w:val="auto"/>
                <w:sz w:val="22"/>
              </w:rPr>
              <w:pPrChange w:id="206"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377FF3">
              <w:rPr>
                <w:rFonts w:cs="Arial"/>
                <w:b w:val="0"/>
                <w:i/>
                <w:color w:val="auto"/>
                <w:sz w:val="22"/>
              </w:rPr>
              <w:t>d.f.</w:t>
            </w:r>
          </w:p>
        </w:tc>
        <w:tc>
          <w:tcPr>
            <w:tcW w:w="1417" w:type="dxa"/>
            <w:shd w:val="clear" w:color="auto" w:fill="auto"/>
            <w:vAlign w:val="center"/>
          </w:tcPr>
          <w:p w:rsidR="00D92EAF" w:rsidRPr="00377FF3" w:rsidRDefault="00D92EAF"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2"/>
              </w:rPr>
              <w:pPrChange w:id="207"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92EAF" w:rsidRPr="00377FF3" w:rsidRDefault="00D92EAF" w:rsidP="002A056D">
            <w:pPr>
              <w:jc w:val="left"/>
              <w:cnfStyle w:val="100000000000" w:firstRow="1" w:lastRow="0" w:firstColumn="0" w:lastColumn="0" w:oddVBand="0" w:evenVBand="0" w:oddHBand="0" w:evenHBand="0" w:firstRowFirstColumn="0" w:firstRowLastColumn="0" w:lastRowFirstColumn="0" w:lastRowLastColumn="0"/>
              <w:rPr>
                <w:rFonts w:cs="Arial"/>
                <w:b w:val="0"/>
                <w:i/>
                <w:color w:val="auto"/>
                <w:sz w:val="22"/>
              </w:rPr>
              <w:pPrChange w:id="208"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2A056D">
            <w:pPr>
              <w:jc w:val="left"/>
              <w:rPr>
                <w:rFonts w:cs="Arial"/>
                <w:sz w:val="22"/>
              </w:rPr>
              <w:pPrChange w:id="209" w:author="CK" w:date="2021-05-11T17:36:00Z">
                <w:pPr>
                  <w:jc w:val="center"/>
                </w:pPr>
              </w:pPrChange>
            </w:pPr>
            <w:r w:rsidRPr="00377FF3">
              <w:rPr>
                <w:rFonts w:cs="Arial" w:hint="eastAsia"/>
                <w:sz w:val="22"/>
              </w:rPr>
              <w:t>All predators</w:t>
            </w:r>
          </w:p>
        </w:tc>
        <w:tc>
          <w:tcPr>
            <w:tcW w:w="2761"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Year</w:t>
            </w:r>
          </w:p>
        </w:tc>
        <w:tc>
          <w:tcPr>
            <w:tcW w:w="120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1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rPr>
              <w:t>2</w:t>
            </w:r>
          </w:p>
        </w:tc>
        <w:tc>
          <w:tcPr>
            <w:tcW w:w="141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11"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1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2A056D">
            <w:pPr>
              <w:jc w:val="left"/>
              <w:rPr>
                <w:rFonts w:cs="Arial"/>
                <w:sz w:val="22"/>
              </w:rPr>
              <w:pPrChange w:id="213" w:author="CK" w:date="2021-05-11T17:36:00Z">
                <w:pPr>
                  <w:jc w:val="center"/>
                </w:pPr>
              </w:pPrChange>
            </w:pPr>
          </w:p>
        </w:tc>
        <w:tc>
          <w:tcPr>
            <w:tcW w:w="2761"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1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highlight w:val="yellow"/>
              </w:rPr>
              <w:t>1</w:t>
            </w:r>
          </w:p>
        </w:tc>
        <w:tc>
          <w:tcPr>
            <w:tcW w:w="1417"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15"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1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auto"/>
                <w:sz w:val="22"/>
                <w:highlight w:val="yellow"/>
              </w:rPr>
              <w:t>&lt;0.001</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2A056D">
            <w:pPr>
              <w:jc w:val="left"/>
              <w:rPr>
                <w:rFonts w:cs="Arial"/>
                <w:sz w:val="22"/>
              </w:rPr>
              <w:pPrChange w:id="217" w:author="CK" w:date="2021-05-11T17:36:00Z">
                <w:pPr>
                  <w:jc w:val="center"/>
                </w:pPr>
              </w:pPrChange>
            </w:pPr>
          </w:p>
        </w:tc>
        <w:tc>
          <w:tcPr>
            <w:tcW w:w="2761"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1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highlight w:val="yellow"/>
              </w:rPr>
              <w:t>2</w:t>
            </w:r>
          </w:p>
        </w:tc>
        <w:tc>
          <w:tcPr>
            <w:tcW w:w="1417" w:type="dxa"/>
            <w:shd w:val="clear" w:color="auto" w:fill="auto"/>
            <w:vAlign w:val="center"/>
          </w:tcPr>
          <w:p w:rsidR="00D92EAF" w:rsidRPr="00377FF3" w:rsidRDefault="00413CC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19"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2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auto"/>
                <w:sz w:val="22"/>
                <w:highlight w:val="yellow"/>
              </w:rPr>
              <w:t>&lt;0.001</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2A056D">
            <w:pPr>
              <w:jc w:val="left"/>
              <w:rPr>
                <w:rFonts w:cs="Arial"/>
                <w:sz w:val="22"/>
              </w:rPr>
              <w:pPrChange w:id="221" w:author="CK" w:date="2021-05-11T17:36:00Z">
                <w:pPr>
                  <w:jc w:val="center"/>
                </w:pPr>
              </w:pPrChange>
            </w:pPr>
          </w:p>
        </w:tc>
        <w:tc>
          <w:tcPr>
            <w:tcW w:w="2761" w:type="dxa"/>
            <w:shd w:val="clear" w:color="auto" w:fill="auto"/>
            <w:vAlign w:val="center"/>
          </w:tcPr>
          <w:p w:rsidR="00D92EAF" w:rsidRPr="00377FF3" w:rsidRDefault="0022310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Change w:id="222"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rPr>
              <w:t>1</w:t>
            </w:r>
          </w:p>
        </w:tc>
        <w:tc>
          <w:tcPr>
            <w:tcW w:w="1417"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Change w:id="223"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92EAF" w:rsidRPr="00377FF3" w:rsidRDefault="00D92EAF"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Change w:id="22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2A056D">
            <w:pPr>
              <w:jc w:val="left"/>
              <w:rPr>
                <w:rFonts w:cs="Arial"/>
                <w:sz w:val="22"/>
              </w:rPr>
              <w:pPrChange w:id="225" w:author="CK" w:date="2021-05-11T17:36:00Z">
                <w:pPr>
                  <w:jc w:val="center"/>
                </w:pPr>
              </w:pPrChange>
            </w:pPr>
          </w:p>
        </w:tc>
        <w:tc>
          <w:tcPr>
            <w:tcW w:w="2761"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26"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rPr>
              <w:t>1</w:t>
            </w:r>
          </w:p>
        </w:tc>
        <w:tc>
          <w:tcPr>
            <w:tcW w:w="141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27"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92EAF" w:rsidRPr="00377FF3" w:rsidRDefault="00D92EAF"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2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29"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Change w:id="230"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sz w:val="22"/>
              </w:rPr>
              <w:t>2</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31"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2.06</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32"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0.36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33" w:author="CK" w:date="2021-05-11T17:36:00Z">
                <w:pPr>
                  <w:jc w:val="center"/>
                </w:pPr>
              </w:pPrChange>
            </w:pPr>
            <w:r w:rsidRPr="00377FF3">
              <w:rPr>
                <w:rFonts w:cs="Arial" w:hint="eastAsia"/>
                <w:sz w:val="22"/>
              </w:rPr>
              <w:t>Spiders</w:t>
            </w: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34"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highlight w:val="yellow"/>
              </w:rPr>
              <w:t>2</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35"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36"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37"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38"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highlight w:val="yellow"/>
              </w:rPr>
              <w:t>1</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39"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40"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41"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4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highlight w:val="yellow"/>
              </w:rPr>
              <w:t>2</w:t>
            </w:r>
          </w:p>
        </w:tc>
        <w:tc>
          <w:tcPr>
            <w:tcW w:w="1417" w:type="dxa"/>
            <w:shd w:val="clear" w:color="auto" w:fill="auto"/>
            <w:vAlign w:val="center"/>
          </w:tcPr>
          <w:p w:rsidR="00BF532B" w:rsidRPr="00377FF3" w:rsidRDefault="005C1141"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43"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44"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auto"/>
                <w:sz w:val="22"/>
                <w:highlight w:val="yellow"/>
              </w:rPr>
              <w:t>&lt;0.001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45"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Change w:id="24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rPr>
              <w:t>1</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47"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48"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49"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5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rPr>
              <w:t>1</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51"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5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53"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sz w:val="22"/>
                <w:highlight w:val="yellow"/>
              </w:rPr>
              <w:pPrChange w:id="25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sz w:val="22"/>
                <w:highlight w:val="yellow"/>
              </w:rPr>
              <w:t>2</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55"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5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57"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sz w:val="22"/>
              </w:rPr>
              <w:pPrChange w:id="25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sz w:val="22"/>
              </w:rPr>
              <w:t>4</w:t>
            </w:r>
          </w:p>
        </w:tc>
        <w:tc>
          <w:tcPr>
            <w:tcW w:w="1417" w:type="dxa"/>
            <w:shd w:val="clear" w:color="auto" w:fill="auto"/>
            <w:vAlign w:val="center"/>
          </w:tcPr>
          <w:p w:rsidR="00BF532B"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59"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0.99</w:t>
            </w:r>
          </w:p>
        </w:tc>
        <w:tc>
          <w:tcPr>
            <w:tcW w:w="1417" w:type="dxa"/>
            <w:shd w:val="clear" w:color="auto" w:fill="auto"/>
            <w:vAlign w:val="center"/>
          </w:tcPr>
          <w:p w:rsidR="00BF532B"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6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0.91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61"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D17F86"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Change w:id="262"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sz w:val="22"/>
              </w:rPr>
              <w:t>2</w:t>
            </w:r>
          </w:p>
        </w:tc>
        <w:tc>
          <w:tcPr>
            <w:tcW w:w="1417" w:type="dxa"/>
            <w:shd w:val="clear" w:color="auto" w:fill="auto"/>
            <w:vAlign w:val="center"/>
          </w:tcPr>
          <w:p w:rsidR="00BF532B" w:rsidRPr="00377FF3" w:rsidRDefault="00D17F86"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63"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1.12</w:t>
            </w:r>
          </w:p>
        </w:tc>
        <w:tc>
          <w:tcPr>
            <w:tcW w:w="1417" w:type="dxa"/>
            <w:shd w:val="clear" w:color="auto" w:fill="auto"/>
            <w:vAlign w:val="center"/>
          </w:tcPr>
          <w:p w:rsidR="00BF532B" w:rsidRPr="00377FF3" w:rsidRDefault="00D17F86"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6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0.57</w:t>
            </w:r>
          </w:p>
        </w:tc>
      </w:tr>
      <w:tr w:rsidR="00D17F86"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17F86" w:rsidRPr="00377FF3" w:rsidRDefault="00D17F86" w:rsidP="002A056D">
            <w:pPr>
              <w:jc w:val="left"/>
              <w:rPr>
                <w:rFonts w:cs="Arial"/>
                <w:sz w:val="22"/>
              </w:rPr>
              <w:pPrChange w:id="265" w:author="CK" w:date="2021-05-11T17:36:00Z">
                <w:pPr>
                  <w:jc w:val="center"/>
                </w:pPr>
              </w:pPrChange>
            </w:pPr>
          </w:p>
        </w:tc>
        <w:tc>
          <w:tcPr>
            <w:tcW w:w="2761" w:type="dxa"/>
            <w:shd w:val="clear" w:color="auto" w:fill="auto"/>
            <w:vAlign w:val="center"/>
          </w:tcPr>
          <w:p w:rsidR="00D17F86"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17F86"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sz w:val="22"/>
              </w:rPr>
              <w:pPrChange w:id="266"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sz w:val="22"/>
              </w:rPr>
              <w:t>4</w:t>
            </w:r>
          </w:p>
        </w:tc>
        <w:tc>
          <w:tcPr>
            <w:tcW w:w="1417" w:type="dxa"/>
            <w:shd w:val="clear" w:color="auto" w:fill="auto"/>
            <w:vAlign w:val="center"/>
          </w:tcPr>
          <w:p w:rsidR="00D17F86"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67"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0.44</w:t>
            </w:r>
          </w:p>
        </w:tc>
        <w:tc>
          <w:tcPr>
            <w:tcW w:w="1417" w:type="dxa"/>
            <w:shd w:val="clear" w:color="auto" w:fill="auto"/>
            <w:vAlign w:val="center"/>
          </w:tcPr>
          <w:p w:rsidR="00D17F86" w:rsidRPr="00377FF3" w:rsidRDefault="00D17F86"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6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0.98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69" w:author="CK" w:date="2021-05-11T17:36:00Z">
                <w:pPr>
                  <w:jc w:val="center"/>
                </w:pPr>
              </w:pPrChange>
            </w:pPr>
            <w:r w:rsidRPr="00377FF3">
              <w:rPr>
                <w:rFonts w:cs="Arial" w:hint="eastAsia"/>
                <w:sz w:val="22"/>
              </w:rPr>
              <w:t>Ladybeetles</w:t>
            </w: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70"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highlight w:val="yellow"/>
              </w:rPr>
              <w:t>2</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71"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72"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2A056D">
            <w:pPr>
              <w:jc w:val="left"/>
              <w:rPr>
                <w:rFonts w:cs="Arial"/>
                <w:sz w:val="22"/>
              </w:rPr>
              <w:pPrChange w:id="273"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Change w:id="274"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highlight w:val="yellow"/>
              </w:rPr>
              <w:t>1</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75"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BF532B" w:rsidRPr="00377FF3" w:rsidRDefault="003C26F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76"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2A056D">
            <w:pPr>
              <w:jc w:val="left"/>
              <w:rPr>
                <w:rFonts w:cs="Arial"/>
                <w:sz w:val="22"/>
              </w:rPr>
              <w:pPrChange w:id="277"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Change w:id="278"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highlight w:val="yellow"/>
              </w:rPr>
              <w:t>2</w:t>
            </w:r>
          </w:p>
        </w:tc>
        <w:tc>
          <w:tcPr>
            <w:tcW w:w="1417" w:type="dxa"/>
            <w:shd w:val="clear" w:color="auto" w:fill="auto"/>
            <w:vAlign w:val="center"/>
          </w:tcPr>
          <w:p w:rsidR="00BF532B"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79"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BF532B"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Change w:id="280"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2A056D">
            <w:pPr>
              <w:jc w:val="left"/>
              <w:rPr>
                <w:rFonts w:cs="Arial"/>
                <w:sz w:val="22"/>
              </w:rPr>
              <w:pPrChange w:id="281"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Change w:id="28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color w:val="auto"/>
                <w:sz w:val="22"/>
              </w:rPr>
              <w:t>1</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83"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84"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2A056D">
            <w:pPr>
              <w:jc w:val="left"/>
              <w:rPr>
                <w:rFonts w:cs="Arial"/>
                <w:sz w:val="22"/>
              </w:rPr>
              <w:pPrChange w:id="285"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Change w:id="28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color w:val="auto"/>
                <w:sz w:val="22"/>
              </w:rPr>
              <w:t>1</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87"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88"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89"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sz w:val="22"/>
                <w:highlight w:val="yellow"/>
              </w:rPr>
              <w:pPrChange w:id="29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sz w:val="22"/>
                <w:highlight w:val="yellow"/>
              </w:rPr>
              <w:t>2</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91"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Change w:id="29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93"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Change w:id="29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sz w:val="22"/>
              </w:rPr>
              <w:t>4</w:t>
            </w:r>
          </w:p>
        </w:tc>
        <w:tc>
          <w:tcPr>
            <w:tcW w:w="1417" w:type="dxa"/>
            <w:shd w:val="clear" w:color="auto" w:fill="auto"/>
            <w:vAlign w:val="center"/>
          </w:tcPr>
          <w:p w:rsidR="00BF532B"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95"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6.80</w:t>
            </w:r>
          </w:p>
        </w:tc>
        <w:tc>
          <w:tcPr>
            <w:tcW w:w="1417" w:type="dxa"/>
            <w:shd w:val="clear" w:color="auto" w:fill="auto"/>
            <w:vAlign w:val="center"/>
          </w:tcPr>
          <w:p w:rsidR="00BF532B"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29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0.15</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2A056D">
            <w:pPr>
              <w:jc w:val="left"/>
              <w:rPr>
                <w:rFonts w:cs="Arial"/>
                <w:sz w:val="22"/>
              </w:rPr>
              <w:pPrChange w:id="297" w:author="CK" w:date="2021-05-11T17:36:00Z">
                <w:pPr>
                  <w:jc w:val="center"/>
                </w:pPr>
              </w:pPrChange>
            </w:pPr>
          </w:p>
        </w:tc>
        <w:tc>
          <w:tcPr>
            <w:tcW w:w="2761" w:type="dxa"/>
            <w:shd w:val="clear" w:color="auto" w:fill="auto"/>
            <w:vAlign w:val="center"/>
          </w:tcPr>
          <w:p w:rsidR="00BF532B" w:rsidRPr="00377FF3" w:rsidRDefault="00BF532B" w:rsidP="002A056D">
            <w:pPr>
              <w:jc w:val="left"/>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3C26F7" w:rsidP="002A056D">
            <w:pPr>
              <w:jc w:val="left"/>
              <w:cnfStyle w:val="000000100000" w:firstRow="0" w:lastRow="0" w:firstColumn="0" w:lastColumn="0" w:oddVBand="0" w:evenVBand="0" w:oddHBand="1" w:evenHBand="0" w:firstRowFirstColumn="0" w:firstRowLastColumn="0" w:lastRowFirstColumn="0" w:lastRowLastColumn="0"/>
              <w:rPr>
                <w:rFonts w:cs="Arial"/>
                <w:sz w:val="22"/>
              </w:rPr>
              <w:pPrChange w:id="29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sz w:val="22"/>
              </w:rPr>
              <w:t>2</w:t>
            </w:r>
          </w:p>
        </w:tc>
        <w:tc>
          <w:tcPr>
            <w:tcW w:w="1417" w:type="dxa"/>
            <w:shd w:val="clear" w:color="auto" w:fill="auto"/>
            <w:vAlign w:val="center"/>
          </w:tcPr>
          <w:p w:rsidR="00BF532B" w:rsidRPr="00377FF3" w:rsidRDefault="003C26F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299"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1.95</w:t>
            </w:r>
          </w:p>
        </w:tc>
        <w:tc>
          <w:tcPr>
            <w:tcW w:w="1417" w:type="dxa"/>
            <w:shd w:val="clear" w:color="auto" w:fill="auto"/>
            <w:vAlign w:val="center"/>
          </w:tcPr>
          <w:p w:rsidR="00BF532B" w:rsidRPr="00377FF3" w:rsidRDefault="003C26F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sz w:val="22"/>
              </w:rPr>
              <w:pPrChange w:id="30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377FF3">
              <w:rPr>
                <w:rFonts w:cs="Arial" w:hint="eastAsia"/>
                <w:color w:val="000000"/>
                <w:sz w:val="22"/>
              </w:rPr>
              <w:t xml:space="preserve">    0.38</w:t>
            </w:r>
          </w:p>
        </w:tc>
      </w:tr>
      <w:tr w:rsidR="003C26F7"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3C26F7" w:rsidRPr="00377FF3" w:rsidRDefault="003C26F7" w:rsidP="002A056D">
            <w:pPr>
              <w:jc w:val="left"/>
              <w:rPr>
                <w:rFonts w:cs="Arial"/>
                <w:sz w:val="22"/>
              </w:rPr>
              <w:pPrChange w:id="301" w:author="CK" w:date="2021-05-11T17:36:00Z">
                <w:pPr>
                  <w:jc w:val="center"/>
                </w:pPr>
              </w:pPrChange>
            </w:pPr>
          </w:p>
        </w:tc>
        <w:tc>
          <w:tcPr>
            <w:tcW w:w="2761" w:type="dxa"/>
            <w:shd w:val="clear" w:color="auto" w:fill="auto"/>
            <w:vAlign w:val="center"/>
          </w:tcPr>
          <w:p w:rsidR="003C26F7"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3C26F7"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sz w:val="22"/>
              </w:rPr>
              <w:pPrChange w:id="302"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sz w:val="22"/>
              </w:rPr>
              <w:t>4</w:t>
            </w:r>
          </w:p>
        </w:tc>
        <w:tc>
          <w:tcPr>
            <w:tcW w:w="1417" w:type="dxa"/>
            <w:shd w:val="clear" w:color="auto" w:fill="auto"/>
            <w:vAlign w:val="center"/>
          </w:tcPr>
          <w:p w:rsidR="003C26F7"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303"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2.37</w:t>
            </w:r>
          </w:p>
        </w:tc>
        <w:tc>
          <w:tcPr>
            <w:tcW w:w="1417" w:type="dxa"/>
            <w:shd w:val="clear" w:color="auto" w:fill="auto"/>
            <w:vAlign w:val="center"/>
          </w:tcPr>
          <w:p w:rsidR="003C26F7" w:rsidRPr="00377FF3" w:rsidRDefault="003C26F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Change w:id="30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377FF3">
              <w:rPr>
                <w:rFonts w:cs="Arial" w:hint="eastAsia"/>
                <w:color w:val="000000"/>
                <w:sz w:val="22"/>
              </w:rPr>
              <w:t xml:space="preserve">     0.67</w:t>
            </w:r>
          </w:p>
        </w:tc>
      </w:tr>
    </w:tbl>
    <w:p w:rsidR="003E0EB0" w:rsidRPr="00271F6F" w:rsidRDefault="00243F06" w:rsidP="002A056D">
      <w:pPr>
        <w:jc w:val="left"/>
        <w:rPr>
          <w:sz w:val="24"/>
        </w:rPr>
        <w:pPrChange w:id="305" w:author="CK" w:date="2021-05-11T17:36:00Z">
          <w:pPr/>
        </w:pPrChange>
      </w:pPr>
      <w:r>
        <w:rPr>
          <w:color w:val="FF0000"/>
          <w:sz w:val="24"/>
        </w:rPr>
        <w:br w:type="page"/>
      </w:r>
      <w:r w:rsidR="00881881" w:rsidRPr="00271F6F">
        <w:rPr>
          <w:rFonts w:hint="eastAsia"/>
          <w:sz w:val="24"/>
        </w:rPr>
        <w:lastRenderedPageBreak/>
        <w:t xml:space="preserve">Table 2. </w:t>
      </w:r>
      <w:r w:rsidR="00EF3DEE" w:rsidRPr="00271F6F">
        <w:rPr>
          <w:rFonts w:hint="eastAsia"/>
          <w:sz w:val="24"/>
        </w:rPr>
        <w:t>Tukey</w:t>
      </w:r>
      <w:r w:rsidR="00EF3DEE" w:rsidRPr="00271F6F">
        <w:rPr>
          <w:sz w:val="24"/>
        </w:rPr>
        <w:t>’</w:t>
      </w:r>
      <w:r w:rsidR="00EF3DEE" w:rsidRPr="00271F6F">
        <w:rPr>
          <w:rFonts w:hint="eastAsia"/>
          <w:sz w:val="24"/>
        </w:rPr>
        <w:t>s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cld() from the </w:t>
      </w:r>
      <w:r w:rsidR="001234C0">
        <w:rPr>
          <w:rFonts w:hint="eastAsia"/>
          <w:sz w:val="24"/>
        </w:rPr>
        <w:t xml:space="preserve">R </w:t>
      </w:r>
      <w:r w:rsidR="00566249" w:rsidRPr="00271F6F">
        <w:rPr>
          <w:sz w:val="24"/>
        </w:rPr>
        <w:t xml:space="preserve">“multcomp” package </w:t>
      </w:r>
      <w:r w:rsidR="009C522E"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9C522E" w:rsidRPr="00271F6F">
        <w:rPr>
          <w:sz w:val="24"/>
        </w:rPr>
        <w:fldChar w:fldCharType="separate"/>
      </w:r>
      <w:r w:rsidR="00566249" w:rsidRPr="00271F6F">
        <w:rPr>
          <w:noProof/>
          <w:sz w:val="24"/>
        </w:rPr>
        <w:t>(Hothorn et al. 2008)</w:t>
      </w:r>
      <w:r w:rsidR="009C522E"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firstRow="1" w:lastRow="0" w:firstColumn="1" w:lastColumn="0" w:noHBand="0" w:noVBand="1"/>
      </w:tblPr>
      <w:tblGrid>
        <w:gridCol w:w="1802"/>
        <w:gridCol w:w="1716"/>
        <w:gridCol w:w="1908"/>
        <w:gridCol w:w="1575"/>
        <w:gridCol w:w="1575"/>
      </w:tblGrid>
      <w:tr w:rsidR="008A76BE" w:rsidRPr="00DD4D76" w:rsidTr="00D87843">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8A76BE" w:rsidRPr="00D741E4" w:rsidRDefault="00AE3865" w:rsidP="002A056D">
            <w:pPr>
              <w:jc w:val="left"/>
              <w:rPr>
                <w:rFonts w:cs="Arial"/>
                <w:b w:val="0"/>
                <w:color w:val="auto"/>
                <w:sz w:val="24"/>
                <w:szCs w:val="32"/>
              </w:rPr>
              <w:pPrChange w:id="306" w:author="CK" w:date="2021-05-11T17:36:00Z">
                <w:pPr>
                  <w:jc w:val="center"/>
                </w:pPr>
              </w:pPrChange>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8A76BE" w:rsidRPr="00D741E4" w:rsidRDefault="008A76BE" w:rsidP="002A056D">
            <w:pPr>
              <w:jc w:val="left"/>
              <w:cnfStyle w:val="100000000000" w:firstRow="1" w:lastRow="0" w:firstColumn="0" w:lastColumn="0" w:oddVBand="0" w:evenVBand="0" w:oddHBand="0" w:evenHBand="0" w:firstRowFirstColumn="0" w:firstRowLastColumn="0" w:lastRowFirstColumn="0" w:lastRowLastColumn="0"/>
              <w:rPr>
                <w:rFonts w:eastAsia="Times New Roman" w:cs="Arial"/>
                <w:b w:val="0"/>
                <w:color w:val="auto"/>
                <w:sz w:val="24"/>
                <w:szCs w:val="32"/>
              </w:rPr>
              <w:pPrChange w:id="307"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8A76BE" w:rsidRPr="00D741E4" w:rsidRDefault="008A76BE"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08"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8A76BE" w:rsidRPr="00D741E4" w:rsidRDefault="008A76BE"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09"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cs="Arial"/>
                <w:b w:val="0"/>
                <w:color w:val="auto"/>
                <w:sz w:val="24"/>
                <w:szCs w:val="32"/>
              </w:rPr>
              <w:t>Lower 2.5%</w:t>
            </w:r>
          </w:p>
        </w:tc>
        <w:tc>
          <w:tcPr>
            <w:tcW w:w="0" w:type="auto"/>
            <w:shd w:val="clear" w:color="auto" w:fill="auto"/>
            <w:noWrap/>
            <w:vAlign w:val="center"/>
            <w:hideMark/>
          </w:tcPr>
          <w:p w:rsidR="008A76BE" w:rsidRPr="00D741E4" w:rsidRDefault="008A76BE"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10"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cs="Arial"/>
                <w:b w:val="0"/>
                <w:color w:val="auto"/>
                <w:sz w:val="24"/>
                <w:szCs w:val="32"/>
              </w:rPr>
              <w:t>Upper 2.5%</w:t>
            </w:r>
          </w:p>
        </w:tc>
      </w:tr>
      <w:tr w:rsidR="008A76BE"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8A76BE" w:rsidRPr="00D741E4" w:rsidRDefault="008A76BE" w:rsidP="002A056D">
            <w:pPr>
              <w:jc w:val="left"/>
              <w:rPr>
                <w:rFonts w:cs="Arial"/>
                <w:color w:val="auto"/>
                <w:sz w:val="24"/>
                <w:szCs w:val="32"/>
              </w:rPr>
              <w:pPrChange w:id="311" w:author="CK" w:date="2021-05-11T17:36:00Z">
                <w:pPr>
                  <w:jc w:val="center"/>
                </w:pPr>
              </w:pPrChange>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8A76BE" w:rsidRPr="00D741E4" w:rsidRDefault="008A76BE"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1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13"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8A76BE" w:rsidRPr="00D741E4" w:rsidRDefault="008A76BE" w:rsidP="002A056D">
            <w:pPr>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 w:val="24"/>
                <w:szCs w:val="32"/>
              </w:rPr>
              <w:pPrChange w:id="314"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8A76BE" w:rsidRPr="00D741E4" w:rsidRDefault="008A76BE" w:rsidP="002A056D">
            <w:pPr>
              <w:jc w:val="left"/>
              <w:rPr>
                <w:rFonts w:eastAsia="Times New Roman" w:cs="Arial"/>
                <w:color w:val="auto"/>
                <w:sz w:val="24"/>
                <w:szCs w:val="32"/>
              </w:rPr>
              <w:pPrChange w:id="315" w:author="CK" w:date="2021-05-11T17:36:00Z">
                <w:pPr>
                  <w:jc w:val="center"/>
                </w:pPr>
              </w:pPrChange>
            </w:pPr>
          </w:p>
        </w:tc>
        <w:tc>
          <w:tcPr>
            <w:tcW w:w="0" w:type="auto"/>
            <w:shd w:val="clear" w:color="auto" w:fill="auto"/>
            <w:noWrap/>
            <w:vAlign w:val="center"/>
            <w:hideMark/>
          </w:tcPr>
          <w:p w:rsidR="008A76BE" w:rsidRPr="00D741E4" w:rsidRDefault="008A76BE"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8A76BE" w:rsidRPr="00D741E4" w:rsidRDefault="008A76BE"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1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17"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0.70</w:t>
            </w:r>
          </w:p>
        </w:tc>
        <w:tc>
          <w:tcPr>
            <w:tcW w:w="0" w:type="auto"/>
            <w:shd w:val="clear" w:color="auto" w:fill="auto"/>
            <w:noWrap/>
            <w:vAlign w:val="center"/>
            <w:hideMark/>
          </w:tcPr>
          <w:p w:rsidR="008A76BE" w:rsidRPr="00D741E4" w:rsidRDefault="008A76BE"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18"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600275" w:rsidRPr="00D741E4" w:rsidRDefault="00600275" w:rsidP="002A056D">
            <w:pPr>
              <w:jc w:val="left"/>
              <w:rPr>
                <w:rFonts w:cs="Arial"/>
                <w:color w:val="auto"/>
                <w:sz w:val="24"/>
                <w:szCs w:val="32"/>
              </w:rPr>
              <w:pPrChange w:id="319" w:author="CK" w:date="2021-05-11T17:36:00Z">
                <w:pPr>
                  <w:jc w:val="center"/>
                </w:pPr>
              </w:pPrChange>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2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21"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cs="Arial" w:hint="eastAsia"/>
                <w:color w:val="auto"/>
                <w:sz w:val="24"/>
                <w:szCs w:val="32"/>
              </w:rPr>
              <w:t>0.60</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2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cs="Arial" w:hint="eastAsia"/>
                <w:color w:val="auto"/>
                <w:sz w:val="24"/>
                <w:szCs w:val="32"/>
              </w:rPr>
              <w:t>0.68</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600275" w:rsidRPr="00D741E4" w:rsidRDefault="00600275" w:rsidP="002A056D">
            <w:pPr>
              <w:jc w:val="left"/>
              <w:rPr>
                <w:rFonts w:eastAsia="Times New Roman" w:cs="Arial"/>
                <w:color w:val="auto"/>
                <w:sz w:val="24"/>
                <w:szCs w:val="32"/>
              </w:rPr>
              <w:pPrChange w:id="323" w:author="CK" w:date="2021-05-11T17:36:00Z">
                <w:pPr>
                  <w:jc w:val="center"/>
                </w:pPr>
              </w:pPrChange>
            </w:pP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2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25"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cs="Arial" w:hint="eastAsia"/>
                <w:color w:val="auto"/>
                <w:sz w:val="24"/>
                <w:szCs w:val="32"/>
              </w:rPr>
              <w:t>0.69</w:t>
            </w: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2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600275" w:rsidRPr="00D741E4" w:rsidRDefault="00600275" w:rsidP="002A056D">
            <w:pPr>
              <w:jc w:val="left"/>
              <w:rPr>
                <w:rFonts w:cs="Arial"/>
                <w:color w:val="auto"/>
                <w:sz w:val="24"/>
                <w:szCs w:val="32"/>
              </w:rPr>
              <w:pPrChange w:id="327" w:author="CK" w:date="2021-05-11T17:36:00Z">
                <w:pPr>
                  <w:jc w:val="center"/>
                </w:pPr>
              </w:pPrChange>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2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29"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600275" w:rsidRPr="00D741E4" w:rsidRDefault="00600275"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3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600275" w:rsidRPr="00D741E4" w:rsidRDefault="00600275" w:rsidP="002A056D">
            <w:pPr>
              <w:jc w:val="left"/>
              <w:rPr>
                <w:rFonts w:eastAsia="Times New Roman" w:cs="Arial"/>
                <w:color w:val="auto"/>
                <w:sz w:val="24"/>
                <w:szCs w:val="32"/>
              </w:rPr>
              <w:pPrChange w:id="331" w:author="CK" w:date="2021-05-11T17:36:00Z">
                <w:pPr>
                  <w:jc w:val="center"/>
                </w:pPr>
              </w:pPrChange>
            </w:pP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32"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33"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cs="Arial" w:hint="eastAsia"/>
                <w:color w:val="auto"/>
                <w:sz w:val="24"/>
                <w:szCs w:val="32"/>
              </w:rPr>
              <w:t>0.87</w:t>
            </w:r>
          </w:p>
        </w:tc>
        <w:tc>
          <w:tcPr>
            <w:tcW w:w="0" w:type="auto"/>
            <w:shd w:val="clear" w:color="auto" w:fill="auto"/>
            <w:noWrap/>
            <w:vAlign w:val="center"/>
            <w:hideMark/>
          </w:tcPr>
          <w:p w:rsidR="00600275" w:rsidRPr="00D741E4" w:rsidRDefault="00600275"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3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cs="Arial" w:hint="eastAsia"/>
                <w:color w:val="auto"/>
                <w:sz w:val="24"/>
                <w:szCs w:val="32"/>
              </w:rPr>
              <w:t>0.</w:t>
            </w:r>
            <w:r w:rsidR="0002225A">
              <w:rPr>
                <w:rFonts w:cs="Arial" w:hint="eastAsia"/>
                <w:color w:val="auto"/>
                <w:sz w:val="24"/>
                <w:szCs w:val="32"/>
              </w:rPr>
              <w:t>89</w:t>
            </w:r>
          </w:p>
        </w:tc>
      </w:tr>
    </w:tbl>
    <w:p w:rsidR="00C81300" w:rsidRDefault="00C81300" w:rsidP="002A056D">
      <w:pPr>
        <w:jc w:val="left"/>
        <w:rPr>
          <w:b/>
          <w:color w:val="FF0000"/>
        </w:rPr>
        <w:pPrChange w:id="335" w:author="CK" w:date="2021-05-11T17:36:00Z">
          <w:pPr/>
        </w:pPrChange>
      </w:pPr>
    </w:p>
    <w:p w:rsidR="008A76BE" w:rsidRDefault="008A76BE" w:rsidP="002A056D">
      <w:pPr>
        <w:jc w:val="left"/>
        <w:rPr>
          <w:b/>
          <w:color w:val="FF0000"/>
        </w:rPr>
        <w:pPrChange w:id="336" w:author="CK" w:date="2021-05-11T17:36:00Z">
          <w:pPr/>
        </w:pPrChange>
      </w:pPr>
    </w:p>
    <w:p w:rsidR="00882A0E" w:rsidRDefault="00882A0E" w:rsidP="002A056D">
      <w:pPr>
        <w:jc w:val="left"/>
        <w:rPr>
          <w:sz w:val="24"/>
        </w:rPr>
        <w:pPrChange w:id="337" w:author="CK" w:date="2021-05-11T17:36:00Z">
          <w:pPr/>
        </w:pPrChange>
      </w:pPr>
      <w:r>
        <w:rPr>
          <w:sz w:val="24"/>
        </w:rPr>
        <w:br w:type="page"/>
      </w:r>
    </w:p>
    <w:p w:rsidR="00606188" w:rsidRDefault="00606188" w:rsidP="002A056D">
      <w:pPr>
        <w:jc w:val="left"/>
        <w:rPr>
          <w:sz w:val="24"/>
        </w:rPr>
        <w:pPrChange w:id="338" w:author="CK" w:date="2021-05-11T17:36:00Z">
          <w:pPr/>
        </w:pPrChange>
      </w:pPr>
      <w:r w:rsidRPr="00271F6F">
        <w:rPr>
          <w:rFonts w:hint="eastAsia"/>
          <w:sz w:val="24"/>
        </w:rPr>
        <w:lastRenderedPageBreak/>
        <w:t xml:space="preserve">Table </w:t>
      </w:r>
      <w:r w:rsidR="003A4D3F">
        <w:rPr>
          <w:rFonts w:hint="eastAsia"/>
          <w:sz w:val="24"/>
        </w:rPr>
        <w:t>3</w:t>
      </w:r>
      <w:r w:rsidRPr="00271F6F">
        <w:rPr>
          <w:rFonts w:hint="eastAsia"/>
          <w:sz w:val="24"/>
        </w:rPr>
        <w:t>. Tukey</w:t>
      </w:r>
      <w:r w:rsidRPr="00271F6F">
        <w:rPr>
          <w:sz w:val="24"/>
        </w:rPr>
        <w:t>’</w:t>
      </w:r>
      <w:r w:rsidRPr="00271F6F">
        <w:rPr>
          <w:rFonts w:hint="eastAsia"/>
          <w:sz w:val="24"/>
        </w:rPr>
        <w:t>s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cld() from the </w:t>
      </w:r>
      <w:r w:rsidR="00D50C50">
        <w:rPr>
          <w:rFonts w:hint="eastAsia"/>
          <w:sz w:val="24"/>
        </w:rPr>
        <w:t xml:space="preserve">R </w:t>
      </w:r>
      <w:r w:rsidRPr="00271F6F">
        <w:rPr>
          <w:sz w:val="24"/>
        </w:rPr>
        <w:t xml:space="preserve">“multcomp” package </w:t>
      </w:r>
      <w:r w:rsidR="009C522E"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9C522E" w:rsidRPr="00271F6F">
        <w:rPr>
          <w:sz w:val="24"/>
        </w:rPr>
        <w:fldChar w:fldCharType="separate"/>
      </w:r>
      <w:r w:rsidRPr="00271F6F">
        <w:rPr>
          <w:noProof/>
          <w:sz w:val="24"/>
        </w:rPr>
        <w:t>(Hothorn et al. 2008)</w:t>
      </w:r>
      <w:r w:rsidR="009C522E"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firstRow="1" w:lastRow="0" w:firstColumn="1" w:lastColumn="0" w:noHBand="0" w:noVBand="1"/>
      </w:tblPr>
      <w:tblGrid>
        <w:gridCol w:w="1852"/>
        <w:gridCol w:w="1518"/>
        <w:gridCol w:w="1964"/>
        <w:gridCol w:w="1621"/>
        <w:gridCol w:w="1621"/>
      </w:tblGrid>
      <w:tr w:rsidR="007865EB" w:rsidRPr="00DD4D76" w:rsidTr="00C1242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2A056D">
            <w:pPr>
              <w:jc w:val="left"/>
              <w:rPr>
                <w:rFonts w:cs="Arial"/>
                <w:b w:val="0"/>
                <w:color w:val="auto"/>
                <w:sz w:val="24"/>
                <w:szCs w:val="32"/>
              </w:rPr>
              <w:pPrChange w:id="339" w:author="CK" w:date="2021-05-11T17:36:00Z">
                <w:pPr>
                  <w:jc w:val="center"/>
                </w:pPr>
              </w:pPrChange>
            </w:pPr>
            <w:r w:rsidRPr="00D741E4">
              <w:rPr>
                <w:rFonts w:cs="Arial" w:hint="eastAsia"/>
                <w:b w:val="0"/>
                <w:color w:val="auto"/>
                <w:sz w:val="24"/>
                <w:szCs w:val="32"/>
              </w:rPr>
              <w:t>Model</w:t>
            </w:r>
          </w:p>
        </w:tc>
        <w:tc>
          <w:tcPr>
            <w:tcW w:w="0" w:type="auto"/>
            <w:shd w:val="clear" w:color="auto" w:fill="auto"/>
            <w:noWrap/>
            <w:vAlign w:val="center"/>
            <w:hideMark/>
          </w:tcPr>
          <w:p w:rsidR="007865EB" w:rsidRPr="007865EB" w:rsidRDefault="007865EB"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40"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Pr>
                <w:rFonts w:cs="Arial" w:hint="eastAsia"/>
                <w:b w:val="0"/>
                <w:color w:val="auto"/>
                <w:sz w:val="24"/>
                <w:szCs w:val="32"/>
              </w:rPr>
              <w:t>Crop stage</w:t>
            </w:r>
          </w:p>
        </w:tc>
        <w:tc>
          <w:tcPr>
            <w:tcW w:w="0" w:type="auto"/>
            <w:shd w:val="clear" w:color="auto" w:fill="auto"/>
            <w:noWrap/>
            <w:vAlign w:val="center"/>
            <w:hideMark/>
          </w:tcPr>
          <w:p w:rsidR="007865EB" w:rsidRPr="00D741E4" w:rsidRDefault="007865EB"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41"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7865EB" w:rsidRPr="00D741E4" w:rsidRDefault="007865EB"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42"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cs="Arial"/>
                <w:b w:val="0"/>
                <w:color w:val="auto"/>
                <w:sz w:val="24"/>
                <w:szCs w:val="32"/>
              </w:rPr>
              <w:t>Lower 2.5%</w:t>
            </w:r>
          </w:p>
        </w:tc>
        <w:tc>
          <w:tcPr>
            <w:tcW w:w="0" w:type="auto"/>
            <w:shd w:val="clear" w:color="auto" w:fill="auto"/>
            <w:noWrap/>
            <w:vAlign w:val="center"/>
            <w:hideMark/>
          </w:tcPr>
          <w:p w:rsidR="007865EB" w:rsidRPr="00D741E4" w:rsidRDefault="007865EB" w:rsidP="002A056D">
            <w:pPr>
              <w:jc w:val="left"/>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Change w:id="343" w:author="CK" w:date="2021-05-11T17:36:00Z">
                <w:pPr>
                  <w:jc w:val="center"/>
                  <w:cnfStyle w:val="100000000000" w:firstRow="1" w:lastRow="0" w:firstColumn="0" w:lastColumn="0" w:oddVBand="0" w:evenVBand="0" w:oddHBand="0" w:evenHBand="0" w:firstRowFirstColumn="0" w:firstRowLastColumn="0" w:lastRowFirstColumn="0" w:lastRowLastColumn="0"/>
                </w:pPr>
              </w:pPrChange>
            </w:pPr>
            <w:r w:rsidRPr="00D741E4">
              <w:rPr>
                <w:rFonts w:cs="Arial"/>
                <w:b w:val="0"/>
                <w:color w:val="auto"/>
                <w:sz w:val="24"/>
                <w:szCs w:val="32"/>
              </w:rPr>
              <w:t>Upper 2.5%</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2A056D">
            <w:pPr>
              <w:jc w:val="left"/>
              <w:rPr>
                <w:rFonts w:cs="Arial"/>
                <w:color w:val="auto"/>
                <w:sz w:val="24"/>
                <w:szCs w:val="32"/>
              </w:rPr>
              <w:pPrChange w:id="344" w:author="CK" w:date="2021-05-11T17:36:00Z">
                <w:pPr>
                  <w:jc w:val="center"/>
                </w:pPr>
              </w:pPrChange>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2A056D">
            <w:pPr>
              <w:jc w:val="left"/>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Tillering</w:t>
            </w:r>
          </w:p>
        </w:tc>
        <w:tc>
          <w:tcPr>
            <w:tcW w:w="0" w:type="auto"/>
            <w:shd w:val="clear" w:color="auto" w:fill="auto"/>
            <w:noWrap/>
            <w:vAlign w:val="center"/>
            <w:hideMark/>
          </w:tcPr>
          <w:p w:rsidR="007865EB" w:rsidRPr="00D741E4" w:rsidRDefault="007865E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45"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46"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7865EB" w:rsidRPr="002C2F27" w:rsidRDefault="007865EB" w:rsidP="002A056D">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Change w:id="347"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2A056D">
            <w:pPr>
              <w:jc w:val="left"/>
              <w:rPr>
                <w:rFonts w:eastAsia="Times New Roman" w:cs="Arial"/>
                <w:color w:val="auto"/>
                <w:sz w:val="24"/>
                <w:szCs w:val="32"/>
              </w:rPr>
              <w:pPrChange w:id="348" w:author="CK" w:date="2021-05-11T17:36:00Z">
                <w:pPr>
                  <w:jc w:val="center"/>
                </w:pPr>
              </w:pPrChange>
            </w:pPr>
          </w:p>
        </w:tc>
        <w:tc>
          <w:tcPr>
            <w:tcW w:w="0" w:type="auto"/>
            <w:shd w:val="clear" w:color="auto" w:fill="auto"/>
            <w:noWrap/>
            <w:vAlign w:val="center"/>
            <w:hideMark/>
          </w:tcPr>
          <w:p w:rsidR="007865EB" w:rsidRPr="007865EB" w:rsidRDefault="007865EB" w:rsidP="002A056D">
            <w:pPr>
              <w:jc w:val="left"/>
              <w:cnfStyle w:val="000000000000" w:firstRow="0" w:lastRow="0" w:firstColumn="0" w:lastColumn="0" w:oddVBand="0" w:evenVBand="0" w:oddHBand="0" w:evenHBand="0" w:firstRowFirstColumn="0" w:firstRowLastColumn="0" w:lastRowFirstColumn="0" w:lastRowLastColumn="0"/>
              <w:rPr>
                <w:color w:val="auto"/>
                <w:sz w:val="24"/>
              </w:rPr>
            </w:pPr>
            <w:r w:rsidRPr="007865EB">
              <w:rPr>
                <w:color w:val="auto"/>
                <w:sz w:val="24"/>
              </w:rPr>
              <w:t>Flowering</w:t>
            </w:r>
          </w:p>
        </w:tc>
        <w:tc>
          <w:tcPr>
            <w:tcW w:w="0" w:type="auto"/>
            <w:shd w:val="clear" w:color="auto" w:fill="auto"/>
            <w:noWrap/>
            <w:vAlign w:val="center"/>
            <w:hideMark/>
          </w:tcPr>
          <w:p w:rsidR="007865EB" w:rsidRPr="00D741E4" w:rsidRDefault="007865E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49"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50"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7865EB" w:rsidRPr="002C2F27" w:rsidRDefault="007865EB" w:rsidP="002A056D">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Change w:id="351"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2A056D">
            <w:pPr>
              <w:jc w:val="left"/>
              <w:rPr>
                <w:rFonts w:eastAsia="Times New Roman" w:cs="Arial"/>
                <w:sz w:val="24"/>
                <w:szCs w:val="32"/>
              </w:rPr>
              <w:pPrChange w:id="352" w:author="CK" w:date="2021-05-11T17:36:00Z">
                <w:pPr>
                  <w:jc w:val="center"/>
                </w:pPr>
              </w:pPrChange>
            </w:pPr>
          </w:p>
        </w:tc>
        <w:tc>
          <w:tcPr>
            <w:tcW w:w="0" w:type="auto"/>
            <w:shd w:val="clear" w:color="auto" w:fill="auto"/>
            <w:noWrap/>
            <w:vAlign w:val="center"/>
            <w:hideMark/>
          </w:tcPr>
          <w:p w:rsidR="007865EB" w:rsidRPr="007865EB" w:rsidRDefault="007865EB" w:rsidP="002A056D">
            <w:pPr>
              <w:jc w:val="left"/>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Ripening</w:t>
            </w:r>
          </w:p>
        </w:tc>
        <w:tc>
          <w:tcPr>
            <w:tcW w:w="0" w:type="auto"/>
            <w:shd w:val="clear" w:color="auto" w:fill="auto"/>
            <w:noWrap/>
            <w:vAlign w:val="center"/>
            <w:hideMark/>
          </w:tcPr>
          <w:p w:rsidR="007865EB" w:rsidRPr="00D741E4" w:rsidRDefault="002C2F27" w:rsidP="002A056D">
            <w:pPr>
              <w:jc w:val="left"/>
              <w:cnfStyle w:val="000000100000" w:firstRow="0" w:lastRow="0" w:firstColumn="0" w:lastColumn="0" w:oddVBand="0" w:evenVBand="0" w:oddHBand="1" w:evenHBand="0" w:firstRowFirstColumn="0" w:firstRowLastColumn="0" w:lastRowFirstColumn="0" w:lastRowLastColumn="0"/>
              <w:rPr>
                <w:rFonts w:eastAsia="Times New Roman" w:cs="Arial"/>
                <w:sz w:val="24"/>
                <w:szCs w:val="32"/>
              </w:rPr>
              <w:pPrChange w:id="353"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2C2F27" w:rsidP="002A056D">
            <w:pPr>
              <w:jc w:val="left"/>
              <w:cnfStyle w:val="000000100000" w:firstRow="0" w:lastRow="0" w:firstColumn="0" w:lastColumn="0" w:oddVBand="0" w:evenVBand="0" w:oddHBand="1" w:evenHBand="0" w:firstRowFirstColumn="0" w:firstRowLastColumn="0" w:lastRowFirstColumn="0" w:lastRowLastColumn="0"/>
              <w:rPr>
                <w:rFonts w:cs="Arial"/>
                <w:sz w:val="24"/>
                <w:szCs w:val="32"/>
              </w:rPr>
              <w:pPrChange w:id="354"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7865EB" w:rsidRPr="002C2F27" w:rsidRDefault="002C2F27" w:rsidP="002A056D">
            <w:pPr>
              <w:jc w:val="left"/>
              <w:cnfStyle w:val="000000100000" w:firstRow="0" w:lastRow="0" w:firstColumn="0" w:lastColumn="0" w:oddVBand="0" w:evenVBand="0" w:oddHBand="1" w:evenHBand="0" w:firstRowFirstColumn="0" w:firstRowLastColumn="0" w:lastRowFirstColumn="0" w:lastRowLastColumn="0"/>
              <w:rPr>
                <w:rFonts w:cs="Arial"/>
                <w:sz w:val="24"/>
                <w:szCs w:val="32"/>
              </w:rPr>
              <w:pPrChange w:id="355"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2A056D">
            <w:pPr>
              <w:jc w:val="left"/>
              <w:rPr>
                <w:rFonts w:cs="Arial"/>
                <w:color w:val="auto"/>
                <w:sz w:val="24"/>
                <w:szCs w:val="32"/>
              </w:rPr>
              <w:pPrChange w:id="356" w:author="CK" w:date="2021-05-11T17:36:00Z">
                <w:pPr>
                  <w:jc w:val="center"/>
                </w:pPr>
              </w:pPrChange>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2A056D">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Tillering</w:t>
            </w:r>
          </w:p>
        </w:tc>
        <w:tc>
          <w:tcPr>
            <w:tcW w:w="0" w:type="auto"/>
            <w:shd w:val="clear" w:color="auto" w:fill="auto"/>
            <w:noWrap/>
            <w:vAlign w:val="center"/>
            <w:hideMark/>
          </w:tcPr>
          <w:p w:rsidR="007865EB" w:rsidRPr="00BC7E68" w:rsidRDefault="007865E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57"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58"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7865EB" w:rsidRPr="00BC7E68" w:rsidRDefault="007865EB"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59"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2A056D">
            <w:pPr>
              <w:jc w:val="left"/>
              <w:rPr>
                <w:rFonts w:eastAsia="Times New Roman" w:cs="Arial"/>
                <w:color w:val="auto"/>
                <w:sz w:val="24"/>
                <w:szCs w:val="32"/>
              </w:rPr>
              <w:pPrChange w:id="360" w:author="CK" w:date="2021-05-11T17:36:00Z">
                <w:pPr>
                  <w:jc w:val="center"/>
                </w:pPr>
              </w:pPrChange>
            </w:pPr>
          </w:p>
        </w:tc>
        <w:tc>
          <w:tcPr>
            <w:tcW w:w="0" w:type="auto"/>
            <w:shd w:val="clear" w:color="auto" w:fill="auto"/>
            <w:noWrap/>
            <w:vAlign w:val="center"/>
            <w:hideMark/>
          </w:tcPr>
          <w:p w:rsidR="007865EB" w:rsidRPr="00BC7E68" w:rsidRDefault="007865EB" w:rsidP="002A056D">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7865EB" w:rsidRPr="00BC7E68" w:rsidRDefault="007865E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61"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62"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7865EB" w:rsidRPr="00BC7E68" w:rsidRDefault="007865EB"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63"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FD6347" w:rsidRPr="00D741E4" w:rsidRDefault="00FD6347" w:rsidP="002A056D">
            <w:pPr>
              <w:jc w:val="left"/>
              <w:rPr>
                <w:rFonts w:eastAsia="Times New Roman" w:cs="Arial"/>
                <w:sz w:val="24"/>
                <w:szCs w:val="32"/>
              </w:rPr>
              <w:pPrChange w:id="364" w:author="CK" w:date="2021-05-11T17:36:00Z">
                <w:pPr>
                  <w:jc w:val="center"/>
                </w:pPr>
              </w:pPrChange>
            </w:pPr>
          </w:p>
        </w:tc>
        <w:tc>
          <w:tcPr>
            <w:tcW w:w="0" w:type="auto"/>
            <w:shd w:val="clear" w:color="auto" w:fill="auto"/>
            <w:noWrap/>
            <w:vAlign w:val="center"/>
            <w:hideMark/>
          </w:tcPr>
          <w:p w:rsidR="00FD6347" w:rsidRPr="00BC7E68" w:rsidRDefault="00FD6347" w:rsidP="002A056D">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FD6347" w:rsidRPr="00BC7E68" w:rsidRDefault="00FD634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65"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FD6347" w:rsidRPr="00BC7E68" w:rsidRDefault="00FD634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66"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FD6347" w:rsidRPr="00BC7E68" w:rsidRDefault="00FD634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67"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FD6347" w:rsidRPr="000A1BEC" w:rsidRDefault="00FD6347" w:rsidP="002A056D">
            <w:pPr>
              <w:jc w:val="left"/>
              <w:rPr>
                <w:rFonts w:cs="Arial"/>
                <w:color w:val="000000" w:themeColor="text1"/>
                <w:sz w:val="24"/>
                <w:szCs w:val="32"/>
              </w:rPr>
              <w:pPrChange w:id="368" w:author="CK" w:date="2021-05-11T17:36:00Z">
                <w:pPr>
                  <w:jc w:val="center"/>
                </w:pPr>
              </w:pPrChange>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Tillering</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69"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70"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71"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FD6347" w:rsidRPr="000A1BEC" w:rsidRDefault="00FD6347" w:rsidP="002A056D">
            <w:pPr>
              <w:jc w:val="left"/>
              <w:rPr>
                <w:rFonts w:eastAsia="Times New Roman" w:cs="Arial"/>
                <w:color w:val="000000" w:themeColor="text1"/>
                <w:sz w:val="24"/>
                <w:szCs w:val="32"/>
              </w:rPr>
              <w:pPrChange w:id="372" w:author="CK" w:date="2021-05-11T17:36:00Z">
                <w:pPr>
                  <w:jc w:val="center"/>
                </w:pPr>
              </w:pPrChange>
            </w:pPr>
          </w:p>
        </w:tc>
        <w:tc>
          <w:tcPr>
            <w:tcW w:w="0" w:type="auto"/>
            <w:shd w:val="clear" w:color="auto" w:fill="auto"/>
            <w:noWrap/>
            <w:vAlign w:val="center"/>
            <w:hideMark/>
          </w:tcPr>
          <w:p w:rsidR="00FD6347" w:rsidRPr="000A1BEC" w:rsidRDefault="00FD6347" w:rsidP="002A056D">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FD6347" w:rsidRPr="000A1BEC" w:rsidRDefault="00FD634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73"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74"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FD6347" w:rsidRPr="000A1BEC" w:rsidRDefault="00FD6347" w:rsidP="002A056D">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Change w:id="375" w:author="CK" w:date="2021-05-11T17:36:00Z">
                <w:pPr>
                  <w:jc w:val="center"/>
                  <w:cnfStyle w:val="000000000000" w:firstRow="0" w:lastRow="0" w:firstColumn="0" w:lastColumn="0" w:oddVBand="0" w:evenVBand="0" w:oddHBand="0" w:evenHBand="0" w:firstRowFirstColumn="0" w:firstRowLastColumn="0" w:lastRowFirstColumn="0" w:lastRowLastColumn="0"/>
                </w:pPr>
              </w:pPrChange>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FD6347" w:rsidRPr="000A1BEC" w:rsidRDefault="00FD6347" w:rsidP="002A056D">
            <w:pPr>
              <w:jc w:val="left"/>
              <w:rPr>
                <w:rFonts w:eastAsia="Times New Roman" w:cs="Arial"/>
                <w:color w:val="000000" w:themeColor="text1"/>
                <w:sz w:val="24"/>
                <w:szCs w:val="32"/>
              </w:rPr>
              <w:pPrChange w:id="376" w:author="CK" w:date="2021-05-11T17:36:00Z">
                <w:pPr>
                  <w:jc w:val="center"/>
                </w:pPr>
              </w:pPrChange>
            </w:pP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77"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78"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FD6347" w:rsidRPr="000A1BEC" w:rsidRDefault="00FD6347" w:rsidP="002A056D">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Change w:id="379" w:author="CK" w:date="2021-05-11T17:36:00Z">
                <w:pPr>
                  <w:jc w:val="center"/>
                  <w:cnfStyle w:val="000000100000" w:firstRow="0" w:lastRow="0" w:firstColumn="0" w:lastColumn="0" w:oddVBand="0" w:evenVBand="0" w:oddHBand="1" w:evenHBand="0" w:firstRowFirstColumn="0" w:firstRowLastColumn="0" w:lastRowFirstColumn="0" w:lastRowLastColumn="0"/>
                </w:pPr>
              </w:pPrChange>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F824EC" w:rsidRPr="0068273F" w:rsidRDefault="00F824EC" w:rsidP="002A056D">
      <w:pPr>
        <w:jc w:val="left"/>
        <w:rPr>
          <w:b/>
          <w:color w:val="FF0000"/>
        </w:rPr>
        <w:pPrChange w:id="380" w:author="CK" w:date="2021-05-11T17:36:00Z">
          <w:pPr/>
        </w:pPrChange>
      </w:pPr>
      <w:r w:rsidRPr="0068273F">
        <w:rPr>
          <w:b/>
          <w:color w:val="FF0000"/>
        </w:rPr>
        <w:br w:type="page"/>
      </w:r>
    </w:p>
    <w:p w:rsidR="00D42777" w:rsidRDefault="00D42777" w:rsidP="002A056D">
      <w:pPr>
        <w:jc w:val="left"/>
        <w:rPr>
          <w:b/>
          <w:color w:val="FF0000"/>
        </w:rPr>
        <w:pPrChange w:id="381" w:author="CK" w:date="2021-05-11T17:36:00Z">
          <w:pPr/>
        </w:pPrChange>
      </w:pPr>
      <w:r w:rsidRPr="0068273F">
        <w:rPr>
          <w:rFonts w:hint="eastAsia"/>
          <w:b/>
          <w:color w:val="FF0000"/>
        </w:rPr>
        <w:lastRenderedPageBreak/>
        <w:t>Discussion</w:t>
      </w:r>
    </w:p>
    <w:p w:rsidR="00D42BE9" w:rsidRPr="00D42BE9" w:rsidRDefault="00D42BE9" w:rsidP="002A056D">
      <w:pPr>
        <w:jc w:val="left"/>
        <w:rPr>
          <w:b/>
          <w:color w:val="00B0F0"/>
        </w:rPr>
        <w:pPrChange w:id="382" w:author="CK" w:date="2021-05-11T17:36:00Z">
          <w:pPr/>
        </w:pPrChange>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6E7948" w:rsidRPr="0068273F" w:rsidRDefault="00695F72" w:rsidP="002A056D">
      <w:pPr>
        <w:pStyle w:val="ListParagraph"/>
        <w:numPr>
          <w:ilvl w:val="0"/>
          <w:numId w:val="4"/>
        </w:numPr>
        <w:jc w:val="left"/>
        <w:rPr>
          <w:color w:val="FF0000"/>
        </w:rPr>
        <w:pPrChange w:id="383" w:author="CK" w:date="2021-05-11T17:36:00Z">
          <w:pPr>
            <w:pStyle w:val="ListParagraph"/>
            <w:numPr>
              <w:numId w:val="4"/>
            </w:numPr>
            <w:ind w:hanging="360"/>
          </w:pPr>
        </w:pPrChange>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2A056D">
      <w:pPr>
        <w:pStyle w:val="ListParagraph"/>
        <w:jc w:val="left"/>
        <w:rPr>
          <w:color w:val="FF0000"/>
        </w:rPr>
        <w:pPrChange w:id="384" w:author="CK" w:date="2021-05-11T17:36:00Z">
          <w:pPr>
            <w:pStyle w:val="ListParagraph"/>
          </w:pPr>
        </w:pPrChange>
      </w:pPr>
    </w:p>
    <w:p w:rsidR="00440750" w:rsidRDefault="006E7948" w:rsidP="002A056D">
      <w:pPr>
        <w:pStyle w:val="ListParagraph"/>
        <w:numPr>
          <w:ilvl w:val="0"/>
          <w:numId w:val="4"/>
        </w:numPr>
        <w:jc w:val="left"/>
        <w:rPr>
          <w:color w:val="FF0000"/>
        </w:rPr>
        <w:pPrChange w:id="385" w:author="CK" w:date="2021-05-11T17:36:00Z">
          <w:pPr>
            <w:pStyle w:val="ListParagraph"/>
            <w:numPr>
              <w:numId w:val="4"/>
            </w:numPr>
            <w:ind w:hanging="360"/>
          </w:pPr>
        </w:pPrChange>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rsidR="006E7948" w:rsidRPr="0068273F" w:rsidRDefault="00197D93" w:rsidP="002A056D">
      <w:pPr>
        <w:pStyle w:val="ListParagraph"/>
        <w:jc w:val="left"/>
        <w:rPr>
          <w:color w:val="FF0000"/>
        </w:rPr>
        <w:pPrChange w:id="386" w:author="CK" w:date="2021-05-11T17:36:00Z">
          <w:pPr>
            <w:pStyle w:val="ListParagraph"/>
          </w:pPr>
        </w:pPrChange>
      </w:pPr>
      <w:r>
        <w:rPr>
          <w:color w:val="00B0F0"/>
        </w:rPr>
        <w:t>CK: also complement with molecular analysis (limitation: qualitative study [presence/absence], snap shot, etc.)</w:t>
      </w:r>
    </w:p>
    <w:p w:rsidR="00CB67B5" w:rsidRPr="0068273F" w:rsidRDefault="00CB67B5" w:rsidP="002A056D">
      <w:pPr>
        <w:pStyle w:val="ListParagraph"/>
        <w:jc w:val="left"/>
        <w:rPr>
          <w:color w:val="FF0000"/>
        </w:rPr>
        <w:pPrChange w:id="387" w:author="CK" w:date="2021-05-11T17:36:00Z">
          <w:pPr>
            <w:pStyle w:val="ListParagraph"/>
          </w:pPr>
        </w:pPrChange>
      </w:pPr>
    </w:p>
    <w:p w:rsidR="006B5431" w:rsidRPr="0068273F" w:rsidRDefault="00F67C52" w:rsidP="002A056D">
      <w:pPr>
        <w:pStyle w:val="ListParagraph"/>
        <w:numPr>
          <w:ilvl w:val="0"/>
          <w:numId w:val="4"/>
        </w:numPr>
        <w:jc w:val="left"/>
        <w:rPr>
          <w:color w:val="FF0000"/>
        </w:rPr>
        <w:pPrChange w:id="388" w:author="CK" w:date="2021-05-11T17:36:00Z">
          <w:pPr>
            <w:pStyle w:val="ListParagraph"/>
            <w:numPr>
              <w:numId w:val="4"/>
            </w:numPr>
            <w:ind w:hanging="360"/>
          </w:pPr>
        </w:pPrChange>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r w:rsidR="00ED25E3" w:rsidRPr="0068273F">
        <w:rPr>
          <w:color w:val="FF0000"/>
        </w:rPr>
        <w:t>Tetragnathidae</w:t>
      </w:r>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2A056D">
      <w:pPr>
        <w:pStyle w:val="ListParagraph"/>
        <w:jc w:val="left"/>
        <w:rPr>
          <w:color w:val="FF0000"/>
        </w:rPr>
        <w:pPrChange w:id="389" w:author="CK" w:date="2021-05-11T17:36:00Z">
          <w:pPr>
            <w:pStyle w:val="ListParagraph"/>
          </w:pPr>
        </w:pPrChange>
      </w:pPr>
    </w:p>
    <w:p w:rsidR="00695F72" w:rsidRPr="0068273F" w:rsidRDefault="00414B7C" w:rsidP="002A056D">
      <w:pPr>
        <w:pStyle w:val="ListParagraph"/>
        <w:numPr>
          <w:ilvl w:val="0"/>
          <w:numId w:val="4"/>
        </w:numPr>
        <w:jc w:val="left"/>
        <w:rPr>
          <w:color w:val="FF0000"/>
        </w:rPr>
        <w:pPrChange w:id="390" w:author="CK" w:date="2021-05-11T17:36:00Z">
          <w:pPr>
            <w:pStyle w:val="ListParagraph"/>
            <w:numPr>
              <w:numId w:val="4"/>
            </w:numPr>
            <w:ind w:hanging="360"/>
          </w:pPr>
        </w:pPrChange>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2A056D">
      <w:pPr>
        <w:pStyle w:val="ListParagraph"/>
        <w:jc w:val="left"/>
        <w:rPr>
          <w:color w:val="FF0000"/>
        </w:rPr>
        <w:pPrChange w:id="391" w:author="CK" w:date="2021-05-11T17:36:00Z">
          <w:pPr>
            <w:pStyle w:val="ListParagraph"/>
          </w:pPr>
        </w:pPrChange>
      </w:pPr>
    </w:p>
    <w:p w:rsidR="001A0461" w:rsidRDefault="001A0461" w:rsidP="002A056D">
      <w:pPr>
        <w:pStyle w:val="ListParagraph"/>
        <w:numPr>
          <w:ilvl w:val="0"/>
          <w:numId w:val="4"/>
        </w:numPr>
        <w:jc w:val="left"/>
        <w:rPr>
          <w:color w:val="FF0000"/>
        </w:rPr>
        <w:pPrChange w:id="392" w:author="CK" w:date="2021-05-11T17:36:00Z">
          <w:pPr>
            <w:pStyle w:val="ListParagraph"/>
            <w:numPr>
              <w:numId w:val="4"/>
            </w:numPr>
            <w:ind w:hanging="360"/>
          </w:pPr>
        </w:pPrChange>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C12421" w:rsidRDefault="00C12421" w:rsidP="002A056D">
      <w:pPr>
        <w:pStyle w:val="ListParagraph"/>
        <w:jc w:val="left"/>
        <w:rPr>
          <w:color w:val="FF0000"/>
        </w:rPr>
        <w:pPrChange w:id="393" w:author="CK" w:date="2021-05-11T17:36:00Z">
          <w:pPr>
            <w:pStyle w:val="ListParagraph"/>
          </w:pPr>
        </w:pPrChange>
      </w:pPr>
    </w:p>
    <w:p w:rsidR="003B1666" w:rsidRDefault="003B1666" w:rsidP="002A056D">
      <w:pPr>
        <w:pStyle w:val="ListParagraph"/>
        <w:numPr>
          <w:ilvl w:val="0"/>
          <w:numId w:val="4"/>
        </w:numPr>
        <w:jc w:val="left"/>
        <w:rPr>
          <w:color w:val="FF0000"/>
        </w:rPr>
        <w:pPrChange w:id="394" w:author="CK" w:date="2021-05-11T17:36:00Z">
          <w:pPr>
            <w:pStyle w:val="ListParagraph"/>
            <w:numPr>
              <w:numId w:val="4"/>
            </w:numPr>
            <w:ind w:hanging="360"/>
          </w:pPr>
        </w:pPrChange>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p>
    <w:p w:rsidR="009F5538" w:rsidRPr="009F5538" w:rsidRDefault="009F5538" w:rsidP="002A056D">
      <w:pPr>
        <w:pStyle w:val="ListParagraph"/>
        <w:jc w:val="left"/>
        <w:rPr>
          <w:color w:val="FF0000"/>
        </w:rPr>
        <w:pPrChange w:id="395" w:author="CK" w:date="2021-05-11T17:36:00Z">
          <w:pPr>
            <w:pStyle w:val="ListParagraph"/>
          </w:pPr>
        </w:pPrChange>
      </w:pPr>
    </w:p>
    <w:p w:rsidR="00B571FB" w:rsidRPr="0068273F" w:rsidRDefault="002A38F1" w:rsidP="002A056D">
      <w:pPr>
        <w:pStyle w:val="ListParagraph"/>
        <w:numPr>
          <w:ilvl w:val="0"/>
          <w:numId w:val="4"/>
        </w:numPr>
        <w:jc w:val="left"/>
        <w:rPr>
          <w:color w:val="FF0000"/>
        </w:rPr>
        <w:pPrChange w:id="396" w:author="CK" w:date="2021-05-11T17:36:00Z">
          <w:pPr>
            <w:pStyle w:val="ListParagraph"/>
            <w:numPr>
              <w:numId w:val="4"/>
            </w:numPr>
            <w:ind w:hanging="360"/>
          </w:pPr>
        </w:pPrChange>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intraguild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2A056D">
      <w:pPr>
        <w:pStyle w:val="ListParagraph"/>
        <w:jc w:val="left"/>
        <w:rPr>
          <w:color w:val="FF0000"/>
        </w:rPr>
        <w:pPrChange w:id="397" w:author="CK" w:date="2021-05-11T17:36:00Z">
          <w:pPr>
            <w:pStyle w:val="ListParagraph"/>
          </w:pPr>
        </w:pPrChange>
      </w:pPr>
      <w:r w:rsidRPr="0068273F">
        <w:rPr>
          <w:rFonts w:hint="eastAsia"/>
          <w:color w:val="FF0000"/>
        </w:rPr>
        <w:t xml:space="preserve"> </w:t>
      </w:r>
    </w:p>
    <w:p w:rsidR="00695F72" w:rsidRPr="009F5538" w:rsidRDefault="00695F72" w:rsidP="002A056D">
      <w:pPr>
        <w:pStyle w:val="ListParagraph"/>
        <w:numPr>
          <w:ilvl w:val="0"/>
          <w:numId w:val="4"/>
        </w:numPr>
        <w:jc w:val="left"/>
        <w:rPr>
          <w:color w:val="FF0000"/>
        </w:rPr>
        <w:pPrChange w:id="398" w:author="CK" w:date="2021-05-11T17:36:00Z">
          <w:pPr>
            <w:pStyle w:val="ListParagraph"/>
            <w:numPr>
              <w:numId w:val="4"/>
            </w:numPr>
            <w:ind w:hanging="360"/>
          </w:pPr>
        </w:pPrChange>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204ED7" w:rsidRDefault="00204ED7" w:rsidP="002A056D">
      <w:pPr>
        <w:jc w:val="left"/>
        <w:rPr>
          <w:color w:val="FF0000"/>
        </w:rPr>
        <w:pPrChange w:id="399" w:author="CK" w:date="2021-05-11T17:36:00Z">
          <w:pPr/>
        </w:pPrChange>
      </w:pPr>
    </w:p>
    <w:p w:rsidR="00204ED7" w:rsidRDefault="00204ED7" w:rsidP="002A056D">
      <w:pPr>
        <w:jc w:val="left"/>
        <w:rPr>
          <w:b/>
          <w:color w:val="FF0000"/>
        </w:rPr>
        <w:pPrChange w:id="400" w:author="CK" w:date="2021-05-11T17:36:00Z">
          <w:pPr/>
        </w:pPrChange>
      </w:pPr>
      <w:r>
        <w:rPr>
          <w:b/>
          <w:color w:val="FF0000"/>
        </w:rPr>
        <w:br w:type="page"/>
      </w:r>
    </w:p>
    <w:p w:rsidR="00D42777" w:rsidRPr="006A09BA" w:rsidRDefault="00204ED7" w:rsidP="002A056D">
      <w:pPr>
        <w:jc w:val="left"/>
        <w:rPr>
          <w:b/>
        </w:rPr>
        <w:pPrChange w:id="401" w:author="CK" w:date="2021-05-11T17:36:00Z">
          <w:pPr/>
        </w:pPrChange>
      </w:pPr>
      <w:r w:rsidRPr="006A09BA">
        <w:rPr>
          <w:rFonts w:hint="eastAsia"/>
          <w:b/>
        </w:rPr>
        <w:lastRenderedPageBreak/>
        <w:t>Acknowledgement</w:t>
      </w:r>
    </w:p>
    <w:p w:rsidR="00204ED7" w:rsidRPr="006A09BA" w:rsidRDefault="0010455D" w:rsidP="002A056D">
      <w:pPr>
        <w:jc w:val="left"/>
        <w:rPr>
          <w:rFonts w:cs="Arial"/>
          <w:szCs w:val="28"/>
        </w:rPr>
        <w:pPrChange w:id="402" w:author="CK" w:date="2021-05-11T17:36:00Z">
          <w:pPr/>
        </w:pPrChange>
      </w:pPr>
      <w:r w:rsidRPr="006A09BA">
        <w:rPr>
          <w:rFonts w:cs="Arial"/>
          <w:szCs w:val="28"/>
        </w:rPr>
        <w:t>We thank Miaoli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s funded by Council of Agriculture, R.O.C..</w:t>
      </w:r>
    </w:p>
    <w:p w:rsidR="00204ED7" w:rsidRDefault="00204ED7" w:rsidP="002A056D">
      <w:pPr>
        <w:jc w:val="left"/>
        <w:rPr>
          <w:b/>
          <w:color w:val="FF0000"/>
        </w:rPr>
        <w:pPrChange w:id="403" w:author="CK" w:date="2021-05-11T17:36:00Z">
          <w:pPr/>
        </w:pPrChange>
      </w:pPr>
      <w:r>
        <w:rPr>
          <w:b/>
          <w:color w:val="FF0000"/>
        </w:rPr>
        <w:br w:type="page"/>
      </w:r>
    </w:p>
    <w:p w:rsidR="00317344" w:rsidRPr="00317344" w:rsidRDefault="009C522E" w:rsidP="002A056D">
      <w:pPr>
        <w:pStyle w:val="EndNoteBibliographyTitle"/>
        <w:jc w:val="left"/>
        <w:pPrChange w:id="404" w:author="CK" w:date="2021-05-11T17:36:00Z">
          <w:pPr>
            <w:pStyle w:val="EndNoteBibliographyTitle"/>
          </w:pPr>
        </w:pPrChange>
      </w:pPr>
      <w:r>
        <w:lastRenderedPageBreak/>
        <w:fldChar w:fldCharType="begin"/>
      </w:r>
      <w:r w:rsidR="00152402">
        <w:instrText xml:space="preserve"> ADDIN EN.REFLIST </w:instrText>
      </w:r>
      <w:r>
        <w:fldChar w:fldCharType="separate"/>
      </w:r>
      <w:r w:rsidR="00317344" w:rsidRPr="00317344">
        <w:t>Reference</w:t>
      </w:r>
    </w:p>
    <w:p w:rsidR="00317344" w:rsidRPr="00317344" w:rsidRDefault="00317344" w:rsidP="002A056D">
      <w:pPr>
        <w:pStyle w:val="EndNoteBibliographyTitle"/>
        <w:jc w:val="left"/>
        <w:pPrChange w:id="405" w:author="CK" w:date="2021-05-11T17:36:00Z">
          <w:pPr>
            <w:pStyle w:val="EndNoteBibliographyTitle"/>
          </w:pPr>
        </w:pPrChange>
      </w:pPr>
    </w:p>
    <w:p w:rsidR="00317344" w:rsidRPr="00317344" w:rsidRDefault="00317344" w:rsidP="002A056D">
      <w:pPr>
        <w:pStyle w:val="EndNoteBibliography"/>
        <w:spacing w:after="0"/>
        <w:ind w:left="720" w:hanging="720"/>
        <w:jc w:val="left"/>
        <w:pPrChange w:id="406" w:author="CK" w:date="2021-05-11T17:36:00Z">
          <w:pPr>
            <w:pStyle w:val="EndNoteBibliography"/>
            <w:spacing w:after="0"/>
            <w:ind w:left="720" w:hanging="720"/>
          </w:pPr>
        </w:pPrChange>
      </w:pPr>
      <w:r w:rsidRPr="00317344">
        <w:t xml:space="preserve">Albertini, A., S. Marchi, C. Ratti, G. Burgio, R. Petacchi, and S. Magagnoli. 2018. Bactrocera oleae pupae predation by Ocypus olens detected by molecular gut content analysis. BioControl </w:t>
      </w:r>
      <w:r w:rsidRPr="00317344">
        <w:rPr>
          <w:b/>
        </w:rPr>
        <w:t>63</w:t>
      </w:r>
      <w:r w:rsidRPr="00317344">
        <w:t>:227-239.</w:t>
      </w:r>
    </w:p>
    <w:p w:rsidR="00317344" w:rsidRPr="00317344" w:rsidRDefault="00317344" w:rsidP="002A056D">
      <w:pPr>
        <w:pStyle w:val="EndNoteBibliography"/>
        <w:spacing w:after="0"/>
        <w:ind w:left="720" w:hanging="720"/>
        <w:jc w:val="left"/>
        <w:pPrChange w:id="407" w:author="CK" w:date="2021-05-11T17:36:00Z">
          <w:pPr>
            <w:pStyle w:val="EndNoteBibliography"/>
            <w:spacing w:after="0"/>
            <w:ind w:left="720" w:hanging="720"/>
          </w:pPr>
        </w:pPrChange>
      </w:pPr>
      <w:r w:rsidRPr="00317344">
        <w:t>Bengtsson, J., J. Ahnström, and A. C. WEIBULL. 2005. The effects of organic agriculture on biodiversity and abundance: a meta</w:t>
      </w:r>
      <w:r w:rsidRPr="00317344">
        <w:rPr>
          <w:rFonts w:ascii="Cambria Math" w:hAnsi="Cambria Math" w:cs="Cambria Math"/>
        </w:rPr>
        <w:t>‐</w:t>
      </w:r>
      <w:r w:rsidRPr="00317344">
        <w:t xml:space="preserve">analysis. Journal of Applied Ecology </w:t>
      </w:r>
      <w:r w:rsidRPr="00317344">
        <w:rPr>
          <w:b/>
        </w:rPr>
        <w:t>42</w:t>
      </w:r>
      <w:r w:rsidRPr="00317344">
        <w:t>:261-269.</w:t>
      </w:r>
    </w:p>
    <w:p w:rsidR="00317344" w:rsidRPr="00317344" w:rsidRDefault="00317344" w:rsidP="002A056D">
      <w:pPr>
        <w:pStyle w:val="EndNoteBibliography"/>
        <w:spacing w:after="0"/>
        <w:ind w:left="720" w:hanging="720"/>
        <w:jc w:val="left"/>
        <w:pPrChange w:id="408" w:author="CK" w:date="2021-05-11T17:36:00Z">
          <w:pPr>
            <w:pStyle w:val="EndNoteBibliography"/>
            <w:spacing w:after="0"/>
            <w:ind w:left="720" w:hanging="720"/>
          </w:pPr>
        </w:pPrChange>
      </w:pPr>
      <w:r w:rsidRPr="00317344">
        <w:t xml:space="preserve">Birkhofer, K., T. M. Bezemer, J. Bloem, M. Bonkowski, S. Christensen, D. Dubois, F. Ekelund, A. Fließbach, L. Gunst, and K. Hedlund. 2008a. Long-term organic farming fosters below and aboveground biota: Implications for soil quality, biological control and productivity. Soil Biology and Biochemistry </w:t>
      </w:r>
      <w:r w:rsidRPr="00317344">
        <w:rPr>
          <w:b/>
        </w:rPr>
        <w:t>40</w:t>
      </w:r>
      <w:r w:rsidRPr="00317344">
        <w:t>:2297-2308.</w:t>
      </w:r>
    </w:p>
    <w:p w:rsidR="00317344" w:rsidRPr="00317344" w:rsidRDefault="00317344" w:rsidP="002A056D">
      <w:pPr>
        <w:pStyle w:val="EndNoteBibliography"/>
        <w:spacing w:after="0"/>
        <w:ind w:left="720" w:hanging="720"/>
        <w:jc w:val="left"/>
        <w:pPrChange w:id="409" w:author="CK" w:date="2021-05-11T17:36:00Z">
          <w:pPr>
            <w:pStyle w:val="EndNoteBibliography"/>
            <w:spacing w:after="0"/>
            <w:ind w:left="720" w:hanging="720"/>
          </w:pPr>
        </w:pPrChange>
      </w:pPr>
      <w:r w:rsidRPr="00317344">
        <w:t>Birkhofer, K., A. Fließbach, D. H. Wise, and S. Scheu. 2008b. Generalist predators in organically and conventionally managed grass</w:t>
      </w:r>
      <w:r w:rsidRPr="00317344">
        <w:rPr>
          <w:rFonts w:ascii="Cambria Math" w:hAnsi="Cambria Math" w:cs="Cambria Math"/>
        </w:rPr>
        <w:t>‐</w:t>
      </w:r>
      <w:r w:rsidRPr="00317344">
        <w:t xml:space="preserve">clover fields: implications for conservation biological control. Annals of applied biology </w:t>
      </w:r>
      <w:r w:rsidRPr="00317344">
        <w:rPr>
          <w:b/>
        </w:rPr>
        <w:t>153</w:t>
      </w:r>
      <w:r w:rsidRPr="00317344">
        <w:t>:271-280.</w:t>
      </w:r>
    </w:p>
    <w:p w:rsidR="00317344" w:rsidRPr="00317344" w:rsidRDefault="00317344" w:rsidP="002A056D">
      <w:pPr>
        <w:pStyle w:val="EndNoteBibliography"/>
        <w:spacing w:after="0"/>
        <w:ind w:left="720" w:hanging="720"/>
        <w:jc w:val="left"/>
        <w:pPrChange w:id="410" w:author="CK" w:date="2021-05-11T17:36:00Z">
          <w:pPr>
            <w:pStyle w:val="EndNoteBibliography"/>
            <w:spacing w:after="0"/>
            <w:ind w:left="720" w:hanging="720"/>
          </w:pPr>
        </w:pPrChange>
      </w:pPr>
      <w:r w:rsidRPr="00317344">
        <w:t>Birkhofer, K., A. Fließbach, D. H. Wise, and S. Scheu. 2011. Arthropod food webs in organic and conventional wheat farming systems of an agricultural long</w:t>
      </w:r>
      <w:r w:rsidRPr="00317344">
        <w:rPr>
          <w:rFonts w:ascii="Cambria Math" w:hAnsi="Cambria Math" w:cs="Cambria Math"/>
        </w:rPr>
        <w:t>‐</w:t>
      </w:r>
      <w:r w:rsidRPr="00317344">
        <w:t xml:space="preserve">term experiment: a stable isotope approach. Agricultural and Forest Entomology </w:t>
      </w:r>
      <w:r w:rsidRPr="00317344">
        <w:rPr>
          <w:b/>
        </w:rPr>
        <w:t>13</w:t>
      </w:r>
      <w:r w:rsidRPr="00317344">
        <w:t>:197-204.</w:t>
      </w:r>
    </w:p>
    <w:p w:rsidR="00317344" w:rsidRPr="00317344" w:rsidRDefault="00317344" w:rsidP="002A056D">
      <w:pPr>
        <w:pStyle w:val="EndNoteBibliography"/>
        <w:spacing w:after="0"/>
        <w:ind w:left="720" w:hanging="720"/>
        <w:jc w:val="left"/>
        <w:pPrChange w:id="411" w:author="CK" w:date="2021-05-11T17:36:00Z">
          <w:pPr>
            <w:pStyle w:val="EndNoteBibliography"/>
            <w:spacing w:after="0"/>
            <w:ind w:left="720" w:hanging="720"/>
          </w:pPr>
        </w:pPrChange>
      </w:pPr>
      <w:r w:rsidRPr="00317344">
        <w:t xml:space="preserve">Boecklen, W. J., C. T. Yarnes, B. A. Cook, and A. C. James. 2011. On the use of stable isotopes in trophic ecology. Annual review of ecology, evolution, and systematics </w:t>
      </w:r>
      <w:r w:rsidRPr="00317344">
        <w:rPr>
          <w:b/>
        </w:rPr>
        <w:t>42</w:t>
      </w:r>
      <w:r w:rsidRPr="00317344">
        <w:t>:411-440.</w:t>
      </w:r>
    </w:p>
    <w:p w:rsidR="00317344" w:rsidRPr="00317344" w:rsidRDefault="00317344" w:rsidP="002A056D">
      <w:pPr>
        <w:pStyle w:val="EndNoteBibliography"/>
        <w:spacing w:after="0"/>
        <w:ind w:left="720" w:hanging="720"/>
        <w:jc w:val="left"/>
        <w:pPrChange w:id="412" w:author="CK" w:date="2021-05-11T17:36:00Z">
          <w:pPr>
            <w:pStyle w:val="EndNoteBibliography"/>
            <w:spacing w:after="0"/>
            <w:ind w:left="720" w:hanging="720"/>
          </w:pPr>
        </w:pPrChange>
      </w:pPr>
      <w:r w:rsidRPr="00317344">
        <w:t xml:space="preserve">Crowder, D. W., T. D. Northfield, M. R. Strand, and W. E. Snyder. 2010. Organic agriculture promotes evenness and natural pest control. Nature </w:t>
      </w:r>
      <w:r w:rsidRPr="00317344">
        <w:rPr>
          <w:b/>
        </w:rPr>
        <w:t>466</w:t>
      </w:r>
      <w:r w:rsidRPr="00317344">
        <w:t>:109-112.</w:t>
      </w:r>
    </w:p>
    <w:p w:rsidR="00317344" w:rsidRPr="00317344" w:rsidRDefault="00317344" w:rsidP="002A056D">
      <w:pPr>
        <w:pStyle w:val="EndNoteBibliography"/>
        <w:spacing w:after="0"/>
        <w:ind w:left="720" w:hanging="720"/>
        <w:jc w:val="left"/>
        <w:pPrChange w:id="413" w:author="CK" w:date="2021-05-11T17:36:00Z">
          <w:pPr>
            <w:pStyle w:val="EndNoteBibliography"/>
            <w:spacing w:after="0"/>
            <w:ind w:left="720" w:hanging="720"/>
          </w:pPr>
        </w:pPrChange>
      </w:pPr>
      <w:r w:rsidRPr="00317344">
        <w:t xml:space="preserve">Diehl, E., V. L. Mader, V. Wolters, and K. Birkhofer. 2013. Management intensity and vegetation complexity affect web-building spiders and their prey. Oecologia </w:t>
      </w:r>
      <w:r w:rsidRPr="00317344">
        <w:rPr>
          <w:b/>
        </w:rPr>
        <w:t>173</w:t>
      </w:r>
      <w:r w:rsidRPr="00317344">
        <w:t>:579-589.</w:t>
      </w:r>
    </w:p>
    <w:p w:rsidR="00317344" w:rsidRPr="00317344" w:rsidRDefault="00317344" w:rsidP="002A056D">
      <w:pPr>
        <w:pStyle w:val="EndNoteBibliography"/>
        <w:spacing w:after="0"/>
        <w:ind w:left="720" w:hanging="720"/>
        <w:jc w:val="left"/>
        <w:pPrChange w:id="414" w:author="CK" w:date="2021-05-11T17:36:00Z">
          <w:pPr>
            <w:pStyle w:val="EndNoteBibliography"/>
            <w:spacing w:after="0"/>
            <w:ind w:left="720" w:hanging="720"/>
          </w:pPr>
        </w:pPrChange>
      </w:pPr>
      <w:r w:rsidRPr="00317344">
        <w:t>Eitzinger, B., N. Abrego, D. Gravel, T. Huotari, E. J. Vesterinen, and T. Roslin. 2019. Assessing changes in arthropod predator–prey interactions through DNA</w:t>
      </w:r>
      <w:r w:rsidRPr="00317344">
        <w:rPr>
          <w:rFonts w:ascii="Cambria Math" w:hAnsi="Cambria Math" w:cs="Cambria Math"/>
        </w:rPr>
        <w:t>‐</w:t>
      </w:r>
      <w:r w:rsidRPr="00317344">
        <w:t xml:space="preserve">based gut content analysis—variable environment, stable diet. Molecular Ecology </w:t>
      </w:r>
      <w:r w:rsidRPr="00317344">
        <w:rPr>
          <w:b/>
        </w:rPr>
        <w:t>28</w:t>
      </w:r>
      <w:r w:rsidRPr="00317344">
        <w:t>:266-280.</w:t>
      </w:r>
    </w:p>
    <w:p w:rsidR="00317344" w:rsidRPr="00317344" w:rsidRDefault="00317344" w:rsidP="002A056D">
      <w:pPr>
        <w:pStyle w:val="EndNoteBibliography"/>
        <w:spacing w:after="0"/>
        <w:ind w:left="720" w:hanging="720"/>
        <w:jc w:val="left"/>
        <w:pPrChange w:id="415" w:author="CK" w:date="2021-05-11T17:36:00Z">
          <w:pPr>
            <w:pStyle w:val="EndNoteBibliography"/>
            <w:spacing w:after="0"/>
            <w:ind w:left="720" w:hanging="720"/>
          </w:pPr>
        </w:pPrChange>
      </w:pPr>
      <w:r w:rsidRPr="00317344">
        <w:t>Eitzinger, B., and M. Traugott. 2011. Which prey sustains cold</w:t>
      </w:r>
      <w:r w:rsidRPr="00317344">
        <w:rPr>
          <w:rFonts w:ascii="Cambria Math" w:hAnsi="Cambria Math" w:cs="Cambria Math"/>
        </w:rPr>
        <w:t>‐</w:t>
      </w:r>
      <w:r w:rsidRPr="00317344">
        <w:t>adapted invertebrate generalist predators in arable land? Examining prey choices by molecular gut</w:t>
      </w:r>
      <w:r w:rsidRPr="00317344">
        <w:rPr>
          <w:rFonts w:ascii="Cambria Math" w:hAnsi="Cambria Math" w:cs="Cambria Math"/>
        </w:rPr>
        <w:t>‐</w:t>
      </w:r>
      <w:r w:rsidRPr="00317344">
        <w:t xml:space="preserve">content analysis. Journal of Applied Ecology </w:t>
      </w:r>
      <w:r w:rsidRPr="00317344">
        <w:rPr>
          <w:b/>
        </w:rPr>
        <w:t>48</w:t>
      </w:r>
      <w:r w:rsidRPr="00317344">
        <w:t>:591-599.</w:t>
      </w:r>
    </w:p>
    <w:p w:rsidR="00317344" w:rsidRPr="00317344" w:rsidRDefault="00317344" w:rsidP="002A056D">
      <w:pPr>
        <w:pStyle w:val="EndNoteBibliography"/>
        <w:spacing w:after="0"/>
        <w:ind w:left="720" w:hanging="720"/>
        <w:jc w:val="left"/>
        <w:pPrChange w:id="416" w:author="CK" w:date="2021-05-11T17:36:00Z">
          <w:pPr>
            <w:pStyle w:val="EndNoteBibliography"/>
            <w:spacing w:after="0"/>
            <w:ind w:left="720" w:hanging="720"/>
          </w:pPr>
        </w:pPrChange>
      </w:pPr>
      <w:r w:rsidRPr="00317344">
        <w:lastRenderedPageBreak/>
        <w:t>Fox, J., S. Weisberg, D. Adler, D. Bates, G. Baud-Bovy, S. Ellison, D. Firth, M. Friendly, G. Gorjanc, and S. Graves. 2012. Package ‘car’. Vienna: R Foundation for Statistical Computing.</w:t>
      </w:r>
    </w:p>
    <w:p w:rsidR="00317344" w:rsidRPr="00317344" w:rsidRDefault="00317344" w:rsidP="002A056D">
      <w:pPr>
        <w:pStyle w:val="EndNoteBibliography"/>
        <w:spacing w:after="0"/>
        <w:ind w:left="720" w:hanging="720"/>
        <w:jc w:val="left"/>
        <w:pPrChange w:id="417" w:author="CK" w:date="2021-05-11T17:36:00Z">
          <w:pPr>
            <w:pStyle w:val="EndNoteBibliography"/>
            <w:spacing w:after="0"/>
            <w:ind w:left="720" w:hanging="720"/>
          </w:pPr>
        </w:pPrChange>
      </w:pPr>
      <w:r w:rsidRPr="00317344">
        <w:t xml:space="preserve">Gomiero, T., D. Pimentel, and M. G. Paoletti. 2011. Is there a need for a more sustainable agriculture? Critical reviews in plant sciences </w:t>
      </w:r>
      <w:r w:rsidRPr="00317344">
        <w:rPr>
          <w:b/>
        </w:rPr>
        <w:t>30</w:t>
      </w:r>
      <w:r w:rsidRPr="00317344">
        <w:t>:6-23.</w:t>
      </w:r>
    </w:p>
    <w:p w:rsidR="00317344" w:rsidRPr="00317344" w:rsidRDefault="00317344" w:rsidP="002A056D">
      <w:pPr>
        <w:pStyle w:val="EndNoteBibliography"/>
        <w:spacing w:after="0"/>
        <w:ind w:left="720" w:hanging="720"/>
        <w:jc w:val="left"/>
        <w:pPrChange w:id="418" w:author="CK" w:date="2021-05-11T17:36:00Z">
          <w:pPr>
            <w:pStyle w:val="EndNoteBibliography"/>
            <w:spacing w:after="0"/>
            <w:ind w:left="720" w:hanging="720"/>
          </w:pPr>
        </w:pPrChange>
      </w:pPr>
      <w:r w:rsidRPr="00317344">
        <w:t>Heimpel, G. E., and N. J. Mills. 2017. Biological control. Cambridge University Press.</w:t>
      </w:r>
    </w:p>
    <w:p w:rsidR="00317344" w:rsidRPr="00317344" w:rsidRDefault="00317344" w:rsidP="002A056D">
      <w:pPr>
        <w:pStyle w:val="EndNoteBibliography"/>
        <w:spacing w:after="0"/>
        <w:ind w:left="720" w:hanging="720"/>
        <w:jc w:val="left"/>
        <w:pPrChange w:id="419" w:author="CK" w:date="2021-05-11T17:36:00Z">
          <w:pPr>
            <w:pStyle w:val="EndNoteBibliography"/>
            <w:spacing w:after="0"/>
            <w:ind w:left="720" w:hanging="720"/>
          </w:pPr>
        </w:pPrChange>
      </w:pPr>
      <w:r w:rsidRPr="00317344">
        <w:t xml:space="preserve">Hothorn, T., F. Bretz, and P. Westfall. 2008. Simultaneous inference in general parametric models. Biometrical Journal: Journal of Mathematical Methods in Biosciences </w:t>
      </w:r>
      <w:r w:rsidRPr="00317344">
        <w:rPr>
          <w:b/>
        </w:rPr>
        <w:t>50</w:t>
      </w:r>
      <w:r w:rsidRPr="00317344">
        <w:t>:346-363.</w:t>
      </w:r>
    </w:p>
    <w:p w:rsidR="00317344" w:rsidRPr="00317344" w:rsidRDefault="00317344" w:rsidP="002A056D">
      <w:pPr>
        <w:pStyle w:val="EndNoteBibliography"/>
        <w:spacing w:after="0"/>
        <w:ind w:left="720" w:hanging="720"/>
        <w:jc w:val="left"/>
        <w:pPrChange w:id="420" w:author="CK" w:date="2021-05-11T17:36:00Z">
          <w:pPr>
            <w:pStyle w:val="EndNoteBibliography"/>
            <w:spacing w:after="0"/>
            <w:ind w:left="720" w:hanging="720"/>
          </w:pPr>
        </w:pPrChange>
      </w:pPr>
      <w:r w:rsidRPr="00317344">
        <w:t xml:space="preserve">Huang, H., and P. Yang. 1987. The ancient cultured citrus ant. BioScience </w:t>
      </w:r>
      <w:r w:rsidRPr="00317344">
        <w:rPr>
          <w:b/>
        </w:rPr>
        <w:t>37</w:t>
      </w:r>
      <w:r w:rsidRPr="00317344">
        <w:t>:665-671.</w:t>
      </w:r>
    </w:p>
    <w:p w:rsidR="00317344" w:rsidRPr="00317344" w:rsidRDefault="00317344" w:rsidP="002A056D">
      <w:pPr>
        <w:pStyle w:val="EndNoteBibliography"/>
        <w:spacing w:after="0"/>
        <w:ind w:left="720" w:hanging="720"/>
        <w:jc w:val="left"/>
        <w:pPrChange w:id="421" w:author="CK" w:date="2021-05-11T17:36:00Z">
          <w:pPr>
            <w:pStyle w:val="EndNoteBibliography"/>
            <w:spacing w:after="0"/>
            <w:ind w:left="720" w:hanging="720"/>
          </w:pPr>
        </w:pPrChange>
      </w:pPr>
      <w:r w:rsidRPr="00317344">
        <w:t xml:space="preserve">Ingrao, A. J., J. Schmidt, J. Jubenville, A. Grode, L. Komondy, D. VanderZee, and Z. Szendrei. 2017. Biocontrol on the edge: Field margin habitats in asparagus fields influence natural enemy-pest interactions. Agriculture, Ecosystems &amp; Environment </w:t>
      </w:r>
      <w:r w:rsidRPr="00317344">
        <w:rPr>
          <w:b/>
        </w:rPr>
        <w:t>243</w:t>
      </w:r>
      <w:r w:rsidRPr="00317344">
        <w:t>:47-54.</w:t>
      </w:r>
    </w:p>
    <w:p w:rsidR="00317344" w:rsidRPr="00317344" w:rsidRDefault="00317344" w:rsidP="002A056D">
      <w:pPr>
        <w:pStyle w:val="EndNoteBibliography"/>
        <w:spacing w:after="0"/>
        <w:ind w:left="720" w:hanging="720"/>
        <w:jc w:val="left"/>
        <w:pPrChange w:id="422" w:author="CK" w:date="2021-05-11T17:36:00Z">
          <w:pPr>
            <w:pStyle w:val="EndNoteBibliography"/>
            <w:spacing w:after="0"/>
            <w:ind w:left="720" w:hanging="720"/>
          </w:pPr>
        </w:pPrChange>
      </w:pPr>
      <w:r w:rsidRPr="00317344">
        <w:t xml:space="preserve">Karp, D. S., R. Chaplin-Kramer, T. D. Meehan, E. A. Martin, F. DeClerck, H. Grab, C. Gratton, L. Hunt, A. E. Larsen, and A. Martínez-Salinas. 2018. Crop pests and predators exhibit inconsistent responses to surrounding landscape composition. Proceedings of the National Academy of Sciences </w:t>
      </w:r>
      <w:r w:rsidRPr="00317344">
        <w:rPr>
          <w:b/>
        </w:rPr>
        <w:t>115</w:t>
      </w:r>
      <w:r w:rsidRPr="00317344">
        <w:t>:E7863-E7870.</w:t>
      </w:r>
    </w:p>
    <w:p w:rsidR="00317344" w:rsidRPr="00317344" w:rsidRDefault="00317344" w:rsidP="002A056D">
      <w:pPr>
        <w:pStyle w:val="EndNoteBibliography"/>
        <w:spacing w:after="0"/>
        <w:ind w:left="720" w:hanging="720"/>
        <w:jc w:val="left"/>
        <w:pPrChange w:id="423" w:author="CK" w:date="2021-05-11T17:36:00Z">
          <w:pPr>
            <w:pStyle w:val="EndNoteBibliography"/>
            <w:spacing w:after="0"/>
            <w:ind w:left="720" w:hanging="720"/>
          </w:pPr>
        </w:pPrChange>
      </w:pPr>
      <w:r w:rsidRPr="00317344">
        <w:t xml:space="preserve">Kehoe, L., A. Romero-Muñoz, E. Polaina, L. Estes, H. Kreft, and T. Kuemmerle. 2017. Biodiversity at risk under future cropland expansion and intensification. Nature Ecology &amp; Evolution </w:t>
      </w:r>
      <w:r w:rsidRPr="00317344">
        <w:rPr>
          <w:b/>
        </w:rPr>
        <w:t>1</w:t>
      </w:r>
      <w:r w:rsidRPr="00317344">
        <w:t>:1129-1135.</w:t>
      </w:r>
    </w:p>
    <w:p w:rsidR="00317344" w:rsidRPr="00317344" w:rsidRDefault="00317344" w:rsidP="002A056D">
      <w:pPr>
        <w:pStyle w:val="EndNoteBibliography"/>
        <w:spacing w:after="0"/>
        <w:ind w:left="720" w:hanging="720"/>
        <w:jc w:val="left"/>
        <w:pPrChange w:id="424" w:author="CK" w:date="2021-05-11T17:36:00Z">
          <w:pPr>
            <w:pStyle w:val="EndNoteBibliography"/>
            <w:spacing w:after="0"/>
            <w:ind w:left="720" w:hanging="720"/>
          </w:pPr>
        </w:pPrChange>
      </w:pPr>
      <w:r w:rsidRPr="00317344">
        <w:t xml:space="preserve">Kuusk, A.-K., and B. Ekbom. 2012. Feeding habits of lycosid spiders in field habitats. Journal of Pest Science </w:t>
      </w:r>
      <w:r w:rsidRPr="00317344">
        <w:rPr>
          <w:b/>
        </w:rPr>
        <w:t>85</w:t>
      </w:r>
      <w:r w:rsidRPr="00317344">
        <w:t>:253-260.</w:t>
      </w:r>
    </w:p>
    <w:p w:rsidR="00317344" w:rsidRPr="00317344" w:rsidRDefault="00317344" w:rsidP="002A056D">
      <w:pPr>
        <w:pStyle w:val="EndNoteBibliography"/>
        <w:spacing w:after="0"/>
        <w:ind w:left="720" w:hanging="720"/>
        <w:jc w:val="left"/>
        <w:pPrChange w:id="425" w:author="CK" w:date="2021-05-11T17:36:00Z">
          <w:pPr>
            <w:pStyle w:val="EndNoteBibliography"/>
            <w:spacing w:after="0"/>
            <w:ind w:left="720" w:hanging="720"/>
          </w:pPr>
        </w:pPrChange>
      </w:pPr>
      <w:r w:rsidRPr="00317344">
        <w:t>Layman, C. A., M. S. Araujo, R. Boucek, C. M. Hammerschlag</w:t>
      </w:r>
      <w:r w:rsidRPr="00317344">
        <w:rPr>
          <w:rFonts w:ascii="Cambria Math" w:hAnsi="Cambria Math" w:cs="Cambria Math"/>
        </w:rPr>
        <w:t>‐</w:t>
      </w:r>
      <w:r w:rsidRPr="00317344">
        <w:t>Peyer, E. Harrison, Z. R. Jud, P. Matich, A. E. Rosenblatt, J. J. Vaudo, and L. A. Yeager. 2012. Applying stable isotopes to examine food</w:t>
      </w:r>
      <w:r w:rsidRPr="00317344">
        <w:rPr>
          <w:rFonts w:ascii="Cambria Math" w:hAnsi="Cambria Math" w:cs="Cambria Math"/>
        </w:rPr>
        <w:t>‐</w:t>
      </w:r>
      <w:r w:rsidRPr="00317344">
        <w:t xml:space="preserve">web structure: an overview of analytical tools. Biological Reviews </w:t>
      </w:r>
      <w:r w:rsidRPr="00317344">
        <w:rPr>
          <w:b/>
        </w:rPr>
        <w:t>87</w:t>
      </w:r>
      <w:r w:rsidRPr="00317344">
        <w:t>:545-562.</w:t>
      </w:r>
    </w:p>
    <w:p w:rsidR="00317344" w:rsidRPr="00317344" w:rsidRDefault="00317344" w:rsidP="002A056D">
      <w:pPr>
        <w:pStyle w:val="EndNoteBibliography"/>
        <w:spacing w:after="0"/>
        <w:ind w:left="720" w:hanging="720"/>
        <w:jc w:val="left"/>
        <w:pPrChange w:id="426" w:author="CK" w:date="2021-05-11T17:36:00Z">
          <w:pPr>
            <w:pStyle w:val="EndNoteBibliography"/>
            <w:spacing w:after="0"/>
            <w:ind w:left="720" w:hanging="720"/>
          </w:pPr>
        </w:pPrChange>
      </w:pPr>
      <w:r w:rsidRPr="00317344">
        <w:t xml:space="preserve">Michalko, R., S. Pekár, and M. H. Entling. 2019. An updated perspective on spiders as generalist predators in biological control. Oecologia </w:t>
      </w:r>
      <w:r w:rsidRPr="00317344">
        <w:rPr>
          <w:b/>
        </w:rPr>
        <w:t>189</w:t>
      </w:r>
      <w:r w:rsidRPr="00317344">
        <w:t>:21-36.</w:t>
      </w:r>
    </w:p>
    <w:p w:rsidR="00317344" w:rsidRPr="00317344" w:rsidRDefault="00317344" w:rsidP="002A056D">
      <w:pPr>
        <w:pStyle w:val="EndNoteBibliography"/>
        <w:spacing w:after="0"/>
        <w:ind w:left="720" w:hanging="720"/>
        <w:jc w:val="left"/>
        <w:pPrChange w:id="427" w:author="CK" w:date="2021-05-11T17:36:00Z">
          <w:pPr>
            <w:pStyle w:val="EndNoteBibliography"/>
            <w:spacing w:after="0"/>
            <w:ind w:left="720" w:hanging="720"/>
          </w:pPr>
        </w:pPrChange>
      </w:pPr>
      <w:r w:rsidRPr="00317344">
        <w:t xml:space="preserve">Muñoz-Cárdenas, K., F. Ersin, J. Pijnakker, Y. van Houten, H. Hoogerbrugge, A. Leman, M. L. Pappas, M. V. Duarte, G. J. Messelink, and M. W. Sabelis. 2017. Supplying high-quality </w:t>
      </w:r>
      <w:r w:rsidRPr="00317344">
        <w:lastRenderedPageBreak/>
        <w:t xml:space="preserve">alternative prey in the litter increases control of an above-ground plant pest by a generalist predator. Biological Control </w:t>
      </w:r>
      <w:r w:rsidRPr="00317344">
        <w:rPr>
          <w:b/>
        </w:rPr>
        <w:t>105</w:t>
      </w:r>
      <w:r w:rsidRPr="00317344">
        <w:t>:19-26.</w:t>
      </w:r>
    </w:p>
    <w:p w:rsidR="00317344" w:rsidRPr="00317344" w:rsidRDefault="00317344" w:rsidP="002A056D">
      <w:pPr>
        <w:pStyle w:val="EndNoteBibliography"/>
        <w:spacing w:after="0"/>
        <w:ind w:left="720" w:hanging="720"/>
        <w:jc w:val="left"/>
        <w:pPrChange w:id="428" w:author="CK" w:date="2021-05-11T17:36:00Z">
          <w:pPr>
            <w:pStyle w:val="EndNoteBibliography"/>
            <w:spacing w:after="0"/>
            <w:ind w:left="720" w:hanging="720"/>
          </w:pPr>
        </w:pPrChange>
      </w:pPr>
      <w:r w:rsidRPr="00317344">
        <w:t>Newton, J. 2016. Stable isotopes as tools in ecological research. eLS:1-8.</w:t>
      </w:r>
    </w:p>
    <w:p w:rsidR="00317344" w:rsidRPr="00317344" w:rsidRDefault="00317344" w:rsidP="002A056D">
      <w:pPr>
        <w:pStyle w:val="EndNoteBibliography"/>
        <w:spacing w:after="0"/>
        <w:ind w:left="720" w:hanging="720"/>
        <w:jc w:val="left"/>
        <w:pPrChange w:id="429" w:author="CK" w:date="2021-05-11T17:36:00Z">
          <w:pPr>
            <w:pStyle w:val="EndNoteBibliography"/>
            <w:spacing w:after="0"/>
            <w:ind w:left="720" w:hanging="720"/>
          </w:pPr>
        </w:pPrChange>
      </w:pPr>
      <w:r w:rsidRPr="00317344">
        <w:t xml:space="preserve">Post, D. M. 2002. Using stable isotopes to estimate trophic position: models, methods, and assumptions. Ecology </w:t>
      </w:r>
      <w:r w:rsidRPr="00317344">
        <w:rPr>
          <w:b/>
        </w:rPr>
        <w:t>83</w:t>
      </w:r>
      <w:r w:rsidRPr="00317344">
        <w:t>:703-718.</w:t>
      </w:r>
    </w:p>
    <w:p w:rsidR="00317344" w:rsidRPr="00317344" w:rsidRDefault="00317344" w:rsidP="002A056D">
      <w:pPr>
        <w:pStyle w:val="EndNoteBibliography"/>
        <w:spacing w:after="0"/>
        <w:ind w:left="720" w:hanging="720"/>
        <w:jc w:val="left"/>
        <w:pPrChange w:id="430" w:author="CK" w:date="2021-05-11T17:36:00Z">
          <w:pPr>
            <w:pStyle w:val="EndNoteBibliography"/>
            <w:spacing w:after="0"/>
            <w:ind w:left="720" w:hanging="720"/>
          </w:pPr>
        </w:pPrChange>
      </w:pPr>
      <w:r w:rsidRPr="00317344">
        <w:t>Roubinet, E., K. Birkhofer, G. Malsher, K. Staudacher, B. Ekbom, M. Traugott, and M. Jonsson. 2017. Diet of generalist predators reflects effects of cropping period and farming system on extra</w:t>
      </w:r>
      <w:r w:rsidRPr="00317344">
        <w:rPr>
          <w:rFonts w:ascii="Cambria Math" w:hAnsi="Cambria Math" w:cs="Cambria Math"/>
        </w:rPr>
        <w:t>‐</w:t>
      </w:r>
      <w:r w:rsidRPr="00317344">
        <w:t xml:space="preserve">and intraguild prey. Ecological Applications </w:t>
      </w:r>
      <w:r w:rsidRPr="00317344">
        <w:rPr>
          <w:b/>
        </w:rPr>
        <w:t>27</w:t>
      </w:r>
      <w:r w:rsidRPr="00317344">
        <w:t>:1167-1177.</w:t>
      </w:r>
    </w:p>
    <w:p w:rsidR="00317344" w:rsidRPr="00317344" w:rsidRDefault="00317344" w:rsidP="002A056D">
      <w:pPr>
        <w:pStyle w:val="EndNoteBibliography"/>
        <w:spacing w:after="0"/>
        <w:ind w:left="720" w:hanging="720"/>
        <w:jc w:val="left"/>
        <w:pPrChange w:id="431" w:author="CK" w:date="2021-05-11T17:36:00Z">
          <w:pPr>
            <w:pStyle w:val="EndNoteBibliography"/>
            <w:spacing w:after="0"/>
            <w:ind w:left="720" w:hanging="720"/>
          </w:pPr>
        </w:pPrChange>
      </w:pPr>
      <w:r w:rsidRPr="00317344">
        <w:t xml:space="preserve">Rusch, A., R. Chaplin-Kramer, M. M. Gardiner, V. Hawro, J. Holland, D. Landis, C. Thies, T. Tscharntke, W. W. Weisser, and C. Winqvist. 2016. Agricultural landscape simplification reduces natural pest control: A quantitative synthesis. Agriculture, Ecosystems &amp; Environment </w:t>
      </w:r>
      <w:r w:rsidRPr="00317344">
        <w:rPr>
          <w:b/>
        </w:rPr>
        <w:t>221</w:t>
      </w:r>
      <w:r w:rsidRPr="00317344">
        <w:t>:198-204.</w:t>
      </w:r>
    </w:p>
    <w:p w:rsidR="00317344" w:rsidRPr="00317344" w:rsidRDefault="00317344" w:rsidP="002A056D">
      <w:pPr>
        <w:pStyle w:val="EndNoteBibliography"/>
        <w:spacing w:after="0"/>
        <w:ind w:left="720" w:hanging="720"/>
        <w:jc w:val="left"/>
        <w:pPrChange w:id="432" w:author="CK" w:date="2021-05-11T17:36:00Z">
          <w:pPr>
            <w:pStyle w:val="EndNoteBibliography"/>
            <w:spacing w:after="0"/>
            <w:ind w:left="720" w:hanging="720"/>
          </w:pPr>
        </w:pPrChange>
      </w:pPr>
      <w:r w:rsidRPr="00317344">
        <w:t xml:space="preserve">Sih, A., P. Crowley, M. McPeek, J. Petranka, and K. Strohmeier. 1985. Predation, competition, and prey communities: a review of field experiments. Annual Review of Ecology and Systematics </w:t>
      </w:r>
      <w:r w:rsidRPr="00317344">
        <w:rPr>
          <w:b/>
        </w:rPr>
        <w:t>16</w:t>
      </w:r>
      <w:r w:rsidRPr="00317344">
        <w:t>:269-311.</w:t>
      </w:r>
    </w:p>
    <w:p w:rsidR="00317344" w:rsidRPr="00317344" w:rsidRDefault="00317344" w:rsidP="002A056D">
      <w:pPr>
        <w:pStyle w:val="EndNoteBibliography"/>
        <w:spacing w:after="0"/>
        <w:ind w:left="720" w:hanging="720"/>
        <w:jc w:val="left"/>
        <w:pPrChange w:id="433" w:author="CK" w:date="2021-05-11T17:36:00Z">
          <w:pPr>
            <w:pStyle w:val="EndNoteBibliography"/>
            <w:spacing w:after="0"/>
            <w:ind w:left="720" w:hanging="720"/>
          </w:pPr>
        </w:pPrChange>
      </w:pPr>
      <w:r w:rsidRPr="00317344">
        <w:t xml:space="preserve">Staudacher, K., O. Rennstam Rubbmark, K. Birkhofer, G. Malsher, D. Sint, M. Jonsson, and M. Traugott. 2018. Habitat heterogeneity induces rapid changes in the feeding behaviour of generalist arthropod predators. Functional ecology </w:t>
      </w:r>
      <w:r w:rsidRPr="00317344">
        <w:rPr>
          <w:b/>
        </w:rPr>
        <w:t>32</w:t>
      </w:r>
      <w:r w:rsidRPr="00317344">
        <w:t>:809-819.</w:t>
      </w:r>
    </w:p>
    <w:p w:rsidR="00317344" w:rsidRPr="00317344" w:rsidRDefault="00317344" w:rsidP="002A056D">
      <w:pPr>
        <w:pStyle w:val="EndNoteBibliography"/>
        <w:spacing w:after="0"/>
        <w:ind w:left="720" w:hanging="720"/>
        <w:jc w:val="left"/>
        <w:pPrChange w:id="434" w:author="CK" w:date="2021-05-11T17:36:00Z">
          <w:pPr>
            <w:pStyle w:val="EndNoteBibliography"/>
            <w:spacing w:after="0"/>
            <w:ind w:left="720" w:hanging="720"/>
          </w:pPr>
        </w:pPrChange>
      </w:pPr>
      <w:r w:rsidRPr="00317344">
        <w:t xml:space="preserve">Stiling, P., and T. Cornelissen. 2005. What makes a successful biocontrol agent? A meta-analysis of biological control agent performance. Biological Control </w:t>
      </w:r>
      <w:r w:rsidRPr="00317344">
        <w:rPr>
          <w:b/>
        </w:rPr>
        <w:t>34</w:t>
      </w:r>
      <w:r w:rsidRPr="00317344">
        <w:t>:236-246.</w:t>
      </w:r>
    </w:p>
    <w:p w:rsidR="00317344" w:rsidRPr="00317344" w:rsidRDefault="00317344" w:rsidP="002A056D">
      <w:pPr>
        <w:pStyle w:val="EndNoteBibliography"/>
        <w:spacing w:after="0"/>
        <w:ind w:left="720" w:hanging="720"/>
        <w:jc w:val="left"/>
        <w:pPrChange w:id="435" w:author="CK" w:date="2021-05-11T17:36:00Z">
          <w:pPr>
            <w:pStyle w:val="EndNoteBibliography"/>
            <w:spacing w:after="0"/>
            <w:ind w:left="720" w:hanging="720"/>
          </w:pPr>
        </w:pPrChange>
      </w:pPr>
      <w:r w:rsidRPr="00317344">
        <w:t xml:space="preserve">Symondson, W., K. Sunderland, and M. Greenstone. 2002. Can generalist predators be effective biocontrol agents? Annual review of entomology </w:t>
      </w:r>
      <w:r w:rsidRPr="00317344">
        <w:rPr>
          <w:b/>
        </w:rPr>
        <w:t>47</w:t>
      </w:r>
      <w:r w:rsidRPr="00317344">
        <w:t>:561-594.</w:t>
      </w:r>
    </w:p>
    <w:p w:rsidR="00317344" w:rsidRPr="00317344" w:rsidRDefault="00317344" w:rsidP="002A056D">
      <w:pPr>
        <w:pStyle w:val="EndNoteBibliography"/>
        <w:ind w:left="720" w:hanging="720"/>
        <w:jc w:val="left"/>
        <w:pPrChange w:id="436" w:author="CK" w:date="2021-05-11T17:36:00Z">
          <w:pPr>
            <w:pStyle w:val="EndNoteBibliography"/>
            <w:ind w:left="720" w:hanging="720"/>
          </w:pPr>
        </w:pPrChange>
      </w:pPr>
      <w:r w:rsidRPr="00317344">
        <w:t xml:space="preserve">Wise, D. H., D. M. Moldenhauer, and J. Halaj. 2006. Using stable isotopes to reveal shifts in prey consumption by generalist predators. Ecological Applications </w:t>
      </w:r>
      <w:r w:rsidRPr="00317344">
        <w:rPr>
          <w:b/>
        </w:rPr>
        <w:t>16</w:t>
      </w:r>
      <w:r w:rsidRPr="00317344">
        <w:t>:865-876.</w:t>
      </w:r>
    </w:p>
    <w:p w:rsidR="00695F72" w:rsidRDefault="009C522E" w:rsidP="002A056D">
      <w:pPr>
        <w:jc w:val="left"/>
        <w:rPr>
          <w:color w:val="FF0000"/>
        </w:rPr>
        <w:pPrChange w:id="437" w:author="CK" w:date="2021-05-11T17:36:00Z">
          <w:pPr/>
        </w:pPrChange>
      </w:pPr>
      <w:r>
        <w:rPr>
          <w:color w:val="FF0000"/>
        </w:rPr>
        <w:fldChar w:fldCharType="end"/>
      </w:r>
    </w:p>
    <w:p w:rsidR="00C03446" w:rsidRDefault="00C03446" w:rsidP="002A056D">
      <w:pPr>
        <w:jc w:val="left"/>
        <w:rPr>
          <w:color w:val="FF0000"/>
        </w:rPr>
        <w:pPrChange w:id="438" w:author="CK" w:date="2021-05-11T17:36:00Z">
          <w:pPr/>
        </w:pPrChange>
      </w:pPr>
      <w:r>
        <w:rPr>
          <w:rFonts w:hint="eastAsia"/>
          <w:color w:val="FF0000"/>
        </w:rPr>
        <w:t xml:space="preserve">Citation for EC 2020:  </w:t>
      </w:r>
    </w:p>
    <w:p w:rsidR="00C03446" w:rsidRPr="00C03446" w:rsidRDefault="00C03446" w:rsidP="002A056D">
      <w:pPr>
        <w:jc w:val="left"/>
        <w:rPr>
          <w:color w:val="FF0000"/>
        </w:rPr>
        <w:pPrChange w:id="439" w:author="CK" w:date="2021-05-11T17:36:00Z">
          <w:pPr/>
        </w:pPrChange>
      </w:pPr>
      <w:r w:rsidRPr="00C03446">
        <w:rPr>
          <w:color w:val="FF0000"/>
        </w:rPr>
        <w:t xml:space="preserve">COMMUNICATION FROM THE COMMISSION TO THE EUROPEAN PARLIAMENT, THE COUNCIL, THE EUROPEAN ECONOMIC AND </w:t>
      </w:r>
      <w:r w:rsidRPr="00C03446">
        <w:rPr>
          <w:color w:val="FF0000"/>
        </w:rPr>
        <w:lastRenderedPageBreak/>
        <w:t>SOCIAL COMMITTEE AND THE COMMITTEE OF THE REGIONS A Farm to Fork Strategy for a fair, healthy and environmentally-friendly food system</w:t>
      </w:r>
    </w:p>
    <w:p w:rsidR="00C03446" w:rsidRPr="00C03446" w:rsidRDefault="00C03446" w:rsidP="002A056D">
      <w:pPr>
        <w:jc w:val="left"/>
        <w:rPr>
          <w:color w:val="FF0000"/>
        </w:rPr>
        <w:pPrChange w:id="440" w:author="CK" w:date="2021-05-11T17:36:00Z">
          <w:pPr/>
        </w:pPrChange>
      </w:pPr>
      <w:r w:rsidRPr="00C03446">
        <w:rPr>
          <w:color w:val="FF0000"/>
        </w:rPr>
        <w:t>COM/2020/381 final</w:t>
      </w:r>
    </w:p>
    <w:p w:rsidR="00C03446" w:rsidRPr="0068273F" w:rsidRDefault="00C03446" w:rsidP="002A056D">
      <w:pPr>
        <w:jc w:val="left"/>
        <w:rPr>
          <w:color w:val="FF0000"/>
        </w:rPr>
        <w:pPrChange w:id="441" w:author="CK" w:date="2021-05-11T17:36:00Z">
          <w:pPr/>
        </w:pPrChange>
      </w:pPr>
    </w:p>
    <w:sectPr w:rsidR="00C03446" w:rsidRPr="0068273F"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4D0" w:rsidRDefault="00E104D0" w:rsidP="00436F36">
      <w:pPr>
        <w:spacing w:after="0" w:line="240" w:lineRule="auto"/>
      </w:pPr>
      <w:r>
        <w:separator/>
      </w:r>
    </w:p>
  </w:endnote>
  <w:endnote w:type="continuationSeparator" w:id="0">
    <w:p w:rsidR="00E104D0" w:rsidRDefault="00E104D0"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2316"/>
      <w:docPartObj>
        <w:docPartGallery w:val="Page Numbers (Bottom of Page)"/>
        <w:docPartUnique/>
      </w:docPartObj>
    </w:sdtPr>
    <w:sdtContent>
      <w:p w:rsidR="00E104D0" w:rsidRDefault="00E104D0">
        <w:pPr>
          <w:pStyle w:val="Footer"/>
          <w:jc w:val="center"/>
        </w:pPr>
        <w:r>
          <w:fldChar w:fldCharType="begin"/>
        </w:r>
        <w:r>
          <w:instrText xml:space="preserve"> PAGE   \* MERGEFORMAT </w:instrText>
        </w:r>
        <w:r>
          <w:fldChar w:fldCharType="separate"/>
        </w:r>
        <w:r w:rsidR="00164FC0" w:rsidRPr="00164FC0">
          <w:rPr>
            <w:noProof/>
            <w:lang w:val="zh-TW"/>
          </w:rPr>
          <w:t>20</w:t>
        </w:r>
        <w:r>
          <w:rPr>
            <w:noProof/>
            <w:lang w:val="zh-TW"/>
          </w:rPr>
          <w:fldChar w:fldCharType="end"/>
        </w:r>
      </w:p>
    </w:sdtContent>
  </w:sdt>
  <w:p w:rsidR="00E104D0" w:rsidRDefault="00E10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4D0" w:rsidRDefault="00E104D0" w:rsidP="00436F36">
      <w:pPr>
        <w:spacing w:after="0" w:line="240" w:lineRule="auto"/>
      </w:pPr>
      <w:r>
        <w:separator/>
      </w:r>
    </w:p>
  </w:footnote>
  <w:footnote w:type="continuationSeparator" w:id="0">
    <w:p w:rsidR="00E104D0" w:rsidRDefault="00E104D0" w:rsidP="0043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6"/>
  </w:num>
  <w:num w:numId="4">
    <w:abstractNumId w:val="13"/>
  </w:num>
  <w:num w:numId="5">
    <w:abstractNumId w:val="8"/>
  </w:num>
  <w:num w:numId="6">
    <w:abstractNumId w:val="19"/>
  </w:num>
  <w:num w:numId="7">
    <w:abstractNumId w:val="9"/>
  </w:num>
  <w:num w:numId="8">
    <w:abstractNumId w:val="5"/>
  </w:num>
  <w:num w:numId="9">
    <w:abstractNumId w:val="7"/>
  </w:num>
  <w:num w:numId="10">
    <w:abstractNumId w:val="12"/>
  </w:num>
  <w:num w:numId="11">
    <w:abstractNumId w:val="6"/>
  </w:num>
  <w:num w:numId="12">
    <w:abstractNumId w:val="18"/>
  </w:num>
  <w:num w:numId="13">
    <w:abstractNumId w:val="3"/>
  </w:num>
  <w:num w:numId="14">
    <w:abstractNumId w:val="15"/>
  </w:num>
  <w:num w:numId="15">
    <w:abstractNumId w:val="14"/>
  </w:num>
  <w:num w:numId="16">
    <w:abstractNumId w:val="4"/>
  </w:num>
  <w:num w:numId="17">
    <w:abstractNumId w:val="10"/>
  </w:num>
  <w:num w:numId="18">
    <w:abstractNumId w:val="17"/>
  </w:num>
  <w:num w:numId="19">
    <w:abstractNumId w:val="11"/>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trackRevisions/>
  <w:defaultTabStop w:val="720"/>
  <w:drawingGridHorizontalSpacing w:val="120"/>
  <w:displayHorizontalDrawingGridEvery w:val="2"/>
  <w:displayVerticalDrawingGridEvery w:val="2"/>
  <w:characterSpacingControl w:val="doNotCompress"/>
  <w:hdrShapeDefaults>
    <o:shapedefaults v:ext="edit" spidmax="66561"/>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4&lt;/item&gt;&lt;item&gt;5&lt;/item&gt;&lt;item&gt;6&lt;/item&gt;&lt;item&gt;8&lt;/item&gt;&lt;item&gt;10&lt;/item&gt;&lt;item&gt;11&lt;/item&gt;&lt;item&gt;12&lt;/item&gt;&lt;item&gt;13&lt;/item&gt;&lt;item&gt;14&lt;/item&gt;&lt;item&gt;15&lt;/item&gt;&lt;item&gt;16&lt;/item&gt;&lt;item&gt;20&lt;/item&gt;&lt;item&gt;23&lt;/item&gt;&lt;item&gt;24&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D42777"/>
    <w:rsid w:val="00000A40"/>
    <w:rsid w:val="00001602"/>
    <w:rsid w:val="00004624"/>
    <w:rsid w:val="0000463B"/>
    <w:rsid w:val="00004CB1"/>
    <w:rsid w:val="00013048"/>
    <w:rsid w:val="00013C53"/>
    <w:rsid w:val="000149C2"/>
    <w:rsid w:val="0001519A"/>
    <w:rsid w:val="000156FA"/>
    <w:rsid w:val="000217C6"/>
    <w:rsid w:val="0002225A"/>
    <w:rsid w:val="000224F9"/>
    <w:rsid w:val="00022B2E"/>
    <w:rsid w:val="000250B1"/>
    <w:rsid w:val="00030E82"/>
    <w:rsid w:val="0003200F"/>
    <w:rsid w:val="00033C59"/>
    <w:rsid w:val="000345DA"/>
    <w:rsid w:val="00035728"/>
    <w:rsid w:val="00036011"/>
    <w:rsid w:val="000407BE"/>
    <w:rsid w:val="00041DC9"/>
    <w:rsid w:val="00042B18"/>
    <w:rsid w:val="0004362B"/>
    <w:rsid w:val="00043B14"/>
    <w:rsid w:val="0004569E"/>
    <w:rsid w:val="000463C7"/>
    <w:rsid w:val="000473B8"/>
    <w:rsid w:val="000559C2"/>
    <w:rsid w:val="00056867"/>
    <w:rsid w:val="00061BE1"/>
    <w:rsid w:val="00061E6A"/>
    <w:rsid w:val="00062BF0"/>
    <w:rsid w:val="000648D6"/>
    <w:rsid w:val="0006502E"/>
    <w:rsid w:val="00066EB6"/>
    <w:rsid w:val="0007116C"/>
    <w:rsid w:val="00071F2B"/>
    <w:rsid w:val="00075790"/>
    <w:rsid w:val="0007643E"/>
    <w:rsid w:val="0008367E"/>
    <w:rsid w:val="000879DD"/>
    <w:rsid w:val="00087F1A"/>
    <w:rsid w:val="0009527C"/>
    <w:rsid w:val="00095909"/>
    <w:rsid w:val="000A1BEC"/>
    <w:rsid w:val="000A7E3B"/>
    <w:rsid w:val="000B38EC"/>
    <w:rsid w:val="000B3AF1"/>
    <w:rsid w:val="000B44A7"/>
    <w:rsid w:val="000B567F"/>
    <w:rsid w:val="000B5778"/>
    <w:rsid w:val="000B700A"/>
    <w:rsid w:val="000C18E9"/>
    <w:rsid w:val="000C20B3"/>
    <w:rsid w:val="000C5F48"/>
    <w:rsid w:val="000D09BE"/>
    <w:rsid w:val="000D28E8"/>
    <w:rsid w:val="000E0BCA"/>
    <w:rsid w:val="000E4192"/>
    <w:rsid w:val="000E4BA2"/>
    <w:rsid w:val="000E5A15"/>
    <w:rsid w:val="000E73F9"/>
    <w:rsid w:val="000F0127"/>
    <w:rsid w:val="000F4FDA"/>
    <w:rsid w:val="0010016E"/>
    <w:rsid w:val="00101BB3"/>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C04"/>
    <w:rsid w:val="0013131B"/>
    <w:rsid w:val="00131ED2"/>
    <w:rsid w:val="0013258F"/>
    <w:rsid w:val="0013369A"/>
    <w:rsid w:val="001368F1"/>
    <w:rsid w:val="00143807"/>
    <w:rsid w:val="00143F49"/>
    <w:rsid w:val="00145896"/>
    <w:rsid w:val="001510DC"/>
    <w:rsid w:val="00151386"/>
    <w:rsid w:val="00152402"/>
    <w:rsid w:val="0015619F"/>
    <w:rsid w:val="001571C9"/>
    <w:rsid w:val="001575FA"/>
    <w:rsid w:val="001604FC"/>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228E"/>
    <w:rsid w:val="00192CBD"/>
    <w:rsid w:val="001961A8"/>
    <w:rsid w:val="00196EAB"/>
    <w:rsid w:val="00197D93"/>
    <w:rsid w:val="001A0461"/>
    <w:rsid w:val="001A40F8"/>
    <w:rsid w:val="001B0E5B"/>
    <w:rsid w:val="001B21B5"/>
    <w:rsid w:val="001B5110"/>
    <w:rsid w:val="001C080D"/>
    <w:rsid w:val="001C1D30"/>
    <w:rsid w:val="001C476F"/>
    <w:rsid w:val="001C60E7"/>
    <w:rsid w:val="001C6887"/>
    <w:rsid w:val="001C7AD8"/>
    <w:rsid w:val="001C7C21"/>
    <w:rsid w:val="001D1589"/>
    <w:rsid w:val="001D220C"/>
    <w:rsid w:val="001D6D6F"/>
    <w:rsid w:val="001E2647"/>
    <w:rsid w:val="001E2783"/>
    <w:rsid w:val="001E48A3"/>
    <w:rsid w:val="001E7488"/>
    <w:rsid w:val="001E7E9F"/>
    <w:rsid w:val="001F208A"/>
    <w:rsid w:val="001F5652"/>
    <w:rsid w:val="001F5F58"/>
    <w:rsid w:val="00204ED7"/>
    <w:rsid w:val="00205C88"/>
    <w:rsid w:val="00206451"/>
    <w:rsid w:val="00206598"/>
    <w:rsid w:val="002100D1"/>
    <w:rsid w:val="00210338"/>
    <w:rsid w:val="002130F8"/>
    <w:rsid w:val="00220138"/>
    <w:rsid w:val="00221344"/>
    <w:rsid w:val="00222924"/>
    <w:rsid w:val="0022310B"/>
    <w:rsid w:val="00227F61"/>
    <w:rsid w:val="0023008D"/>
    <w:rsid w:val="00236339"/>
    <w:rsid w:val="00236D7E"/>
    <w:rsid w:val="0024115D"/>
    <w:rsid w:val="00243D34"/>
    <w:rsid w:val="00243F06"/>
    <w:rsid w:val="00245311"/>
    <w:rsid w:val="00246117"/>
    <w:rsid w:val="002474F4"/>
    <w:rsid w:val="0024789C"/>
    <w:rsid w:val="002530B5"/>
    <w:rsid w:val="00253EE1"/>
    <w:rsid w:val="0025615A"/>
    <w:rsid w:val="00257F83"/>
    <w:rsid w:val="0026112A"/>
    <w:rsid w:val="00263635"/>
    <w:rsid w:val="00265B98"/>
    <w:rsid w:val="002665E7"/>
    <w:rsid w:val="002669CB"/>
    <w:rsid w:val="00266C97"/>
    <w:rsid w:val="00271F6F"/>
    <w:rsid w:val="002728E7"/>
    <w:rsid w:val="0027301D"/>
    <w:rsid w:val="0027489B"/>
    <w:rsid w:val="00275622"/>
    <w:rsid w:val="00275CF9"/>
    <w:rsid w:val="0027649C"/>
    <w:rsid w:val="0028230F"/>
    <w:rsid w:val="002841F5"/>
    <w:rsid w:val="00285826"/>
    <w:rsid w:val="00285BE8"/>
    <w:rsid w:val="00291F2E"/>
    <w:rsid w:val="002941A5"/>
    <w:rsid w:val="002A0194"/>
    <w:rsid w:val="002A056D"/>
    <w:rsid w:val="002A1468"/>
    <w:rsid w:val="002A302D"/>
    <w:rsid w:val="002A38F1"/>
    <w:rsid w:val="002A3DCC"/>
    <w:rsid w:val="002A4CF4"/>
    <w:rsid w:val="002A5540"/>
    <w:rsid w:val="002A7AF3"/>
    <w:rsid w:val="002B374B"/>
    <w:rsid w:val="002B4144"/>
    <w:rsid w:val="002B46FB"/>
    <w:rsid w:val="002B6FB9"/>
    <w:rsid w:val="002C097E"/>
    <w:rsid w:val="002C2F27"/>
    <w:rsid w:val="002C4BDB"/>
    <w:rsid w:val="002C6AF2"/>
    <w:rsid w:val="002C7297"/>
    <w:rsid w:val="002C75D8"/>
    <w:rsid w:val="002C776C"/>
    <w:rsid w:val="002D239A"/>
    <w:rsid w:val="002D2F13"/>
    <w:rsid w:val="002D6718"/>
    <w:rsid w:val="002E3129"/>
    <w:rsid w:val="002E3F05"/>
    <w:rsid w:val="002E4CDD"/>
    <w:rsid w:val="002F02A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454"/>
    <w:rsid w:val="00316D0F"/>
    <w:rsid w:val="00317344"/>
    <w:rsid w:val="0032027C"/>
    <w:rsid w:val="00320BEF"/>
    <w:rsid w:val="00320F0A"/>
    <w:rsid w:val="00324FAA"/>
    <w:rsid w:val="00327D0D"/>
    <w:rsid w:val="00331680"/>
    <w:rsid w:val="00340A9D"/>
    <w:rsid w:val="00343ABD"/>
    <w:rsid w:val="00343D11"/>
    <w:rsid w:val="00343EEB"/>
    <w:rsid w:val="00344082"/>
    <w:rsid w:val="00346955"/>
    <w:rsid w:val="003511A5"/>
    <w:rsid w:val="00353E13"/>
    <w:rsid w:val="00354A59"/>
    <w:rsid w:val="00354FFB"/>
    <w:rsid w:val="003632C1"/>
    <w:rsid w:val="00363A24"/>
    <w:rsid w:val="00366565"/>
    <w:rsid w:val="00366BE9"/>
    <w:rsid w:val="00372355"/>
    <w:rsid w:val="003757DA"/>
    <w:rsid w:val="00377FF3"/>
    <w:rsid w:val="00382AA7"/>
    <w:rsid w:val="00383452"/>
    <w:rsid w:val="00385854"/>
    <w:rsid w:val="00385EF3"/>
    <w:rsid w:val="00386AF8"/>
    <w:rsid w:val="00387176"/>
    <w:rsid w:val="00391435"/>
    <w:rsid w:val="00392EAA"/>
    <w:rsid w:val="00393A46"/>
    <w:rsid w:val="00394F26"/>
    <w:rsid w:val="003951AB"/>
    <w:rsid w:val="00395EFB"/>
    <w:rsid w:val="0039689D"/>
    <w:rsid w:val="003A162C"/>
    <w:rsid w:val="003A24EE"/>
    <w:rsid w:val="003A4D3F"/>
    <w:rsid w:val="003A5939"/>
    <w:rsid w:val="003A6621"/>
    <w:rsid w:val="003B0643"/>
    <w:rsid w:val="003B109A"/>
    <w:rsid w:val="003B1666"/>
    <w:rsid w:val="003B1B09"/>
    <w:rsid w:val="003B2918"/>
    <w:rsid w:val="003B3BE9"/>
    <w:rsid w:val="003B59D1"/>
    <w:rsid w:val="003C114A"/>
    <w:rsid w:val="003C1DCD"/>
    <w:rsid w:val="003C26F7"/>
    <w:rsid w:val="003C3D12"/>
    <w:rsid w:val="003C514A"/>
    <w:rsid w:val="003C7391"/>
    <w:rsid w:val="003D1641"/>
    <w:rsid w:val="003D2487"/>
    <w:rsid w:val="003D3468"/>
    <w:rsid w:val="003D35BF"/>
    <w:rsid w:val="003D3B32"/>
    <w:rsid w:val="003D55AF"/>
    <w:rsid w:val="003D6737"/>
    <w:rsid w:val="003E06E1"/>
    <w:rsid w:val="003E0EB0"/>
    <w:rsid w:val="003E44CD"/>
    <w:rsid w:val="003E45B6"/>
    <w:rsid w:val="003E6784"/>
    <w:rsid w:val="003F1668"/>
    <w:rsid w:val="0040063C"/>
    <w:rsid w:val="00401019"/>
    <w:rsid w:val="00403FAB"/>
    <w:rsid w:val="00405D08"/>
    <w:rsid w:val="00407635"/>
    <w:rsid w:val="004077F9"/>
    <w:rsid w:val="00413CC5"/>
    <w:rsid w:val="00414B7C"/>
    <w:rsid w:val="00414DFF"/>
    <w:rsid w:val="00415E41"/>
    <w:rsid w:val="0042052D"/>
    <w:rsid w:val="004205E8"/>
    <w:rsid w:val="0042429F"/>
    <w:rsid w:val="00424A99"/>
    <w:rsid w:val="004255CA"/>
    <w:rsid w:val="004357DA"/>
    <w:rsid w:val="00436F36"/>
    <w:rsid w:val="00440750"/>
    <w:rsid w:val="00444F40"/>
    <w:rsid w:val="004462DB"/>
    <w:rsid w:val="00457C79"/>
    <w:rsid w:val="00462CDE"/>
    <w:rsid w:val="00463564"/>
    <w:rsid w:val="00474E52"/>
    <w:rsid w:val="0047727C"/>
    <w:rsid w:val="00477383"/>
    <w:rsid w:val="00482F4B"/>
    <w:rsid w:val="004845E4"/>
    <w:rsid w:val="004851E8"/>
    <w:rsid w:val="004911AF"/>
    <w:rsid w:val="004923AD"/>
    <w:rsid w:val="00493237"/>
    <w:rsid w:val="004933AE"/>
    <w:rsid w:val="00493463"/>
    <w:rsid w:val="004951D4"/>
    <w:rsid w:val="004A080C"/>
    <w:rsid w:val="004A0ACE"/>
    <w:rsid w:val="004A6498"/>
    <w:rsid w:val="004A6DEB"/>
    <w:rsid w:val="004A7445"/>
    <w:rsid w:val="004B0313"/>
    <w:rsid w:val="004B0FE1"/>
    <w:rsid w:val="004B7EDD"/>
    <w:rsid w:val="004C3600"/>
    <w:rsid w:val="004C7F88"/>
    <w:rsid w:val="004E1CDA"/>
    <w:rsid w:val="004E2EA8"/>
    <w:rsid w:val="004E456B"/>
    <w:rsid w:val="004E77BB"/>
    <w:rsid w:val="004F10D2"/>
    <w:rsid w:val="004F6145"/>
    <w:rsid w:val="004F7C02"/>
    <w:rsid w:val="004F7E85"/>
    <w:rsid w:val="00501CB1"/>
    <w:rsid w:val="00502EDC"/>
    <w:rsid w:val="00503AC6"/>
    <w:rsid w:val="00504EA3"/>
    <w:rsid w:val="005104E5"/>
    <w:rsid w:val="005114D8"/>
    <w:rsid w:val="00511690"/>
    <w:rsid w:val="00513729"/>
    <w:rsid w:val="0051786E"/>
    <w:rsid w:val="00523A6D"/>
    <w:rsid w:val="00524990"/>
    <w:rsid w:val="00531A9E"/>
    <w:rsid w:val="00531C71"/>
    <w:rsid w:val="005328C5"/>
    <w:rsid w:val="00533635"/>
    <w:rsid w:val="00537994"/>
    <w:rsid w:val="005500E1"/>
    <w:rsid w:val="0055121E"/>
    <w:rsid w:val="00551746"/>
    <w:rsid w:val="00556E87"/>
    <w:rsid w:val="00560B7B"/>
    <w:rsid w:val="005622D0"/>
    <w:rsid w:val="00564A95"/>
    <w:rsid w:val="00566249"/>
    <w:rsid w:val="00566D77"/>
    <w:rsid w:val="005673AC"/>
    <w:rsid w:val="00571921"/>
    <w:rsid w:val="005720E8"/>
    <w:rsid w:val="00574AE1"/>
    <w:rsid w:val="005765F7"/>
    <w:rsid w:val="005817F2"/>
    <w:rsid w:val="0058535E"/>
    <w:rsid w:val="00590A2C"/>
    <w:rsid w:val="00592600"/>
    <w:rsid w:val="005938DE"/>
    <w:rsid w:val="0059530C"/>
    <w:rsid w:val="00595DDC"/>
    <w:rsid w:val="005A3EFD"/>
    <w:rsid w:val="005A48EF"/>
    <w:rsid w:val="005A6785"/>
    <w:rsid w:val="005B0D0A"/>
    <w:rsid w:val="005B2ACF"/>
    <w:rsid w:val="005B33A4"/>
    <w:rsid w:val="005B5C63"/>
    <w:rsid w:val="005B7601"/>
    <w:rsid w:val="005B7A42"/>
    <w:rsid w:val="005C1141"/>
    <w:rsid w:val="005C120F"/>
    <w:rsid w:val="005C2415"/>
    <w:rsid w:val="005C58ED"/>
    <w:rsid w:val="005C5F94"/>
    <w:rsid w:val="005C615C"/>
    <w:rsid w:val="005D0078"/>
    <w:rsid w:val="005D3C97"/>
    <w:rsid w:val="005D50EB"/>
    <w:rsid w:val="005E1C0E"/>
    <w:rsid w:val="005E3DCA"/>
    <w:rsid w:val="005E562D"/>
    <w:rsid w:val="005E5D2F"/>
    <w:rsid w:val="00600275"/>
    <w:rsid w:val="00605BE8"/>
    <w:rsid w:val="00606188"/>
    <w:rsid w:val="006107DB"/>
    <w:rsid w:val="00612244"/>
    <w:rsid w:val="00620BAB"/>
    <w:rsid w:val="00621330"/>
    <w:rsid w:val="006220FD"/>
    <w:rsid w:val="006242D9"/>
    <w:rsid w:val="00624400"/>
    <w:rsid w:val="00631E16"/>
    <w:rsid w:val="006321B3"/>
    <w:rsid w:val="0063358C"/>
    <w:rsid w:val="00633B7D"/>
    <w:rsid w:val="006340A9"/>
    <w:rsid w:val="0064102E"/>
    <w:rsid w:val="00641B84"/>
    <w:rsid w:val="006472C5"/>
    <w:rsid w:val="0065225A"/>
    <w:rsid w:val="00661F98"/>
    <w:rsid w:val="00662B75"/>
    <w:rsid w:val="00663F8B"/>
    <w:rsid w:val="00671904"/>
    <w:rsid w:val="00672EA9"/>
    <w:rsid w:val="006762D1"/>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2EA3"/>
    <w:rsid w:val="006A4912"/>
    <w:rsid w:val="006A734A"/>
    <w:rsid w:val="006B0DF5"/>
    <w:rsid w:val="006B1710"/>
    <w:rsid w:val="006B538F"/>
    <w:rsid w:val="006B5431"/>
    <w:rsid w:val="006C024C"/>
    <w:rsid w:val="006C0D79"/>
    <w:rsid w:val="006C1D0E"/>
    <w:rsid w:val="006C29ED"/>
    <w:rsid w:val="006C3645"/>
    <w:rsid w:val="006C5824"/>
    <w:rsid w:val="006C5863"/>
    <w:rsid w:val="006C5F0D"/>
    <w:rsid w:val="006D27AC"/>
    <w:rsid w:val="006D3F5D"/>
    <w:rsid w:val="006D75A5"/>
    <w:rsid w:val="006D77FC"/>
    <w:rsid w:val="006D7B91"/>
    <w:rsid w:val="006E0B6E"/>
    <w:rsid w:val="006E2EBD"/>
    <w:rsid w:val="006E474B"/>
    <w:rsid w:val="006E7948"/>
    <w:rsid w:val="006F2BBF"/>
    <w:rsid w:val="006F5915"/>
    <w:rsid w:val="006F63A7"/>
    <w:rsid w:val="007015F6"/>
    <w:rsid w:val="00702B25"/>
    <w:rsid w:val="0070632C"/>
    <w:rsid w:val="007144BE"/>
    <w:rsid w:val="0071739D"/>
    <w:rsid w:val="00717B76"/>
    <w:rsid w:val="007250CC"/>
    <w:rsid w:val="00725D38"/>
    <w:rsid w:val="0072718E"/>
    <w:rsid w:val="007307CA"/>
    <w:rsid w:val="00731960"/>
    <w:rsid w:val="0073416B"/>
    <w:rsid w:val="00735546"/>
    <w:rsid w:val="00740E5D"/>
    <w:rsid w:val="00741806"/>
    <w:rsid w:val="007427A2"/>
    <w:rsid w:val="00744AA9"/>
    <w:rsid w:val="00746774"/>
    <w:rsid w:val="007469BF"/>
    <w:rsid w:val="00753271"/>
    <w:rsid w:val="0075479D"/>
    <w:rsid w:val="0075607E"/>
    <w:rsid w:val="0076569B"/>
    <w:rsid w:val="0076571D"/>
    <w:rsid w:val="00765B55"/>
    <w:rsid w:val="007663BC"/>
    <w:rsid w:val="00767CAA"/>
    <w:rsid w:val="007711DC"/>
    <w:rsid w:val="007719E1"/>
    <w:rsid w:val="00776AF9"/>
    <w:rsid w:val="0077739B"/>
    <w:rsid w:val="00781CF4"/>
    <w:rsid w:val="00784964"/>
    <w:rsid w:val="00785C36"/>
    <w:rsid w:val="007865EB"/>
    <w:rsid w:val="00796843"/>
    <w:rsid w:val="007A0E74"/>
    <w:rsid w:val="007A4556"/>
    <w:rsid w:val="007A4EBA"/>
    <w:rsid w:val="007A618D"/>
    <w:rsid w:val="007A6BF4"/>
    <w:rsid w:val="007A7F84"/>
    <w:rsid w:val="007B04C7"/>
    <w:rsid w:val="007B5D8A"/>
    <w:rsid w:val="007B62D6"/>
    <w:rsid w:val="007B7754"/>
    <w:rsid w:val="007C1039"/>
    <w:rsid w:val="007C6B14"/>
    <w:rsid w:val="007C7246"/>
    <w:rsid w:val="007C729C"/>
    <w:rsid w:val="007C774A"/>
    <w:rsid w:val="007D225A"/>
    <w:rsid w:val="007D24E2"/>
    <w:rsid w:val="007D7696"/>
    <w:rsid w:val="007E0B91"/>
    <w:rsid w:val="007E1C3F"/>
    <w:rsid w:val="007E300A"/>
    <w:rsid w:val="007E7BF0"/>
    <w:rsid w:val="007F35F7"/>
    <w:rsid w:val="007F3B90"/>
    <w:rsid w:val="007F5F60"/>
    <w:rsid w:val="008031A7"/>
    <w:rsid w:val="008040B7"/>
    <w:rsid w:val="00805CF4"/>
    <w:rsid w:val="00806E99"/>
    <w:rsid w:val="00807074"/>
    <w:rsid w:val="00810652"/>
    <w:rsid w:val="00811C2D"/>
    <w:rsid w:val="00811D15"/>
    <w:rsid w:val="00813BA0"/>
    <w:rsid w:val="00813C8A"/>
    <w:rsid w:val="008161EF"/>
    <w:rsid w:val="00817545"/>
    <w:rsid w:val="0082498E"/>
    <w:rsid w:val="00824D05"/>
    <w:rsid w:val="00827FB1"/>
    <w:rsid w:val="00831A56"/>
    <w:rsid w:val="008335DF"/>
    <w:rsid w:val="00840D9F"/>
    <w:rsid w:val="00841F59"/>
    <w:rsid w:val="00844910"/>
    <w:rsid w:val="008508DB"/>
    <w:rsid w:val="0085570D"/>
    <w:rsid w:val="0085644A"/>
    <w:rsid w:val="0086130A"/>
    <w:rsid w:val="00865632"/>
    <w:rsid w:val="0086695F"/>
    <w:rsid w:val="00867AFF"/>
    <w:rsid w:val="00871253"/>
    <w:rsid w:val="00871323"/>
    <w:rsid w:val="00871999"/>
    <w:rsid w:val="008723A0"/>
    <w:rsid w:val="008770F2"/>
    <w:rsid w:val="0088009E"/>
    <w:rsid w:val="0088146D"/>
    <w:rsid w:val="008817FA"/>
    <w:rsid w:val="00881881"/>
    <w:rsid w:val="00881CB9"/>
    <w:rsid w:val="00881E4D"/>
    <w:rsid w:val="00882A0E"/>
    <w:rsid w:val="00882F08"/>
    <w:rsid w:val="00884D8C"/>
    <w:rsid w:val="0088542F"/>
    <w:rsid w:val="0089037B"/>
    <w:rsid w:val="008908AD"/>
    <w:rsid w:val="00893BB3"/>
    <w:rsid w:val="00894372"/>
    <w:rsid w:val="00894C2B"/>
    <w:rsid w:val="00894FCF"/>
    <w:rsid w:val="00895D02"/>
    <w:rsid w:val="008963AF"/>
    <w:rsid w:val="008A0561"/>
    <w:rsid w:val="008A463E"/>
    <w:rsid w:val="008A64FB"/>
    <w:rsid w:val="008A76BE"/>
    <w:rsid w:val="008B520F"/>
    <w:rsid w:val="008B57A8"/>
    <w:rsid w:val="008B5A9C"/>
    <w:rsid w:val="008B7E5A"/>
    <w:rsid w:val="008C2B4D"/>
    <w:rsid w:val="008C3302"/>
    <w:rsid w:val="008C5261"/>
    <w:rsid w:val="008C7933"/>
    <w:rsid w:val="008D05F1"/>
    <w:rsid w:val="008D0865"/>
    <w:rsid w:val="008D0E65"/>
    <w:rsid w:val="008D10A4"/>
    <w:rsid w:val="008D321A"/>
    <w:rsid w:val="008D3EC5"/>
    <w:rsid w:val="008D4F82"/>
    <w:rsid w:val="008D716D"/>
    <w:rsid w:val="008E04FB"/>
    <w:rsid w:val="008E1400"/>
    <w:rsid w:val="008E1CC8"/>
    <w:rsid w:val="008E2ED6"/>
    <w:rsid w:val="008E3ACA"/>
    <w:rsid w:val="008E4134"/>
    <w:rsid w:val="008E450F"/>
    <w:rsid w:val="008E5336"/>
    <w:rsid w:val="008F0581"/>
    <w:rsid w:val="008F0D78"/>
    <w:rsid w:val="008F3CCB"/>
    <w:rsid w:val="008F4F16"/>
    <w:rsid w:val="00903078"/>
    <w:rsid w:val="00903CE0"/>
    <w:rsid w:val="00907932"/>
    <w:rsid w:val="00911EE6"/>
    <w:rsid w:val="00913364"/>
    <w:rsid w:val="00913D41"/>
    <w:rsid w:val="009163B8"/>
    <w:rsid w:val="0091720C"/>
    <w:rsid w:val="00917AC4"/>
    <w:rsid w:val="00920C91"/>
    <w:rsid w:val="00927D0F"/>
    <w:rsid w:val="00930DC5"/>
    <w:rsid w:val="00934F5F"/>
    <w:rsid w:val="00936768"/>
    <w:rsid w:val="00936A1D"/>
    <w:rsid w:val="00942D77"/>
    <w:rsid w:val="009436F5"/>
    <w:rsid w:val="0095145C"/>
    <w:rsid w:val="00955D6E"/>
    <w:rsid w:val="00956D19"/>
    <w:rsid w:val="009603F9"/>
    <w:rsid w:val="00962851"/>
    <w:rsid w:val="009634D8"/>
    <w:rsid w:val="009723D8"/>
    <w:rsid w:val="009778FA"/>
    <w:rsid w:val="009905DD"/>
    <w:rsid w:val="0099462F"/>
    <w:rsid w:val="009953D9"/>
    <w:rsid w:val="00995931"/>
    <w:rsid w:val="00995AEE"/>
    <w:rsid w:val="00996887"/>
    <w:rsid w:val="00996F79"/>
    <w:rsid w:val="009978C9"/>
    <w:rsid w:val="009A20E2"/>
    <w:rsid w:val="009A4E3B"/>
    <w:rsid w:val="009A5B4E"/>
    <w:rsid w:val="009A6D84"/>
    <w:rsid w:val="009A790B"/>
    <w:rsid w:val="009B103B"/>
    <w:rsid w:val="009B1C30"/>
    <w:rsid w:val="009B5481"/>
    <w:rsid w:val="009B6708"/>
    <w:rsid w:val="009B6B74"/>
    <w:rsid w:val="009B7546"/>
    <w:rsid w:val="009B7EA0"/>
    <w:rsid w:val="009C1B01"/>
    <w:rsid w:val="009C2A0C"/>
    <w:rsid w:val="009C30DC"/>
    <w:rsid w:val="009C4292"/>
    <w:rsid w:val="009C522E"/>
    <w:rsid w:val="009D199C"/>
    <w:rsid w:val="009D3E8F"/>
    <w:rsid w:val="009D4802"/>
    <w:rsid w:val="009D6F03"/>
    <w:rsid w:val="009D7076"/>
    <w:rsid w:val="009E39FD"/>
    <w:rsid w:val="009E4402"/>
    <w:rsid w:val="009E53A3"/>
    <w:rsid w:val="009F08DE"/>
    <w:rsid w:val="009F097B"/>
    <w:rsid w:val="009F0BD0"/>
    <w:rsid w:val="009F503B"/>
    <w:rsid w:val="009F5538"/>
    <w:rsid w:val="009F6A57"/>
    <w:rsid w:val="009F6D2E"/>
    <w:rsid w:val="00A0532C"/>
    <w:rsid w:val="00A0695C"/>
    <w:rsid w:val="00A10EC5"/>
    <w:rsid w:val="00A13172"/>
    <w:rsid w:val="00A13C2A"/>
    <w:rsid w:val="00A15648"/>
    <w:rsid w:val="00A15CA9"/>
    <w:rsid w:val="00A16C87"/>
    <w:rsid w:val="00A175ED"/>
    <w:rsid w:val="00A228DA"/>
    <w:rsid w:val="00A23489"/>
    <w:rsid w:val="00A2373B"/>
    <w:rsid w:val="00A251C7"/>
    <w:rsid w:val="00A26B61"/>
    <w:rsid w:val="00A361FE"/>
    <w:rsid w:val="00A367D2"/>
    <w:rsid w:val="00A41E3E"/>
    <w:rsid w:val="00A42476"/>
    <w:rsid w:val="00A42E02"/>
    <w:rsid w:val="00A44714"/>
    <w:rsid w:val="00A44DB7"/>
    <w:rsid w:val="00A44EE5"/>
    <w:rsid w:val="00A62E42"/>
    <w:rsid w:val="00A70B91"/>
    <w:rsid w:val="00A70C3F"/>
    <w:rsid w:val="00A70F0B"/>
    <w:rsid w:val="00A71C65"/>
    <w:rsid w:val="00A7700E"/>
    <w:rsid w:val="00A77AFA"/>
    <w:rsid w:val="00A80232"/>
    <w:rsid w:val="00A80B7E"/>
    <w:rsid w:val="00A83D13"/>
    <w:rsid w:val="00A87BBF"/>
    <w:rsid w:val="00A92AD9"/>
    <w:rsid w:val="00A94D18"/>
    <w:rsid w:val="00A95A37"/>
    <w:rsid w:val="00A9616E"/>
    <w:rsid w:val="00AA02B7"/>
    <w:rsid w:val="00AA4B23"/>
    <w:rsid w:val="00AA5317"/>
    <w:rsid w:val="00AB42DE"/>
    <w:rsid w:val="00AB4C46"/>
    <w:rsid w:val="00AB539B"/>
    <w:rsid w:val="00AB6A42"/>
    <w:rsid w:val="00AC05D0"/>
    <w:rsid w:val="00AC334A"/>
    <w:rsid w:val="00AC5C62"/>
    <w:rsid w:val="00AC7018"/>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20D35"/>
    <w:rsid w:val="00B234AA"/>
    <w:rsid w:val="00B23617"/>
    <w:rsid w:val="00B26C7D"/>
    <w:rsid w:val="00B305E4"/>
    <w:rsid w:val="00B315EB"/>
    <w:rsid w:val="00B319E7"/>
    <w:rsid w:val="00B3214E"/>
    <w:rsid w:val="00B34839"/>
    <w:rsid w:val="00B422C8"/>
    <w:rsid w:val="00B427AC"/>
    <w:rsid w:val="00B427E1"/>
    <w:rsid w:val="00B431FA"/>
    <w:rsid w:val="00B450B2"/>
    <w:rsid w:val="00B45D7D"/>
    <w:rsid w:val="00B47B4F"/>
    <w:rsid w:val="00B47FD7"/>
    <w:rsid w:val="00B545C0"/>
    <w:rsid w:val="00B54DCE"/>
    <w:rsid w:val="00B571FB"/>
    <w:rsid w:val="00B60409"/>
    <w:rsid w:val="00B66638"/>
    <w:rsid w:val="00B66FD4"/>
    <w:rsid w:val="00B7160F"/>
    <w:rsid w:val="00B7174E"/>
    <w:rsid w:val="00B80338"/>
    <w:rsid w:val="00B80AC6"/>
    <w:rsid w:val="00B81667"/>
    <w:rsid w:val="00B84BA9"/>
    <w:rsid w:val="00B85309"/>
    <w:rsid w:val="00B908A3"/>
    <w:rsid w:val="00B90953"/>
    <w:rsid w:val="00B9326F"/>
    <w:rsid w:val="00B966AB"/>
    <w:rsid w:val="00B9699E"/>
    <w:rsid w:val="00BA1E0E"/>
    <w:rsid w:val="00BA1F75"/>
    <w:rsid w:val="00BA3082"/>
    <w:rsid w:val="00BA3F34"/>
    <w:rsid w:val="00BA57BF"/>
    <w:rsid w:val="00BB5DFE"/>
    <w:rsid w:val="00BB5E0D"/>
    <w:rsid w:val="00BB781F"/>
    <w:rsid w:val="00BC3F3E"/>
    <w:rsid w:val="00BC409B"/>
    <w:rsid w:val="00BC52F2"/>
    <w:rsid w:val="00BC62CD"/>
    <w:rsid w:val="00BC7E68"/>
    <w:rsid w:val="00BD3ED7"/>
    <w:rsid w:val="00BD41F7"/>
    <w:rsid w:val="00BD4869"/>
    <w:rsid w:val="00BD4FE1"/>
    <w:rsid w:val="00BD538B"/>
    <w:rsid w:val="00BE0C48"/>
    <w:rsid w:val="00BE2493"/>
    <w:rsid w:val="00BE48BE"/>
    <w:rsid w:val="00BE6918"/>
    <w:rsid w:val="00BE728B"/>
    <w:rsid w:val="00BE7847"/>
    <w:rsid w:val="00BE7B2C"/>
    <w:rsid w:val="00BF17B7"/>
    <w:rsid w:val="00BF4C8D"/>
    <w:rsid w:val="00BF532B"/>
    <w:rsid w:val="00C01CBC"/>
    <w:rsid w:val="00C03446"/>
    <w:rsid w:val="00C03BCF"/>
    <w:rsid w:val="00C03E67"/>
    <w:rsid w:val="00C07276"/>
    <w:rsid w:val="00C073D9"/>
    <w:rsid w:val="00C11BDA"/>
    <w:rsid w:val="00C11CDB"/>
    <w:rsid w:val="00C12421"/>
    <w:rsid w:val="00C14748"/>
    <w:rsid w:val="00C163BE"/>
    <w:rsid w:val="00C16D3A"/>
    <w:rsid w:val="00C17F3D"/>
    <w:rsid w:val="00C25CB6"/>
    <w:rsid w:val="00C25D17"/>
    <w:rsid w:val="00C277BB"/>
    <w:rsid w:val="00C320CE"/>
    <w:rsid w:val="00C35AD7"/>
    <w:rsid w:val="00C36465"/>
    <w:rsid w:val="00C3745A"/>
    <w:rsid w:val="00C37B27"/>
    <w:rsid w:val="00C40612"/>
    <w:rsid w:val="00C45784"/>
    <w:rsid w:val="00C45D5B"/>
    <w:rsid w:val="00C47A98"/>
    <w:rsid w:val="00C5025E"/>
    <w:rsid w:val="00C51817"/>
    <w:rsid w:val="00C54E6D"/>
    <w:rsid w:val="00C5789F"/>
    <w:rsid w:val="00C6222C"/>
    <w:rsid w:val="00C706FA"/>
    <w:rsid w:val="00C71213"/>
    <w:rsid w:val="00C72363"/>
    <w:rsid w:val="00C72776"/>
    <w:rsid w:val="00C73704"/>
    <w:rsid w:val="00C81300"/>
    <w:rsid w:val="00C83234"/>
    <w:rsid w:val="00C86BB8"/>
    <w:rsid w:val="00C877E1"/>
    <w:rsid w:val="00C87916"/>
    <w:rsid w:val="00C925E3"/>
    <w:rsid w:val="00C95CB6"/>
    <w:rsid w:val="00CB5F00"/>
    <w:rsid w:val="00CB67B5"/>
    <w:rsid w:val="00CB70BA"/>
    <w:rsid w:val="00CC1B19"/>
    <w:rsid w:val="00CC229C"/>
    <w:rsid w:val="00CC2C57"/>
    <w:rsid w:val="00CC3D14"/>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D034EF"/>
    <w:rsid w:val="00D0741E"/>
    <w:rsid w:val="00D07D2C"/>
    <w:rsid w:val="00D1570E"/>
    <w:rsid w:val="00D15AFB"/>
    <w:rsid w:val="00D17187"/>
    <w:rsid w:val="00D1788C"/>
    <w:rsid w:val="00D17F86"/>
    <w:rsid w:val="00D20DF1"/>
    <w:rsid w:val="00D21C22"/>
    <w:rsid w:val="00D22BA3"/>
    <w:rsid w:val="00D22EEC"/>
    <w:rsid w:val="00D23390"/>
    <w:rsid w:val="00D2459F"/>
    <w:rsid w:val="00D2494D"/>
    <w:rsid w:val="00D32B3D"/>
    <w:rsid w:val="00D34A12"/>
    <w:rsid w:val="00D367A0"/>
    <w:rsid w:val="00D3743F"/>
    <w:rsid w:val="00D37B11"/>
    <w:rsid w:val="00D40845"/>
    <w:rsid w:val="00D40B01"/>
    <w:rsid w:val="00D42536"/>
    <w:rsid w:val="00D42777"/>
    <w:rsid w:val="00D42BE9"/>
    <w:rsid w:val="00D50235"/>
    <w:rsid w:val="00D50C50"/>
    <w:rsid w:val="00D50D2D"/>
    <w:rsid w:val="00D5260F"/>
    <w:rsid w:val="00D56AD3"/>
    <w:rsid w:val="00D61DF3"/>
    <w:rsid w:val="00D6796F"/>
    <w:rsid w:val="00D7182C"/>
    <w:rsid w:val="00D741E4"/>
    <w:rsid w:val="00D774B1"/>
    <w:rsid w:val="00D809C5"/>
    <w:rsid w:val="00D81A3E"/>
    <w:rsid w:val="00D822F0"/>
    <w:rsid w:val="00D83F97"/>
    <w:rsid w:val="00D85F0F"/>
    <w:rsid w:val="00D87843"/>
    <w:rsid w:val="00D92EAF"/>
    <w:rsid w:val="00D9559E"/>
    <w:rsid w:val="00D9667A"/>
    <w:rsid w:val="00D97404"/>
    <w:rsid w:val="00D975CD"/>
    <w:rsid w:val="00DA4DB0"/>
    <w:rsid w:val="00DA522C"/>
    <w:rsid w:val="00DA5541"/>
    <w:rsid w:val="00DA61A9"/>
    <w:rsid w:val="00DA6B3C"/>
    <w:rsid w:val="00DA79F4"/>
    <w:rsid w:val="00DB2143"/>
    <w:rsid w:val="00DB237C"/>
    <w:rsid w:val="00DB3C0F"/>
    <w:rsid w:val="00DB45AA"/>
    <w:rsid w:val="00DB7575"/>
    <w:rsid w:val="00DC1A18"/>
    <w:rsid w:val="00DD24E4"/>
    <w:rsid w:val="00DD2766"/>
    <w:rsid w:val="00DD4D76"/>
    <w:rsid w:val="00DD4DC3"/>
    <w:rsid w:val="00DD69A8"/>
    <w:rsid w:val="00DE1B68"/>
    <w:rsid w:val="00DE279C"/>
    <w:rsid w:val="00DF3B98"/>
    <w:rsid w:val="00DF73F5"/>
    <w:rsid w:val="00E040FF"/>
    <w:rsid w:val="00E0726A"/>
    <w:rsid w:val="00E104D0"/>
    <w:rsid w:val="00E12535"/>
    <w:rsid w:val="00E13665"/>
    <w:rsid w:val="00E165AB"/>
    <w:rsid w:val="00E1685F"/>
    <w:rsid w:val="00E178F8"/>
    <w:rsid w:val="00E23F51"/>
    <w:rsid w:val="00E2424C"/>
    <w:rsid w:val="00E24C13"/>
    <w:rsid w:val="00E26CD1"/>
    <w:rsid w:val="00E27986"/>
    <w:rsid w:val="00E312F2"/>
    <w:rsid w:val="00E33299"/>
    <w:rsid w:val="00E43398"/>
    <w:rsid w:val="00E4470C"/>
    <w:rsid w:val="00E45150"/>
    <w:rsid w:val="00E523A6"/>
    <w:rsid w:val="00E549E9"/>
    <w:rsid w:val="00E56FAC"/>
    <w:rsid w:val="00E57020"/>
    <w:rsid w:val="00E57FF2"/>
    <w:rsid w:val="00E61154"/>
    <w:rsid w:val="00E62A84"/>
    <w:rsid w:val="00E63119"/>
    <w:rsid w:val="00E64B80"/>
    <w:rsid w:val="00E660C7"/>
    <w:rsid w:val="00E74706"/>
    <w:rsid w:val="00E74D14"/>
    <w:rsid w:val="00E7505D"/>
    <w:rsid w:val="00E750F2"/>
    <w:rsid w:val="00E76CAC"/>
    <w:rsid w:val="00E80244"/>
    <w:rsid w:val="00E809D4"/>
    <w:rsid w:val="00E811F0"/>
    <w:rsid w:val="00E863CB"/>
    <w:rsid w:val="00E90DD1"/>
    <w:rsid w:val="00E92808"/>
    <w:rsid w:val="00E959F5"/>
    <w:rsid w:val="00E96BCF"/>
    <w:rsid w:val="00EA166D"/>
    <w:rsid w:val="00EA5A78"/>
    <w:rsid w:val="00EA6D9F"/>
    <w:rsid w:val="00EB0092"/>
    <w:rsid w:val="00EB09A2"/>
    <w:rsid w:val="00EB467D"/>
    <w:rsid w:val="00EB5580"/>
    <w:rsid w:val="00EC0E62"/>
    <w:rsid w:val="00EC2786"/>
    <w:rsid w:val="00EC568E"/>
    <w:rsid w:val="00EC77A5"/>
    <w:rsid w:val="00ED0E90"/>
    <w:rsid w:val="00ED25E3"/>
    <w:rsid w:val="00ED6EFB"/>
    <w:rsid w:val="00ED7655"/>
    <w:rsid w:val="00EE08BF"/>
    <w:rsid w:val="00EE4476"/>
    <w:rsid w:val="00EF0197"/>
    <w:rsid w:val="00EF01D6"/>
    <w:rsid w:val="00EF3DEE"/>
    <w:rsid w:val="00EF7740"/>
    <w:rsid w:val="00F02383"/>
    <w:rsid w:val="00F111EE"/>
    <w:rsid w:val="00F130C3"/>
    <w:rsid w:val="00F1548D"/>
    <w:rsid w:val="00F204E0"/>
    <w:rsid w:val="00F24309"/>
    <w:rsid w:val="00F24AB2"/>
    <w:rsid w:val="00F27226"/>
    <w:rsid w:val="00F3478D"/>
    <w:rsid w:val="00F43B2E"/>
    <w:rsid w:val="00F453AE"/>
    <w:rsid w:val="00F53575"/>
    <w:rsid w:val="00F54195"/>
    <w:rsid w:val="00F56F5E"/>
    <w:rsid w:val="00F57B97"/>
    <w:rsid w:val="00F62F7D"/>
    <w:rsid w:val="00F6419F"/>
    <w:rsid w:val="00F64674"/>
    <w:rsid w:val="00F64C76"/>
    <w:rsid w:val="00F65DE9"/>
    <w:rsid w:val="00F67A44"/>
    <w:rsid w:val="00F67C52"/>
    <w:rsid w:val="00F71975"/>
    <w:rsid w:val="00F73CD6"/>
    <w:rsid w:val="00F74F80"/>
    <w:rsid w:val="00F74FCF"/>
    <w:rsid w:val="00F767FF"/>
    <w:rsid w:val="00F81ECD"/>
    <w:rsid w:val="00F824EC"/>
    <w:rsid w:val="00F848E5"/>
    <w:rsid w:val="00F86523"/>
    <w:rsid w:val="00F8785E"/>
    <w:rsid w:val="00F87E01"/>
    <w:rsid w:val="00F90948"/>
    <w:rsid w:val="00F90A71"/>
    <w:rsid w:val="00F97D83"/>
    <w:rsid w:val="00FA0E47"/>
    <w:rsid w:val="00FA6F08"/>
    <w:rsid w:val="00FA70C9"/>
    <w:rsid w:val="00FB02F6"/>
    <w:rsid w:val="00FB202E"/>
    <w:rsid w:val="00FB291A"/>
    <w:rsid w:val="00FB3203"/>
    <w:rsid w:val="00FB5855"/>
    <w:rsid w:val="00FB7AEC"/>
    <w:rsid w:val="00FC2560"/>
    <w:rsid w:val="00FC3034"/>
    <w:rsid w:val="00FC5C13"/>
    <w:rsid w:val="00FC6290"/>
    <w:rsid w:val="00FD0051"/>
    <w:rsid w:val="00FD1F52"/>
    <w:rsid w:val="00FD2EC4"/>
    <w:rsid w:val="00FD43DF"/>
    <w:rsid w:val="00FD6347"/>
    <w:rsid w:val="00FD7C92"/>
    <w:rsid w:val="00FE0F99"/>
    <w:rsid w:val="00FE1B98"/>
    <w:rsid w:val="00FE1C2C"/>
    <w:rsid w:val="00FE5EF1"/>
    <w:rsid w:val="00FF0768"/>
    <w:rsid w:val="00FF1B47"/>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5:docId w15:val="{6BD972A9-90DB-4AB4-B1E5-58ACAC79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C0"/>
    <w:pPr>
      <w:ind w:left="720"/>
      <w:contextualSpacing/>
    </w:pPr>
  </w:style>
  <w:style w:type="paragraph" w:styleId="Header">
    <w:name w:val="header"/>
    <w:basedOn w:val="Normal"/>
    <w:link w:val="HeaderChar"/>
    <w:uiPriority w:val="99"/>
    <w:unhideWhenUsed/>
    <w:rsid w:val="00436F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6F36"/>
  </w:style>
  <w:style w:type="paragraph" w:styleId="Footer">
    <w:name w:val="footer"/>
    <w:basedOn w:val="Normal"/>
    <w:link w:val="FooterChar"/>
    <w:uiPriority w:val="99"/>
    <w:unhideWhenUsed/>
    <w:rsid w:val="00436F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6F36"/>
  </w:style>
  <w:style w:type="table" w:styleId="TableGrid">
    <w:name w:val="Table Grid"/>
    <w:basedOn w:val="TableNormal"/>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0"/>
    <w:rsid w:val="00152402"/>
    <w:pPr>
      <w:spacing w:after="0"/>
      <w:jc w:val="center"/>
    </w:pPr>
    <w:rPr>
      <w:rFonts w:cs="Arial"/>
      <w:noProof/>
    </w:rPr>
  </w:style>
  <w:style w:type="character" w:customStyle="1" w:styleId="EndNoteBibliographyTitle0">
    <w:name w:val="EndNote Bibliography Title 字元"/>
    <w:basedOn w:val="DefaultParagraphFont"/>
    <w:link w:val="EndNoteBibliographyTitle"/>
    <w:rsid w:val="00152402"/>
    <w:rPr>
      <w:rFonts w:cs="Arial"/>
      <w:noProof/>
    </w:rPr>
  </w:style>
  <w:style w:type="paragraph" w:customStyle="1" w:styleId="EndNoteBibliography">
    <w:name w:val="EndNote Bibliography"/>
    <w:basedOn w:val="Normal"/>
    <w:link w:val="EndNoteBibliography0"/>
    <w:rsid w:val="00152402"/>
    <w:pPr>
      <w:spacing w:line="240" w:lineRule="auto"/>
    </w:pPr>
    <w:rPr>
      <w:rFonts w:cs="Arial"/>
      <w:noProof/>
    </w:rPr>
  </w:style>
  <w:style w:type="character" w:customStyle="1" w:styleId="EndNoteBibliography0">
    <w:name w:val="EndNote Bibliography 字元"/>
    <w:basedOn w:val="DefaultParagraphFont"/>
    <w:link w:val="EndNoteBibliography"/>
    <w:rsid w:val="00152402"/>
    <w:rPr>
      <w:rFonts w:cs="Arial"/>
      <w:noProof/>
    </w:rPr>
  </w:style>
  <w:style w:type="character" w:styleId="Hyperlink">
    <w:name w:val="Hyperlink"/>
    <w:basedOn w:val="DefaultParagraphFont"/>
    <w:uiPriority w:val="99"/>
    <w:unhideWhenUsed/>
    <w:rsid w:val="008C5261"/>
    <w:rPr>
      <w:color w:val="0000FF"/>
      <w:u w:val="single"/>
    </w:rPr>
  </w:style>
  <w:style w:type="character" w:customStyle="1" w:styleId="jtukpc">
    <w:name w:val="jtukpc"/>
    <w:basedOn w:val="DefaultParagraphFont"/>
    <w:rsid w:val="00D42BE9"/>
  </w:style>
  <w:style w:type="character" w:customStyle="1" w:styleId="ynrlnc">
    <w:name w:val="ynrlnc"/>
    <w:basedOn w:val="DefaultParagraphFont"/>
    <w:rsid w:val="00D42BE9"/>
  </w:style>
  <w:style w:type="character" w:styleId="CommentReference">
    <w:name w:val="annotation reference"/>
    <w:basedOn w:val="DefaultParagraphFont"/>
    <w:uiPriority w:val="99"/>
    <w:semiHidden/>
    <w:unhideWhenUsed/>
    <w:rsid w:val="00F848E5"/>
    <w:rPr>
      <w:sz w:val="16"/>
      <w:szCs w:val="16"/>
    </w:rPr>
  </w:style>
  <w:style w:type="paragraph" w:styleId="CommentText">
    <w:name w:val="annotation text"/>
    <w:basedOn w:val="Normal"/>
    <w:link w:val="CommentTextChar"/>
    <w:uiPriority w:val="99"/>
    <w:semiHidden/>
    <w:unhideWhenUsed/>
    <w:rsid w:val="00F848E5"/>
    <w:pPr>
      <w:spacing w:line="240" w:lineRule="auto"/>
    </w:pPr>
    <w:rPr>
      <w:sz w:val="20"/>
      <w:szCs w:val="20"/>
    </w:rPr>
  </w:style>
  <w:style w:type="character" w:customStyle="1" w:styleId="CommentTextChar">
    <w:name w:val="Comment Text Char"/>
    <w:basedOn w:val="DefaultParagraphFont"/>
    <w:link w:val="CommentText"/>
    <w:uiPriority w:val="99"/>
    <w:semiHidden/>
    <w:rsid w:val="00F848E5"/>
    <w:rPr>
      <w:sz w:val="20"/>
      <w:szCs w:val="20"/>
    </w:rPr>
  </w:style>
  <w:style w:type="paragraph" w:styleId="CommentSubject">
    <w:name w:val="annotation subject"/>
    <w:basedOn w:val="CommentText"/>
    <w:next w:val="CommentText"/>
    <w:link w:val="CommentSubjectChar"/>
    <w:uiPriority w:val="99"/>
    <w:semiHidden/>
    <w:unhideWhenUsed/>
    <w:rsid w:val="00F848E5"/>
    <w:rPr>
      <w:b/>
      <w:bCs/>
    </w:rPr>
  </w:style>
  <w:style w:type="character" w:customStyle="1" w:styleId="CommentSubjectChar">
    <w:name w:val="Comment Subject Char"/>
    <w:basedOn w:val="CommentTextChar"/>
    <w:link w:val="CommentSubject"/>
    <w:uiPriority w:val="99"/>
    <w:semiHidden/>
    <w:rsid w:val="00F848E5"/>
    <w:rPr>
      <w:b/>
      <w:bCs/>
      <w:sz w:val="20"/>
      <w:szCs w:val="20"/>
    </w:rPr>
  </w:style>
  <w:style w:type="paragraph" w:styleId="BalloonText">
    <w:name w:val="Balloon Text"/>
    <w:basedOn w:val="Normal"/>
    <w:link w:val="BalloonTextChar"/>
    <w:uiPriority w:val="99"/>
    <w:semiHidden/>
    <w:unhideWhenUsed/>
    <w:rsid w:val="00F84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8E5"/>
    <w:rPr>
      <w:rFonts w:ascii="Segoe UI" w:hAnsi="Segoe UI" w:cs="Segoe UI"/>
      <w:sz w:val="18"/>
      <w:szCs w:val="18"/>
    </w:rPr>
  </w:style>
  <w:style w:type="table" w:customStyle="1" w:styleId="1">
    <w:name w:val="淺色網底1"/>
    <w:basedOn w:val="TableNormal"/>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3C8678-8B32-4575-BCFE-DEDDD4B6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26</Pages>
  <Words>8166</Words>
  <Characters>46552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cp:lastModifiedBy>
  <cp:revision>105</cp:revision>
  <dcterms:created xsi:type="dcterms:W3CDTF">2020-10-12T14:12:00Z</dcterms:created>
  <dcterms:modified xsi:type="dcterms:W3CDTF">2021-05-11T10:41:00Z</dcterms:modified>
</cp:coreProperties>
</file>