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F0B" w:rsidRPr="0068273F" w:rsidRDefault="00A70F0B">
      <w:r w:rsidRPr="0068273F">
        <w:rPr>
          <w:rFonts w:hint="eastAsia"/>
          <w:b/>
        </w:rPr>
        <w:t>Running title</w:t>
      </w:r>
    </w:p>
    <w:p w:rsidR="00D42777" w:rsidRPr="0068273F" w:rsidRDefault="00D42777">
      <w:r w:rsidRPr="0068273F">
        <w:rPr>
          <w:rFonts w:hint="eastAsia"/>
        </w:rPr>
        <w:t xml:space="preserve">Stable isotope analysis reveals consistent </w:t>
      </w:r>
      <w:r w:rsidR="002665E7" w:rsidRPr="0068273F">
        <w:rPr>
          <w:rFonts w:hint="eastAsia"/>
        </w:rPr>
        <w:t>pest consumption</w:t>
      </w:r>
      <w:r w:rsidR="000B44A7" w:rsidRPr="0068273F">
        <w:rPr>
          <w:rFonts w:hint="eastAsia"/>
        </w:rPr>
        <w:t xml:space="preserve"> by</w:t>
      </w:r>
      <w:r w:rsidRPr="0068273F">
        <w:rPr>
          <w:rFonts w:hint="eastAsia"/>
        </w:rPr>
        <w:t xml:space="preserve"> </w:t>
      </w:r>
      <w:r w:rsidR="006C5863" w:rsidRPr="0068273F">
        <w:rPr>
          <w:rFonts w:hint="eastAsia"/>
        </w:rPr>
        <w:t xml:space="preserve">generalist </w:t>
      </w:r>
      <w:r w:rsidR="00C11CDB" w:rsidRPr="0068273F">
        <w:rPr>
          <w:rFonts w:hint="eastAsia"/>
        </w:rPr>
        <w:t xml:space="preserve">arthropod </w:t>
      </w:r>
      <w:r w:rsidRPr="0068273F">
        <w:rPr>
          <w:rFonts w:hint="eastAsia"/>
        </w:rPr>
        <w:t xml:space="preserve">predators (ladybeetles and spiders) in rice farms </w:t>
      </w:r>
    </w:p>
    <w:p w:rsidR="00D42777" w:rsidRPr="0068273F" w:rsidRDefault="00D42777">
      <w:pPr>
        <w:rPr>
          <w:color w:val="FF0000"/>
        </w:rPr>
      </w:pPr>
    </w:p>
    <w:p w:rsidR="00BA1E0E" w:rsidRDefault="00BA1E0E">
      <w:pPr>
        <w:rPr>
          <w:b/>
          <w:color w:val="FF0000"/>
        </w:rPr>
      </w:pPr>
      <w:r w:rsidRPr="00BA1E0E">
        <w:rPr>
          <w:rFonts w:hint="eastAsia"/>
          <w:b/>
          <w:color w:val="FF0000"/>
        </w:rPr>
        <w:t>Abstract</w:t>
      </w:r>
    </w:p>
    <w:p w:rsidR="00D42777" w:rsidRPr="00BA1E0E" w:rsidRDefault="00D42777">
      <w:pPr>
        <w:rPr>
          <w:b/>
          <w:color w:val="FF0000"/>
        </w:rPr>
      </w:pPr>
      <w:r w:rsidRPr="00BA1E0E">
        <w:rPr>
          <w:b/>
          <w:color w:val="FF0000"/>
        </w:rPr>
        <w:br w:type="page"/>
      </w:r>
    </w:p>
    <w:p w:rsidR="0068273F" w:rsidRPr="002D239A" w:rsidRDefault="00D42777" w:rsidP="0068273F">
      <w:pPr>
        <w:rPr>
          <w:b/>
          <w:color w:val="FF0000"/>
        </w:rPr>
      </w:pPr>
      <w:r w:rsidRPr="002D239A">
        <w:rPr>
          <w:rFonts w:hint="eastAsia"/>
          <w:b/>
          <w:color w:val="FF0000"/>
        </w:rPr>
        <w:lastRenderedPageBreak/>
        <w:t>Introduction</w:t>
      </w:r>
    </w:p>
    <w:p w:rsidR="008D0865" w:rsidRDefault="00B07291" w:rsidP="006B1710">
      <w:pPr>
        <w:pStyle w:val="ListParagraph"/>
        <w:numPr>
          <w:ilvl w:val="0"/>
          <w:numId w:val="6"/>
        </w:numPr>
        <w:jc w:val="left"/>
        <w:rPr>
          <w:color w:val="00B0F0"/>
        </w:rPr>
      </w:pPr>
      <w:r>
        <w:rPr>
          <w:color w:val="00B0F0"/>
        </w:rPr>
        <w:t xml:space="preserve">[Importance of biocontrol] </w:t>
      </w:r>
    </w:p>
    <w:p w:rsidR="00CB5F00" w:rsidRDefault="00A41E3E" w:rsidP="008D0865">
      <w:pPr>
        <w:pStyle w:val="ListParagraph"/>
        <w:numPr>
          <w:ilvl w:val="0"/>
          <w:numId w:val="8"/>
        </w:numPr>
        <w:jc w:val="left"/>
        <w:rPr>
          <w:color w:val="00B0F0"/>
        </w:rPr>
      </w:pPr>
      <w:r>
        <w:rPr>
          <w:color w:val="00B0F0"/>
        </w:rPr>
        <w:t xml:space="preserve">Importance of biocontrol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 xml:space="preserve">ritical as well in </w:t>
      </w:r>
      <w:proofErr w:type="spellStart"/>
      <w:r>
        <w:rPr>
          <w:color w:val="00B0F0"/>
        </w:rPr>
        <w:t>Anthropocene</w:t>
      </w:r>
      <w:proofErr w:type="spellEnd"/>
      <w:r>
        <w:rPr>
          <w:color w:val="00B0F0"/>
        </w:rPr>
        <w:t xml:space="preserve"> (e.g., 50% pesticide reduction in EU by 2030)</w:t>
      </w:r>
    </w:p>
    <w:p w:rsidR="008D0865" w:rsidRDefault="00B07291" w:rsidP="006B1710">
      <w:pPr>
        <w:pStyle w:val="ListParagraph"/>
        <w:numPr>
          <w:ilvl w:val="0"/>
          <w:numId w:val="6"/>
        </w:numPr>
        <w:jc w:val="left"/>
        <w:rPr>
          <w:color w:val="00B0F0"/>
        </w:rPr>
      </w:pPr>
      <w:r>
        <w:rPr>
          <w:color w:val="00B0F0"/>
        </w:rPr>
        <w:t xml:space="preserve">[Importance of GAPs] </w:t>
      </w:r>
    </w:p>
    <w:p w:rsidR="008D0865" w:rsidRDefault="008D0865" w:rsidP="008D0865">
      <w:pPr>
        <w:pStyle w:val="ListParagraph"/>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generalist arthropod predators (GAPs) as biocontrol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rsidR="002E3F05" w:rsidRPr="008D0865" w:rsidRDefault="002E3F05" w:rsidP="008D0865">
      <w:pPr>
        <w:pStyle w:val="ListParagraph"/>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rsidR="00881CB9" w:rsidRDefault="00B07291" w:rsidP="00881CB9">
      <w:pPr>
        <w:pStyle w:val="ListParagraph"/>
        <w:numPr>
          <w:ilvl w:val="0"/>
          <w:numId w:val="6"/>
        </w:numPr>
        <w:jc w:val="left"/>
        <w:rPr>
          <w:color w:val="00B0F0"/>
        </w:rPr>
      </w:pPr>
      <w:r>
        <w:rPr>
          <w:color w:val="00B0F0"/>
        </w:rPr>
        <w:t xml:space="preserve">[Knowledge gaps] </w:t>
      </w:r>
    </w:p>
    <w:p w:rsidR="00881CB9" w:rsidRDefault="00E959F5" w:rsidP="00881CB9">
      <w:pPr>
        <w:pStyle w:val="ListParagraph"/>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trophic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Moreover</w:t>
      </w:r>
      <w:proofErr w:type="gramStart"/>
      <w:r w:rsidR="00881CB9">
        <w:rPr>
          <w:rFonts w:hint="eastAsia"/>
          <w:color w:val="00B0F0"/>
        </w:rPr>
        <w:t xml:space="preserve">, </w:t>
      </w:r>
      <w:r w:rsidR="00042B18">
        <w:rPr>
          <w:color w:val="00B0F0"/>
        </w:rPr>
        <w:t>,</w:t>
      </w:r>
      <w:proofErr w:type="gramEnd"/>
      <w:r w:rsidR="00042B18">
        <w:rPr>
          <w:color w:val="00B0F0"/>
        </w:rPr>
        <w:t xml:space="preserve"> to understand the reliability of GAPs as biocontrol agents over environmental fluctuations, i</w:t>
      </w:r>
      <w:r w:rsidR="00881CB9">
        <w:rPr>
          <w:rFonts w:hint="eastAsia"/>
          <w:color w:val="00B0F0"/>
        </w:rPr>
        <w:t>t is also important to examine the consistency of pest consumption</w:t>
      </w:r>
      <w:r w:rsidR="00DE1B68">
        <w:rPr>
          <w:rFonts w:hint="eastAsia"/>
          <w:color w:val="00B0F0"/>
        </w:rPr>
        <w:t xml:space="preserve"> by GAPs</w:t>
      </w:r>
      <w:r w:rsidR="00881CB9">
        <w:rPr>
          <w:rFonts w:hint="eastAsia"/>
          <w:color w:val="00B0F0"/>
        </w:rPr>
        <w:t xml:space="preserve"> across </w:t>
      </w:r>
      <w:r w:rsidR="00042B18">
        <w:rPr>
          <w:color w:val="00B0F0"/>
        </w:rPr>
        <w:t>years in the field.</w:t>
      </w:r>
      <w:r w:rsidR="00881CB9">
        <w:rPr>
          <w:rFonts w:hint="eastAsia"/>
          <w:color w:val="00B0F0"/>
        </w:rPr>
        <w:t xml:space="preserve"> </w:t>
      </w:r>
    </w:p>
    <w:p w:rsidR="00881CB9" w:rsidRPr="00881CB9" w:rsidRDefault="00881CB9" w:rsidP="00881CB9">
      <w:pPr>
        <w:pStyle w:val="ListParagraph"/>
        <w:numPr>
          <w:ilvl w:val="0"/>
          <w:numId w:val="12"/>
        </w:numPr>
        <w:jc w:val="left"/>
        <w:rPr>
          <w:color w:val="00B0F0"/>
        </w:rPr>
      </w:pPr>
      <w:r w:rsidRPr="00881CB9">
        <w:rPr>
          <w:rFonts w:hint="eastAsia"/>
          <w:color w:val="00B0F0"/>
        </w:rPr>
        <w:t xml:space="preserve">A better understanding of how various </w:t>
      </w:r>
      <w:r w:rsidRPr="00881CB9">
        <w:rPr>
          <w:color w:val="00B0F0"/>
        </w:rPr>
        <w:t>biotic and abiotic</w:t>
      </w:r>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 xml:space="preserve">a better </w:t>
      </w:r>
      <w:r w:rsidRPr="00881CB9">
        <w:rPr>
          <w:rFonts w:hint="eastAsia"/>
          <w:color w:val="00B0F0"/>
        </w:rPr>
        <w:t>agricultural management</w:t>
      </w:r>
    </w:p>
    <w:p w:rsidR="00881CB9" w:rsidRDefault="00881CB9" w:rsidP="00881CB9">
      <w:pPr>
        <w:pStyle w:val="ListParagraph"/>
        <w:numPr>
          <w:ilvl w:val="0"/>
          <w:numId w:val="6"/>
        </w:numPr>
        <w:jc w:val="left"/>
        <w:rPr>
          <w:color w:val="00B0F0"/>
        </w:rPr>
      </w:pPr>
      <w:r>
        <w:rPr>
          <w:rFonts w:hint="eastAsia"/>
          <w:color w:val="00B0F0"/>
        </w:rPr>
        <w:t>[</w:t>
      </w:r>
      <w:r w:rsidR="00631E16" w:rsidRPr="00881CB9">
        <w:rPr>
          <w:color w:val="00B0F0"/>
        </w:rPr>
        <w:t>Aim</w:t>
      </w:r>
      <w:r w:rsidR="00A15648">
        <w:rPr>
          <w:rFonts w:hint="eastAsia"/>
          <w:color w:val="00B0F0"/>
        </w:rPr>
        <w:t>s</w:t>
      </w:r>
      <w:r>
        <w:rPr>
          <w:rFonts w:hint="eastAsia"/>
          <w:color w:val="00B0F0"/>
        </w:rPr>
        <w:t>]</w:t>
      </w:r>
      <w:r w:rsidR="00631E16" w:rsidRPr="00881CB9">
        <w:rPr>
          <w:color w:val="00B0F0"/>
        </w:rPr>
        <w:t xml:space="preserve"> </w:t>
      </w:r>
    </w:p>
    <w:p w:rsidR="00881CB9" w:rsidRDefault="002728E7" w:rsidP="00881CB9">
      <w:pPr>
        <w:pStyle w:val="ListParagraph"/>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w:t>
      </w:r>
      <w:r w:rsidR="003B1666">
        <w:rPr>
          <w:color w:val="00B0F0"/>
        </w:rPr>
        <w:t xml:space="preserve">(predator guild, spider and ladybeetle group) </w:t>
      </w:r>
      <w:r w:rsidRPr="00881CB9">
        <w:rPr>
          <w:color w:val="00B0F0"/>
        </w:rPr>
        <w:t>over</w:t>
      </w:r>
      <w:r w:rsidR="007D225A" w:rsidRPr="00881CB9">
        <w:rPr>
          <w:color w:val="00B0F0"/>
        </w:rPr>
        <w:t xml:space="preserve"> crop stages</w:t>
      </w:r>
      <w:r w:rsidR="00631E16" w:rsidRPr="00881CB9">
        <w:rPr>
          <w:color w:val="00B0F0"/>
        </w:rPr>
        <w:t xml:space="preserve"> </w:t>
      </w:r>
    </w:p>
    <w:p w:rsidR="00881CB9" w:rsidRDefault="006B1710" w:rsidP="00881CB9">
      <w:pPr>
        <w:pStyle w:val="ListParagraph"/>
        <w:numPr>
          <w:ilvl w:val="0"/>
          <w:numId w:val="14"/>
        </w:numPr>
        <w:jc w:val="left"/>
        <w:rPr>
          <w:color w:val="00B0F0"/>
        </w:rPr>
      </w:pPr>
      <w:r w:rsidRPr="00881CB9">
        <w:rPr>
          <w:color w:val="00B0F0"/>
        </w:rPr>
        <w:t xml:space="preserve">Examine the consistency of </w:t>
      </w:r>
      <w:r w:rsidR="00672EA9">
        <w:rPr>
          <w:rFonts w:hint="eastAsia"/>
          <w:color w:val="00B0F0"/>
        </w:rPr>
        <w:t>rice herbivore</w:t>
      </w:r>
      <w:r w:rsidR="00881CB9">
        <w:rPr>
          <w:color w:val="00B0F0"/>
        </w:rPr>
        <w:t xml:space="preserve"> composition </w:t>
      </w:r>
      <w:r w:rsidR="00672EA9">
        <w:rPr>
          <w:rFonts w:hint="eastAsia"/>
          <w:color w:val="00B0F0"/>
        </w:rPr>
        <w:t>by GAPs</w:t>
      </w:r>
      <w:r w:rsidR="003B1666">
        <w:rPr>
          <w:color w:val="00B0F0"/>
        </w:rPr>
        <w:t xml:space="preserve">(rice herbivores) </w:t>
      </w:r>
      <w:r w:rsidR="00881CB9">
        <w:rPr>
          <w:color w:val="00B0F0"/>
        </w:rPr>
        <w:t>over time (years</w:t>
      </w:r>
      <w:r w:rsidR="00881CB9">
        <w:rPr>
          <w:rFonts w:hint="eastAsia"/>
          <w:color w:val="00B0F0"/>
        </w:rPr>
        <w:t>)</w:t>
      </w:r>
    </w:p>
    <w:p w:rsidR="002A1468" w:rsidRDefault="002728E7" w:rsidP="002A1468">
      <w:pPr>
        <w:pStyle w:val="ListParagraph"/>
        <w:numPr>
          <w:ilvl w:val="0"/>
          <w:numId w:val="14"/>
        </w:numPr>
        <w:jc w:val="left"/>
        <w:rPr>
          <w:color w:val="00B0F0"/>
        </w:rPr>
      </w:pPr>
      <w:r w:rsidRPr="00881CB9">
        <w:rPr>
          <w:color w:val="00B0F0"/>
        </w:rPr>
        <w:t xml:space="preserve">Investigate how biotic and abiotic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rsidR="0007116C" w:rsidRDefault="00AE0496">
      <w:pPr>
        <w:pStyle w:val="ListParagraph"/>
        <w:numPr>
          <w:ilvl w:val="0"/>
          <w:numId w:val="6"/>
        </w:numPr>
        <w:jc w:val="left"/>
        <w:rPr>
          <w:color w:val="00B0F0"/>
        </w:rPr>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rsidR="006340A9" w:rsidRPr="002D239A" w:rsidRDefault="0068273F" w:rsidP="006340A9">
      <w:pPr>
        <w:rPr>
          <w:color w:val="FF0000"/>
        </w:rPr>
      </w:pPr>
      <w:r w:rsidRPr="003D1641">
        <w:rPr>
          <w:rFonts w:hint="eastAsia"/>
          <w:b/>
        </w:rPr>
        <w:tab/>
      </w:r>
      <w:r w:rsidR="00B10F91" w:rsidRPr="002D239A">
        <w:rPr>
          <w:rFonts w:hint="eastAsia"/>
          <w:color w:val="FF0000"/>
        </w:rPr>
        <w:t>A</w:t>
      </w:r>
      <w:r w:rsidR="00196EAB" w:rsidRPr="002D239A">
        <w:rPr>
          <w:rFonts w:hint="eastAsia"/>
          <w:color w:val="FF0000"/>
        </w:rPr>
        <w:t xml:space="preserve">griculture is </w:t>
      </w:r>
      <w:r w:rsidR="00CD7E51" w:rsidRPr="002D239A">
        <w:rPr>
          <w:rFonts w:hint="eastAsia"/>
          <w:color w:val="FF0000"/>
        </w:rPr>
        <w:t xml:space="preserve">the largest land use type worldwide and the </w:t>
      </w:r>
      <w:r w:rsidRPr="002D239A">
        <w:rPr>
          <w:rFonts w:hint="eastAsia"/>
          <w:color w:val="FF0000"/>
        </w:rPr>
        <w:t>major</w:t>
      </w:r>
      <w:r w:rsidR="00CD7E51" w:rsidRPr="002D239A">
        <w:rPr>
          <w:rFonts w:hint="eastAsia"/>
          <w:color w:val="FF0000"/>
        </w:rPr>
        <w:t xml:space="preserve"> driver for global biodiversity crisis</w:t>
      </w:r>
      <w:r w:rsidR="00196EAB" w:rsidRPr="002D239A">
        <w:rPr>
          <w:rFonts w:hint="eastAsia"/>
          <w:color w:val="FF0000"/>
        </w:rPr>
        <w:t xml:space="preserve"> and environmental degradat</w:t>
      </w:r>
      <w:r w:rsidR="00CD7E51" w:rsidRPr="002D239A">
        <w:rPr>
          <w:rFonts w:hint="eastAsia"/>
          <w:color w:val="FF0000"/>
        </w:rPr>
        <w:t>ion. A</w:t>
      </w:r>
      <w:r w:rsidR="00CD7E51" w:rsidRPr="002D239A">
        <w:rPr>
          <w:color w:val="FF0000"/>
        </w:rPr>
        <w:t>gricultural expansion and intensification</w:t>
      </w:r>
      <w:r w:rsidR="00CD7E51" w:rsidRPr="002D239A">
        <w:rPr>
          <w:rFonts w:hint="eastAsia"/>
          <w:color w:val="FF0000"/>
        </w:rPr>
        <w:t xml:space="preserve"> have contributed to habitat loss an</w:t>
      </w:r>
      <w:r w:rsidRPr="002D239A">
        <w:rPr>
          <w:rFonts w:hint="eastAsia"/>
          <w:color w:val="FF0000"/>
        </w:rPr>
        <w:t>d climate change, posing substantial</w:t>
      </w:r>
      <w:r w:rsidR="00CD7E51" w:rsidRPr="002D239A">
        <w:rPr>
          <w:rFonts w:hint="eastAsia"/>
          <w:color w:val="FF0000"/>
        </w:rPr>
        <w:t xml:space="preserve"> threats on species and ecosystems</w:t>
      </w:r>
      <w:r w:rsidR="00152402"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&lt;EndNote&gt;&lt;Cite&gt;&lt;Author&gt;Kehoe&lt;/Author&gt;&lt;Year&gt;2017&lt;/Year&gt;&lt;RecNum&gt;2&lt;/RecNum&gt;&lt;DisplayText&gt;(Kehoe et al. 2017)&lt;/DisplayText&gt;&lt;record&gt;&lt;rec-number&gt;2&lt;/rec-number&gt;&lt;foreign-keys&gt;&lt;key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6A2EA3" w:rsidRPr="002D239A">
        <w:rPr>
          <w:color w:val="FF0000"/>
        </w:rPr>
        <w:fldChar w:fldCharType="separate"/>
      </w:r>
      <w:r w:rsidR="00152402" w:rsidRPr="002D239A">
        <w:rPr>
          <w:noProof/>
          <w:color w:val="FF0000"/>
        </w:rPr>
        <w:t>(Kehoe et al. 2017)</w:t>
      </w:r>
      <w:r w:rsidR="006A2EA3" w:rsidRPr="002D239A">
        <w:rPr>
          <w:color w:val="FF0000"/>
        </w:rPr>
        <w:fldChar w:fldCharType="end"/>
      </w:r>
      <w:r w:rsidR="00CD7E51" w:rsidRPr="002D239A">
        <w:rPr>
          <w:rFonts w:hint="eastAsia"/>
          <w:color w:val="FF0000"/>
        </w:rPr>
        <w:t>.</w:t>
      </w:r>
      <w:r w:rsidR="002A302D" w:rsidRPr="002D239A">
        <w:rPr>
          <w:rFonts w:hint="eastAsia"/>
          <w:color w:val="FF0000"/>
        </w:rPr>
        <w:t xml:space="preserve"> To mitigate such impacts, t</w:t>
      </w:r>
      <w:r w:rsidR="0085570D" w:rsidRPr="002D239A">
        <w:rPr>
          <w:rFonts w:hint="eastAsia"/>
          <w:color w:val="FF0000"/>
        </w:rPr>
        <w:t>here is an urgent need for</w:t>
      </w:r>
      <w:r w:rsidR="00CD7E51" w:rsidRPr="002D239A">
        <w:rPr>
          <w:rFonts w:hint="eastAsia"/>
          <w:color w:val="FF0000"/>
        </w:rPr>
        <w:t xml:space="preserve"> modern </w:t>
      </w:r>
      <w:r w:rsidR="00152402" w:rsidRPr="002D239A">
        <w:rPr>
          <w:rFonts w:hint="eastAsia"/>
          <w:color w:val="FF0000"/>
        </w:rPr>
        <w:t xml:space="preserve">industrial </w:t>
      </w:r>
      <w:r w:rsidR="00CD7E51" w:rsidRPr="002D239A">
        <w:rPr>
          <w:rFonts w:hint="eastAsia"/>
          <w:color w:val="FF0000"/>
        </w:rPr>
        <w:t>agriculture</w:t>
      </w:r>
      <w:r w:rsidR="0085570D" w:rsidRPr="002D239A">
        <w:rPr>
          <w:rFonts w:hint="eastAsia"/>
          <w:color w:val="FF0000"/>
        </w:rPr>
        <w:t xml:space="preserve"> </w:t>
      </w:r>
      <w:r w:rsidR="00CD7E51" w:rsidRPr="002D239A">
        <w:rPr>
          <w:rFonts w:hint="eastAsia"/>
          <w:color w:val="FF0000"/>
        </w:rPr>
        <w:t xml:space="preserve">to shift </w:t>
      </w:r>
      <w:r w:rsidR="00B00B26" w:rsidRPr="002D239A">
        <w:rPr>
          <w:rFonts w:hint="eastAsia"/>
          <w:color w:val="FF0000"/>
        </w:rPr>
        <w:t>toward more ecological</w:t>
      </w:r>
      <w:r w:rsidR="00697FA4" w:rsidRPr="002D239A">
        <w:rPr>
          <w:rFonts w:hint="eastAsia"/>
          <w:color w:val="FF0000"/>
        </w:rPr>
        <w:t>- and environmental-</w:t>
      </w:r>
      <w:r w:rsidR="00B00B26" w:rsidRPr="002D239A">
        <w:rPr>
          <w:rFonts w:hint="eastAsia"/>
          <w:color w:val="FF0000"/>
        </w:rPr>
        <w:t>friendly practices</w:t>
      </w:r>
      <w:r w:rsidR="0051786E"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&lt;EndNote&gt;&lt;Cite&gt;&lt;Author&gt;Gomiero&lt;/Author&gt;&lt;Year&gt;2011&lt;/Year&gt;&lt;RecNum&gt;3&lt;/RecNum&gt;&lt;DisplayText&gt;(Gomiero et al.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6A2EA3" w:rsidRPr="002D239A">
        <w:rPr>
          <w:color w:val="FF0000"/>
        </w:rPr>
        <w:fldChar w:fldCharType="separate"/>
      </w:r>
      <w:r w:rsidR="0051786E" w:rsidRPr="002D239A">
        <w:rPr>
          <w:noProof/>
          <w:color w:val="FF0000"/>
        </w:rPr>
        <w:t>(Gomiero et al. 2011)</w:t>
      </w:r>
      <w:r w:rsidR="006A2EA3" w:rsidRPr="002D239A">
        <w:rPr>
          <w:color w:val="FF0000"/>
        </w:rPr>
        <w:fldChar w:fldCharType="end"/>
      </w:r>
      <w:r w:rsidR="00196EAB" w:rsidRPr="002D239A">
        <w:rPr>
          <w:rFonts w:hint="eastAsia"/>
          <w:color w:val="FF0000"/>
        </w:rPr>
        <w:t>.</w:t>
      </w:r>
      <w:r w:rsidR="00571921" w:rsidRPr="002D239A">
        <w:rPr>
          <w:rFonts w:hint="eastAsia"/>
          <w:color w:val="FF0000"/>
        </w:rPr>
        <w:t xml:space="preserve"> </w:t>
      </w:r>
    </w:p>
    <w:p w:rsidR="00275622" w:rsidRPr="002D239A" w:rsidRDefault="006340A9" w:rsidP="00275622">
      <w:pPr>
        <w:rPr>
          <w:color w:val="FF0000"/>
        </w:rPr>
      </w:pPr>
      <w:r w:rsidRPr="002D239A">
        <w:rPr>
          <w:rFonts w:hint="eastAsia"/>
          <w:color w:val="FF0000"/>
        </w:rPr>
        <w:tab/>
      </w:r>
      <w:r w:rsidR="007F5F60" w:rsidRPr="002D239A">
        <w:rPr>
          <w:color w:val="FF0000"/>
        </w:rPr>
        <w:t>Biological control by natural enemies</w:t>
      </w:r>
      <w:r w:rsidR="00152402" w:rsidRPr="002D239A">
        <w:rPr>
          <w:rFonts w:hint="eastAsia"/>
          <w:color w:val="FF0000"/>
        </w:rPr>
        <w:t xml:space="preserve"> constitutes an essential</w:t>
      </w:r>
      <w:r w:rsidR="00152402" w:rsidRPr="002D239A">
        <w:rPr>
          <w:color w:val="FF0000"/>
        </w:rPr>
        <w:t xml:space="preserve"> component </w:t>
      </w:r>
      <w:r w:rsidR="00152402" w:rsidRPr="002D239A">
        <w:rPr>
          <w:rFonts w:hint="eastAsia"/>
          <w:color w:val="FF0000"/>
        </w:rPr>
        <w:t>of</w:t>
      </w:r>
      <w:r w:rsidR="00152402" w:rsidRPr="002D239A">
        <w:rPr>
          <w:color w:val="FF0000"/>
        </w:rPr>
        <w:t xml:space="preserve"> sustainable</w:t>
      </w:r>
      <w:r w:rsidR="00152402" w:rsidRPr="002D239A">
        <w:rPr>
          <w:rFonts w:hint="eastAsia"/>
          <w:color w:val="FF0000"/>
        </w:rPr>
        <w:t xml:space="preserve"> agriculture and</w:t>
      </w:r>
      <w:r w:rsidR="007F5F60" w:rsidRPr="002D239A">
        <w:rPr>
          <w:color w:val="FF0000"/>
        </w:rPr>
        <w:t xml:space="preserve"> has </w:t>
      </w:r>
      <w:r w:rsidR="00152402" w:rsidRPr="002D239A">
        <w:rPr>
          <w:rFonts w:hint="eastAsia"/>
          <w:color w:val="FF0000"/>
        </w:rPr>
        <w:t>been</w:t>
      </w:r>
      <w:r w:rsidR="007F5F60" w:rsidRPr="002D239A">
        <w:rPr>
          <w:rFonts w:hint="eastAsia"/>
          <w:color w:val="FF0000"/>
        </w:rPr>
        <w:t xml:space="preserve"> increasing</w:t>
      </w:r>
      <w:r w:rsidR="00152402" w:rsidRPr="002D239A">
        <w:rPr>
          <w:rFonts w:hint="eastAsia"/>
          <w:color w:val="FF0000"/>
        </w:rPr>
        <w:t>ly applied in farm management</w:t>
      </w:r>
      <w:r w:rsidR="00D34A12" w:rsidRPr="002D239A">
        <w:rPr>
          <w:rFonts w:hint="eastAsia"/>
          <w:color w:val="FF0000"/>
        </w:rPr>
        <w:t xml:space="preserve"> to reduce the use of pesticides</w:t>
      </w:r>
      <w:r w:rsidR="00831A56"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&lt;EndNote&gt;&lt;Cite&gt;&lt;Author&gt;Heimpel&lt;/Author&gt;&lt;Year&gt;2017&lt;/Year&gt;&lt;RecNum&gt;4&lt;/RecNum&gt;&lt;DisplayText&gt;(Heimpel and Mills 2017)&lt;/DisplayText&gt;&lt;record&gt;&lt;rec-number&gt;4&lt;/rec-number&gt;&lt;foreign-keys&gt;&lt;key app="EN" db-id="2vstfap51s9ztmea0af5fa9f5v90srreddde" timestamp="0"&gt;4&lt;/key&gt;&lt;/foreign-keys&gt;&lt;ref-type name="Book"&gt;6&lt;/ref-type&gt;&lt;contributors&gt;&lt;authors&gt;&lt;author&gt;Heimpel, George E&lt;/author&gt;&lt;author&gt;Mills, Nicholas J&lt;/author&gt;&lt;/authors&gt;&lt;/contributors&gt;&lt;titles&gt;&lt;title&gt;Biological control&lt;/title&gt;&lt;/titles&gt;&lt;dates&gt;&lt;year&gt;2017&lt;/year&gt;&lt;/dates&gt;&lt;publisher&gt;Cambridge University Press&lt;/publisher&gt;&lt;isbn&gt;0521845149&lt;/isbn&gt;&lt;urls&gt;&lt;/urls&gt;&lt;/record&gt;&lt;/Cite&gt;&lt;/EndNote&gt;</w:instrText>
      </w:r>
      <w:r w:rsidR="006A2EA3" w:rsidRPr="002D239A">
        <w:rPr>
          <w:color w:val="FF0000"/>
        </w:rPr>
        <w:fldChar w:fldCharType="separate"/>
      </w:r>
      <w:r w:rsidR="00831A56" w:rsidRPr="002D239A">
        <w:rPr>
          <w:noProof/>
          <w:color w:val="FF0000"/>
        </w:rPr>
        <w:t>(Heimpel and Mills 2017)</w:t>
      </w:r>
      <w:r w:rsidR="006A2EA3" w:rsidRPr="002D239A">
        <w:rPr>
          <w:color w:val="FF0000"/>
        </w:rPr>
        <w:fldChar w:fldCharType="end"/>
      </w:r>
      <w:r w:rsidR="007F5F60" w:rsidRPr="002D239A">
        <w:rPr>
          <w:rFonts w:hint="eastAsia"/>
          <w:color w:val="FF0000"/>
        </w:rPr>
        <w:t xml:space="preserve">. </w:t>
      </w:r>
      <w:r w:rsidR="000250B1" w:rsidRPr="002D239A">
        <w:rPr>
          <w:rFonts w:hint="eastAsia"/>
          <w:color w:val="FF0000"/>
        </w:rPr>
        <w:t xml:space="preserve">For </w:t>
      </w:r>
      <w:r w:rsidR="0051786E" w:rsidRPr="002D239A">
        <w:rPr>
          <w:rFonts w:hint="eastAsia"/>
          <w:color w:val="FF0000"/>
        </w:rPr>
        <w:t>h</w:t>
      </w:r>
      <w:r w:rsidR="000250B1" w:rsidRPr="002D239A">
        <w:rPr>
          <w:rFonts w:hint="eastAsia"/>
          <w:color w:val="FF0000"/>
        </w:rPr>
        <w:t>erbivorous insect pests, t</w:t>
      </w:r>
      <w:r w:rsidR="00196EAB" w:rsidRPr="002D239A">
        <w:rPr>
          <w:rFonts w:hint="eastAsia"/>
          <w:color w:val="FF0000"/>
        </w:rPr>
        <w:t xml:space="preserve">wo major groups of </w:t>
      </w:r>
      <w:r w:rsidR="00D809C5" w:rsidRPr="002D239A">
        <w:rPr>
          <w:rFonts w:hint="eastAsia"/>
          <w:color w:val="FF0000"/>
        </w:rPr>
        <w:t xml:space="preserve">arthropod </w:t>
      </w:r>
      <w:r w:rsidR="00196EAB" w:rsidRPr="002D239A">
        <w:rPr>
          <w:rFonts w:hint="eastAsia"/>
          <w:color w:val="FF0000"/>
        </w:rPr>
        <w:t xml:space="preserve">natural enemies </w:t>
      </w:r>
      <w:r w:rsidR="0051786E" w:rsidRPr="002D239A">
        <w:rPr>
          <w:rFonts w:hint="eastAsia"/>
          <w:color w:val="FF0000"/>
        </w:rPr>
        <w:t>are</w:t>
      </w:r>
      <w:r w:rsidR="000250B1" w:rsidRPr="002D239A">
        <w:rPr>
          <w:rFonts w:hint="eastAsia"/>
          <w:color w:val="FF0000"/>
        </w:rPr>
        <w:t xml:space="preserve"> used </w:t>
      </w:r>
      <w:r w:rsidR="00196EAB" w:rsidRPr="002D239A">
        <w:rPr>
          <w:rFonts w:hint="eastAsia"/>
          <w:color w:val="FF0000"/>
        </w:rPr>
        <w:t>as biocontrol agents: specialist</w:t>
      </w:r>
      <w:r w:rsidR="0039689D" w:rsidRPr="002D239A">
        <w:rPr>
          <w:rFonts w:hint="eastAsia"/>
          <w:color w:val="FF0000"/>
        </w:rPr>
        <w:t xml:space="preserve"> (e.g., parasitoids)</w:t>
      </w:r>
      <w:r w:rsidR="00196EAB" w:rsidRPr="002D239A">
        <w:rPr>
          <w:rFonts w:hint="eastAsia"/>
          <w:color w:val="FF0000"/>
        </w:rPr>
        <w:t xml:space="preserve"> and generalist</w:t>
      </w:r>
      <w:r w:rsidR="0039689D" w:rsidRPr="002D239A">
        <w:rPr>
          <w:rFonts w:hint="eastAsia"/>
          <w:color w:val="FF0000"/>
        </w:rPr>
        <w:t xml:space="preserve"> </w:t>
      </w:r>
      <w:r w:rsidR="000250B1" w:rsidRPr="002D239A">
        <w:rPr>
          <w:rFonts w:hint="eastAsia"/>
          <w:color w:val="FF0000"/>
        </w:rPr>
        <w:t xml:space="preserve">predators </w:t>
      </w:r>
      <w:r w:rsidR="0039689D" w:rsidRPr="002D239A">
        <w:rPr>
          <w:rFonts w:hint="eastAsia"/>
          <w:color w:val="FF0000"/>
        </w:rPr>
        <w:t>(e.g., spiders)</w:t>
      </w:r>
      <w:r w:rsidR="00196EAB" w:rsidRPr="002D239A">
        <w:rPr>
          <w:rFonts w:hint="eastAsia"/>
          <w:color w:val="FF0000"/>
        </w:rPr>
        <w:t xml:space="preserve">. </w:t>
      </w:r>
      <w:r w:rsidR="00B66FD4" w:rsidRPr="002D239A">
        <w:rPr>
          <w:rFonts w:hint="eastAsia"/>
          <w:color w:val="FF0000"/>
        </w:rPr>
        <w:t>It has been widely thought that</w:t>
      </w:r>
      <w:r w:rsidR="0039689D" w:rsidRPr="002D239A">
        <w:rPr>
          <w:rFonts w:hint="eastAsia"/>
          <w:color w:val="FF0000"/>
        </w:rPr>
        <w:t xml:space="preserve"> specialists</w:t>
      </w:r>
      <w:r w:rsidR="00B66FD4" w:rsidRPr="002D239A">
        <w:rPr>
          <w:rFonts w:hint="eastAsia"/>
          <w:color w:val="FF0000"/>
        </w:rPr>
        <w:t xml:space="preserve"> are more effective </w:t>
      </w:r>
      <w:r w:rsidRPr="002D239A">
        <w:rPr>
          <w:rFonts w:hint="eastAsia"/>
          <w:color w:val="FF0000"/>
        </w:rPr>
        <w:t>in pest control</w:t>
      </w:r>
      <w:r w:rsidR="0039689D" w:rsidRPr="002D239A">
        <w:rPr>
          <w:rFonts w:hint="eastAsia"/>
          <w:color w:val="FF0000"/>
        </w:rPr>
        <w:t xml:space="preserve">, </w:t>
      </w:r>
      <w:r w:rsidR="00B66FD4" w:rsidRPr="002D239A">
        <w:rPr>
          <w:rFonts w:hint="eastAsia"/>
          <w:color w:val="FF0000"/>
        </w:rPr>
        <w:t>as they</w:t>
      </w:r>
      <w:r w:rsidR="0039689D" w:rsidRPr="002D239A">
        <w:rPr>
          <w:rFonts w:hint="eastAsia"/>
          <w:color w:val="FF0000"/>
        </w:rPr>
        <w:t xml:space="preserve"> are able to target specific pest species and </w:t>
      </w:r>
      <w:r w:rsidR="00B66FD4" w:rsidRPr="002D239A">
        <w:rPr>
          <w:rFonts w:hint="eastAsia"/>
          <w:color w:val="FF0000"/>
        </w:rPr>
        <w:t xml:space="preserve">thus minimize the </w:t>
      </w:r>
      <w:r w:rsidR="006C3645" w:rsidRPr="002D239A">
        <w:rPr>
          <w:rFonts w:hint="eastAsia"/>
          <w:color w:val="FF0000"/>
        </w:rPr>
        <w:t xml:space="preserve">undesirable </w:t>
      </w:r>
      <w:r w:rsidR="00B66FD4" w:rsidRPr="002D239A">
        <w:rPr>
          <w:rFonts w:hint="eastAsia"/>
          <w:color w:val="FF0000"/>
        </w:rPr>
        <w:t>non-target effect</w:t>
      </w:r>
      <w:r w:rsidR="006C3645"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ages&gt;236-246&lt;/pages&gt;&lt;volume&gt;34&lt;/volume&gt;&lt;number&gt;3&lt;/number&gt;&lt;dates&gt;&lt;year&gt;2005&lt;/year&gt;&lt;/dates&gt;&lt;isbn&gt;1049-9644&lt;/isbn&gt;&lt;urls&gt;&lt;/urls&gt;&lt;/record&gt;&lt;/Cite&gt;&lt;/EndNote&gt;</w:instrText>
      </w:r>
      <w:r w:rsidR="006A2EA3" w:rsidRPr="002D239A">
        <w:rPr>
          <w:color w:val="FF0000"/>
        </w:rPr>
        <w:fldChar w:fldCharType="separate"/>
      </w:r>
      <w:r w:rsidR="006C3645" w:rsidRPr="002D239A">
        <w:rPr>
          <w:noProof/>
          <w:color w:val="FF0000"/>
        </w:rPr>
        <w:t>(Stiling and Cornelissen 2005)</w:t>
      </w:r>
      <w:r w:rsidR="006A2EA3" w:rsidRPr="002D239A">
        <w:rPr>
          <w:color w:val="FF0000"/>
        </w:rPr>
        <w:fldChar w:fldCharType="end"/>
      </w:r>
      <w:r w:rsidR="00B66FD4" w:rsidRPr="002D239A">
        <w:rPr>
          <w:rFonts w:hint="eastAsia"/>
          <w:color w:val="FF0000"/>
        </w:rPr>
        <w:t>. In contrast</w:t>
      </w:r>
      <w:r w:rsidR="001E7E9F" w:rsidRPr="002D239A">
        <w:rPr>
          <w:rFonts w:hint="eastAsia"/>
          <w:color w:val="FF0000"/>
        </w:rPr>
        <w:t xml:space="preserve">, </w:t>
      </w:r>
      <w:r w:rsidR="00B66FD4" w:rsidRPr="002D239A">
        <w:rPr>
          <w:rFonts w:hint="eastAsia"/>
          <w:color w:val="FF0000"/>
        </w:rPr>
        <w:t>generalist predators could feed on not only target pest but also alternative prey d</w:t>
      </w:r>
      <w:r w:rsidR="001E7E9F" w:rsidRPr="002D239A">
        <w:rPr>
          <w:rFonts w:hint="eastAsia"/>
          <w:color w:val="FF0000"/>
        </w:rPr>
        <w:t>ue to the</w:t>
      </w:r>
      <w:r w:rsidR="006472C5" w:rsidRPr="002D239A">
        <w:rPr>
          <w:rFonts w:hint="eastAsia"/>
          <w:color w:val="FF0000"/>
        </w:rPr>
        <w:t>ir</w:t>
      </w:r>
      <w:r w:rsidR="00B66FD4" w:rsidRPr="002D239A">
        <w:rPr>
          <w:rFonts w:hint="eastAsia"/>
          <w:color w:val="FF0000"/>
        </w:rPr>
        <w:t xml:space="preserve"> </w:t>
      </w:r>
      <w:proofErr w:type="spellStart"/>
      <w:r w:rsidR="006472C5" w:rsidRPr="002D239A">
        <w:rPr>
          <w:rFonts w:hint="eastAsia"/>
          <w:color w:val="FF0000"/>
        </w:rPr>
        <w:t>polyphagous</w:t>
      </w:r>
      <w:proofErr w:type="spellEnd"/>
      <w:r w:rsidR="006472C5" w:rsidRPr="002D239A">
        <w:rPr>
          <w:rFonts w:hint="eastAsia"/>
          <w:color w:val="FF0000"/>
        </w:rPr>
        <w:t xml:space="preserve"> nature</w:t>
      </w:r>
      <w:r w:rsidR="00B66FD4" w:rsidRPr="002D239A">
        <w:rPr>
          <w:rFonts w:hint="eastAsia"/>
          <w:color w:val="FF0000"/>
        </w:rPr>
        <w:t xml:space="preserve">. </w:t>
      </w:r>
      <w:r w:rsidR="001E7E9F" w:rsidRPr="002D239A">
        <w:rPr>
          <w:rFonts w:hint="eastAsia"/>
          <w:color w:val="FF0000"/>
        </w:rPr>
        <w:t xml:space="preserve">As a result, </w:t>
      </w:r>
      <w:r w:rsidR="00B66FD4" w:rsidRPr="002D239A">
        <w:rPr>
          <w:rFonts w:hint="eastAsia"/>
          <w:color w:val="FF0000"/>
        </w:rPr>
        <w:t>studies</w:t>
      </w:r>
      <w:r w:rsidR="001E7E9F" w:rsidRPr="002D239A">
        <w:rPr>
          <w:rFonts w:hint="eastAsia"/>
          <w:color w:val="FF0000"/>
        </w:rPr>
        <w:t xml:space="preserve"> have questioned the effectiveness of generalist predators</w:t>
      </w:r>
      <w:r w:rsidR="002C6AF2" w:rsidRPr="002D239A">
        <w:rPr>
          <w:rFonts w:hint="eastAsia"/>
          <w:color w:val="FF0000"/>
        </w:rPr>
        <w:t xml:space="preserve"> as biocontrol agents</w:t>
      </w:r>
      <w:r w:rsidR="006849BE"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6A2EA3" w:rsidRPr="002D239A">
        <w:rPr>
          <w:color w:val="FF0000"/>
        </w:rPr>
        <w:fldChar w:fldCharType="separate"/>
      </w:r>
      <w:r w:rsidR="006849BE" w:rsidRPr="002D239A">
        <w:rPr>
          <w:noProof/>
          <w:color w:val="FF0000"/>
        </w:rPr>
        <w:t>(Symondson et al. 2002)</w:t>
      </w:r>
      <w:r w:rsidR="006A2EA3" w:rsidRPr="002D239A">
        <w:rPr>
          <w:color w:val="FF0000"/>
        </w:rPr>
        <w:fldChar w:fldCharType="end"/>
      </w:r>
      <w:r w:rsidR="001E7E9F" w:rsidRPr="002D239A">
        <w:rPr>
          <w:rFonts w:hint="eastAsia"/>
          <w:color w:val="FF0000"/>
        </w:rPr>
        <w:t>. W</w:t>
      </w:r>
      <w:r w:rsidR="00571921" w:rsidRPr="002D239A">
        <w:rPr>
          <w:rFonts w:hint="eastAsia"/>
          <w:color w:val="FF0000"/>
        </w:rPr>
        <w:t xml:space="preserve">hether generalist predators are able </w:t>
      </w:r>
      <w:r w:rsidR="00955D6E" w:rsidRPr="002D239A">
        <w:rPr>
          <w:rFonts w:hint="eastAsia"/>
          <w:color w:val="FF0000"/>
        </w:rPr>
        <w:t xml:space="preserve">to </w:t>
      </w:r>
      <w:r w:rsidR="001E7E9F" w:rsidRPr="002D239A">
        <w:rPr>
          <w:rFonts w:hint="eastAsia"/>
          <w:color w:val="FF0000"/>
        </w:rPr>
        <w:t xml:space="preserve">provide reliable </w:t>
      </w:r>
      <w:r w:rsidR="00571921" w:rsidRPr="002D239A">
        <w:rPr>
          <w:rFonts w:hint="eastAsia"/>
          <w:color w:val="FF0000"/>
        </w:rPr>
        <w:t xml:space="preserve">top-down control on </w:t>
      </w:r>
      <w:r w:rsidRPr="002D239A">
        <w:rPr>
          <w:rFonts w:hint="eastAsia"/>
          <w:color w:val="FF0000"/>
        </w:rPr>
        <w:t>target pests</w:t>
      </w:r>
      <w:r w:rsidR="00571921" w:rsidRPr="002D239A">
        <w:rPr>
          <w:rFonts w:hint="eastAsia"/>
          <w:color w:val="FF0000"/>
        </w:rPr>
        <w:t xml:space="preserve"> is still </w:t>
      </w:r>
      <w:r w:rsidR="00176C39" w:rsidRPr="002D239A">
        <w:rPr>
          <w:rFonts w:hint="eastAsia"/>
          <w:color w:val="FF0000"/>
        </w:rPr>
        <w:t>a subject of much debate</w:t>
      </w:r>
      <w:r w:rsidR="001E7E9F" w:rsidRPr="002D239A">
        <w:rPr>
          <w:rFonts w:hint="eastAsia"/>
          <w:color w:val="FF0000"/>
        </w:rPr>
        <w:t>. Quantifying the diet composition</w:t>
      </w:r>
      <w:r w:rsidRPr="002D239A">
        <w:rPr>
          <w:rFonts w:hint="eastAsia"/>
          <w:color w:val="FF0000"/>
        </w:rPr>
        <w:t>s</w:t>
      </w:r>
      <w:r w:rsidR="00B12AE6" w:rsidRPr="002D239A">
        <w:rPr>
          <w:rFonts w:hint="eastAsia"/>
          <w:color w:val="FF0000"/>
        </w:rPr>
        <w:t xml:space="preserve"> of these predators</w:t>
      </w:r>
      <w:r w:rsidR="001E7E9F" w:rsidRPr="002D239A">
        <w:rPr>
          <w:rFonts w:hint="eastAsia"/>
          <w:color w:val="FF0000"/>
        </w:rPr>
        <w:t xml:space="preserve"> is a critical step toward</w:t>
      </w:r>
      <w:r w:rsidR="00B12AE6" w:rsidRPr="002D239A">
        <w:rPr>
          <w:rFonts w:hint="eastAsia"/>
          <w:color w:val="FF0000"/>
        </w:rPr>
        <w:t xml:space="preserve"> assessing</w:t>
      </w:r>
      <w:r w:rsidR="00401019" w:rsidRPr="002D239A">
        <w:rPr>
          <w:rFonts w:hint="eastAsia"/>
          <w:color w:val="FF0000"/>
        </w:rPr>
        <w:t xml:space="preserve"> </w:t>
      </w:r>
      <w:r w:rsidR="001E7E9F" w:rsidRPr="002D239A">
        <w:rPr>
          <w:rFonts w:hint="eastAsia"/>
          <w:color w:val="FF0000"/>
        </w:rPr>
        <w:t>the</w:t>
      </w:r>
      <w:r w:rsidR="00B12AE6" w:rsidRPr="002D239A">
        <w:rPr>
          <w:rFonts w:hint="eastAsia"/>
          <w:color w:val="FF0000"/>
        </w:rPr>
        <w:t>ir</w:t>
      </w:r>
      <w:r w:rsidR="001E7E9F" w:rsidRPr="002D239A">
        <w:rPr>
          <w:rFonts w:hint="eastAsia"/>
          <w:color w:val="FF0000"/>
        </w:rPr>
        <w:t xml:space="preserve"> </w:t>
      </w:r>
      <w:r w:rsidR="00B12AE6" w:rsidRPr="002D239A">
        <w:rPr>
          <w:rFonts w:hint="eastAsia"/>
          <w:color w:val="FF0000"/>
        </w:rPr>
        <w:t>biocontrol efficacy.</w:t>
      </w:r>
    </w:p>
    <w:p w:rsidR="00403FAB" w:rsidRPr="002D239A" w:rsidRDefault="00275622" w:rsidP="00403FAB">
      <w:pPr>
        <w:rPr>
          <w:color w:val="FF0000"/>
        </w:rPr>
      </w:pPr>
      <w:r w:rsidRPr="002D239A">
        <w:rPr>
          <w:rFonts w:hint="eastAsia"/>
          <w:color w:val="FF0000"/>
        </w:rPr>
        <w:tab/>
      </w:r>
      <w:r w:rsidR="00A251C7" w:rsidRPr="002D239A">
        <w:rPr>
          <w:rFonts w:hint="eastAsia"/>
          <w:color w:val="FF0000"/>
        </w:rPr>
        <w:t>Empirical e</w:t>
      </w:r>
      <w:r w:rsidR="00301577" w:rsidRPr="002D239A">
        <w:rPr>
          <w:rFonts w:hint="eastAsia"/>
          <w:color w:val="FF0000"/>
        </w:rPr>
        <w:t xml:space="preserve">vidence for the biocontrol effectiveness of arthropod generalist predators </w:t>
      </w:r>
      <w:r w:rsidR="00327D0D" w:rsidRPr="002D239A">
        <w:rPr>
          <w:rFonts w:hint="eastAsia"/>
          <w:color w:val="FF0000"/>
        </w:rPr>
        <w:t>remains</w:t>
      </w:r>
      <w:r w:rsidR="00301577" w:rsidRPr="002D239A">
        <w:rPr>
          <w:rFonts w:hint="eastAsia"/>
          <w:color w:val="FF0000"/>
        </w:rPr>
        <w:t xml:space="preserve"> </w:t>
      </w:r>
      <w:r w:rsidR="00ED7655" w:rsidRPr="002D239A">
        <w:rPr>
          <w:rFonts w:hint="eastAsia"/>
          <w:color w:val="FF0000"/>
        </w:rPr>
        <w:t>mixed</w:t>
      </w:r>
      <w:r w:rsidR="00776AF9" w:rsidRPr="002D239A">
        <w:rPr>
          <w:rFonts w:hint="eastAsia"/>
          <w:color w:val="FF0000"/>
        </w:rPr>
        <w:t xml:space="preserve"> and </w:t>
      </w:r>
      <w:r w:rsidR="00776AF9" w:rsidRPr="002D239A">
        <w:rPr>
          <w:color w:val="FF0000"/>
        </w:rPr>
        <w:t>may be context-dependent</w:t>
      </w:r>
      <w:r w:rsidR="00ED7655" w:rsidRPr="002D239A">
        <w:rPr>
          <w:rFonts w:hint="eastAsia"/>
          <w:color w:val="FF0000"/>
        </w:rPr>
        <w:t xml:space="preserve">. </w:t>
      </w:r>
      <w:r w:rsidR="00331680" w:rsidRPr="002D239A">
        <w:rPr>
          <w:rFonts w:hint="eastAsia"/>
          <w:color w:val="FF0000"/>
        </w:rPr>
        <w:t xml:space="preserve">Some studies </w:t>
      </w:r>
      <w:r w:rsidR="00CF6251" w:rsidRPr="002D239A">
        <w:rPr>
          <w:rFonts w:hint="eastAsia"/>
          <w:color w:val="FF0000"/>
        </w:rPr>
        <w:t xml:space="preserve">have </w:t>
      </w:r>
      <w:r w:rsidR="00331680" w:rsidRPr="002D239A">
        <w:rPr>
          <w:rFonts w:hint="eastAsia"/>
          <w:color w:val="FF0000"/>
        </w:rPr>
        <w:t>suggest</w:t>
      </w:r>
      <w:r w:rsidR="00CF6251" w:rsidRPr="002D239A">
        <w:rPr>
          <w:rFonts w:hint="eastAsia"/>
          <w:color w:val="FF0000"/>
        </w:rPr>
        <w:t>ed</w:t>
      </w:r>
      <w:r w:rsidR="00331680" w:rsidRPr="002D239A">
        <w:rPr>
          <w:rFonts w:hint="eastAsia"/>
          <w:color w:val="FF0000"/>
        </w:rPr>
        <w:t xml:space="preserve"> that generalist predators can be effective in </w:t>
      </w:r>
      <w:r w:rsidR="00301577" w:rsidRPr="002D239A">
        <w:rPr>
          <w:color w:val="FF0000"/>
        </w:rPr>
        <w:t>controlling</w:t>
      </w:r>
      <w:r w:rsidR="00301577" w:rsidRPr="002D239A">
        <w:rPr>
          <w:rFonts w:hint="eastAsia"/>
          <w:color w:val="FF0000"/>
        </w:rPr>
        <w:t xml:space="preserve"> </w:t>
      </w:r>
      <w:r w:rsidR="00331680" w:rsidRPr="002D239A">
        <w:rPr>
          <w:rFonts w:hint="eastAsia"/>
          <w:color w:val="FF0000"/>
        </w:rPr>
        <w:t xml:space="preserve">pest populations. For example, a review </w:t>
      </w:r>
      <w:r w:rsidR="00AE188C" w:rsidRPr="002D239A">
        <w:rPr>
          <w:rFonts w:hint="eastAsia"/>
          <w:color w:val="FF0000"/>
        </w:rPr>
        <w:t>shows</w:t>
      </w:r>
      <w:r w:rsidR="00331680" w:rsidRPr="002D239A">
        <w:rPr>
          <w:rFonts w:hint="eastAsia"/>
          <w:color w:val="FF0000"/>
        </w:rPr>
        <w:t xml:space="preserve"> </w:t>
      </w:r>
      <w:r w:rsidR="00301577" w:rsidRPr="002D239A">
        <w:rPr>
          <w:rFonts w:hint="eastAsia"/>
          <w:color w:val="FF0000"/>
        </w:rPr>
        <w:t xml:space="preserve">that </w:t>
      </w:r>
      <w:r w:rsidR="00301577" w:rsidRPr="002D239A">
        <w:rPr>
          <w:color w:val="FF0000"/>
        </w:rPr>
        <w:t>generalist predators significantly decrease</w:t>
      </w:r>
      <w:r w:rsidR="00301577" w:rsidRPr="002D239A">
        <w:rPr>
          <w:rFonts w:hint="eastAsia"/>
          <w:color w:val="FF0000"/>
        </w:rPr>
        <w:t>d</w:t>
      </w:r>
      <w:r w:rsidR="00301577" w:rsidRPr="002D239A">
        <w:rPr>
          <w:color w:val="FF0000"/>
        </w:rPr>
        <w:t xml:space="preserve"> pest abundance</w:t>
      </w:r>
      <w:r w:rsidR="00301577" w:rsidRPr="002D239A">
        <w:rPr>
          <w:rFonts w:hint="eastAsia"/>
          <w:color w:val="FF0000"/>
        </w:rPr>
        <w:t xml:space="preserve"> in </w:t>
      </w:r>
      <w:r w:rsidR="00331680" w:rsidRPr="002D239A">
        <w:rPr>
          <w:rFonts w:hint="eastAsia"/>
          <w:color w:val="FF0000"/>
        </w:rPr>
        <w:t xml:space="preserve">around </w:t>
      </w:r>
      <w:r w:rsidR="00301577" w:rsidRPr="002D239A">
        <w:rPr>
          <w:color w:val="FF0000"/>
        </w:rPr>
        <w:t>75%</w:t>
      </w:r>
      <w:r w:rsidR="00301577" w:rsidRPr="002D239A">
        <w:rPr>
          <w:rFonts w:hint="eastAsia"/>
          <w:color w:val="FF0000"/>
        </w:rPr>
        <w:t xml:space="preserve"> cases</w:t>
      </w:r>
      <w:r w:rsidR="00301577" w:rsidRPr="002D239A">
        <w:rPr>
          <w:color w:val="FF0000"/>
        </w:rPr>
        <w:t xml:space="preserve"> </w:t>
      </w:r>
      <w:r w:rsidR="00301577" w:rsidRPr="002D239A">
        <w:rPr>
          <w:rFonts w:hint="eastAsia"/>
          <w:color w:val="FF0000"/>
        </w:rPr>
        <w:t>of the</w:t>
      </w:r>
      <w:r w:rsidR="00331680" w:rsidRPr="002D239A">
        <w:rPr>
          <w:rFonts w:hint="eastAsia"/>
          <w:color w:val="FF0000"/>
        </w:rPr>
        <w:t xml:space="preserve"> 181 </w:t>
      </w:r>
      <w:r w:rsidR="00301577" w:rsidRPr="002D239A">
        <w:rPr>
          <w:rFonts w:hint="eastAsia"/>
          <w:color w:val="FF0000"/>
        </w:rPr>
        <w:t xml:space="preserve">field </w:t>
      </w:r>
      <w:r w:rsidR="00331680" w:rsidRPr="002D239A">
        <w:rPr>
          <w:rFonts w:hint="eastAsia"/>
          <w:color w:val="FF0000"/>
        </w:rPr>
        <w:t>manipulative studies</w:t>
      </w:r>
      <w:r w:rsidR="00301577" w:rsidRPr="002D239A">
        <w:rPr>
          <w:rFonts w:hint="eastAsia"/>
          <w:color w:val="FF0000"/>
        </w:rPr>
        <w:t xml:space="preserve"> examined </w:t>
      </w:r>
      <w:r w:rsidR="006A2EA3" w:rsidRPr="002D239A">
        <w:rPr>
          <w:color w:val="FF0000"/>
        </w:rPr>
        <w:fldChar w:fldCharType="begin"/>
      </w:r>
      <w:r w:rsidR="00F3478D">
        <w:rPr>
          <w:color w:val="FF0000"/>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6A2EA3" w:rsidRPr="002D239A">
        <w:rPr>
          <w:color w:val="FF0000"/>
        </w:rPr>
        <w:fldChar w:fldCharType="separate"/>
      </w:r>
      <w:r w:rsidR="00301577" w:rsidRPr="002D239A">
        <w:rPr>
          <w:noProof/>
          <w:color w:val="FF0000"/>
        </w:rPr>
        <w:t>(Symondson et al. 2002)</w:t>
      </w:r>
      <w:r w:rsidR="006A2EA3" w:rsidRPr="002D239A">
        <w:rPr>
          <w:color w:val="FF0000"/>
        </w:rPr>
        <w:fldChar w:fldCharType="end"/>
      </w:r>
      <w:r w:rsidR="00331680" w:rsidRPr="002D239A">
        <w:rPr>
          <w:color w:val="FF0000"/>
        </w:rPr>
        <w:t>.</w:t>
      </w:r>
      <w:r w:rsidR="00331680" w:rsidRPr="002D239A">
        <w:rPr>
          <w:rFonts w:hint="eastAsia"/>
          <w:color w:val="FF0000"/>
        </w:rPr>
        <w:t xml:space="preserve"> </w:t>
      </w:r>
      <w:bookmarkStart w:id="0" w:name="bbib26"/>
      <w:r w:rsidR="00331680" w:rsidRPr="002D239A">
        <w:rPr>
          <w:rFonts w:hint="eastAsia"/>
          <w:color w:val="FF0000"/>
        </w:rPr>
        <w:t>Moreover, a</w:t>
      </w:r>
      <w:r w:rsidR="008C5261" w:rsidRPr="002D239A">
        <w:rPr>
          <w:rFonts w:hint="eastAsia"/>
          <w:color w:val="FF0000"/>
        </w:rPr>
        <w:t xml:space="preserve"> meta-analysis </w:t>
      </w:r>
      <w:r w:rsidR="00331680" w:rsidRPr="002D239A">
        <w:rPr>
          <w:rFonts w:hint="eastAsia"/>
          <w:color w:val="FF0000"/>
        </w:rPr>
        <w:t>reveals</w:t>
      </w:r>
      <w:r w:rsidR="008C5261" w:rsidRPr="002D239A">
        <w:rPr>
          <w:rFonts w:hint="eastAsia"/>
          <w:color w:val="FF0000"/>
        </w:rPr>
        <w:t xml:space="preserve"> that</w:t>
      </w:r>
      <w:r w:rsidR="008C5261" w:rsidRPr="002D239A">
        <w:rPr>
          <w:color w:val="FF0000"/>
        </w:rPr>
        <w:t xml:space="preserve"> generalist</w:t>
      </w:r>
      <w:r w:rsidR="008C5261" w:rsidRPr="002D239A">
        <w:rPr>
          <w:rFonts w:hint="eastAsia"/>
          <w:color w:val="FF0000"/>
        </w:rPr>
        <w:t xml:space="preserve"> predators</w:t>
      </w:r>
      <w:r w:rsidR="008C5261" w:rsidRPr="002D239A">
        <w:rPr>
          <w:color w:val="FF0000"/>
        </w:rPr>
        <w:t xml:space="preserve"> </w:t>
      </w:r>
      <w:r w:rsidR="008C5261" w:rsidRPr="002D239A">
        <w:rPr>
          <w:rFonts w:hint="eastAsia"/>
          <w:color w:val="FF0000"/>
        </w:rPr>
        <w:t>exert</w:t>
      </w:r>
      <w:r w:rsidR="008C5261" w:rsidRPr="002D239A">
        <w:rPr>
          <w:color w:val="FF0000"/>
        </w:rPr>
        <w:t xml:space="preserve"> stronger</w:t>
      </w:r>
      <w:r w:rsidR="008C5261" w:rsidRPr="002D239A">
        <w:rPr>
          <w:rFonts w:hint="eastAsia"/>
          <w:color w:val="FF0000"/>
        </w:rPr>
        <w:t xml:space="preserve"> </w:t>
      </w:r>
      <w:r w:rsidR="00301577" w:rsidRPr="002D239A">
        <w:rPr>
          <w:rFonts w:hint="eastAsia"/>
          <w:color w:val="FF0000"/>
        </w:rPr>
        <w:t xml:space="preserve">suppressing </w:t>
      </w:r>
      <w:r w:rsidR="008C5261" w:rsidRPr="002D239A">
        <w:rPr>
          <w:rFonts w:hint="eastAsia"/>
          <w:color w:val="FF0000"/>
        </w:rPr>
        <w:t xml:space="preserve">effects on pest abundance compared to </w:t>
      </w:r>
      <w:r w:rsidR="008C5261" w:rsidRPr="002D239A">
        <w:rPr>
          <w:color w:val="FF0000"/>
        </w:rPr>
        <w:t>specialists</w:t>
      </w:r>
      <w:r w:rsidR="00301577"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ages&gt;236-246&lt;/pages&gt;&lt;volume&gt;34&lt;/volume&gt;&lt;number&gt;3&lt;/number&gt;&lt;dates&gt;&lt;year&gt;2005&lt;/year&gt;&lt;/dates&gt;&lt;isbn&gt;1049-9644&lt;/isbn&gt;&lt;urls&gt;&lt;/urls&gt;&lt;/record&gt;&lt;/Cite&gt;&lt;/EndNote&gt;</w:instrText>
      </w:r>
      <w:r w:rsidR="006A2EA3" w:rsidRPr="002D239A">
        <w:rPr>
          <w:color w:val="FF0000"/>
        </w:rPr>
        <w:fldChar w:fldCharType="separate"/>
      </w:r>
      <w:r w:rsidR="00301577" w:rsidRPr="002D239A">
        <w:rPr>
          <w:noProof/>
          <w:color w:val="FF0000"/>
        </w:rPr>
        <w:t>(Stiling and Cornelissen 2005)</w:t>
      </w:r>
      <w:r w:rsidR="006A2EA3" w:rsidRPr="002D239A">
        <w:rPr>
          <w:color w:val="FF0000"/>
        </w:rPr>
        <w:fldChar w:fldCharType="end"/>
      </w:r>
      <w:bookmarkEnd w:id="0"/>
      <w:r w:rsidR="00095909" w:rsidRPr="002D239A">
        <w:rPr>
          <w:rFonts w:hint="eastAsia"/>
          <w:color w:val="FF0000"/>
        </w:rPr>
        <w:t xml:space="preserve">. </w:t>
      </w:r>
      <w:r w:rsidR="000A7E3B" w:rsidRPr="002D239A">
        <w:rPr>
          <w:rFonts w:hint="eastAsia"/>
          <w:color w:val="FF0000"/>
        </w:rPr>
        <w:t xml:space="preserve">On the other hand, </w:t>
      </w:r>
      <w:r w:rsidR="00C47A98" w:rsidRPr="002D239A">
        <w:rPr>
          <w:rFonts w:hint="eastAsia"/>
          <w:color w:val="FF0000"/>
        </w:rPr>
        <w:t xml:space="preserve">it has been shown that generalist </w:t>
      </w:r>
      <w:r w:rsidR="00E26CD1" w:rsidRPr="002D239A">
        <w:rPr>
          <w:rFonts w:hint="eastAsia"/>
          <w:color w:val="FF0000"/>
        </w:rPr>
        <w:t>pre</w:t>
      </w:r>
      <w:r w:rsidR="0068622A" w:rsidRPr="002D239A">
        <w:rPr>
          <w:rFonts w:hint="eastAsia"/>
          <w:color w:val="FF0000"/>
        </w:rPr>
        <w:t>dators can</w:t>
      </w:r>
      <w:r w:rsidR="00E26CD1" w:rsidRPr="002D239A">
        <w:rPr>
          <w:rFonts w:hint="eastAsia"/>
          <w:color w:val="FF0000"/>
        </w:rPr>
        <w:t xml:space="preserve"> </w:t>
      </w:r>
      <w:r w:rsidR="0068622A" w:rsidRPr="002D239A">
        <w:rPr>
          <w:rFonts w:hint="eastAsia"/>
          <w:color w:val="FF0000"/>
        </w:rPr>
        <w:t>exhibit prey switching in the presence of</w:t>
      </w:r>
      <w:r w:rsidR="00E26CD1" w:rsidRPr="002D239A">
        <w:rPr>
          <w:rFonts w:hint="eastAsia"/>
          <w:color w:val="FF0000"/>
        </w:rPr>
        <w:t xml:space="preserve"> </w:t>
      </w:r>
      <w:r w:rsidR="0039689D" w:rsidRPr="002D239A">
        <w:rPr>
          <w:rFonts w:hint="eastAsia"/>
          <w:color w:val="FF0000"/>
        </w:rPr>
        <w:t>alternative prey</w:t>
      </w:r>
      <w:r w:rsidR="00C47A98" w:rsidRPr="002D239A">
        <w:rPr>
          <w:rFonts w:hint="eastAsia"/>
          <w:color w:val="FF0000"/>
        </w:rPr>
        <w:t>,</w:t>
      </w:r>
      <w:r w:rsidR="003D6737" w:rsidRPr="002D239A">
        <w:rPr>
          <w:rFonts w:hint="eastAsia"/>
          <w:color w:val="FF0000"/>
        </w:rPr>
        <w:t xml:space="preserve"> </w:t>
      </w:r>
      <w:r w:rsidR="0068622A" w:rsidRPr="002D239A">
        <w:rPr>
          <w:rFonts w:hint="eastAsia"/>
          <w:color w:val="FF0000"/>
        </w:rPr>
        <w:t xml:space="preserve">which </w:t>
      </w:r>
      <w:r w:rsidR="0068622A" w:rsidRPr="002D239A">
        <w:rPr>
          <w:color w:val="FF0000"/>
        </w:rPr>
        <w:t>distract</w:t>
      </w:r>
      <w:r w:rsidR="0068622A" w:rsidRPr="002D239A">
        <w:rPr>
          <w:rFonts w:hint="eastAsia"/>
          <w:color w:val="FF0000"/>
        </w:rPr>
        <w:t>s</w:t>
      </w:r>
      <w:r w:rsidR="003D6737" w:rsidRPr="002D239A">
        <w:rPr>
          <w:color w:val="FF0000"/>
        </w:rPr>
        <w:t xml:space="preserve"> predators from attacking target pests</w:t>
      </w:r>
      <w:r w:rsidR="0068622A" w:rsidRPr="002D239A">
        <w:rPr>
          <w:rFonts w:hint="eastAsia"/>
          <w:color w:val="FF0000"/>
        </w:rPr>
        <w:t xml:space="preserve"> and thus </w:t>
      </w:r>
      <w:r w:rsidR="0068622A" w:rsidRPr="002D239A">
        <w:rPr>
          <w:color w:val="FF0000"/>
        </w:rPr>
        <w:t>weaken</w:t>
      </w:r>
      <w:r w:rsidR="0068622A" w:rsidRPr="002D239A">
        <w:rPr>
          <w:rFonts w:hint="eastAsia"/>
          <w:color w:val="FF0000"/>
        </w:rPr>
        <w:t>s</w:t>
      </w:r>
      <w:r w:rsidR="0068622A" w:rsidRPr="002D239A">
        <w:rPr>
          <w:color w:val="FF0000"/>
        </w:rPr>
        <w:t xml:space="preserve"> pest control</w:t>
      </w:r>
      <w:r w:rsidR="0068622A"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ages&gt;21-36&lt;/pages&gt;&lt;volume&gt;189&lt;/volume&gt;&lt;number&gt;1&lt;/number&gt;&lt;dates&gt;&lt;year&gt;2019&lt;/year&gt;&lt;/dates&gt;&lt;isbn&gt;0029-8549&lt;/isbn&gt;&lt;urls&gt;&lt;/urls&gt;&lt;/record&gt;&lt;/Cite&gt;&lt;/EndNote&gt;</w:instrText>
      </w:r>
      <w:r w:rsidR="006A2EA3" w:rsidRPr="002D239A">
        <w:rPr>
          <w:color w:val="FF0000"/>
        </w:rPr>
        <w:fldChar w:fldCharType="separate"/>
      </w:r>
      <w:r w:rsidR="00810652" w:rsidRPr="002D239A">
        <w:rPr>
          <w:noProof/>
          <w:color w:val="FF0000"/>
        </w:rPr>
        <w:t>(Michalko et al. 2019)</w:t>
      </w:r>
      <w:r w:rsidR="006A2EA3" w:rsidRPr="002D239A">
        <w:rPr>
          <w:color w:val="FF0000"/>
        </w:rPr>
        <w:fldChar w:fldCharType="end"/>
      </w:r>
      <w:r w:rsidR="0068622A" w:rsidRPr="002D239A">
        <w:rPr>
          <w:rFonts w:hint="eastAsia"/>
          <w:color w:val="FF0000"/>
        </w:rPr>
        <w:t>.</w:t>
      </w:r>
      <w:r w:rsidR="009B6708" w:rsidRPr="002D239A">
        <w:rPr>
          <w:rFonts w:hint="eastAsia"/>
          <w:color w:val="FF0000"/>
        </w:rPr>
        <w:t xml:space="preserve"> </w:t>
      </w:r>
      <w:r w:rsidR="00C47A98" w:rsidRPr="002D239A">
        <w:rPr>
          <w:rFonts w:hint="eastAsia"/>
          <w:color w:val="FF0000"/>
        </w:rPr>
        <w:t xml:space="preserve">Furthermore, these predators may </w:t>
      </w:r>
      <w:r w:rsidR="009B6708" w:rsidRPr="002D239A">
        <w:rPr>
          <w:rFonts w:hint="eastAsia"/>
          <w:color w:val="FF0000"/>
        </w:rPr>
        <w:t xml:space="preserve">interfere with each other or even </w:t>
      </w:r>
      <w:r w:rsidR="00C47A98" w:rsidRPr="002D239A">
        <w:rPr>
          <w:rFonts w:hint="eastAsia"/>
          <w:color w:val="FF0000"/>
        </w:rPr>
        <w:t xml:space="preserve">engage in </w:t>
      </w:r>
      <w:proofErr w:type="spellStart"/>
      <w:r w:rsidR="00C47A98" w:rsidRPr="002D239A">
        <w:rPr>
          <w:rFonts w:hint="eastAsia"/>
          <w:color w:val="FF0000"/>
        </w:rPr>
        <w:t>intraguild</w:t>
      </w:r>
      <w:proofErr w:type="spellEnd"/>
      <w:r w:rsidR="00C47A98" w:rsidRPr="002D239A">
        <w:rPr>
          <w:rFonts w:hint="eastAsia"/>
          <w:color w:val="FF0000"/>
        </w:rPr>
        <w:t xml:space="preserve"> predation</w:t>
      </w:r>
      <w:r w:rsidR="003D6737" w:rsidRPr="002D239A">
        <w:rPr>
          <w:rFonts w:hint="eastAsia"/>
          <w:color w:val="FF0000"/>
        </w:rPr>
        <w:t>, disrupting the top-down control by other natural enemies</w:t>
      </w:r>
      <w:r w:rsidR="009D7076"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&lt;EndNote&gt;&lt;Cite&gt;&lt;Author&gt;Prasad&lt;/Author&gt;&lt;Year&gt;2006&lt;/Year&gt;&lt;RecNum&gt;9&lt;/RecNum&gt;&lt;DisplayText&gt;(Prasad and Snyder 2006, Michalko et al. 2019)&lt;/DisplayText&gt;&lt;record&gt;&lt;rec-number&gt;9&lt;/rec-number&gt;&lt;foreign-keys&gt;&lt;key app="EN" db-id="2vstfap51s9ztmea0af5fa9f5v90srreddde" timestamp="0"&gt;9&lt;/key&gt;&lt;/foreign-keys&gt;&lt;ref-type name="Journal Article"&gt;17&lt;/ref-type&gt;&lt;contributors&gt;&lt;authors&gt;&lt;author&gt;Prasad, RP&lt;/author&gt;&lt;author&gt;Snyder, WE&lt;/author&gt;&lt;/authors&gt;&lt;/contributors&gt;&lt;titles&gt;&lt;title&gt;Polyphagy complicates conservation biological control that targets generalist predators&lt;/title&gt;&lt;secondary-title&gt;Journal of Applied Ecology&lt;/secondary-title&gt;&lt;/titles&gt;&lt;pages&gt;343-352&lt;/pages&gt;&lt;volume&gt;43&lt;/volume&gt;&lt;number&gt;2&lt;/number&gt;&lt;dates&gt;&lt;year&gt;2006&lt;/year&gt;&lt;/dates&gt;&lt;isbn&gt;0021-8901&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ages&gt;21-36&lt;/pages&gt;&lt;volume&gt;189&lt;/volume&gt;&lt;number&gt;1&lt;/number&gt;&lt;dates&gt;&lt;year&gt;2019&lt;/year&gt;&lt;/dates&gt;&lt;isbn&gt;0029-8549&lt;/isbn&gt;&lt;urls&gt;&lt;/urls&gt;&lt;/record&gt;&lt;/Cite&gt;&lt;/EndNote&gt;</w:instrText>
      </w:r>
      <w:r w:rsidR="006A2EA3" w:rsidRPr="002D239A">
        <w:rPr>
          <w:color w:val="FF0000"/>
        </w:rPr>
        <w:fldChar w:fldCharType="separate"/>
      </w:r>
      <w:r w:rsidR="009D7076" w:rsidRPr="002D239A">
        <w:rPr>
          <w:noProof/>
          <w:color w:val="FF0000"/>
        </w:rPr>
        <w:t>(Prasad and Snyder 2006, Michalko et al. 2019)</w:t>
      </w:r>
      <w:r w:rsidR="006A2EA3" w:rsidRPr="002D239A">
        <w:rPr>
          <w:color w:val="FF0000"/>
        </w:rPr>
        <w:fldChar w:fldCharType="end"/>
      </w:r>
      <w:r w:rsidR="003D6737" w:rsidRPr="002D239A">
        <w:rPr>
          <w:rFonts w:hint="eastAsia"/>
          <w:color w:val="FF0000"/>
        </w:rPr>
        <w:t>.</w:t>
      </w:r>
    </w:p>
    <w:p w:rsidR="00765B55" w:rsidRPr="002D239A" w:rsidRDefault="00403FAB" w:rsidP="00765B55">
      <w:pPr>
        <w:rPr>
          <w:color w:val="FF0000"/>
        </w:rPr>
      </w:pPr>
      <w:r w:rsidRPr="002D239A">
        <w:rPr>
          <w:rFonts w:hint="eastAsia"/>
          <w:color w:val="FF0000"/>
        </w:rPr>
        <w:tab/>
      </w:r>
      <w:r w:rsidR="00285826" w:rsidRPr="002D239A">
        <w:rPr>
          <w:rFonts w:hint="eastAsia"/>
          <w:color w:val="FF0000"/>
        </w:rPr>
        <w:t>Various</w:t>
      </w:r>
      <w:r w:rsidR="002B4144" w:rsidRPr="002D239A">
        <w:rPr>
          <w:rFonts w:hint="eastAsia"/>
          <w:color w:val="FF0000"/>
        </w:rPr>
        <w:t xml:space="preserve"> </w:t>
      </w:r>
      <w:r w:rsidR="00285826" w:rsidRPr="002D239A">
        <w:rPr>
          <w:rFonts w:hint="eastAsia"/>
          <w:color w:val="FF0000"/>
        </w:rPr>
        <w:t xml:space="preserve">local </w:t>
      </w:r>
      <w:r w:rsidR="0027301D" w:rsidRPr="002D239A">
        <w:rPr>
          <w:rFonts w:hint="eastAsia"/>
          <w:color w:val="FF0000"/>
        </w:rPr>
        <w:t>farm</w:t>
      </w:r>
      <w:r w:rsidRPr="002D239A">
        <w:rPr>
          <w:rFonts w:hint="eastAsia"/>
          <w:color w:val="FF0000"/>
        </w:rPr>
        <w:t xml:space="preserve"> </w:t>
      </w:r>
      <w:r w:rsidR="002B4144" w:rsidRPr="002D239A">
        <w:rPr>
          <w:rFonts w:hint="eastAsia"/>
          <w:color w:val="FF0000"/>
        </w:rPr>
        <w:t xml:space="preserve">factors can influence the </w:t>
      </w:r>
      <w:r w:rsidR="00903CE0" w:rsidRPr="002D239A">
        <w:rPr>
          <w:rFonts w:hint="eastAsia"/>
          <w:color w:val="FF0000"/>
        </w:rPr>
        <w:t>diet</w:t>
      </w:r>
      <w:r w:rsidR="000E0BCA" w:rsidRPr="002D239A">
        <w:rPr>
          <w:rFonts w:hint="eastAsia"/>
          <w:color w:val="FF0000"/>
        </w:rPr>
        <w:t xml:space="preserve"> compositions</w:t>
      </w:r>
      <w:r w:rsidR="00903CE0" w:rsidRPr="002D239A">
        <w:rPr>
          <w:rFonts w:hint="eastAsia"/>
          <w:color w:val="FF0000"/>
        </w:rPr>
        <w:t xml:space="preserve"> of generalist predators</w:t>
      </w:r>
      <w:r w:rsidR="00285826" w:rsidRPr="002D239A">
        <w:rPr>
          <w:rFonts w:hint="eastAsia"/>
          <w:color w:val="FF0000"/>
        </w:rPr>
        <w:t xml:space="preserve"> </w:t>
      </w:r>
      <w:r w:rsidR="00564A95" w:rsidRPr="002D239A">
        <w:rPr>
          <w:rFonts w:hint="eastAsia"/>
          <w:color w:val="FF0000"/>
        </w:rPr>
        <w:t>in agro-ecosystems</w:t>
      </w:r>
      <w:r w:rsidR="00744AA9" w:rsidRPr="002D239A">
        <w:rPr>
          <w:rFonts w:hint="eastAsia"/>
          <w:color w:val="FF0000"/>
        </w:rPr>
        <w:t xml:space="preserve">. </w:t>
      </w:r>
      <w:r w:rsidR="005D0078" w:rsidRPr="002D239A">
        <w:rPr>
          <w:rFonts w:hint="eastAsia"/>
          <w:color w:val="FF0000"/>
        </w:rPr>
        <w:t>T</w:t>
      </w:r>
      <w:r w:rsidR="00564A95" w:rsidRPr="002D239A">
        <w:rPr>
          <w:rFonts w:hint="eastAsia"/>
          <w:color w:val="FF0000"/>
        </w:rPr>
        <w:t>he relative abundance</w:t>
      </w:r>
      <w:r w:rsidR="00D83F97" w:rsidRPr="002D239A">
        <w:rPr>
          <w:rFonts w:hint="eastAsia"/>
          <w:color w:val="FF0000"/>
        </w:rPr>
        <w:t>s</w:t>
      </w:r>
      <w:r w:rsidR="00564A95" w:rsidRPr="002D239A">
        <w:rPr>
          <w:rFonts w:hint="eastAsia"/>
          <w:color w:val="FF0000"/>
        </w:rPr>
        <w:t xml:space="preserve"> of prey in the </w:t>
      </w:r>
      <w:r w:rsidR="0027301D" w:rsidRPr="002D239A">
        <w:rPr>
          <w:rFonts w:hint="eastAsia"/>
          <w:color w:val="FF0000"/>
        </w:rPr>
        <w:t>field</w:t>
      </w:r>
      <w:r w:rsidR="00DA79F4" w:rsidRPr="002D239A">
        <w:rPr>
          <w:rFonts w:hint="eastAsia"/>
          <w:color w:val="FF0000"/>
        </w:rPr>
        <w:t xml:space="preserve"> could largely determine</w:t>
      </w:r>
      <w:r w:rsidR="00564A95" w:rsidRPr="002D239A">
        <w:rPr>
          <w:rFonts w:hint="eastAsia"/>
          <w:color w:val="FF0000"/>
        </w:rPr>
        <w:t xml:space="preserve"> predators</w:t>
      </w:r>
      <w:r w:rsidR="00564A95" w:rsidRPr="002D239A">
        <w:rPr>
          <w:color w:val="FF0000"/>
        </w:rPr>
        <w:t>’</w:t>
      </w:r>
      <w:r w:rsidR="00564A95" w:rsidRPr="002D239A">
        <w:rPr>
          <w:rFonts w:hint="eastAsia"/>
          <w:color w:val="FF0000"/>
        </w:rPr>
        <w:t xml:space="preserve"> diet if </w:t>
      </w:r>
      <w:r w:rsidR="00DA79F4" w:rsidRPr="002D239A">
        <w:rPr>
          <w:rFonts w:hint="eastAsia"/>
          <w:color w:val="FF0000"/>
        </w:rPr>
        <w:t>predators</w:t>
      </w:r>
      <w:r w:rsidR="004462DB" w:rsidRPr="002D239A">
        <w:rPr>
          <w:rFonts w:hint="eastAsia"/>
          <w:color w:val="FF0000"/>
        </w:rPr>
        <w:t xml:space="preserve"> </w:t>
      </w:r>
      <w:r w:rsidR="00C07276" w:rsidRPr="002D239A">
        <w:rPr>
          <w:rFonts w:hint="eastAsia"/>
          <w:color w:val="FF0000"/>
        </w:rPr>
        <w:t xml:space="preserve">forage in a </w:t>
      </w:r>
      <w:r w:rsidR="00564A95" w:rsidRPr="002D239A">
        <w:rPr>
          <w:rFonts w:hint="eastAsia"/>
          <w:color w:val="FF0000"/>
        </w:rPr>
        <w:t>prey-</w:t>
      </w:r>
      <w:r w:rsidR="00C07276" w:rsidRPr="002D239A">
        <w:rPr>
          <w:rFonts w:hint="eastAsia"/>
          <w:color w:val="FF0000"/>
        </w:rPr>
        <w:t>density-dependent fashion</w:t>
      </w:r>
      <w:r w:rsidR="00564A95" w:rsidRPr="002D239A">
        <w:rPr>
          <w:rFonts w:hint="eastAsia"/>
          <w:color w:val="FF0000"/>
        </w:rPr>
        <w:t xml:space="preserve">. </w:t>
      </w:r>
      <w:r w:rsidR="00307172" w:rsidRPr="002D239A">
        <w:rPr>
          <w:rFonts w:hint="eastAsia"/>
          <w:color w:val="FF0000"/>
        </w:rPr>
        <w:t>Yet, s</w:t>
      </w:r>
      <w:r w:rsidR="000F4FDA" w:rsidRPr="002D239A">
        <w:rPr>
          <w:rFonts w:hint="eastAsia"/>
          <w:color w:val="FF0000"/>
        </w:rPr>
        <w:t>ome p</w:t>
      </w:r>
      <w:r w:rsidR="00564A95" w:rsidRPr="002D239A">
        <w:rPr>
          <w:rFonts w:hint="eastAsia"/>
          <w:color w:val="FF0000"/>
        </w:rPr>
        <w:t xml:space="preserve">redators may exhibit prey </w:t>
      </w:r>
      <w:r w:rsidRPr="002D239A">
        <w:rPr>
          <w:rFonts w:hint="eastAsia"/>
          <w:color w:val="FF0000"/>
        </w:rPr>
        <w:t>preference</w:t>
      </w:r>
      <w:r w:rsidR="00564A95" w:rsidRPr="002D239A">
        <w:rPr>
          <w:rFonts w:hint="eastAsia"/>
          <w:color w:val="FF0000"/>
        </w:rPr>
        <w:t>s</w:t>
      </w:r>
      <w:r w:rsidRPr="002D239A">
        <w:rPr>
          <w:rFonts w:hint="eastAsia"/>
          <w:color w:val="FF0000"/>
        </w:rPr>
        <w:t xml:space="preserve"> and</w:t>
      </w:r>
      <w:r w:rsidR="00307172" w:rsidRPr="002D239A">
        <w:rPr>
          <w:rFonts w:hint="eastAsia"/>
          <w:color w:val="FF0000"/>
        </w:rPr>
        <w:t xml:space="preserve"> their diet compositions may not directly </w:t>
      </w:r>
      <w:r w:rsidR="00307172" w:rsidRPr="002D239A">
        <w:rPr>
          <w:color w:val="FF0000"/>
        </w:rPr>
        <w:t>reflect</w:t>
      </w:r>
      <w:r w:rsidR="00307172" w:rsidRPr="002D239A">
        <w:rPr>
          <w:rFonts w:hint="eastAsia"/>
          <w:color w:val="FF0000"/>
        </w:rPr>
        <w:t xml:space="preserve"> prey availability </w:t>
      </w:r>
      <w:r w:rsidR="006A2EA3" w:rsidRPr="002D239A">
        <w:rPr>
          <w:color w:val="FF0000"/>
        </w:rPr>
        <w:fldChar w:fldCharType="begin"/>
      </w:r>
      <w:r w:rsidR="00F3478D">
        <w:rPr>
          <w:color w:val="FF0000"/>
        </w:rPr>
        <w:instrText xml:space="preserve"> ADDIN EN.CITE &lt;EndNote&gt;&lt;Cite&gt;&lt;Author&gt;Kuusk&lt;/Author&gt;&lt;Year&gt;2012&lt;/Year&gt;&lt;RecNum&gt;16&lt;/RecNum&gt;&lt;DisplayText&gt;(Kuusk and Ekbom 2012, Eitzinger et al. 2019)&lt;/DisplayText&gt;&lt;record&gt;&lt;rec-number&gt;16&lt;/rec-number&gt;&lt;foreign-keys&gt;&lt;key app="EN" db-id="2vstfap51s9ztmea0af5fa9f5v90srreddde" timestamp="0"&gt;16&lt;/key&gt;&lt;/foreign-keys&gt;&lt;ref-type name="Journal Article"&gt;17&lt;/ref-type&gt;&lt;contributors&gt;&lt;authors&gt;&lt;author&gt;Kuusk, Anna-Karin&lt;/author&gt;&lt;author&gt;Ekbom, Barbara&lt;/author&gt;&lt;/authors&gt;&lt;/contributors&gt;&lt;titles&gt;&lt;title&gt;Feeding habits of lycosid spiders in field habitats&lt;/title&gt;&lt;secondary-title&gt;Journal of Pest Science&lt;/secondary-title&gt;&lt;/titles&gt;&lt;pages&gt;253-260&lt;/pages&gt;&lt;volume&gt;85&lt;/volume&gt;&lt;number&gt;2&lt;/number&gt;&lt;dates&gt;&lt;year&gt;2012&lt;/year&gt;&lt;/dates&gt;&lt;isbn&gt;1612-4758&lt;/isbn&gt;&lt;urls&gt;&lt;/urls&gt;&lt;/record&gt;&lt;/Cite&gt;&lt;Cite&gt;&lt;Author&gt;Eitzinger&lt;/Author&gt;&lt;Year&gt;2019&lt;/Year&gt;&lt;RecNum&gt;20&lt;/RecNum&gt;&lt;record&gt;&lt;rec-number&gt;20&lt;/rec-number&gt;&lt;foreign-keys&gt;&lt;key app="EN" db-id="2vstfap51s9ztmea0af5fa9f5v90srreddde" timestamp="0"&gt;20&lt;/key&gt;&lt;/foreign-keys&gt;&lt;ref-type name="Journal Article"&gt;17&lt;/ref-type&gt;&lt;contributors&gt;&lt;authors&gt;&lt;author&gt;Eitzinger, Bernhard&lt;/author&gt;&lt;author&gt;Abrego, Nerea&lt;/author&gt;&lt;author&gt;Gravel, Dominique&lt;/author&gt;&lt;author&gt;Huotari, Tea&lt;/author&gt;&lt;author&gt;Vesterinen, Eero J&lt;/author&gt;&lt;author&gt;Roslin, Tomas&lt;/author&gt;&lt;/authors&gt;&lt;/contributors&gt;&lt;titles&gt;&lt;title&gt;Assessing changes in arthropod predator–prey interactions through DNA</w:instrText>
      </w:r>
      <w:r w:rsidR="00F3478D">
        <w:rPr>
          <w:rFonts w:ascii="Cambria Math" w:hAnsi="Cambria Math" w:cs="Cambria Math"/>
          <w:color w:val="FF0000"/>
        </w:rPr>
        <w:instrText>‐</w:instrText>
      </w:r>
      <w:r w:rsidR="00F3478D">
        <w:rPr>
          <w:rFonts w:cs="Arial"/>
          <w:color w:val="FF0000"/>
        </w:rPr>
        <w:instrText>based gut content analysis—variable environ</w:instrText>
      </w:r>
      <w:r w:rsidR="00F3478D">
        <w:rPr>
          <w:color w:val="FF0000"/>
        </w:rPr>
        <w:instrText>ment, stable diet&lt;/title&gt;&lt;secondary-title&gt;Molecular Ecology&lt;/secondary-title&gt;&lt;/titles&gt;&lt;pages&gt;266-280&lt;/pages&gt;&lt;volume&gt;28&lt;/volume&gt;&lt;number&gt;2&lt;/number&gt;&lt;dates&gt;&lt;year&gt;2019&lt;/year&gt;&lt;/dates&gt;&lt;isbn&gt;0962-1083&lt;/isbn&gt;&lt;urls&gt;&lt;/urls&gt;&lt;/record&gt;&lt;/Cite&gt;&lt;/EndNote&gt;</w:instrText>
      </w:r>
      <w:r w:rsidR="006A2EA3" w:rsidRPr="002D239A">
        <w:rPr>
          <w:color w:val="FF0000"/>
        </w:rPr>
        <w:fldChar w:fldCharType="separate"/>
      </w:r>
      <w:r w:rsidR="003E6784" w:rsidRPr="002D239A">
        <w:rPr>
          <w:noProof/>
          <w:color w:val="FF0000"/>
        </w:rPr>
        <w:t>(Kuusk and Ekbom 2012, Eitzinger et al. 2019)</w:t>
      </w:r>
      <w:r w:rsidR="006A2EA3" w:rsidRPr="002D239A">
        <w:rPr>
          <w:color w:val="FF0000"/>
        </w:rPr>
        <w:fldChar w:fldCharType="end"/>
      </w:r>
      <w:r w:rsidRPr="002D239A">
        <w:rPr>
          <w:rFonts w:hint="eastAsia"/>
          <w:color w:val="FF0000"/>
        </w:rPr>
        <w:t xml:space="preserve">. </w:t>
      </w:r>
      <w:r w:rsidR="00564A95" w:rsidRPr="002D239A">
        <w:rPr>
          <w:rFonts w:hint="eastAsia"/>
          <w:color w:val="FF0000"/>
        </w:rPr>
        <w:t xml:space="preserve">For example, </w:t>
      </w:r>
      <w:r w:rsidR="00A70C3F" w:rsidRPr="002D239A">
        <w:rPr>
          <w:rFonts w:hint="eastAsia"/>
          <w:color w:val="FF0000"/>
        </w:rPr>
        <w:t xml:space="preserve">a study found that </w:t>
      </w:r>
      <w:r w:rsidR="00A70C3F" w:rsidRPr="002D239A">
        <w:rPr>
          <w:color w:val="FF0000"/>
        </w:rPr>
        <w:t>wolf spider</w:t>
      </w:r>
      <w:r w:rsidR="00A70C3F" w:rsidRPr="002D239A">
        <w:rPr>
          <w:rFonts w:hint="eastAsia"/>
          <w:color w:val="FF0000"/>
        </w:rPr>
        <w:t>s</w:t>
      </w:r>
      <w:r w:rsidR="00A70C3F" w:rsidRPr="002D239A">
        <w:rPr>
          <w:color w:val="FF0000"/>
        </w:rPr>
        <w:t xml:space="preserve"> </w:t>
      </w:r>
      <w:r w:rsidR="009C1B01" w:rsidRPr="002D239A">
        <w:rPr>
          <w:color w:val="FF0000"/>
        </w:rPr>
        <w:t>feed</w:t>
      </w:r>
      <w:r w:rsidR="00A70C3F" w:rsidRPr="002D239A">
        <w:rPr>
          <w:rFonts w:hint="eastAsia"/>
          <w:color w:val="FF0000"/>
        </w:rPr>
        <w:t xml:space="preserve"> continually</w:t>
      </w:r>
      <w:r w:rsidR="00A70C3F" w:rsidRPr="002D239A">
        <w:rPr>
          <w:color w:val="FF0000"/>
        </w:rPr>
        <w:t xml:space="preserve"> on pest species</w:t>
      </w:r>
      <w:r w:rsidR="00A70C3F" w:rsidRPr="002D239A">
        <w:rPr>
          <w:rFonts w:hint="eastAsia"/>
          <w:color w:val="FF0000"/>
        </w:rPr>
        <w:t xml:space="preserve"> even under increasing</w:t>
      </w:r>
      <w:r w:rsidR="009C1B01" w:rsidRPr="002D239A">
        <w:rPr>
          <w:color w:val="FF0000"/>
        </w:rPr>
        <w:t xml:space="preserve"> densities of alternative prey</w:t>
      </w:r>
      <w:r w:rsidR="009C1B01"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&lt;EndNote&gt;&lt;Cite&gt;&lt;Author&gt;Wise&lt;/Author&gt;&lt;Year&gt;2006&lt;/Year&gt;&lt;RecNum&gt;10&lt;/RecNum&gt;&lt;DisplayText&gt;(Wise et al. 2006)&lt;/DisplayText&gt;&lt;record&gt;&lt;rec-number&gt;10&lt;/rec-number&gt;&lt;foreign-keys&gt;&lt;key app="EN" db-id="2vstfap51s9ztmea0af5fa9f5v90srreddde" timestamp="0"&gt;10&lt;/key&gt;&lt;/foreign-keys&gt;&lt;ref-type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ages&gt;865-876&lt;/pages&gt;&lt;volume&gt;16&lt;/volume&gt;&lt;number&gt;3&lt;/number&gt;&lt;dates&gt;&lt;year&gt;2006&lt;/year&gt;&lt;/dates&gt;&lt;isbn&gt;1939-5582&lt;/isbn&gt;&lt;urls&gt;&lt;/urls&gt;&lt;/record&gt;&lt;/Cite&gt;&lt;/EndNote&gt;</w:instrText>
      </w:r>
      <w:r w:rsidR="006A2EA3" w:rsidRPr="002D239A">
        <w:rPr>
          <w:color w:val="FF0000"/>
        </w:rPr>
        <w:fldChar w:fldCharType="separate"/>
      </w:r>
      <w:r w:rsidR="009C1B01" w:rsidRPr="002D239A">
        <w:rPr>
          <w:noProof/>
          <w:color w:val="FF0000"/>
        </w:rPr>
        <w:t>(Wise et al. 2006)</w:t>
      </w:r>
      <w:r w:rsidR="006A2EA3" w:rsidRPr="002D239A">
        <w:rPr>
          <w:color w:val="FF0000"/>
        </w:rPr>
        <w:fldChar w:fldCharType="end"/>
      </w:r>
      <w:r w:rsidR="009C1B01" w:rsidRPr="002D239A">
        <w:rPr>
          <w:color w:val="FF0000"/>
        </w:rPr>
        <w:t>.</w:t>
      </w:r>
      <w:r w:rsidR="00275CF9" w:rsidRPr="002D239A">
        <w:rPr>
          <w:rFonts w:hint="eastAsia"/>
          <w:color w:val="FF0000"/>
        </w:rPr>
        <w:t xml:space="preserve"> </w:t>
      </w:r>
      <w:r w:rsidR="0055121E" w:rsidRPr="002D239A">
        <w:rPr>
          <w:rFonts w:hint="eastAsia"/>
          <w:color w:val="FF0000"/>
        </w:rPr>
        <w:t xml:space="preserve">Different farming practices </w:t>
      </w:r>
      <w:r w:rsidR="00493463" w:rsidRPr="002D239A">
        <w:rPr>
          <w:rFonts w:hint="eastAsia"/>
          <w:color w:val="FF0000"/>
        </w:rPr>
        <w:t xml:space="preserve">can alter species compositions and densities in the field, which in turn </w:t>
      </w:r>
      <w:r w:rsidR="0055121E" w:rsidRPr="002D239A">
        <w:rPr>
          <w:rFonts w:hint="eastAsia"/>
          <w:color w:val="FF0000"/>
        </w:rPr>
        <w:t>affect</w:t>
      </w:r>
      <w:r w:rsidR="00493463" w:rsidRPr="002D239A">
        <w:rPr>
          <w:rFonts w:hint="eastAsia"/>
          <w:color w:val="FF0000"/>
        </w:rPr>
        <w:t>s</w:t>
      </w:r>
      <w:r w:rsidR="0055121E" w:rsidRPr="002D239A">
        <w:rPr>
          <w:rFonts w:hint="eastAsia"/>
          <w:color w:val="FF0000"/>
        </w:rPr>
        <w:t xml:space="preserve"> the diet compositions of predators</w:t>
      </w:r>
      <w:r w:rsidR="00210338"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&lt;EndNote&gt;&lt;Cite&gt;&lt;Author&gt;Birkhofer&lt;/Author&gt;&lt;Year&gt;2011&lt;/Year&gt;&lt;RecNum&gt;13&lt;/RecNum&gt;&lt;DisplayText&gt;(Birkhofer et al.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F3478D">
        <w:rPr>
          <w:rFonts w:ascii="Cambria Math" w:hAnsi="Cambria Math" w:cs="Cambria Math"/>
          <w:color w:val="FF0000"/>
        </w:rPr>
        <w:instrText>‐</w:instrText>
      </w:r>
      <w:r w:rsidR="00F3478D">
        <w:rPr>
          <w:rFonts w:cs="Arial"/>
          <w:color w:val="FF0000"/>
        </w:rPr>
        <w:instrText>term experiment: a stable isotope approach&lt;/title&gt;&lt;secondary-title&gt;Agricultural and Forest Entom</w:instrText>
      </w:r>
      <w:r w:rsidR="00F3478D">
        <w:rPr>
          <w:color w:val="FF0000"/>
        </w:rPr>
        <w:instrText>ology&lt;/secondary-title&gt;&lt;/titles&gt;&lt;pages&gt;197-204&lt;/pages&gt;&lt;volume&gt;13&lt;/volume&gt;&lt;number&gt;2&lt;/number&gt;&lt;dates&gt;&lt;year&gt;2011&lt;/year&gt;&lt;/dates&gt;&lt;isbn&gt;1461-9555&lt;/isbn&gt;&lt;urls&gt;&lt;/urls&gt;&lt;/record&gt;&lt;/Cite&gt;&lt;/EndNote&gt;</w:instrText>
      </w:r>
      <w:r w:rsidR="006A2EA3" w:rsidRPr="002D239A">
        <w:rPr>
          <w:color w:val="FF0000"/>
        </w:rPr>
        <w:fldChar w:fldCharType="separate"/>
      </w:r>
      <w:r w:rsidR="00210338" w:rsidRPr="002D239A">
        <w:rPr>
          <w:noProof/>
          <w:color w:val="FF0000"/>
        </w:rPr>
        <w:t>(Birkhofer et al. 2011)</w:t>
      </w:r>
      <w:r w:rsidR="006A2EA3" w:rsidRPr="002D239A">
        <w:rPr>
          <w:color w:val="FF0000"/>
        </w:rPr>
        <w:fldChar w:fldCharType="end"/>
      </w:r>
      <w:r w:rsidR="0055121E" w:rsidRPr="002D239A">
        <w:rPr>
          <w:rFonts w:hint="eastAsia"/>
          <w:color w:val="FF0000"/>
        </w:rPr>
        <w:t>. For instance, organic farming may promote prey diversity</w:t>
      </w:r>
      <w:r w:rsidR="00493463" w:rsidRPr="002D239A">
        <w:rPr>
          <w:rFonts w:hint="eastAsia"/>
          <w:color w:val="FF0000"/>
        </w:rPr>
        <w:t xml:space="preserve"> in the farms</w:t>
      </w:r>
      <w:r w:rsidR="00275CF9" w:rsidRPr="002D239A">
        <w:rPr>
          <w:rFonts w:hint="eastAsia"/>
          <w:color w:val="FF0000"/>
        </w:rPr>
        <w:t xml:space="preserve"> and thus increases</w:t>
      </w:r>
      <w:r w:rsidR="00493463" w:rsidRPr="002D239A">
        <w:rPr>
          <w:rFonts w:hint="eastAsia"/>
          <w:color w:val="FF0000"/>
        </w:rPr>
        <w:t xml:space="preserve"> </w:t>
      </w:r>
      <w:r w:rsidR="0055121E" w:rsidRPr="002D239A">
        <w:rPr>
          <w:rFonts w:hint="eastAsia"/>
          <w:color w:val="FF0000"/>
        </w:rPr>
        <w:t>predators</w:t>
      </w:r>
      <w:r w:rsidR="0055121E" w:rsidRPr="002D239A">
        <w:rPr>
          <w:color w:val="FF0000"/>
        </w:rPr>
        <w:t>’</w:t>
      </w:r>
      <w:r w:rsidR="0055121E" w:rsidRPr="002D239A">
        <w:rPr>
          <w:rFonts w:hint="eastAsia"/>
          <w:color w:val="FF0000"/>
        </w:rPr>
        <w:t xml:space="preserve"> diet breadth</w:t>
      </w:r>
      <w:r w:rsidR="00493463" w:rsidRPr="002D239A">
        <w:rPr>
          <w:rFonts w:hint="eastAsia"/>
          <w:color w:val="FF0000"/>
        </w:rPr>
        <w:t>s</w:t>
      </w:r>
      <w:r w:rsidR="00275CF9" w:rsidRPr="002D239A">
        <w:rPr>
          <w:rFonts w:hint="eastAsia"/>
          <w:color w:val="FF0000"/>
        </w:rPr>
        <w:t xml:space="preserve"> as a result of greater prey availability</w:t>
      </w:r>
      <w:r w:rsidR="0055121E" w:rsidRPr="002D239A">
        <w:rPr>
          <w:rFonts w:hint="eastAsia"/>
          <w:color w:val="FF0000"/>
        </w:rPr>
        <w:t xml:space="preserve">. </w:t>
      </w:r>
      <w:r w:rsidR="00275CF9" w:rsidRPr="002D239A">
        <w:rPr>
          <w:rFonts w:hint="eastAsia"/>
          <w:color w:val="FF0000"/>
        </w:rPr>
        <w:t>In contrast, t</w:t>
      </w:r>
      <w:r w:rsidR="0055121E" w:rsidRPr="002D239A">
        <w:rPr>
          <w:rFonts w:hint="eastAsia"/>
          <w:color w:val="FF0000"/>
        </w:rPr>
        <w:t xml:space="preserve">he application of synthetic chemicals may reduce the density of detritivores yet </w:t>
      </w:r>
      <w:r w:rsidR="00493463" w:rsidRPr="002D239A">
        <w:rPr>
          <w:rFonts w:hint="eastAsia"/>
          <w:color w:val="FF0000"/>
        </w:rPr>
        <w:t>increase</w:t>
      </w:r>
      <w:r w:rsidR="0055121E" w:rsidRPr="002D239A">
        <w:rPr>
          <w:rFonts w:hint="eastAsia"/>
          <w:color w:val="FF0000"/>
        </w:rPr>
        <w:t xml:space="preserve"> </w:t>
      </w:r>
      <w:r w:rsidR="00493463" w:rsidRPr="002D239A">
        <w:rPr>
          <w:rFonts w:hint="eastAsia"/>
          <w:color w:val="FF0000"/>
        </w:rPr>
        <w:t xml:space="preserve">the </w:t>
      </w:r>
      <w:r w:rsidR="0055121E" w:rsidRPr="002D239A">
        <w:rPr>
          <w:rFonts w:hint="eastAsia"/>
          <w:color w:val="FF0000"/>
        </w:rPr>
        <w:t xml:space="preserve">abundance of </w:t>
      </w:r>
      <w:r w:rsidR="00493463" w:rsidRPr="002D239A">
        <w:rPr>
          <w:rFonts w:hint="eastAsia"/>
          <w:color w:val="FF0000"/>
        </w:rPr>
        <w:t xml:space="preserve">certain </w:t>
      </w:r>
      <w:r w:rsidR="0055121E" w:rsidRPr="002D239A">
        <w:rPr>
          <w:rFonts w:hint="eastAsia"/>
          <w:color w:val="FF0000"/>
        </w:rPr>
        <w:t>pest herbivores</w:t>
      </w:r>
      <w:r w:rsidR="00275CF9"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&lt;EndNote&gt;&lt;Cite&gt;&lt;Author&gt;Birkhofer&lt;/Author&gt;&lt;Year&gt;2008&lt;/Year&gt;&lt;RecNum&gt;14&lt;/RecNum&gt;&lt;DisplayText&gt;(Birkhofer et al. 2008)&lt;/DisplayText&gt;&lt;record&gt;&lt;rec-number&gt;14&lt;/rec-number&gt;&lt;foreign-keys&gt;&lt;key app="EN" db-id="2vstfap51s9ztmea0af5fa9f5v90srreddde" timestamp="0"&gt;14&lt;/key&gt;&lt;/foreign-keys&gt;&lt;ref-type name="Journal Article"&gt;17&lt;/ref-type&gt;&lt;contributors&gt;&lt;authors&gt;&lt;author&gt;Birkhofer, Klaus&lt;/author&gt;&lt;author&gt;Bezemer, T Martijn&lt;/author&gt;&lt;author&gt;Bloem, Jaap&lt;/author&gt;&lt;author&gt;Bonkowski, Michael&lt;/author&gt;&lt;author&gt;Christensen, Søren&lt;/author&gt;&lt;author&gt;Dubois, David&lt;/author&gt;&lt;author&gt;Ekelund, Fleming&lt;/author&gt;&lt;author&gt;Fließbach, Andreas&lt;/author&gt;&lt;author&gt;Gunst, Lucie&lt;/author&gt;&lt;author&gt;Hedlund, Katarina&lt;/author&gt;&lt;/authors&gt;&lt;/contributors&gt;&lt;titles&gt;&lt;title&gt;Long-term organic farming fosters below and aboveground biota: Implications for soil quality, biological control and productivity&lt;/title&gt;&lt;secondary-title&gt;Soil Biology and Biochemistry&lt;/secondary-title&gt;&lt;/titles&gt;&lt;pages&gt;2297-2308&lt;/pages&gt;&lt;volume&gt;40&lt;/volume&gt;&lt;number&gt;9&lt;/number&gt;&lt;dates&gt;&lt;year&gt;2008&lt;/year&gt;&lt;/dates&gt;&lt;isbn&gt;0038-0717&lt;/isbn&gt;&lt;urls&gt;&lt;/urls&gt;&lt;/record&gt;&lt;/Cite&gt;&lt;/EndNote&gt;</w:instrText>
      </w:r>
      <w:r w:rsidR="006A2EA3" w:rsidRPr="002D239A">
        <w:rPr>
          <w:color w:val="FF0000"/>
        </w:rPr>
        <w:fldChar w:fldCharType="separate"/>
      </w:r>
      <w:r w:rsidR="007A4556" w:rsidRPr="002D239A">
        <w:rPr>
          <w:noProof/>
          <w:color w:val="FF0000"/>
        </w:rPr>
        <w:t>(Birkhofer et al. 2008)</w:t>
      </w:r>
      <w:r w:rsidR="006A2EA3" w:rsidRPr="002D239A">
        <w:rPr>
          <w:color w:val="FF0000"/>
        </w:rPr>
        <w:fldChar w:fldCharType="end"/>
      </w:r>
      <w:r w:rsidR="007A4556" w:rsidRPr="002D239A">
        <w:rPr>
          <w:rFonts w:hint="eastAsia"/>
          <w:color w:val="FF0000"/>
        </w:rPr>
        <w:t>, potentially leading to higher consumption of these herbivores in predators</w:t>
      </w:r>
      <w:r w:rsidR="007A4556" w:rsidRPr="002D239A">
        <w:rPr>
          <w:color w:val="FF0000"/>
        </w:rPr>
        <w:t>’</w:t>
      </w:r>
      <w:r w:rsidR="007A4556" w:rsidRPr="002D239A">
        <w:rPr>
          <w:rFonts w:hint="eastAsia"/>
          <w:color w:val="FF0000"/>
        </w:rPr>
        <w:t xml:space="preserve"> diet</w:t>
      </w:r>
      <w:r w:rsidR="00275CF9" w:rsidRPr="002D239A">
        <w:rPr>
          <w:rFonts w:hint="eastAsia"/>
          <w:color w:val="FF0000"/>
        </w:rPr>
        <w:t xml:space="preserve">. </w:t>
      </w:r>
      <w:r w:rsidR="0055121E" w:rsidRPr="002D239A">
        <w:rPr>
          <w:rFonts w:hint="eastAsia"/>
          <w:color w:val="FF0000"/>
        </w:rPr>
        <w:t xml:space="preserve">Moreover, </w:t>
      </w:r>
      <w:r w:rsidR="00493463" w:rsidRPr="002D239A">
        <w:rPr>
          <w:rFonts w:hint="eastAsia"/>
          <w:color w:val="FF0000"/>
        </w:rPr>
        <w:t xml:space="preserve">arthropod communities </w:t>
      </w:r>
      <w:r w:rsidR="0055121E" w:rsidRPr="002D239A">
        <w:rPr>
          <w:rFonts w:hint="eastAsia"/>
          <w:color w:val="FF0000"/>
        </w:rPr>
        <w:t xml:space="preserve">may </w:t>
      </w:r>
      <w:r w:rsidR="0006502E" w:rsidRPr="002D239A">
        <w:rPr>
          <w:rFonts w:hint="eastAsia"/>
          <w:color w:val="FF0000"/>
        </w:rPr>
        <w:t>vary</w:t>
      </w:r>
      <w:r w:rsidR="00493463" w:rsidRPr="002D239A">
        <w:rPr>
          <w:rFonts w:hint="eastAsia"/>
          <w:color w:val="FF0000"/>
        </w:rPr>
        <w:t xml:space="preserve"> </w:t>
      </w:r>
      <w:r w:rsidR="0055121E" w:rsidRPr="002D239A">
        <w:rPr>
          <w:rFonts w:hint="eastAsia"/>
          <w:color w:val="FF0000"/>
        </w:rPr>
        <w:t>over the season</w:t>
      </w:r>
      <w:r w:rsidR="00493463" w:rsidRPr="002D239A">
        <w:rPr>
          <w:rFonts w:hint="eastAsia"/>
          <w:color w:val="FF0000"/>
        </w:rPr>
        <w:t xml:space="preserve"> through crop development</w:t>
      </w:r>
      <w:r w:rsidR="007C6B14" w:rsidRPr="002D239A">
        <w:rPr>
          <w:rFonts w:hint="eastAsia"/>
          <w:color w:val="FF0000"/>
        </w:rPr>
        <w:t xml:space="preserve">, </w:t>
      </w:r>
      <w:r w:rsidR="0006502E" w:rsidRPr="002D239A">
        <w:rPr>
          <w:rFonts w:hint="eastAsia"/>
          <w:color w:val="FF0000"/>
        </w:rPr>
        <w:t>affecting predator-prey interactions and therefore</w:t>
      </w:r>
      <w:r w:rsidR="007C6B14" w:rsidRPr="002D239A">
        <w:rPr>
          <w:rFonts w:hint="eastAsia"/>
          <w:color w:val="FF0000"/>
        </w:rPr>
        <w:t xml:space="preserve"> the diet compositions of predators</w:t>
      </w:r>
      <w:r w:rsidR="009D199C"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F3478D">
        <w:rPr>
          <w:rFonts w:ascii="Cambria Math" w:hAnsi="Cambria Math" w:cs="Cambria Math"/>
          <w:color w:val="FF0000"/>
        </w:rPr>
        <w:instrText>‐</w:instrText>
      </w:r>
      <w:r w:rsidR="00F3478D">
        <w:rPr>
          <w:rFonts w:cs="Arial"/>
          <w:color w:val="FF0000"/>
        </w:rPr>
        <w:instrText>and intraguild prey&lt;/title&gt;&lt;secondary-title&gt;Eco</w:instrText>
      </w:r>
      <w:r w:rsidR="00F3478D">
        <w:rPr>
          <w:color w:val="FF0000"/>
        </w:rPr>
        <w:instrText>logical Applications&lt;/secondary-title&gt;&lt;/titles&gt;&lt;pages&gt;1167-1177&lt;/pages&gt;&lt;volume&gt;27&lt;/volume&gt;&lt;number&gt;4&lt;/number&gt;&lt;dates&gt;&lt;year&gt;2017&lt;/year&gt;&lt;/dates&gt;&lt;isbn&gt;1051-0761&lt;/isbn&gt;&lt;urls&gt;&lt;/urls&gt;&lt;/record&gt;&lt;/Cite&gt;&lt;/EndNote&gt;</w:instrText>
      </w:r>
      <w:r w:rsidR="006A2EA3" w:rsidRPr="002D239A">
        <w:rPr>
          <w:color w:val="FF0000"/>
        </w:rPr>
        <w:fldChar w:fldCharType="separate"/>
      </w:r>
      <w:r w:rsidR="0006502E" w:rsidRPr="002D239A">
        <w:rPr>
          <w:noProof/>
          <w:color w:val="FF0000"/>
        </w:rPr>
        <w:t>(Roubinet et al. 2017)</w:t>
      </w:r>
      <w:r w:rsidR="006A2EA3" w:rsidRPr="002D239A">
        <w:rPr>
          <w:color w:val="FF0000"/>
        </w:rPr>
        <w:fldChar w:fldCharType="end"/>
      </w:r>
      <w:r w:rsidR="007C6B14" w:rsidRPr="002D239A">
        <w:rPr>
          <w:rFonts w:hint="eastAsia"/>
          <w:color w:val="FF0000"/>
        </w:rPr>
        <w:t xml:space="preserve">. </w:t>
      </w:r>
      <w:r w:rsidR="00285826" w:rsidRPr="002D239A">
        <w:rPr>
          <w:rFonts w:hint="eastAsia"/>
          <w:color w:val="FF0000"/>
        </w:rPr>
        <w:t>Finally, s</w:t>
      </w:r>
      <w:r w:rsidR="00765B55" w:rsidRPr="002D239A">
        <w:rPr>
          <w:rFonts w:hint="eastAsia"/>
          <w:color w:val="FF0000"/>
        </w:rPr>
        <w:t>urrounding landscape</w:t>
      </w:r>
      <w:r w:rsidR="00765B55" w:rsidRPr="002D239A">
        <w:rPr>
          <w:color w:val="FF0000"/>
        </w:rPr>
        <w:t xml:space="preserve"> </w:t>
      </w:r>
      <w:r w:rsidR="00765B55" w:rsidRPr="002D239A">
        <w:rPr>
          <w:rFonts w:hint="eastAsia"/>
          <w:color w:val="FF0000"/>
        </w:rPr>
        <w:t xml:space="preserve">could alter </w:t>
      </w:r>
      <w:r w:rsidR="000F4FDA" w:rsidRPr="002D239A">
        <w:rPr>
          <w:rFonts w:hint="eastAsia"/>
          <w:color w:val="FF0000"/>
        </w:rPr>
        <w:t>predators</w:t>
      </w:r>
      <w:r w:rsidR="000F4FDA" w:rsidRPr="002D239A">
        <w:rPr>
          <w:color w:val="FF0000"/>
        </w:rPr>
        <w:t>’</w:t>
      </w:r>
      <w:r w:rsidR="00285826" w:rsidRPr="002D239A">
        <w:rPr>
          <w:rFonts w:hint="eastAsia"/>
          <w:color w:val="FF0000"/>
        </w:rPr>
        <w:t xml:space="preserve"> </w:t>
      </w:r>
      <w:r w:rsidR="00765B55" w:rsidRPr="002D239A">
        <w:rPr>
          <w:color w:val="FF0000"/>
        </w:rPr>
        <w:t>f</w:t>
      </w:r>
      <w:r w:rsidR="00765B55" w:rsidRPr="002D239A">
        <w:rPr>
          <w:rFonts w:hint="eastAsia"/>
          <w:color w:val="FF0000"/>
        </w:rPr>
        <w:t xml:space="preserve">oraging </w:t>
      </w:r>
      <w:r w:rsidR="00765B55" w:rsidRPr="002D239A">
        <w:rPr>
          <w:color w:val="FF0000"/>
        </w:rPr>
        <w:t xml:space="preserve">behavior </w:t>
      </w:r>
      <w:r w:rsidR="00765B55" w:rsidRPr="002D239A">
        <w:rPr>
          <w:rFonts w:hint="eastAsia"/>
          <w:color w:val="FF0000"/>
        </w:rPr>
        <w:t>and thus the</w:t>
      </w:r>
      <w:r w:rsidR="000F4FDA" w:rsidRPr="002D239A">
        <w:rPr>
          <w:rFonts w:hint="eastAsia"/>
          <w:color w:val="FF0000"/>
        </w:rPr>
        <w:t>ir</w:t>
      </w:r>
      <w:r w:rsidR="00765B55" w:rsidRPr="002D239A">
        <w:rPr>
          <w:rFonts w:hint="eastAsia"/>
          <w:color w:val="FF0000"/>
        </w:rPr>
        <w:t xml:space="preserve"> </w:t>
      </w:r>
      <w:r w:rsidR="005D0078" w:rsidRPr="002D239A">
        <w:rPr>
          <w:rFonts w:hint="eastAsia"/>
          <w:color w:val="FF0000"/>
        </w:rPr>
        <w:t>diet</w:t>
      </w:r>
      <w:r w:rsidR="00765B55" w:rsidRPr="002D239A">
        <w:rPr>
          <w:rFonts w:hint="eastAsia"/>
          <w:color w:val="FF0000"/>
        </w:rPr>
        <w:t xml:space="preserve"> by influencing</w:t>
      </w:r>
      <w:r w:rsidR="00811C2D" w:rsidRPr="002D239A">
        <w:rPr>
          <w:rFonts w:hint="eastAsia"/>
          <w:color w:val="FF0000"/>
        </w:rPr>
        <w:t xml:space="preserve"> the local species pool as well as</w:t>
      </w:r>
      <w:r w:rsidR="00765B55" w:rsidRPr="002D239A">
        <w:rPr>
          <w:rFonts w:hint="eastAsia"/>
          <w:color w:val="FF0000"/>
        </w:rPr>
        <w:t xml:space="preserve"> the spatial distribution of </w:t>
      </w:r>
      <w:r w:rsidR="00285826" w:rsidRPr="002D239A">
        <w:rPr>
          <w:rFonts w:hint="eastAsia"/>
          <w:color w:val="FF0000"/>
        </w:rPr>
        <w:t xml:space="preserve">predator </w:t>
      </w:r>
      <w:r w:rsidR="00765B55" w:rsidRPr="002D239A">
        <w:rPr>
          <w:rFonts w:hint="eastAsia"/>
          <w:color w:val="FF0000"/>
        </w:rPr>
        <w:t>individuals.</w:t>
      </w:r>
      <w:r w:rsidR="005D0078" w:rsidRPr="002D239A">
        <w:rPr>
          <w:rFonts w:hint="eastAsia"/>
          <w:color w:val="FF0000"/>
        </w:rPr>
        <w:t xml:space="preserve"> </w:t>
      </w:r>
      <w:r w:rsidR="004C3600" w:rsidRPr="002D239A">
        <w:rPr>
          <w:rFonts w:hint="eastAsia"/>
          <w:color w:val="FF0000"/>
        </w:rPr>
        <w:t xml:space="preserve">Vegetation complexity </w:t>
      </w:r>
      <w:r w:rsidR="0006502E" w:rsidRPr="002D239A">
        <w:rPr>
          <w:rFonts w:hint="eastAsia"/>
          <w:color w:val="FF0000"/>
        </w:rPr>
        <w:t xml:space="preserve">has been shown to </w:t>
      </w:r>
      <w:r w:rsidR="00FD2EC4" w:rsidRPr="002D239A">
        <w:rPr>
          <w:rFonts w:hint="eastAsia"/>
          <w:color w:val="FF0000"/>
        </w:rPr>
        <w:t>affec</w:t>
      </w:r>
      <w:r w:rsidR="0006502E" w:rsidRPr="002D239A">
        <w:rPr>
          <w:rFonts w:hint="eastAsia"/>
          <w:color w:val="FF0000"/>
        </w:rPr>
        <w:t>t</w:t>
      </w:r>
      <w:r w:rsidR="00FD2EC4" w:rsidRPr="002D239A">
        <w:rPr>
          <w:rFonts w:hint="eastAsia"/>
          <w:color w:val="FF0000"/>
        </w:rPr>
        <w:t xml:space="preserve"> the prey capture</w:t>
      </w:r>
      <w:r w:rsidR="0006502E" w:rsidRPr="002D239A">
        <w:rPr>
          <w:rFonts w:hint="eastAsia"/>
          <w:color w:val="FF0000"/>
        </w:rPr>
        <w:t xml:space="preserve"> rates</w:t>
      </w:r>
      <w:r w:rsidR="00FD2EC4" w:rsidRPr="002D239A">
        <w:rPr>
          <w:rFonts w:hint="eastAsia"/>
          <w:color w:val="FF0000"/>
        </w:rPr>
        <w:t xml:space="preserve"> in web-building spiders </w:t>
      </w:r>
      <w:r w:rsidR="006A2EA3" w:rsidRPr="002D239A">
        <w:rPr>
          <w:color w:val="FF0000"/>
        </w:rPr>
        <w:fldChar w:fldCharType="begin"/>
      </w:r>
      <w:r w:rsidR="00F3478D">
        <w:rPr>
          <w:color w:val="FF0000"/>
        </w:rPr>
        <w:instrText xml:space="preserve"> ADDIN EN.CITE &lt;EndNote&gt;&lt;Cite&gt;&lt;Author&gt;Diehl&lt;/Author&gt;&lt;Year&gt;2013&lt;/Year&gt;&lt;RecNum&gt;12&lt;/RecNum&gt;&lt;DisplayText&gt;(Diehl et al. 2013)&lt;/DisplayText&gt;&lt;record&gt;&lt;rec-number&gt;12&lt;/rec-number&gt;&lt;foreign-keys&gt;&lt;key app="EN" db-id="2vstfap51s9ztmea0af5fa9f5v90srreddde" timestamp="0"&gt;12&lt;/key&gt;&lt;/foreign-keys&gt;&lt;ref-type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ages&gt;579-589&lt;/pages&gt;&lt;volume&gt;173&lt;/volume&gt;&lt;number&gt;2&lt;/number&gt;&lt;dates&gt;&lt;year&gt;2013&lt;/year&gt;&lt;/dates&gt;&lt;isbn&gt;0029-8549&lt;/isbn&gt;&lt;urls&gt;&lt;/urls&gt;&lt;/record&gt;&lt;/Cite&gt;&lt;/EndNote&gt;</w:instrText>
      </w:r>
      <w:r w:rsidR="006A2EA3" w:rsidRPr="002D239A">
        <w:rPr>
          <w:color w:val="FF0000"/>
        </w:rPr>
        <w:fldChar w:fldCharType="separate"/>
      </w:r>
      <w:r w:rsidR="00FD2EC4" w:rsidRPr="002D239A">
        <w:rPr>
          <w:noProof/>
          <w:color w:val="FF0000"/>
        </w:rPr>
        <w:t>(Diehl et al. 2013)</w:t>
      </w:r>
      <w:r w:rsidR="006A2EA3" w:rsidRPr="002D239A">
        <w:rPr>
          <w:color w:val="FF0000"/>
        </w:rPr>
        <w:fldChar w:fldCharType="end"/>
      </w:r>
      <w:r w:rsidR="00FD2EC4" w:rsidRPr="002D239A">
        <w:rPr>
          <w:rFonts w:hint="eastAsia"/>
          <w:color w:val="FF0000"/>
        </w:rPr>
        <w:t xml:space="preserve">. </w:t>
      </w:r>
      <w:r w:rsidR="005D0078" w:rsidRPr="002D239A">
        <w:rPr>
          <w:rFonts w:hint="eastAsia"/>
          <w:color w:val="FF0000"/>
        </w:rPr>
        <w:t>Greater h</w:t>
      </w:r>
      <w:r w:rsidR="005D0078" w:rsidRPr="002D239A">
        <w:rPr>
          <w:color w:val="FF0000"/>
        </w:rPr>
        <w:t>abitat heterogeneity</w:t>
      </w:r>
      <w:r w:rsidR="005D0078" w:rsidRPr="002D239A">
        <w:rPr>
          <w:rFonts w:hint="eastAsia"/>
          <w:color w:val="FF0000"/>
        </w:rPr>
        <w:t xml:space="preserve"> increase</w:t>
      </w:r>
      <w:r w:rsidR="0006502E" w:rsidRPr="002D239A">
        <w:rPr>
          <w:rFonts w:hint="eastAsia"/>
          <w:color w:val="FF0000"/>
        </w:rPr>
        <w:t>s</w:t>
      </w:r>
      <w:r w:rsidR="005D0078" w:rsidRPr="002D239A">
        <w:rPr>
          <w:rFonts w:hint="eastAsia"/>
          <w:color w:val="FF0000"/>
        </w:rPr>
        <w:t xml:space="preserve"> the diet breadths of predator</w:t>
      </w:r>
      <w:r w:rsidR="0006502E" w:rsidRPr="002D239A">
        <w:rPr>
          <w:rFonts w:hint="eastAsia"/>
          <w:color w:val="FF0000"/>
        </w:rPr>
        <w:t>s as a result of relaxed</w:t>
      </w:r>
      <w:r w:rsidR="005D0078" w:rsidRPr="002D239A">
        <w:rPr>
          <w:rFonts w:hint="eastAsia"/>
          <w:color w:val="FF0000"/>
        </w:rPr>
        <w:t xml:space="preserve"> intraspecific competition </w:t>
      </w:r>
      <w:r w:rsidR="006A2EA3" w:rsidRPr="002D239A">
        <w:rPr>
          <w:color w:val="FF0000"/>
        </w:rPr>
        <w:fldChar w:fldCharType="begin"/>
      </w:r>
      <w:r w:rsidR="00F3478D">
        <w:rPr>
          <w:color w:val="FF0000"/>
        </w:rPr>
        <w:instrText xml:space="preserve"> ADDIN EN.CITE &lt;EndNote&gt;&lt;Cite&gt;&lt;Author&gt;Staudacher&lt;/Author&gt;&lt;Year&gt;2018&lt;/Year&gt;&lt;RecNum&gt;11&lt;/RecNum&gt;&lt;DisplayText&gt;(Staudacher et al. 2018)&lt;/DisplayText&gt;&lt;record&gt;&lt;rec-number&gt;11&lt;/rec-number&gt;&lt;foreign-keys&gt;&lt;key app="EN" db-id="2vstfap51s9ztmea0af5fa9f5v90srreddde" timestamp="0"&gt;11&lt;/key&gt;&lt;/foreign-keys&gt;&lt;ref-type name="Journal Article"&gt;17&lt;/ref-type&gt;&lt;contributors&gt;&lt;authors&gt;&lt;author&gt;Staudacher, Karin&lt;/author&gt;&lt;author&gt;Rennstam Rubbmark, Oskar&lt;/author&gt;&lt;author&gt;Birkhofer, Klaus&lt;/author&gt;&lt;author&gt;Malsher, Gerard&lt;/author&gt;&lt;author&gt;Sint, Daniela&lt;/author&gt;&lt;author&gt;Jonsson, Mattias&lt;/author&gt;&lt;author&gt;Traugott, Michael&lt;/author&gt;&lt;/authors&gt;&lt;/contributors&gt;&lt;titles&gt;&lt;title&gt;Habitat heterogeneity induces rapid changes in the feeding behaviour of generalist arthropod predators&lt;/title&gt;&lt;secondary-title&gt;Functional ecology&lt;/secondary-title&gt;&lt;/titles&gt;&lt;pages&gt;809-819&lt;/pages&gt;&lt;volume&gt;32&lt;/volume&gt;&lt;number&gt;3&lt;/number&gt;&lt;dates&gt;&lt;year&gt;2018&lt;/year&gt;&lt;/dates&gt;&lt;isbn&gt;0269-8463&lt;/isbn&gt;&lt;urls&gt;&lt;/urls&gt;&lt;/record&gt;&lt;/Cite&gt;&lt;/EndNote&gt;</w:instrText>
      </w:r>
      <w:r w:rsidR="006A2EA3" w:rsidRPr="002D239A">
        <w:rPr>
          <w:color w:val="FF0000"/>
        </w:rPr>
        <w:fldChar w:fldCharType="separate"/>
      </w:r>
      <w:r w:rsidR="005D0078" w:rsidRPr="002D239A">
        <w:rPr>
          <w:noProof/>
          <w:color w:val="FF0000"/>
        </w:rPr>
        <w:t>(Staudacher et al. 2018)</w:t>
      </w:r>
      <w:r w:rsidR="006A2EA3" w:rsidRPr="002D239A">
        <w:rPr>
          <w:color w:val="FF0000"/>
        </w:rPr>
        <w:fldChar w:fldCharType="end"/>
      </w:r>
      <w:r w:rsidR="005D0078" w:rsidRPr="002D239A">
        <w:rPr>
          <w:rFonts w:hint="eastAsia"/>
          <w:color w:val="FF0000"/>
        </w:rPr>
        <w:t>.</w:t>
      </w:r>
      <w:r w:rsidR="00056867" w:rsidRPr="002D239A">
        <w:rPr>
          <w:rFonts w:hint="eastAsia"/>
          <w:color w:val="FF0000"/>
        </w:rPr>
        <w:t xml:space="preserve"> Understanding how these aforementioned farm factors may affect the diet compositions of </w:t>
      </w:r>
      <w:r w:rsidR="007D7696" w:rsidRPr="002D239A">
        <w:rPr>
          <w:rFonts w:hint="eastAsia"/>
          <w:color w:val="FF0000"/>
        </w:rPr>
        <w:t xml:space="preserve">generalist </w:t>
      </w:r>
      <w:r w:rsidR="00056867" w:rsidRPr="002D239A">
        <w:rPr>
          <w:rFonts w:hint="eastAsia"/>
          <w:color w:val="FF0000"/>
        </w:rPr>
        <w:t xml:space="preserve">predators </w:t>
      </w:r>
      <w:r w:rsidR="008A64FB" w:rsidRPr="002D239A">
        <w:rPr>
          <w:rFonts w:hint="eastAsia"/>
          <w:color w:val="FF0000"/>
        </w:rPr>
        <w:t>is</w:t>
      </w:r>
      <w:r w:rsidR="00056867" w:rsidRPr="002D239A">
        <w:rPr>
          <w:rFonts w:hint="eastAsia"/>
          <w:color w:val="FF0000"/>
        </w:rPr>
        <w:t xml:space="preserve"> </w:t>
      </w:r>
      <w:r w:rsidR="008A64FB" w:rsidRPr="002D239A">
        <w:rPr>
          <w:rFonts w:hint="eastAsia"/>
          <w:color w:val="FF0000"/>
        </w:rPr>
        <w:t xml:space="preserve">critical for </w:t>
      </w:r>
      <w:r w:rsidR="007D7696" w:rsidRPr="002D239A">
        <w:rPr>
          <w:rFonts w:hint="eastAsia"/>
          <w:color w:val="FF0000"/>
        </w:rPr>
        <w:t>evaluat</w:t>
      </w:r>
      <w:r w:rsidR="008A64FB" w:rsidRPr="002D239A">
        <w:rPr>
          <w:rFonts w:hint="eastAsia"/>
          <w:color w:val="FF0000"/>
        </w:rPr>
        <w:t>ing</w:t>
      </w:r>
      <w:r w:rsidR="006A734A" w:rsidRPr="002D239A">
        <w:rPr>
          <w:rFonts w:hint="eastAsia"/>
          <w:color w:val="FF0000"/>
        </w:rPr>
        <w:t xml:space="preserve"> the</w:t>
      </w:r>
      <w:r w:rsidR="007D7696" w:rsidRPr="002D239A">
        <w:rPr>
          <w:rFonts w:hint="eastAsia"/>
          <w:color w:val="FF0000"/>
        </w:rPr>
        <w:t xml:space="preserve"> importance of these</w:t>
      </w:r>
      <w:r w:rsidR="006A734A" w:rsidRPr="002D239A">
        <w:rPr>
          <w:rFonts w:hint="eastAsia"/>
          <w:color w:val="FF0000"/>
        </w:rPr>
        <w:t xml:space="preserve"> </w:t>
      </w:r>
      <w:r w:rsidR="007D7696" w:rsidRPr="002D239A">
        <w:rPr>
          <w:rFonts w:hint="eastAsia"/>
          <w:color w:val="FF0000"/>
        </w:rPr>
        <w:t xml:space="preserve">predators as biocontrol agents and </w:t>
      </w:r>
      <w:r w:rsidR="008A64FB" w:rsidRPr="002D239A">
        <w:rPr>
          <w:rFonts w:hint="eastAsia"/>
          <w:color w:val="FF0000"/>
        </w:rPr>
        <w:t xml:space="preserve">can help </w:t>
      </w:r>
      <w:r w:rsidR="007D7696" w:rsidRPr="002D239A">
        <w:rPr>
          <w:rFonts w:hint="eastAsia"/>
          <w:color w:val="FF0000"/>
        </w:rPr>
        <w:t>design</w:t>
      </w:r>
      <w:r w:rsidR="00056867" w:rsidRPr="002D239A">
        <w:rPr>
          <w:rFonts w:hint="eastAsia"/>
          <w:color w:val="FF0000"/>
        </w:rPr>
        <w:t xml:space="preserve"> management schemes that enhance their biocontrol efficacy.</w:t>
      </w:r>
    </w:p>
    <w:p w:rsidR="005D3C97" w:rsidRPr="002D239A" w:rsidRDefault="00415E41" w:rsidP="005D3C97">
      <w:pPr>
        <w:rPr>
          <w:color w:val="FF0000"/>
        </w:rPr>
      </w:pPr>
      <w:r w:rsidRPr="002D239A">
        <w:rPr>
          <w:rFonts w:hint="eastAsia"/>
          <w:color w:val="FF0000"/>
        </w:rPr>
        <w:tab/>
      </w:r>
      <w:r w:rsidR="002A7AF3" w:rsidRPr="002D239A">
        <w:rPr>
          <w:rFonts w:hint="eastAsia"/>
          <w:color w:val="FF0000"/>
        </w:rPr>
        <w:t>Climatic factors</w:t>
      </w:r>
      <w:r w:rsidR="00F74FCF" w:rsidRPr="002D239A">
        <w:rPr>
          <w:rFonts w:hint="eastAsia"/>
          <w:color w:val="FF0000"/>
        </w:rPr>
        <w:t xml:space="preserve"> </w:t>
      </w:r>
      <w:r w:rsidR="00BD4869" w:rsidRPr="002D239A">
        <w:rPr>
          <w:rFonts w:hint="eastAsia"/>
          <w:color w:val="FF0000"/>
        </w:rPr>
        <w:t>play a critical role in</w:t>
      </w:r>
      <w:r w:rsidR="00F74FCF" w:rsidRPr="002D239A">
        <w:rPr>
          <w:rFonts w:hint="eastAsia"/>
          <w:color w:val="FF0000"/>
        </w:rPr>
        <w:t xml:space="preserve"> </w:t>
      </w:r>
      <w:r w:rsidR="004845E4" w:rsidRPr="002D239A">
        <w:rPr>
          <w:rFonts w:hint="eastAsia"/>
          <w:color w:val="FF0000"/>
        </w:rPr>
        <w:t xml:space="preserve">governing </w:t>
      </w:r>
      <w:r w:rsidR="00F74FCF" w:rsidRPr="002D239A">
        <w:rPr>
          <w:rFonts w:hint="eastAsia"/>
          <w:color w:val="FF0000"/>
        </w:rPr>
        <w:t>predator-prey interactions in arthropod communities</w:t>
      </w:r>
      <w:r w:rsidR="00962851"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&lt;EndNote&gt;&lt;Cite&gt;&lt;Author&gt;Laws&lt;/Author&gt;&lt;Year&gt;2017&lt;/Year&gt;&lt;RecNum&gt;17&lt;/RecNum&gt;&lt;DisplayText&gt;(Schmitz and Barton 2014, Laws 2017)&lt;/DisplayText&gt;&lt;record&gt;&lt;rec-number&gt;17&lt;/rec-number&gt;&lt;foreign-keys&gt;&lt;key app="EN" db-id="2vstfap51s9ztmea0af5fa9f5v90srreddde" timestamp="0"&gt;17&lt;/key&gt;&lt;/foreign-keys&gt;&lt;ref-type name="Journal Article"&gt;17&lt;/ref-type&gt;&lt;contributors&gt;&lt;authors&gt;&lt;author&gt;Laws, Angela N&lt;/author&gt;&lt;/authors&gt;&lt;/contributors&gt;&lt;titles&gt;&lt;title&gt;Climate change effects on predator–prey interactions&lt;/title&gt;&lt;secondary-title&gt;Current Opinion in Insect Science&lt;/secondary-title&gt;&lt;/titles&gt;&lt;pages&gt;28-34&lt;/pages&gt;&lt;volume&gt;23&lt;/volume&gt;&lt;dates&gt;&lt;year&gt;2017&lt;/year&gt;&lt;/dates&gt;&lt;isbn&gt;2214-5745&lt;/isbn&gt;&lt;urls&gt;&lt;/urls&gt;&lt;/record&gt;&lt;/Cite&gt;&lt;Cite&gt;&lt;Author&gt;Schmitz&lt;/Author&gt;&lt;Year&gt;2014&lt;/Year&gt;&lt;RecNum&gt;18&lt;/RecNum&gt;&lt;record&gt;&lt;rec-number&gt;18&lt;/rec-number&gt;&lt;foreign-keys&gt;&lt;key app="EN" db-id="2vstfap51s9ztmea0af5fa9f5v90srreddde" timestamp="0"&gt;18&lt;/key&gt;&lt;/foreign-keys&gt;&lt;ref-type name="Journal Article"&gt;17&lt;/ref-type&gt;&lt;contributors&gt;&lt;authors&gt;&lt;author&gt;Schmitz, Oswald J&lt;/author&gt;&lt;author&gt;Barton, Brandon T&lt;/author&gt;&lt;/authors&gt;&lt;/contributors&gt;&lt;titles&gt;&lt;title&gt;Climate change effects on behavioral and physiological ecology of predator–prey interactions: implications for conservation biological control&lt;/title&gt;&lt;secondary-title&gt;Biological Control&lt;/secondary-title&gt;&lt;/titles&gt;&lt;pages&gt;87-96&lt;/pages&gt;&lt;volume&gt;75&lt;/volume&gt;&lt;dates&gt;&lt;year&gt;2014&lt;/year&gt;&lt;/dates&gt;&lt;isbn&gt;1049-9644&lt;/isbn&gt;&lt;urls&gt;&lt;/urls&gt;&lt;/record&gt;&lt;/Cite&gt;&lt;/EndNote&gt;</w:instrText>
      </w:r>
      <w:r w:rsidR="006A2EA3" w:rsidRPr="002D239A">
        <w:rPr>
          <w:color w:val="FF0000"/>
        </w:rPr>
        <w:fldChar w:fldCharType="separate"/>
      </w:r>
      <w:r w:rsidR="002A7AF3" w:rsidRPr="002D239A">
        <w:rPr>
          <w:noProof/>
          <w:color w:val="FF0000"/>
        </w:rPr>
        <w:t>(Schmitz and Barton 2014, Laws 2017)</w:t>
      </w:r>
      <w:r w:rsidR="006A2EA3" w:rsidRPr="002D239A">
        <w:rPr>
          <w:color w:val="FF0000"/>
        </w:rPr>
        <w:fldChar w:fldCharType="end"/>
      </w:r>
      <w:r w:rsidR="002A7AF3" w:rsidRPr="002D239A">
        <w:rPr>
          <w:rFonts w:hint="eastAsia"/>
          <w:color w:val="FF0000"/>
        </w:rPr>
        <w:t>.</w:t>
      </w:r>
      <w:r w:rsidR="00F74FCF" w:rsidRPr="002D239A">
        <w:rPr>
          <w:rFonts w:hint="eastAsia"/>
          <w:color w:val="FF0000"/>
        </w:rPr>
        <w:t xml:space="preserve"> </w:t>
      </w:r>
      <w:r w:rsidR="00125C04" w:rsidRPr="002D239A">
        <w:rPr>
          <w:rFonts w:hint="eastAsia"/>
          <w:color w:val="FF0000"/>
        </w:rPr>
        <w:t>For example, t</w:t>
      </w:r>
      <w:r w:rsidR="00811D15" w:rsidRPr="002D239A">
        <w:rPr>
          <w:rFonts w:hint="eastAsia"/>
          <w:color w:val="FF0000"/>
        </w:rPr>
        <w:t xml:space="preserve">emperature </w:t>
      </w:r>
      <w:r w:rsidR="00125C04" w:rsidRPr="002D239A">
        <w:rPr>
          <w:rFonts w:hint="eastAsia"/>
          <w:color w:val="FF0000"/>
        </w:rPr>
        <w:t xml:space="preserve">strongly </w:t>
      </w:r>
      <w:r w:rsidR="00811D15" w:rsidRPr="002D239A">
        <w:rPr>
          <w:rFonts w:hint="eastAsia"/>
          <w:color w:val="FF0000"/>
        </w:rPr>
        <w:t>influence</w:t>
      </w:r>
      <w:r w:rsidR="00125C04" w:rsidRPr="002D239A">
        <w:rPr>
          <w:rFonts w:hint="eastAsia"/>
          <w:color w:val="FF0000"/>
        </w:rPr>
        <w:t>s</w:t>
      </w:r>
      <w:r w:rsidR="007C6B14" w:rsidRPr="002D239A">
        <w:rPr>
          <w:rFonts w:hint="eastAsia"/>
          <w:color w:val="FF0000"/>
        </w:rPr>
        <w:t xml:space="preserve"> the </w:t>
      </w:r>
      <w:r w:rsidR="00E80244" w:rsidRPr="002D239A">
        <w:rPr>
          <w:rFonts w:hint="eastAsia"/>
          <w:color w:val="FF0000"/>
        </w:rPr>
        <w:t xml:space="preserve">daily </w:t>
      </w:r>
      <w:r w:rsidR="007C6B14" w:rsidRPr="002D239A">
        <w:rPr>
          <w:rFonts w:hint="eastAsia"/>
          <w:color w:val="FF0000"/>
        </w:rPr>
        <w:t xml:space="preserve">activity </w:t>
      </w:r>
      <w:r w:rsidR="00120C1A" w:rsidRPr="002D239A">
        <w:rPr>
          <w:rFonts w:hint="eastAsia"/>
          <w:color w:val="FF0000"/>
        </w:rPr>
        <w:t>patterns</w:t>
      </w:r>
      <w:r w:rsidR="00DA79F4" w:rsidRPr="002D239A">
        <w:rPr>
          <w:rFonts w:hint="eastAsia"/>
          <w:color w:val="FF0000"/>
        </w:rPr>
        <w:t xml:space="preserve"> of arthropods</w:t>
      </w:r>
      <w:r w:rsidR="00871253"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&lt;EndNote&gt;&lt;Cite&gt;&lt;Author&gt;Logan&lt;/Author&gt;&lt;Year&gt;2006&lt;/Year&gt;&lt;RecNum&gt;19&lt;/RecNum&gt;&lt;DisplayText&gt;(Logan et al. 2006)&lt;/DisplayText&gt;&lt;record&gt;&lt;rec-number&gt;19&lt;/rec-number&gt;&lt;foreign-keys&gt;&lt;key app="EN" db-id="2vstfap51s9ztmea0af5fa9f5v90srreddde" timestamp="0"&gt;19&lt;/key&gt;&lt;/foreign-keys&gt;&lt;ref-type name="Journal Article"&gt;17&lt;/ref-type&gt;&lt;contributors&gt;&lt;authors&gt;&lt;author&gt;Logan, J David&lt;/author&gt;&lt;author&gt;Wolesensky, William&lt;/author&gt;&lt;author&gt;Joern, Anthony&lt;/author&gt;&lt;/authors&gt;&lt;/contributors&gt;&lt;titles&gt;&lt;title&gt;Temperature-dependent phenology and predation in arthropod systems&lt;/title&gt;&lt;secondary-title&gt;Ecological modelling&lt;/secondary-title&gt;&lt;/titles&gt;&lt;pages&gt;471-482&lt;/pages&gt;&lt;volume&gt;196&lt;/volume&gt;&lt;number&gt;3-4&lt;/number&gt;&lt;dates&gt;&lt;year&gt;2006&lt;/year&gt;&lt;/dates&gt;&lt;isbn&gt;0304-3800&lt;/isbn&gt;&lt;urls&gt;&lt;/urls&gt;&lt;/record&gt;&lt;/Cite&gt;&lt;/EndNote&gt;</w:instrText>
      </w:r>
      <w:r w:rsidR="006A2EA3" w:rsidRPr="002D239A">
        <w:rPr>
          <w:color w:val="FF0000"/>
        </w:rPr>
        <w:fldChar w:fldCharType="separate"/>
      </w:r>
      <w:r w:rsidR="00871253" w:rsidRPr="002D239A">
        <w:rPr>
          <w:noProof/>
          <w:color w:val="FF0000"/>
        </w:rPr>
        <w:t>(Logan et al. 2006)</w:t>
      </w:r>
      <w:r w:rsidR="006A2EA3" w:rsidRPr="002D239A">
        <w:rPr>
          <w:color w:val="FF0000"/>
        </w:rPr>
        <w:fldChar w:fldCharType="end"/>
      </w:r>
      <w:r w:rsidR="00871253" w:rsidRPr="002D239A">
        <w:rPr>
          <w:rFonts w:hint="eastAsia"/>
          <w:color w:val="FF0000"/>
        </w:rPr>
        <w:t xml:space="preserve">. </w:t>
      </w:r>
      <w:r w:rsidR="00AF2F43" w:rsidRPr="002D239A">
        <w:rPr>
          <w:rFonts w:hint="eastAsia"/>
          <w:color w:val="FF0000"/>
        </w:rPr>
        <w:t>H</w:t>
      </w:r>
      <w:r w:rsidR="007C6B14" w:rsidRPr="002D239A">
        <w:rPr>
          <w:rFonts w:hint="eastAsia"/>
          <w:color w:val="FF0000"/>
        </w:rPr>
        <w:t xml:space="preserve">igher temperature </w:t>
      </w:r>
      <w:r w:rsidR="00AF2F43" w:rsidRPr="002D239A">
        <w:rPr>
          <w:rFonts w:hint="eastAsia"/>
          <w:color w:val="FF0000"/>
        </w:rPr>
        <w:t>can shift the activity timing or increase</w:t>
      </w:r>
      <w:r w:rsidR="007C6B14" w:rsidRPr="002D239A">
        <w:rPr>
          <w:rFonts w:hint="eastAsia"/>
          <w:color w:val="FF0000"/>
        </w:rPr>
        <w:t xml:space="preserve"> the activity</w:t>
      </w:r>
      <w:r w:rsidR="00120C1A" w:rsidRPr="002D239A">
        <w:rPr>
          <w:rFonts w:hint="eastAsia"/>
          <w:color w:val="FF0000"/>
        </w:rPr>
        <w:t xml:space="preserve"> levels</w:t>
      </w:r>
      <w:r w:rsidR="007C6B14" w:rsidRPr="002D239A">
        <w:rPr>
          <w:rFonts w:hint="eastAsia"/>
          <w:color w:val="FF0000"/>
        </w:rPr>
        <w:t xml:space="preserve"> of some prey </w:t>
      </w:r>
      <w:r w:rsidR="00BD4869" w:rsidRPr="002D239A">
        <w:rPr>
          <w:rFonts w:hint="eastAsia"/>
          <w:color w:val="FF0000"/>
        </w:rPr>
        <w:t>species</w:t>
      </w:r>
      <w:r w:rsidR="008B7E5A" w:rsidRPr="002D239A">
        <w:rPr>
          <w:rFonts w:hint="eastAsia"/>
          <w:color w:val="FF0000"/>
        </w:rPr>
        <w:t xml:space="preserve"> </w:t>
      </w:r>
      <w:r w:rsidR="00AF2F43" w:rsidRPr="002D239A">
        <w:rPr>
          <w:rFonts w:hint="eastAsia"/>
          <w:color w:val="FF0000"/>
        </w:rPr>
        <w:t>relative to others, potentially leading to a shift in predators</w:t>
      </w:r>
      <w:r w:rsidR="00AF2F43" w:rsidRPr="002D239A">
        <w:rPr>
          <w:color w:val="FF0000"/>
        </w:rPr>
        <w:t>’</w:t>
      </w:r>
      <w:r w:rsidR="00AF2F43" w:rsidRPr="002D239A">
        <w:rPr>
          <w:rFonts w:hint="eastAsia"/>
          <w:color w:val="FF0000"/>
        </w:rPr>
        <w:t xml:space="preserve"> diet towards those prey items with higher encounter rates</w:t>
      </w:r>
      <w:r w:rsidR="007C6B14" w:rsidRPr="002D239A">
        <w:rPr>
          <w:rFonts w:hint="eastAsia"/>
          <w:color w:val="FF0000"/>
        </w:rPr>
        <w:t>.</w:t>
      </w:r>
      <w:r w:rsidR="00BD4869" w:rsidRPr="002D239A">
        <w:rPr>
          <w:rFonts w:hint="eastAsia"/>
          <w:color w:val="FF0000"/>
        </w:rPr>
        <w:t xml:space="preserve"> </w:t>
      </w:r>
      <w:r w:rsidR="007C6B14" w:rsidRPr="002D239A">
        <w:rPr>
          <w:rFonts w:hint="eastAsia"/>
          <w:color w:val="FF0000"/>
        </w:rPr>
        <w:t xml:space="preserve">Furthermore, </w:t>
      </w:r>
      <w:r w:rsidR="00AF261B" w:rsidRPr="002D239A">
        <w:rPr>
          <w:rFonts w:hint="eastAsia"/>
          <w:color w:val="FF0000"/>
        </w:rPr>
        <w:t xml:space="preserve">relative air </w:t>
      </w:r>
      <w:r w:rsidR="007C6B14" w:rsidRPr="002D239A">
        <w:rPr>
          <w:rFonts w:hint="eastAsia"/>
          <w:color w:val="FF0000"/>
        </w:rPr>
        <w:t xml:space="preserve">humidity </w:t>
      </w:r>
      <w:r w:rsidR="00811D15" w:rsidRPr="002D239A">
        <w:rPr>
          <w:rFonts w:hint="eastAsia"/>
          <w:color w:val="FF0000"/>
        </w:rPr>
        <w:t>could</w:t>
      </w:r>
      <w:r w:rsidR="007C6B14" w:rsidRPr="002D239A">
        <w:rPr>
          <w:rFonts w:hint="eastAsia"/>
          <w:color w:val="FF0000"/>
        </w:rPr>
        <w:t xml:space="preserve"> </w:t>
      </w:r>
      <w:r w:rsidR="00D22BA3" w:rsidRPr="002D239A">
        <w:rPr>
          <w:rFonts w:hint="eastAsia"/>
          <w:color w:val="FF0000"/>
        </w:rPr>
        <w:t xml:space="preserve">alter the behavior or movement of </w:t>
      </w:r>
      <w:r w:rsidR="007C6B14" w:rsidRPr="002D239A">
        <w:rPr>
          <w:rFonts w:hint="eastAsia"/>
          <w:color w:val="FF0000"/>
        </w:rPr>
        <w:t>arthropod</w:t>
      </w:r>
      <w:r w:rsidR="00F74FCF" w:rsidRPr="002D239A">
        <w:rPr>
          <w:rFonts w:hint="eastAsia"/>
          <w:color w:val="FF0000"/>
        </w:rPr>
        <w:t>s</w:t>
      </w:r>
      <w:r w:rsidR="00962851" w:rsidRPr="002D239A">
        <w:rPr>
          <w:rFonts w:hint="eastAsia"/>
          <w:color w:val="FF0000"/>
        </w:rPr>
        <w:t xml:space="preserve"> </w:t>
      </w:r>
      <w:r w:rsidR="008E5336" w:rsidRPr="002D239A">
        <w:rPr>
          <w:rFonts w:hint="eastAsia"/>
          <w:color w:val="FF0000"/>
        </w:rPr>
        <w:t>due to</w:t>
      </w:r>
      <w:r w:rsidR="001604FC" w:rsidRPr="002D239A">
        <w:rPr>
          <w:rFonts w:hint="eastAsia"/>
          <w:color w:val="FF0000"/>
        </w:rPr>
        <w:t xml:space="preserve"> </w:t>
      </w:r>
      <w:r w:rsidR="00D22BA3" w:rsidRPr="002D239A">
        <w:rPr>
          <w:rFonts w:hint="eastAsia"/>
          <w:color w:val="FF0000"/>
        </w:rPr>
        <w:t>water</w:t>
      </w:r>
      <w:r w:rsidR="001604FC" w:rsidRPr="002D239A">
        <w:rPr>
          <w:rFonts w:hint="eastAsia"/>
          <w:color w:val="FF0000"/>
        </w:rPr>
        <w:t xml:space="preserve"> </w:t>
      </w:r>
      <w:r w:rsidR="00D22BA3" w:rsidRPr="002D239A">
        <w:rPr>
          <w:rFonts w:hint="eastAsia"/>
          <w:color w:val="FF0000"/>
        </w:rPr>
        <w:t>constraint and dehydration risks</w:t>
      </w:r>
      <w:r w:rsidR="00462CDE" w:rsidRPr="002D239A">
        <w:rPr>
          <w:rFonts w:hint="eastAsia"/>
          <w:color w:val="FF0000"/>
        </w:rPr>
        <w:t xml:space="preserve"> </w:t>
      </w:r>
      <w:r w:rsidR="006A2EA3" w:rsidRPr="002D239A">
        <w:rPr>
          <w:color w:val="FF0000"/>
        </w:rPr>
        <w:fldChar w:fldCharType="begin"/>
      </w:r>
      <w:r w:rsidR="00F3478D">
        <w:rPr>
          <w:color w:val="FF0000"/>
        </w:rPr>
        <w:instrText xml:space="preserve"> ADDIN EN.CITE &lt;EndNote&gt;&lt;Cite&gt;&lt;Author&gt;Vebrová&lt;/Author&gt;&lt;Year&gt;2018&lt;/Year&gt;&lt;RecNum&gt;21&lt;/RecNum&gt;&lt;DisplayText&gt;(Contreras et al. 2013, Vebrová et al. 2018)&lt;/DisplayText&gt;&lt;record&gt;&lt;rec-number&gt;21&lt;/rec-number&gt;&lt;foreign-keys&gt;&lt;key app="EN" db-id="2vstfap51s9ztmea0af5fa9f5v90srreddde" timestamp="0"&gt;21&lt;/key&gt;&lt;/foreign-keys&gt;&lt;ref-type name="Journal Article"&gt;17&lt;/ref-type&gt;&lt;contributors&gt;&lt;authors&gt;&lt;author&gt;Vebrová, Lucie&lt;/author&gt;&lt;author&gt;van Nieuwenhuijzen, Andre&lt;/author&gt;&lt;author&gt;Kolář, Vojtěch&lt;/author&gt;&lt;author&gt;Boukal, David S&lt;/author&gt;&lt;/authors&gt;&lt;/contributors&gt;&lt;titles&gt;&lt;title&gt;Seasonality and weather conditions jointly drive flight activity patterns of aquatic and terrestrial chironomids&lt;/title&gt;&lt;secondary-title&gt;BMC ecology&lt;/secondary-title&gt;&lt;/titles&gt;&lt;pages&gt;19&lt;/pages&gt;&lt;volume&gt;18&lt;/volume&gt;&lt;number&gt;1&lt;/number&gt;&lt;dates&gt;&lt;year&gt;2018&lt;/year&gt;&lt;/dates&gt;&lt;isbn&gt;1472-6785&lt;/isbn&gt;&lt;urls&gt;&lt;/urls&gt;&lt;/record&gt;&lt;/Cite&gt;&lt;Cite&gt;&lt;Author&gt;Contreras&lt;/Author&gt;&lt;Year&gt;2013&lt;/Year&gt;&lt;RecNum&gt;22&lt;/RecNum&gt;&lt;record&gt;&lt;rec-number&gt;22&lt;/rec-number&gt;&lt;foreign-keys&gt;&lt;key app="EN" db-id="2vstfap51s9ztmea0af5fa9f5v90srreddde" timestamp="0"&gt;22&lt;/key&gt;&lt;/foreign-keys&gt;&lt;ref-type name="Journal Article"&gt;17&lt;/ref-type&gt;&lt;contributors&gt;&lt;authors&gt;&lt;author&gt;Contreras, Heidy L&lt;/author&gt;&lt;author&gt;Goyret, Joaquin&lt;/author&gt;&lt;author&gt;von Arx, Martin&lt;/author&gt;&lt;author&gt;Pierce, Clayton T&lt;/author&gt;&lt;author&gt;Bronstein, Judith L&lt;/author&gt;&lt;author&gt;Raguso, Robert A&lt;/author&gt;&lt;author&gt;Davidowitz, Goggy&lt;/author&gt;&lt;/authors&gt;&lt;/contributors&gt;&lt;titles&gt;&lt;title&gt;The effect of ambient humidity on the foraging behavior of the hawkmoth Manduca sexta&lt;/title&gt;&lt;secondary-title&gt;Journal of Comparative Physiology A&lt;/secondary-title&gt;&lt;/titles&gt;&lt;pages&gt;1053-1063&lt;/pages&gt;&lt;volume&gt;199&lt;/volume&gt;&lt;number&gt;11&lt;/number&gt;&lt;dates&gt;&lt;year&gt;2013&lt;/year&gt;&lt;/dates&gt;&lt;isbn&gt;0340-7594&lt;/isbn&gt;&lt;urls&gt;&lt;/urls&gt;&lt;/record&gt;&lt;/Cite&gt;&lt;/EndNote&gt;</w:instrText>
      </w:r>
      <w:r w:rsidR="006A2EA3" w:rsidRPr="002D239A">
        <w:rPr>
          <w:color w:val="FF0000"/>
        </w:rPr>
        <w:fldChar w:fldCharType="separate"/>
      </w:r>
      <w:r w:rsidR="00AD2E5B" w:rsidRPr="002D239A">
        <w:rPr>
          <w:noProof/>
          <w:color w:val="FF0000"/>
        </w:rPr>
        <w:t>(Contreras et al. 2013, Vebrová et al. 2018)</w:t>
      </w:r>
      <w:r w:rsidR="006A2EA3" w:rsidRPr="002D239A">
        <w:rPr>
          <w:color w:val="FF0000"/>
        </w:rPr>
        <w:fldChar w:fldCharType="end"/>
      </w:r>
      <w:r w:rsidR="008E5336" w:rsidRPr="002D239A">
        <w:rPr>
          <w:rFonts w:hint="eastAsia"/>
          <w:color w:val="FF0000"/>
        </w:rPr>
        <w:t>, in turn affecting the vulnerability to predation.</w:t>
      </w:r>
      <w:r w:rsidR="001604FC" w:rsidRPr="002D239A">
        <w:rPr>
          <w:rFonts w:hint="eastAsia"/>
          <w:color w:val="FF0000"/>
        </w:rPr>
        <w:t xml:space="preserve"> For example, </w:t>
      </w:r>
      <w:r w:rsidR="008E5336" w:rsidRPr="002D239A">
        <w:rPr>
          <w:rFonts w:hint="eastAsia"/>
          <w:color w:val="FF0000"/>
        </w:rPr>
        <w:t xml:space="preserve">if </w:t>
      </w:r>
      <w:r w:rsidR="00D22BA3" w:rsidRPr="002D239A">
        <w:rPr>
          <w:rFonts w:hint="eastAsia"/>
          <w:color w:val="FF0000"/>
        </w:rPr>
        <w:t xml:space="preserve">certain prey species spend more time in sheltering places or reduce their activity levels to avoid desiccation under </w:t>
      </w:r>
      <w:r w:rsidR="001604FC" w:rsidRPr="002D239A">
        <w:rPr>
          <w:rFonts w:hint="eastAsia"/>
          <w:color w:val="FF0000"/>
        </w:rPr>
        <w:t>low relative air humidity</w:t>
      </w:r>
      <w:r w:rsidR="00D22BA3" w:rsidRPr="002D239A">
        <w:rPr>
          <w:rFonts w:hint="eastAsia"/>
          <w:color w:val="FF0000"/>
        </w:rPr>
        <w:t>,</w:t>
      </w:r>
      <w:r w:rsidR="00324FAA" w:rsidRPr="002D239A">
        <w:rPr>
          <w:rFonts w:hint="eastAsia"/>
          <w:color w:val="FF0000"/>
        </w:rPr>
        <w:t xml:space="preserve"> </w:t>
      </w:r>
      <w:r w:rsidR="008E5336" w:rsidRPr="002D239A">
        <w:rPr>
          <w:rFonts w:hint="eastAsia"/>
          <w:color w:val="FF0000"/>
        </w:rPr>
        <w:t>then</w:t>
      </w:r>
      <w:r w:rsidR="00D22BA3" w:rsidRPr="002D239A">
        <w:rPr>
          <w:rFonts w:hint="eastAsia"/>
          <w:color w:val="FF0000"/>
        </w:rPr>
        <w:t xml:space="preserve"> it</w:t>
      </w:r>
      <w:r w:rsidR="008E5336" w:rsidRPr="002D239A">
        <w:rPr>
          <w:rFonts w:hint="eastAsia"/>
          <w:color w:val="FF0000"/>
        </w:rPr>
        <w:t xml:space="preserve"> would be</w:t>
      </w:r>
      <w:r w:rsidR="00D22BA3" w:rsidRPr="002D239A">
        <w:rPr>
          <w:rFonts w:hint="eastAsia"/>
          <w:color w:val="FF0000"/>
        </w:rPr>
        <w:t xml:space="preserve"> more difficult for predators</w:t>
      </w:r>
      <w:r w:rsidR="001604FC" w:rsidRPr="002D239A">
        <w:rPr>
          <w:rFonts w:hint="eastAsia"/>
          <w:color w:val="FF0000"/>
        </w:rPr>
        <w:t xml:space="preserve"> </w:t>
      </w:r>
      <w:r w:rsidR="00D22BA3" w:rsidRPr="002D239A">
        <w:rPr>
          <w:rFonts w:hint="eastAsia"/>
          <w:color w:val="FF0000"/>
        </w:rPr>
        <w:t xml:space="preserve">to </w:t>
      </w:r>
      <w:r w:rsidR="008E5336" w:rsidRPr="002D239A">
        <w:rPr>
          <w:rFonts w:hint="eastAsia"/>
          <w:color w:val="FF0000"/>
        </w:rPr>
        <w:t xml:space="preserve">encounter and </w:t>
      </w:r>
      <w:r w:rsidR="00D22BA3" w:rsidRPr="002D239A">
        <w:rPr>
          <w:rFonts w:hint="eastAsia"/>
          <w:color w:val="FF0000"/>
        </w:rPr>
        <w:t>capture these</w:t>
      </w:r>
      <w:r w:rsidR="001604FC" w:rsidRPr="002D239A">
        <w:rPr>
          <w:rFonts w:hint="eastAsia"/>
          <w:color w:val="FF0000"/>
        </w:rPr>
        <w:t xml:space="preserve"> prey species. </w:t>
      </w:r>
      <w:r w:rsidR="00D07D2C" w:rsidRPr="002D239A">
        <w:rPr>
          <w:rFonts w:hint="eastAsia"/>
          <w:color w:val="FF0000"/>
        </w:rPr>
        <w:t>As</w:t>
      </w:r>
      <w:r w:rsidR="008E5336" w:rsidRPr="002D239A">
        <w:rPr>
          <w:rFonts w:hint="eastAsia"/>
          <w:color w:val="FF0000"/>
        </w:rPr>
        <w:t xml:space="preserve"> temperature and moisture are the two key abiotic drivers for predator-prey trophic interactions and are projected to change dramatically in the future</w:t>
      </w:r>
      <w:r w:rsidR="00A7700E" w:rsidRPr="002D239A">
        <w:rPr>
          <w:rFonts w:hint="eastAsia"/>
          <w:color w:val="FF0000"/>
        </w:rPr>
        <w:t>, it would be important to examine how</w:t>
      </w:r>
      <w:r w:rsidR="008E5336" w:rsidRPr="002D239A">
        <w:rPr>
          <w:rFonts w:hint="eastAsia"/>
          <w:color w:val="FF0000"/>
        </w:rPr>
        <w:t xml:space="preserve"> the predators</w:t>
      </w:r>
      <w:r w:rsidR="008E5336" w:rsidRPr="002D239A">
        <w:rPr>
          <w:color w:val="FF0000"/>
        </w:rPr>
        <w:t>’</w:t>
      </w:r>
      <w:r w:rsidR="008E5336" w:rsidRPr="002D239A">
        <w:rPr>
          <w:rFonts w:hint="eastAsia"/>
          <w:color w:val="FF0000"/>
        </w:rPr>
        <w:t xml:space="preserve"> diets are </w:t>
      </w:r>
      <w:r w:rsidR="00DA79F4" w:rsidRPr="002D239A">
        <w:rPr>
          <w:color w:val="FF0000"/>
        </w:rPr>
        <w:t>associated</w:t>
      </w:r>
      <w:r w:rsidR="00DA79F4" w:rsidRPr="002D239A">
        <w:rPr>
          <w:rFonts w:hint="eastAsia"/>
          <w:color w:val="FF0000"/>
        </w:rPr>
        <w:t xml:space="preserve"> with</w:t>
      </w:r>
      <w:r w:rsidR="00A7700E" w:rsidRPr="002D239A">
        <w:rPr>
          <w:rFonts w:hint="eastAsia"/>
          <w:color w:val="FF0000"/>
        </w:rPr>
        <w:t xml:space="preserve"> changes in temperature and humidity to better predict the biocontrol efficacy of </w:t>
      </w:r>
      <w:r w:rsidR="008E5336" w:rsidRPr="002D239A">
        <w:rPr>
          <w:rFonts w:hint="eastAsia"/>
          <w:color w:val="FF0000"/>
        </w:rPr>
        <w:t>these</w:t>
      </w:r>
      <w:r w:rsidR="00A7700E" w:rsidRPr="002D239A">
        <w:rPr>
          <w:rFonts w:hint="eastAsia"/>
          <w:color w:val="FF0000"/>
        </w:rPr>
        <w:t xml:space="preserve"> predators under future climate changes.</w:t>
      </w:r>
    </w:p>
    <w:p w:rsidR="00D42777" w:rsidRPr="005D3C97" w:rsidRDefault="005D3C97" w:rsidP="005D3C97">
      <w:r w:rsidRPr="002D239A">
        <w:rPr>
          <w:rFonts w:hint="eastAsia"/>
          <w:color w:val="FF0000"/>
        </w:rPr>
        <w:tab/>
      </w:r>
      <w:r w:rsidR="0039689D" w:rsidRPr="002D239A">
        <w:rPr>
          <w:rFonts w:hint="eastAsia"/>
          <w:color w:val="FF0000"/>
        </w:rPr>
        <w:t>U</w:t>
      </w:r>
      <w:r w:rsidR="001C080D" w:rsidRPr="002D239A">
        <w:rPr>
          <w:rFonts w:hint="eastAsia"/>
          <w:color w:val="FF0000"/>
        </w:rPr>
        <w:t xml:space="preserve">sing a stable isotope </w:t>
      </w:r>
      <w:r w:rsidR="001C080D" w:rsidRPr="002D239A">
        <w:rPr>
          <w:color w:val="FF0000"/>
        </w:rPr>
        <w:t>approach</w:t>
      </w:r>
      <w:r w:rsidR="001C080D" w:rsidRPr="002D239A">
        <w:rPr>
          <w:rFonts w:hint="eastAsia"/>
          <w:color w:val="FF0000"/>
        </w:rPr>
        <w:t xml:space="preserve">, this study aims to </w:t>
      </w:r>
      <w:r w:rsidR="00524990" w:rsidRPr="002D239A">
        <w:rPr>
          <w:rFonts w:hint="eastAsia"/>
          <w:color w:val="FF0000"/>
        </w:rPr>
        <w:t>(1) quantify the diet composition</w:t>
      </w:r>
      <w:r w:rsidR="001C080D" w:rsidRPr="002D239A">
        <w:rPr>
          <w:rFonts w:hint="eastAsia"/>
          <w:color w:val="FF0000"/>
        </w:rPr>
        <w:t>s</w:t>
      </w:r>
      <w:r w:rsidR="00061BE1" w:rsidRPr="002D239A">
        <w:rPr>
          <w:rFonts w:hint="eastAsia"/>
          <w:color w:val="FF0000"/>
        </w:rPr>
        <w:t xml:space="preserve"> of </w:t>
      </w:r>
      <w:r w:rsidR="00524990" w:rsidRPr="002D239A">
        <w:rPr>
          <w:rFonts w:hint="eastAsia"/>
          <w:color w:val="FF0000"/>
        </w:rPr>
        <w:t>two major</w:t>
      </w:r>
      <w:r w:rsidR="00061BE1" w:rsidRPr="002D239A">
        <w:rPr>
          <w:rFonts w:hint="eastAsia"/>
          <w:color w:val="FF0000"/>
        </w:rPr>
        <w:t xml:space="preserve"> groups of</w:t>
      </w:r>
      <w:r w:rsidR="00524990" w:rsidRPr="002D239A">
        <w:rPr>
          <w:rFonts w:hint="eastAsia"/>
          <w:color w:val="FF0000"/>
        </w:rPr>
        <w:t xml:space="preserve"> </w:t>
      </w:r>
      <w:r w:rsidR="00D809C5" w:rsidRPr="002D239A">
        <w:rPr>
          <w:rFonts w:hint="eastAsia"/>
          <w:color w:val="FF0000"/>
        </w:rPr>
        <w:t xml:space="preserve">arthropod </w:t>
      </w:r>
      <w:r w:rsidR="00524990" w:rsidRPr="002D239A">
        <w:rPr>
          <w:rFonts w:hint="eastAsia"/>
          <w:color w:val="FF0000"/>
        </w:rPr>
        <w:t>generalist predator (ladybe</w:t>
      </w:r>
      <w:r w:rsidR="0039689D" w:rsidRPr="002D239A">
        <w:rPr>
          <w:rFonts w:hint="eastAsia"/>
          <w:color w:val="FF0000"/>
        </w:rPr>
        <w:t>etles and spiders) in rice agro-ecosystems</w:t>
      </w:r>
      <w:r w:rsidR="001C7AD8" w:rsidRPr="002D239A">
        <w:rPr>
          <w:rFonts w:hint="eastAsia"/>
          <w:color w:val="FF0000"/>
        </w:rPr>
        <w:t xml:space="preserve">, </w:t>
      </w:r>
      <w:r w:rsidR="00524990" w:rsidRPr="002D239A">
        <w:rPr>
          <w:rFonts w:hint="eastAsia"/>
          <w:color w:val="FF0000"/>
        </w:rPr>
        <w:t xml:space="preserve">(2) </w:t>
      </w:r>
      <w:r w:rsidR="00061BE1" w:rsidRPr="002D239A">
        <w:rPr>
          <w:rFonts w:hint="eastAsia"/>
          <w:color w:val="FF0000"/>
        </w:rPr>
        <w:t>evaluate</w:t>
      </w:r>
      <w:r w:rsidR="00524990" w:rsidRPr="002D239A">
        <w:rPr>
          <w:rFonts w:hint="eastAsia"/>
          <w:color w:val="FF0000"/>
        </w:rPr>
        <w:t xml:space="preserve"> the</w:t>
      </w:r>
      <w:r w:rsidR="00061BE1" w:rsidRPr="002D239A">
        <w:rPr>
          <w:rFonts w:hint="eastAsia"/>
          <w:color w:val="FF0000"/>
        </w:rPr>
        <w:t xml:space="preserve"> annual variations in</w:t>
      </w:r>
      <w:r w:rsidR="00524990" w:rsidRPr="002D239A">
        <w:rPr>
          <w:rFonts w:hint="eastAsia"/>
          <w:color w:val="FF0000"/>
        </w:rPr>
        <w:t xml:space="preserve"> </w:t>
      </w:r>
      <w:r w:rsidR="003D1641" w:rsidRPr="002D239A">
        <w:rPr>
          <w:rFonts w:hint="eastAsia"/>
          <w:color w:val="FF0000"/>
        </w:rPr>
        <w:t>rice herbivore (pest) consumption</w:t>
      </w:r>
      <w:r w:rsidR="00061BE1" w:rsidRPr="002D239A">
        <w:rPr>
          <w:rFonts w:hint="eastAsia"/>
          <w:color w:val="FF0000"/>
        </w:rPr>
        <w:t xml:space="preserve"> </w:t>
      </w:r>
      <w:r w:rsidR="003D1641" w:rsidRPr="002D239A">
        <w:rPr>
          <w:rFonts w:hint="eastAsia"/>
          <w:color w:val="FF0000"/>
        </w:rPr>
        <w:t>by</w:t>
      </w:r>
      <w:r w:rsidR="0018255F" w:rsidRPr="002D239A">
        <w:rPr>
          <w:rFonts w:hint="eastAsia"/>
          <w:color w:val="FF0000"/>
        </w:rPr>
        <w:t xml:space="preserve"> </w:t>
      </w:r>
      <w:r w:rsidR="00061BE1" w:rsidRPr="002D239A">
        <w:rPr>
          <w:rFonts w:hint="eastAsia"/>
          <w:color w:val="FF0000"/>
        </w:rPr>
        <w:t>predators</w:t>
      </w:r>
      <w:r w:rsidR="001C7AD8" w:rsidRPr="002D239A">
        <w:rPr>
          <w:rFonts w:hint="eastAsia"/>
          <w:color w:val="FF0000"/>
        </w:rPr>
        <w:t>, and (3)</w:t>
      </w:r>
      <w:r w:rsidR="00061BE1" w:rsidRPr="002D239A">
        <w:rPr>
          <w:rFonts w:hint="eastAsia"/>
          <w:color w:val="FF0000"/>
        </w:rPr>
        <w:t xml:space="preserve"> </w:t>
      </w:r>
      <w:r w:rsidR="00257F83" w:rsidRPr="002D239A">
        <w:rPr>
          <w:rFonts w:hint="eastAsia"/>
          <w:color w:val="FF0000"/>
        </w:rPr>
        <w:t xml:space="preserve">examine how various </w:t>
      </w:r>
      <w:r w:rsidR="0077739B" w:rsidRPr="002D239A">
        <w:rPr>
          <w:rFonts w:hint="eastAsia"/>
          <w:color w:val="FF0000"/>
        </w:rPr>
        <w:t>biotic</w:t>
      </w:r>
      <w:r w:rsidR="00257F83" w:rsidRPr="002D239A">
        <w:rPr>
          <w:rFonts w:hint="eastAsia"/>
          <w:color w:val="FF0000"/>
        </w:rPr>
        <w:t xml:space="preserve"> (relative abundance of prey</w:t>
      </w:r>
      <w:r w:rsidR="0010016E" w:rsidRPr="002D239A">
        <w:rPr>
          <w:rFonts w:hint="eastAsia"/>
          <w:color w:val="FF0000"/>
        </w:rPr>
        <w:t xml:space="preserve"> items</w:t>
      </w:r>
      <w:r w:rsidR="00257F83" w:rsidRPr="002D239A">
        <w:rPr>
          <w:rFonts w:hint="eastAsia"/>
          <w:color w:val="FF0000"/>
        </w:rPr>
        <w:t>)</w:t>
      </w:r>
      <w:r w:rsidR="0077739B" w:rsidRPr="002D239A">
        <w:rPr>
          <w:rFonts w:hint="eastAsia"/>
          <w:color w:val="FF0000"/>
        </w:rPr>
        <w:t>, farm-level</w:t>
      </w:r>
      <w:r w:rsidR="00257F83" w:rsidRPr="002D239A">
        <w:rPr>
          <w:rFonts w:hint="eastAsia"/>
          <w:color w:val="FF0000"/>
        </w:rPr>
        <w:t xml:space="preserve"> (farm type, crop stage, and </w:t>
      </w:r>
      <w:r w:rsidR="00E64B80" w:rsidRPr="002D239A">
        <w:rPr>
          <w:rFonts w:hint="eastAsia"/>
          <w:color w:val="FF0000"/>
        </w:rPr>
        <w:t xml:space="preserve">surrounding </w:t>
      </w:r>
      <w:r w:rsidR="00257F83" w:rsidRPr="002D239A">
        <w:rPr>
          <w:rFonts w:hint="eastAsia"/>
          <w:color w:val="FF0000"/>
        </w:rPr>
        <w:t>landscape), and environmental factors (degree days and daily mean relative humidity)</w:t>
      </w:r>
      <w:r w:rsidR="001C7AD8" w:rsidRPr="002D239A">
        <w:rPr>
          <w:rFonts w:hint="eastAsia"/>
          <w:color w:val="FF0000"/>
        </w:rPr>
        <w:t xml:space="preserve"> </w:t>
      </w:r>
      <w:r w:rsidR="00257F83" w:rsidRPr="002D239A">
        <w:rPr>
          <w:rFonts w:hint="eastAsia"/>
          <w:color w:val="FF0000"/>
        </w:rPr>
        <w:t xml:space="preserve">are associated with </w:t>
      </w:r>
      <w:r w:rsidR="003D1641" w:rsidRPr="002D239A">
        <w:rPr>
          <w:color w:val="FF0000"/>
        </w:rPr>
        <w:t xml:space="preserve">the </w:t>
      </w:r>
      <w:r w:rsidR="00D15AFB" w:rsidRPr="002D239A">
        <w:rPr>
          <w:rFonts w:hint="eastAsia"/>
          <w:color w:val="FF0000"/>
        </w:rPr>
        <w:t>proportion</w:t>
      </w:r>
      <w:r w:rsidR="004911AF" w:rsidRPr="002D239A">
        <w:rPr>
          <w:rFonts w:hint="eastAsia"/>
          <w:color w:val="FF0000"/>
        </w:rPr>
        <w:t>s</w:t>
      </w:r>
      <w:r w:rsidR="00D15AFB" w:rsidRPr="002D239A">
        <w:rPr>
          <w:rFonts w:hint="eastAsia"/>
          <w:color w:val="FF0000"/>
        </w:rPr>
        <w:t xml:space="preserve"> of</w:t>
      </w:r>
      <w:r w:rsidR="0010016E" w:rsidRPr="002D239A">
        <w:rPr>
          <w:color w:val="FF0000"/>
        </w:rPr>
        <w:t xml:space="preserve"> </w:t>
      </w:r>
      <w:r w:rsidR="00D15AFB" w:rsidRPr="002D239A">
        <w:rPr>
          <w:rFonts w:hint="eastAsia"/>
          <w:color w:val="FF0000"/>
        </w:rPr>
        <w:t xml:space="preserve">pest </w:t>
      </w:r>
      <w:r w:rsidR="00D15AFB" w:rsidRPr="002D239A">
        <w:rPr>
          <w:color w:val="FF0000"/>
        </w:rPr>
        <w:t>consum</w:t>
      </w:r>
      <w:r w:rsidR="00D15AFB" w:rsidRPr="002D239A">
        <w:rPr>
          <w:rFonts w:hint="eastAsia"/>
          <w:color w:val="FF0000"/>
        </w:rPr>
        <w:t>ed</w:t>
      </w:r>
      <w:r w:rsidR="0010016E" w:rsidRPr="002D239A">
        <w:rPr>
          <w:color w:val="FF0000"/>
        </w:rPr>
        <w:t xml:space="preserve"> </w:t>
      </w:r>
      <w:r w:rsidR="00D15AFB" w:rsidRPr="002D239A">
        <w:rPr>
          <w:rFonts w:hint="eastAsia"/>
          <w:color w:val="FF0000"/>
        </w:rPr>
        <w:t>in predators</w:t>
      </w:r>
      <w:r w:rsidR="00D15AFB" w:rsidRPr="002D239A">
        <w:rPr>
          <w:color w:val="FF0000"/>
        </w:rPr>
        <w:t>’</w:t>
      </w:r>
      <w:r w:rsidR="00D15AFB" w:rsidRPr="002D239A">
        <w:rPr>
          <w:rFonts w:hint="eastAsia"/>
          <w:color w:val="FF0000"/>
        </w:rPr>
        <w:t xml:space="preserve"> diet.</w:t>
      </w:r>
      <w:r w:rsidR="00D42777" w:rsidRPr="00CE7B07">
        <w:br w:type="page"/>
      </w:r>
    </w:p>
    <w:p w:rsidR="00D42777" w:rsidRPr="001C60E7" w:rsidRDefault="00EC0E62">
      <w:pPr>
        <w:rPr>
          <w:b/>
          <w:color w:val="FF0000"/>
        </w:rPr>
      </w:pPr>
      <w:r>
        <w:rPr>
          <w:rFonts w:hint="eastAsia"/>
          <w:b/>
          <w:color w:val="FF0000"/>
        </w:rPr>
        <w:t xml:space="preserve">Materials and </w:t>
      </w:r>
      <w:r w:rsidR="005C5F94">
        <w:rPr>
          <w:rFonts w:hint="eastAsia"/>
          <w:b/>
          <w:color w:val="FF0000"/>
        </w:rPr>
        <w:t>M</w:t>
      </w:r>
      <w:r w:rsidR="00D42777" w:rsidRPr="001C60E7">
        <w:rPr>
          <w:rFonts w:hint="eastAsia"/>
          <w:b/>
          <w:color w:val="FF0000"/>
        </w:rPr>
        <w:t>ethods</w:t>
      </w:r>
    </w:p>
    <w:p w:rsidR="00B80338" w:rsidRPr="006242D9" w:rsidRDefault="006242D9" w:rsidP="00881CB9">
      <w:pPr>
        <w:pStyle w:val="ListParagraph"/>
        <w:numPr>
          <w:ilvl w:val="0"/>
          <w:numId w:val="7"/>
        </w:numPr>
        <w:rPr>
          <w:color w:val="00B0F0"/>
        </w:rPr>
      </w:pPr>
      <w:r w:rsidRPr="006242D9">
        <w:rPr>
          <w:rFonts w:hint="eastAsia"/>
          <w:color w:val="00B0F0"/>
        </w:rPr>
        <w:t>W</w:t>
      </w:r>
      <w:r w:rsidR="006762D1" w:rsidRPr="006242D9">
        <w:rPr>
          <w:color w:val="00B0F0"/>
        </w:rPr>
        <w:t>hy we focused on spiders and ladybeetles for more detailed analysis (show abundance data to support our decision)</w:t>
      </w:r>
      <w:r w:rsidRPr="006242D9">
        <w:rPr>
          <w:rFonts w:hint="eastAsia"/>
          <w:color w:val="00B0F0"/>
        </w:rPr>
        <w:t>: the two most abundant GAP groups in our system, distinct f</w:t>
      </w:r>
      <w:r w:rsidR="00D50235">
        <w:rPr>
          <w:rFonts w:hint="eastAsia"/>
          <w:color w:val="00B0F0"/>
        </w:rPr>
        <w:t xml:space="preserve">oraging modes </w:t>
      </w:r>
      <w:r w:rsidRPr="006242D9">
        <w:rPr>
          <w:rFonts w:hint="eastAsia"/>
          <w:color w:val="00B0F0"/>
        </w:rPr>
        <w:t>(</w:t>
      </w:r>
      <w:r>
        <w:rPr>
          <w:color w:val="00B0F0"/>
        </w:rPr>
        <w:t>active vs. sit-and-wait</w:t>
      </w:r>
      <w:r>
        <w:rPr>
          <w:rFonts w:hint="eastAsia"/>
          <w:color w:val="00B0F0"/>
        </w:rPr>
        <w:t>)</w:t>
      </w:r>
    </w:p>
    <w:p w:rsidR="00501CB1" w:rsidRPr="00501CB1" w:rsidRDefault="00501CB1" w:rsidP="006242D9">
      <w:pPr>
        <w:pStyle w:val="ListParagraph"/>
        <w:rPr>
          <w:color w:val="00B0F0"/>
        </w:rPr>
      </w:pPr>
    </w:p>
    <w:p w:rsidR="00D42777" w:rsidRPr="001961A8" w:rsidRDefault="00DB45AA" w:rsidP="00F90948">
      <w:pPr>
        <w:pStyle w:val="ListParagraph"/>
        <w:ind w:left="0"/>
        <w:jc w:val="center"/>
        <w:rPr>
          <w:i/>
          <w:color w:val="FF0000"/>
        </w:rPr>
      </w:pPr>
      <w:r w:rsidRPr="001961A8">
        <w:rPr>
          <w:rFonts w:hint="eastAsia"/>
          <w:i/>
          <w:color w:val="FF0000"/>
        </w:rPr>
        <w:t>S</w:t>
      </w:r>
      <w:r w:rsidR="00163BC0" w:rsidRPr="001961A8">
        <w:rPr>
          <w:rFonts w:hint="eastAsia"/>
          <w:i/>
          <w:color w:val="FF0000"/>
        </w:rPr>
        <w:t>tudy system and experimental design</w:t>
      </w:r>
    </w:p>
    <w:p w:rsidR="00DB45AA" w:rsidRPr="001961A8" w:rsidRDefault="00DB45AA" w:rsidP="00F90948">
      <w:pPr>
        <w:pStyle w:val="ListParagraph"/>
        <w:ind w:left="0"/>
        <w:jc w:val="left"/>
        <w:rPr>
          <w:color w:val="FF0000"/>
        </w:rPr>
      </w:pPr>
    </w:p>
    <w:p w:rsidR="00DB45AA" w:rsidRPr="001961A8" w:rsidRDefault="00DB45AA" w:rsidP="00F90948">
      <w:pPr>
        <w:pStyle w:val="ListParagraph"/>
        <w:ind w:left="0"/>
        <w:jc w:val="left"/>
        <w:rPr>
          <w:color w:val="FF0000"/>
        </w:rPr>
      </w:pPr>
    </w:p>
    <w:p w:rsidR="00FC3034" w:rsidRPr="001961A8" w:rsidRDefault="00DB45AA" w:rsidP="00F90948">
      <w:pPr>
        <w:pStyle w:val="ListParagraph"/>
        <w:ind w:left="0"/>
        <w:jc w:val="center"/>
        <w:rPr>
          <w:i/>
          <w:color w:val="FF0000"/>
        </w:rPr>
      </w:pPr>
      <w:r w:rsidRPr="001961A8">
        <w:rPr>
          <w:rFonts w:hint="eastAsia"/>
          <w:i/>
          <w:color w:val="FF0000"/>
        </w:rPr>
        <w:t>Sampling procedure and environmental d</w:t>
      </w:r>
      <w:r w:rsidR="00FC3034" w:rsidRPr="001961A8">
        <w:rPr>
          <w:rFonts w:hint="eastAsia"/>
          <w:i/>
          <w:color w:val="FF0000"/>
        </w:rPr>
        <w:t>ata</w:t>
      </w:r>
      <w:r w:rsidRPr="001961A8">
        <w:rPr>
          <w:rFonts w:hint="eastAsia"/>
          <w:i/>
          <w:color w:val="FF0000"/>
        </w:rPr>
        <w:t xml:space="preserve"> collection</w:t>
      </w:r>
    </w:p>
    <w:p w:rsidR="00DB45AA" w:rsidRPr="001961A8" w:rsidRDefault="00DB45AA" w:rsidP="00F90948">
      <w:pPr>
        <w:pStyle w:val="ListParagraph"/>
        <w:ind w:left="0"/>
        <w:jc w:val="left"/>
        <w:rPr>
          <w:color w:val="FF0000"/>
        </w:rPr>
      </w:pPr>
    </w:p>
    <w:p w:rsidR="00DB45AA" w:rsidRPr="001961A8" w:rsidRDefault="00DB45AA" w:rsidP="00F90948">
      <w:pPr>
        <w:pStyle w:val="ListParagraph"/>
        <w:ind w:left="0"/>
        <w:jc w:val="left"/>
        <w:rPr>
          <w:color w:val="FF0000"/>
        </w:rPr>
      </w:pPr>
    </w:p>
    <w:p w:rsidR="00163BC0" w:rsidRPr="001961A8" w:rsidRDefault="00DB45AA" w:rsidP="00F90948">
      <w:pPr>
        <w:pStyle w:val="ListParagraph"/>
        <w:ind w:left="0"/>
        <w:jc w:val="center"/>
        <w:rPr>
          <w:i/>
          <w:color w:val="FF0000"/>
        </w:rPr>
      </w:pPr>
      <w:r w:rsidRPr="001961A8">
        <w:rPr>
          <w:rFonts w:hint="eastAsia"/>
          <w:i/>
          <w:color w:val="FF0000"/>
        </w:rPr>
        <w:t>S</w:t>
      </w:r>
      <w:r w:rsidR="00163BC0" w:rsidRPr="001961A8">
        <w:rPr>
          <w:rFonts w:hint="eastAsia"/>
          <w:i/>
          <w:color w:val="FF0000"/>
        </w:rPr>
        <w:t>table isotope analysis</w:t>
      </w:r>
      <w:r w:rsidRPr="001961A8">
        <w:rPr>
          <w:rFonts w:hint="eastAsia"/>
          <w:i/>
          <w:color w:val="FF0000"/>
        </w:rPr>
        <w:t xml:space="preserve"> and arthropod t</w:t>
      </w:r>
      <w:r w:rsidR="00163BC0" w:rsidRPr="001961A8">
        <w:rPr>
          <w:rFonts w:hint="eastAsia"/>
          <w:i/>
          <w:color w:val="FF0000"/>
        </w:rPr>
        <w:t>rophic guild assignment</w:t>
      </w:r>
    </w:p>
    <w:p w:rsidR="00DB45AA" w:rsidRPr="001961A8" w:rsidRDefault="00DB45AA" w:rsidP="00F90948">
      <w:pPr>
        <w:pStyle w:val="ListParagraph"/>
        <w:ind w:left="0"/>
        <w:jc w:val="left"/>
        <w:rPr>
          <w:color w:val="FF0000"/>
        </w:rPr>
      </w:pPr>
    </w:p>
    <w:p w:rsidR="00DB45AA" w:rsidRPr="001961A8" w:rsidRDefault="00DB45AA" w:rsidP="00F90948">
      <w:pPr>
        <w:pStyle w:val="ListParagraph"/>
        <w:ind w:left="0"/>
        <w:jc w:val="left"/>
        <w:rPr>
          <w:color w:val="FF0000"/>
        </w:rPr>
      </w:pPr>
    </w:p>
    <w:p w:rsidR="00DB45AA" w:rsidRPr="001961A8" w:rsidRDefault="00163BC0" w:rsidP="00F90948">
      <w:pPr>
        <w:pStyle w:val="ListParagraph"/>
        <w:ind w:left="0"/>
        <w:jc w:val="center"/>
        <w:rPr>
          <w:i/>
          <w:color w:val="FF0000"/>
        </w:rPr>
      </w:pPr>
      <w:r w:rsidRPr="001961A8">
        <w:rPr>
          <w:rFonts w:hint="eastAsia"/>
          <w:i/>
          <w:color w:val="FF0000"/>
        </w:rPr>
        <w:t>Data analysis (stable isotope mixing model</w:t>
      </w:r>
      <w:r w:rsidR="00366565" w:rsidRPr="001961A8">
        <w:rPr>
          <w:rFonts w:hint="eastAsia"/>
          <w:i/>
          <w:color w:val="FF0000"/>
        </w:rPr>
        <w:t xml:space="preserve"> and </w:t>
      </w:r>
      <w:r w:rsidR="00D50235">
        <w:rPr>
          <w:rFonts w:hint="eastAsia"/>
          <w:i/>
          <w:color w:val="FF0000"/>
        </w:rPr>
        <w:t>beta regression</w:t>
      </w:r>
      <w:r w:rsidRPr="001961A8">
        <w:rPr>
          <w:rFonts w:hint="eastAsia"/>
          <w:i/>
          <w:color w:val="FF0000"/>
        </w:rPr>
        <w:t>)</w:t>
      </w:r>
    </w:p>
    <w:p w:rsidR="00F90948" w:rsidRDefault="00F90948" w:rsidP="00F90948">
      <w:pPr>
        <w:pStyle w:val="ListParagraph"/>
        <w:ind w:left="0"/>
        <w:jc w:val="left"/>
      </w:pPr>
    </w:p>
    <w:p w:rsidR="00F90948" w:rsidRPr="00F90948" w:rsidRDefault="00F90948" w:rsidP="00F90948">
      <w:pPr>
        <w:pStyle w:val="ListParagraph"/>
        <w:ind w:left="0"/>
        <w:jc w:val="left"/>
      </w:pPr>
    </w:p>
    <w:p w:rsidR="00D42777" w:rsidRPr="0068273F" w:rsidRDefault="00D42777">
      <w:pPr>
        <w:rPr>
          <w:color w:val="FF0000"/>
        </w:rPr>
      </w:pPr>
      <w:r w:rsidRPr="0068273F">
        <w:rPr>
          <w:color w:val="FF0000"/>
        </w:rPr>
        <w:br w:type="page"/>
      </w:r>
    </w:p>
    <w:p w:rsidR="00D42777" w:rsidRDefault="00D42777" w:rsidP="007663BC">
      <w:pPr>
        <w:rPr>
          <w:ins w:id="1" w:author="CK" w:date="2021-04-06T15:04:00Z"/>
          <w:b/>
        </w:rPr>
      </w:pPr>
      <w:r w:rsidRPr="000B5778">
        <w:rPr>
          <w:rFonts w:hint="eastAsia"/>
          <w:b/>
        </w:rPr>
        <w:t>Results</w:t>
      </w:r>
    </w:p>
    <w:p w:rsidR="00A228DA" w:rsidRDefault="00A228DA" w:rsidP="007663BC">
      <w:pPr>
        <w:rPr>
          <w:b/>
        </w:rPr>
      </w:pPr>
      <w:ins w:id="2" w:author="CK" w:date="2021-04-06T15:04:00Z">
        <w:r>
          <w:rPr>
            <w:b/>
          </w:rPr>
          <w:t>Ecosphere 1) Raw data to create our main figure, 2) TIFF files for each figure.</w:t>
        </w:r>
      </w:ins>
    </w:p>
    <w:p w:rsidR="00D034EF" w:rsidRPr="00D034EF" w:rsidRDefault="00D034EF" w:rsidP="007663BC">
      <w:pPr>
        <w:jc w:val="center"/>
        <w:rPr>
          <w:i/>
        </w:rPr>
      </w:pPr>
      <w:r w:rsidRPr="00D034EF">
        <w:rPr>
          <w:rFonts w:hint="eastAsia"/>
          <w:i/>
        </w:rPr>
        <w:t>Diet compositions of predators in rice farms</w:t>
      </w:r>
    </w:p>
    <w:p w:rsidR="008F0581" w:rsidRPr="00B80AC6" w:rsidRDefault="001A40F8" w:rsidP="007663BC">
      <w:r w:rsidRPr="00B80AC6">
        <w:rPr>
          <w:rFonts w:hint="eastAsia"/>
        </w:rPr>
        <w:tab/>
      </w:r>
      <w:ins w:id="3" w:author="CK" w:date="2021-04-06T15:24:00Z">
        <w:r w:rsidR="005A48EF">
          <w:t xml:space="preserve">Across organic and conventional </w:t>
        </w:r>
      </w:ins>
      <w:ins w:id="4" w:author="CK" w:date="2021-04-06T15:25:00Z">
        <w:r w:rsidR="005A48EF">
          <w:t xml:space="preserve">farms </w:t>
        </w:r>
      </w:ins>
      <w:ins w:id="5" w:author="CK" w:date="2021-04-06T15:26:00Z">
        <w:r w:rsidR="005A48EF">
          <w:t>during 2017-2019</w:t>
        </w:r>
      </w:ins>
      <w:del w:id="6" w:author="CK" w:date="2021-04-06T15:26:00Z">
        <w:r w:rsidR="001112F0" w:rsidRPr="00B80AC6" w:rsidDel="005A48EF">
          <w:rPr>
            <w:rFonts w:hint="eastAsia"/>
          </w:rPr>
          <w:delText>Overall</w:delText>
        </w:r>
      </w:del>
      <w:r w:rsidR="00F24AB2">
        <w:rPr>
          <w:rFonts w:hint="eastAsia"/>
        </w:rPr>
        <w:t xml:space="preserve">, the </w:t>
      </w:r>
      <w:r w:rsidR="00F24AB2" w:rsidRPr="00B80AC6">
        <w:rPr>
          <w:rFonts w:hint="eastAsia"/>
        </w:rPr>
        <w:t>proport</w:t>
      </w:r>
      <w:r w:rsidR="00F24AB2">
        <w:rPr>
          <w:rFonts w:hint="eastAsia"/>
        </w:rPr>
        <w:t>ion</w:t>
      </w:r>
      <w:r w:rsidR="00F24AB2" w:rsidRPr="00B80AC6">
        <w:rPr>
          <w:rFonts w:hint="eastAsia"/>
        </w:rPr>
        <w:t xml:space="preserve"> of rice herbivores in </w:t>
      </w:r>
      <w:r w:rsidR="00AE22CB">
        <w:rPr>
          <w:rFonts w:hint="eastAsia"/>
        </w:rPr>
        <w:t xml:space="preserve">all </w:t>
      </w:r>
      <w:r w:rsidR="00F24AB2">
        <w:rPr>
          <w:rFonts w:hint="eastAsia"/>
        </w:rPr>
        <w:t>predators</w:t>
      </w:r>
      <w:r w:rsidR="00F24AB2">
        <w:t>’</w:t>
      </w:r>
      <w:r w:rsidR="00F24AB2" w:rsidRPr="00B80AC6">
        <w:rPr>
          <w:rFonts w:hint="eastAsia"/>
        </w:rPr>
        <w:t xml:space="preserve"> diet </w:t>
      </w:r>
      <w:r w:rsidR="00C12421">
        <w:rPr>
          <w:rFonts w:hint="eastAsia"/>
        </w:rPr>
        <w:t>increased</w:t>
      </w:r>
      <w:r w:rsidR="008F0581" w:rsidRPr="00B80AC6">
        <w:rPr>
          <w:rFonts w:hint="eastAsia"/>
        </w:rPr>
        <w:t xml:space="preserve"> </w:t>
      </w:r>
      <w:r w:rsidR="00533635" w:rsidRPr="00B80AC6">
        <w:rPr>
          <w:rFonts w:hint="eastAsia"/>
        </w:rPr>
        <w:t xml:space="preserve">over the course of </w:t>
      </w:r>
      <w:r w:rsidR="0031387E">
        <w:rPr>
          <w:rFonts w:hint="eastAsia"/>
        </w:rPr>
        <w:t xml:space="preserve">the </w:t>
      </w:r>
      <w:r w:rsidR="00533635" w:rsidRPr="00B80AC6">
        <w:rPr>
          <w:rFonts w:hint="eastAsia"/>
        </w:rPr>
        <w:t>crop season</w:t>
      </w:r>
      <w:r w:rsidR="000C18E9">
        <w:rPr>
          <w:rFonts w:hint="eastAsia"/>
        </w:rPr>
        <w:t xml:space="preserve"> from </w:t>
      </w:r>
      <w:r w:rsidR="00B234AA">
        <w:t>ca.</w:t>
      </w:r>
      <w:r w:rsidR="00C12421">
        <w:rPr>
          <w:rFonts w:hint="eastAsia"/>
        </w:rPr>
        <w:t xml:space="preserve"> </w:t>
      </w:r>
      <w:ins w:id="7" w:author="CK" w:date="2021-04-06T15:24:00Z">
        <w:r w:rsidR="005A48EF">
          <w:t>25-</w:t>
        </w:r>
      </w:ins>
      <w:r w:rsidR="00C12421">
        <w:rPr>
          <w:rFonts w:hint="eastAsia"/>
        </w:rPr>
        <w:t xml:space="preserve">40% at the tillering stage to over </w:t>
      </w:r>
      <w:ins w:id="8" w:author="CK" w:date="2021-04-06T15:27:00Z">
        <w:r w:rsidR="005A48EF">
          <w:t>87-</w:t>
        </w:r>
      </w:ins>
      <w:r w:rsidR="00C12421">
        <w:rPr>
          <w:rFonts w:hint="eastAsia"/>
        </w:rPr>
        <w:t>9</w:t>
      </w:r>
      <w:del w:id="9" w:author="CK" w:date="2021-04-06T15:27:00Z">
        <w:r w:rsidR="00C12421" w:rsidDel="005A48EF">
          <w:rPr>
            <w:rFonts w:hint="eastAsia"/>
          </w:rPr>
          <w:delText>0</w:delText>
        </w:r>
      </w:del>
      <w:ins w:id="10" w:author="CK" w:date="2021-04-06T15:27:00Z">
        <w:r w:rsidR="005A48EF">
          <w:t>4</w:t>
        </w:r>
      </w:ins>
      <w:r w:rsidR="00C12421">
        <w:rPr>
          <w:rFonts w:hint="eastAsia"/>
        </w:rPr>
        <w:t>% at the ripening stage</w:t>
      </w:r>
      <w:r w:rsidR="00B234AA">
        <w:rPr>
          <w:rFonts w:hint="eastAsia"/>
        </w:rPr>
        <w:t xml:space="preserve">; </w:t>
      </w:r>
      <w:r w:rsidR="008F0581" w:rsidRPr="00B80AC6">
        <w:rPr>
          <w:rFonts w:hint="eastAsia"/>
        </w:rPr>
        <w:t>the</w:t>
      </w:r>
      <w:r w:rsidR="00B234AA">
        <w:rPr>
          <w:rFonts w:hint="eastAsia"/>
        </w:rPr>
        <w:t xml:space="preserve"> proportion</w:t>
      </w:r>
      <w:del w:id="11" w:author="CK" w:date="2021-04-06T15:30:00Z">
        <w:r w:rsidR="00B234AA" w:rsidDel="005A48EF">
          <w:rPr>
            <w:rFonts w:hint="eastAsia"/>
          </w:rPr>
          <w:delText>s</w:delText>
        </w:r>
      </w:del>
      <w:r w:rsidR="00B234AA">
        <w:rPr>
          <w:rFonts w:hint="eastAsia"/>
        </w:rPr>
        <w:t xml:space="preserve"> of detritivores</w:t>
      </w:r>
      <w:r w:rsidR="00C12421">
        <w:rPr>
          <w:rFonts w:hint="eastAsia"/>
        </w:rPr>
        <w:t xml:space="preserve"> </w:t>
      </w:r>
      <w:r w:rsidR="00B234AA">
        <w:rPr>
          <w:rFonts w:hint="eastAsia"/>
        </w:rPr>
        <w:t xml:space="preserve">in </w:t>
      </w:r>
      <w:r w:rsidR="007F35F7">
        <w:rPr>
          <w:rFonts w:hint="eastAsia"/>
        </w:rPr>
        <w:t>predator</w:t>
      </w:r>
      <w:r w:rsidR="007F35F7">
        <w:t>’</w:t>
      </w:r>
      <w:r w:rsidR="007F35F7">
        <w:rPr>
          <w:rFonts w:hint="eastAsia"/>
        </w:rPr>
        <w:t>s</w:t>
      </w:r>
      <w:r w:rsidR="00B234AA" w:rsidRPr="00B80AC6">
        <w:rPr>
          <w:rFonts w:hint="eastAsia"/>
        </w:rPr>
        <w:t xml:space="preserve"> diet decreased from</w:t>
      </w:r>
      <w:r w:rsidR="00B234AA">
        <w:rPr>
          <w:rFonts w:hint="eastAsia"/>
        </w:rPr>
        <w:t xml:space="preserve"> </w:t>
      </w:r>
      <w:r w:rsidR="00B234AA">
        <w:t>ca.</w:t>
      </w:r>
      <w:r w:rsidR="00B234AA">
        <w:rPr>
          <w:rFonts w:hint="eastAsia"/>
        </w:rPr>
        <w:t xml:space="preserve"> </w:t>
      </w:r>
      <w:ins w:id="12" w:author="CK" w:date="2021-04-06T15:28:00Z">
        <w:r w:rsidR="005A48EF">
          <w:t>4</w:t>
        </w:r>
      </w:ins>
      <w:ins w:id="13" w:author="CK" w:date="2021-04-06T15:27:00Z">
        <w:r w:rsidR="005A48EF">
          <w:t>5-</w:t>
        </w:r>
      </w:ins>
      <w:del w:id="14" w:author="CK" w:date="2021-04-06T15:28:00Z">
        <w:r w:rsidR="0024115D" w:rsidDel="005A48EF">
          <w:rPr>
            <w:rFonts w:hint="eastAsia"/>
          </w:rPr>
          <w:delText>4</w:delText>
        </w:r>
      </w:del>
      <w:del w:id="15" w:author="CK" w:date="2021-04-06T15:27:00Z">
        <w:r w:rsidR="0024115D" w:rsidDel="005A48EF">
          <w:rPr>
            <w:rFonts w:hint="eastAsia"/>
          </w:rPr>
          <w:delText>0</w:delText>
        </w:r>
      </w:del>
      <w:ins w:id="16" w:author="CK" w:date="2021-04-06T15:28:00Z">
        <w:r w:rsidR="005A48EF">
          <w:t>5</w:t>
        </w:r>
      </w:ins>
      <w:ins w:id="17" w:author="CK" w:date="2021-04-06T15:27:00Z">
        <w:r w:rsidR="005A48EF">
          <w:t>5</w:t>
        </w:r>
      </w:ins>
      <w:r w:rsidR="00B234AA">
        <w:rPr>
          <w:rFonts w:hint="eastAsia"/>
        </w:rPr>
        <w:t>%</w:t>
      </w:r>
      <w:r w:rsidR="00B234AA" w:rsidRPr="00B80AC6">
        <w:rPr>
          <w:rFonts w:hint="eastAsia"/>
        </w:rPr>
        <w:t xml:space="preserve"> </w:t>
      </w:r>
      <w:r w:rsidR="00B234AA">
        <w:rPr>
          <w:rFonts w:hint="eastAsia"/>
        </w:rPr>
        <w:t xml:space="preserve">at the </w:t>
      </w:r>
      <w:r w:rsidR="00B234AA" w:rsidRPr="00B80AC6">
        <w:rPr>
          <w:rFonts w:hint="eastAsia"/>
        </w:rPr>
        <w:t>tillering</w:t>
      </w:r>
      <w:r w:rsidR="00B234AA">
        <w:rPr>
          <w:rFonts w:hint="eastAsia"/>
        </w:rPr>
        <w:t xml:space="preserve"> stage</w:t>
      </w:r>
      <w:r w:rsidR="00B234AA" w:rsidRPr="00B80AC6">
        <w:rPr>
          <w:rFonts w:hint="eastAsia"/>
        </w:rPr>
        <w:t xml:space="preserve"> to </w:t>
      </w:r>
      <w:del w:id="18" w:author="CK" w:date="2021-04-06T15:28:00Z">
        <w:r w:rsidR="00B234AA" w:rsidDel="005A48EF">
          <w:rPr>
            <w:rFonts w:hint="eastAsia"/>
          </w:rPr>
          <w:delText xml:space="preserve">less than </w:delText>
        </w:r>
      </w:del>
      <w:ins w:id="19" w:author="CK" w:date="2021-04-06T15:28:00Z">
        <w:r w:rsidR="005A48EF">
          <w:t>1-2</w:t>
        </w:r>
      </w:ins>
      <w:del w:id="20" w:author="CK" w:date="2021-04-06T15:28:00Z">
        <w:r w:rsidR="00B234AA" w:rsidDel="005A48EF">
          <w:rPr>
            <w:rFonts w:hint="eastAsia"/>
          </w:rPr>
          <w:delText>3</w:delText>
        </w:r>
      </w:del>
      <w:r w:rsidR="00B234AA">
        <w:rPr>
          <w:rFonts w:hint="eastAsia"/>
        </w:rPr>
        <w:t xml:space="preserve">% at the </w:t>
      </w:r>
      <w:r w:rsidR="00B234AA" w:rsidRPr="00B80AC6">
        <w:rPr>
          <w:rFonts w:hint="eastAsia"/>
        </w:rPr>
        <w:t>ripening stage</w:t>
      </w:r>
      <w:r w:rsidR="00B234AA">
        <w:rPr>
          <w:rFonts w:hint="eastAsia"/>
        </w:rPr>
        <w:t xml:space="preserve">; </w:t>
      </w:r>
      <w:r w:rsidR="00B234AA" w:rsidRPr="00B80AC6">
        <w:rPr>
          <w:rFonts w:hint="eastAsia"/>
        </w:rPr>
        <w:t>the proportion</w:t>
      </w:r>
      <w:del w:id="21" w:author="CK" w:date="2021-04-06T15:29:00Z">
        <w:r w:rsidR="00B234AA" w:rsidRPr="00B80AC6" w:rsidDel="005A48EF">
          <w:rPr>
            <w:rFonts w:hint="eastAsia"/>
          </w:rPr>
          <w:delText>s</w:delText>
        </w:r>
      </w:del>
      <w:r w:rsidR="00B234AA" w:rsidRPr="00B80AC6">
        <w:rPr>
          <w:rFonts w:hint="eastAsia"/>
        </w:rPr>
        <w:t xml:space="preserve"> of </w:t>
      </w:r>
      <w:r w:rsidR="00B234AA">
        <w:rPr>
          <w:rFonts w:hint="eastAsia"/>
        </w:rPr>
        <w:t>tourist herbivores</w:t>
      </w:r>
      <w:r w:rsidR="00B234AA" w:rsidRPr="00B80AC6">
        <w:rPr>
          <w:rFonts w:hint="eastAsia"/>
        </w:rPr>
        <w:t xml:space="preserve"> </w:t>
      </w:r>
      <w:r w:rsidR="00B234AA">
        <w:rPr>
          <w:rFonts w:hint="eastAsia"/>
        </w:rPr>
        <w:t>in the</w:t>
      </w:r>
      <w:r w:rsidR="00B234AA" w:rsidRPr="00B80AC6">
        <w:rPr>
          <w:rFonts w:hint="eastAsia"/>
        </w:rPr>
        <w:t xml:space="preserve"> diet </w:t>
      </w:r>
      <w:r w:rsidR="00B234AA">
        <w:rPr>
          <w:rFonts w:hint="eastAsia"/>
        </w:rPr>
        <w:t xml:space="preserve">also </w:t>
      </w:r>
      <w:r w:rsidR="00B234AA" w:rsidRPr="00B80AC6">
        <w:rPr>
          <w:rFonts w:hint="eastAsia"/>
        </w:rPr>
        <w:t>decreased</w:t>
      </w:r>
      <w:r w:rsidR="00B234AA">
        <w:rPr>
          <w:rFonts w:hint="eastAsia"/>
        </w:rPr>
        <w:t xml:space="preserve"> </w:t>
      </w:r>
      <w:r w:rsidR="00B234AA" w:rsidRPr="00B80AC6">
        <w:rPr>
          <w:rFonts w:hint="eastAsia"/>
        </w:rPr>
        <w:t>from</w:t>
      </w:r>
      <w:r w:rsidR="00B234AA">
        <w:rPr>
          <w:rFonts w:hint="eastAsia"/>
        </w:rPr>
        <w:t xml:space="preserve"> </w:t>
      </w:r>
      <w:r w:rsidR="00B234AA">
        <w:t>ca.</w:t>
      </w:r>
      <w:r w:rsidR="00B234AA">
        <w:rPr>
          <w:rFonts w:hint="eastAsia"/>
        </w:rPr>
        <w:t xml:space="preserve"> </w:t>
      </w:r>
      <w:ins w:id="22" w:author="CK" w:date="2021-04-06T15:29:00Z">
        <w:r w:rsidR="005A48EF">
          <w:t>16-</w:t>
        </w:r>
      </w:ins>
      <w:r w:rsidR="00B234AA">
        <w:rPr>
          <w:rFonts w:hint="eastAsia"/>
        </w:rPr>
        <w:t>20%</w:t>
      </w:r>
      <w:r w:rsidR="00B234AA" w:rsidRPr="00B80AC6">
        <w:rPr>
          <w:rFonts w:hint="eastAsia"/>
        </w:rPr>
        <w:t xml:space="preserve"> </w:t>
      </w:r>
      <w:r w:rsidR="00B234AA">
        <w:rPr>
          <w:rFonts w:hint="eastAsia"/>
        </w:rPr>
        <w:t xml:space="preserve">at the </w:t>
      </w:r>
      <w:r w:rsidR="00B234AA" w:rsidRPr="00B80AC6">
        <w:rPr>
          <w:rFonts w:hint="eastAsia"/>
        </w:rPr>
        <w:t>tillering</w:t>
      </w:r>
      <w:r w:rsidR="00B234AA">
        <w:rPr>
          <w:rFonts w:hint="eastAsia"/>
        </w:rPr>
        <w:t xml:space="preserve"> stage</w:t>
      </w:r>
      <w:r w:rsidR="00B234AA" w:rsidRPr="00B80AC6">
        <w:rPr>
          <w:rFonts w:hint="eastAsia"/>
        </w:rPr>
        <w:t xml:space="preserve"> to </w:t>
      </w:r>
      <w:del w:id="23" w:author="CK" w:date="2021-04-06T15:29:00Z">
        <w:r w:rsidR="00B234AA" w:rsidDel="005A48EF">
          <w:rPr>
            <w:rFonts w:hint="eastAsia"/>
          </w:rPr>
          <w:delText xml:space="preserve">less than </w:delText>
        </w:r>
      </w:del>
      <w:ins w:id="24" w:author="CK" w:date="2021-04-06T15:29:00Z">
        <w:r w:rsidR="005A48EF">
          <w:t>5-</w:t>
        </w:r>
      </w:ins>
      <w:r w:rsidR="00B234AA">
        <w:rPr>
          <w:rFonts w:hint="eastAsia"/>
        </w:rPr>
        <w:t xml:space="preserve">10% at the </w:t>
      </w:r>
      <w:r w:rsidR="00B234AA" w:rsidRPr="00B80AC6">
        <w:rPr>
          <w:rFonts w:hint="eastAsia"/>
        </w:rPr>
        <w:t xml:space="preserve">ripening stage </w:t>
      </w:r>
      <w:r w:rsidR="00BE7B2C" w:rsidRPr="00B80AC6">
        <w:rPr>
          <w:rFonts w:hint="eastAsia"/>
        </w:rPr>
        <w:t>(Figure 1</w:t>
      </w:r>
      <w:r w:rsidR="00BE7B2C">
        <w:rPr>
          <w:rFonts w:hint="eastAsia"/>
        </w:rPr>
        <w:t>a</w:t>
      </w:r>
      <w:r w:rsidR="00BE7B2C" w:rsidRPr="00B80AC6">
        <w:rPr>
          <w:rFonts w:hint="eastAsia"/>
        </w:rPr>
        <w:t>)</w:t>
      </w:r>
      <w:r w:rsidR="00BE7B2C">
        <w:rPr>
          <w:rFonts w:hint="eastAsia"/>
        </w:rPr>
        <w:t>.</w:t>
      </w:r>
    </w:p>
    <w:p w:rsidR="00B80AC6" w:rsidRPr="00A15CA9" w:rsidRDefault="009F0BD0" w:rsidP="007663BC">
      <w:r w:rsidRPr="00DD4D76">
        <w:rPr>
          <w:rFonts w:hint="eastAsia"/>
          <w:color w:val="FF0000"/>
        </w:rPr>
        <w:tab/>
      </w:r>
      <w:r w:rsidR="00B80AC6" w:rsidRPr="00B80AC6">
        <w:rPr>
          <w:rFonts w:hint="eastAsia"/>
        </w:rPr>
        <w:t>Regarding individual predator groups, s</w:t>
      </w:r>
      <w:r w:rsidR="00B80AC6" w:rsidRPr="00B80AC6">
        <w:t xml:space="preserve">piders </w:t>
      </w:r>
      <w:r w:rsidR="00B80AC6" w:rsidRPr="00B80AC6">
        <w:rPr>
          <w:rFonts w:hint="eastAsia"/>
        </w:rPr>
        <w:t>and l</w:t>
      </w:r>
      <w:r w:rsidR="00C17F3D" w:rsidRPr="00B80AC6">
        <w:t>adybeetl</w:t>
      </w:r>
      <w:r w:rsidR="00B80AC6" w:rsidRPr="00B80AC6">
        <w:rPr>
          <w:rFonts w:hint="eastAsia"/>
        </w:rPr>
        <w:t>e</w:t>
      </w:r>
      <w:r w:rsidR="00B80AC6" w:rsidRPr="00B80AC6">
        <w:t>s</w:t>
      </w:r>
      <w:r w:rsidR="00C17F3D" w:rsidRPr="00B80AC6">
        <w:t xml:space="preserve"> </w:t>
      </w:r>
      <w:r w:rsidR="00B80AC6" w:rsidRPr="00B80AC6">
        <w:t>showed a marked difference in</w:t>
      </w:r>
      <w:r w:rsidR="00B80AC6" w:rsidRPr="00B80AC6">
        <w:rPr>
          <w:rFonts w:hint="eastAsia"/>
        </w:rPr>
        <w:t xml:space="preserve"> their </w:t>
      </w:r>
      <w:r w:rsidR="00C17F3D" w:rsidRPr="00B80AC6">
        <w:t>diet composition</w:t>
      </w:r>
      <w:r w:rsidR="00B80AC6" w:rsidRPr="00B80AC6">
        <w:rPr>
          <w:rFonts w:hint="eastAsia"/>
        </w:rPr>
        <w:t>s</w:t>
      </w:r>
      <w:r w:rsidR="00D85F0F" w:rsidRPr="00B80AC6">
        <w:t xml:space="preserve"> over crop </w:t>
      </w:r>
      <w:r w:rsidR="009905DD">
        <w:rPr>
          <w:rFonts w:hint="eastAsia"/>
        </w:rPr>
        <w:t>stage</w:t>
      </w:r>
      <w:r w:rsidR="0042052D">
        <w:rPr>
          <w:rFonts w:hint="eastAsia"/>
        </w:rPr>
        <w:t>s</w:t>
      </w:r>
      <w:ins w:id="25" w:author="CK" w:date="2021-04-06T15:31:00Z">
        <w:r w:rsidR="005A48EF" w:rsidRPr="005A48EF">
          <w:t xml:space="preserve"> </w:t>
        </w:r>
        <w:r w:rsidR="005A48EF">
          <w:t>during 2017-2019</w:t>
        </w:r>
      </w:ins>
      <w:r w:rsidR="00B80AC6" w:rsidRPr="009905DD">
        <w:t xml:space="preserve">. </w:t>
      </w:r>
      <w:r w:rsidR="00B80AC6" w:rsidRPr="009905DD">
        <w:rPr>
          <w:rFonts w:hint="eastAsia"/>
        </w:rPr>
        <w:t>S</w:t>
      </w:r>
      <w:r w:rsidR="00956D19" w:rsidRPr="009905DD">
        <w:rPr>
          <w:rFonts w:hint="eastAsia"/>
        </w:rPr>
        <w:t xml:space="preserve">piders </w:t>
      </w:r>
      <w:r w:rsidR="00D1788C" w:rsidRPr="009905DD">
        <w:rPr>
          <w:rFonts w:hint="eastAsia"/>
        </w:rPr>
        <w:t>consumed</w:t>
      </w:r>
      <w:r w:rsidR="00C17F3D" w:rsidRPr="009905DD">
        <w:t xml:space="preserve"> </w:t>
      </w:r>
      <w:r w:rsidR="007F35F7">
        <w:rPr>
          <w:rFonts w:hint="eastAsia"/>
        </w:rPr>
        <w:t>higher proportion of</w:t>
      </w:r>
      <w:r w:rsidR="00D1788C" w:rsidRPr="009905DD">
        <w:rPr>
          <w:rFonts w:hint="eastAsia"/>
        </w:rPr>
        <w:t xml:space="preserve"> detritivores</w:t>
      </w:r>
      <w:r w:rsidR="00F24AB2">
        <w:rPr>
          <w:rFonts w:hint="eastAsia"/>
        </w:rPr>
        <w:t xml:space="preserve"> (</w:t>
      </w:r>
      <w:r w:rsidR="00F24AB2">
        <w:t xml:space="preserve">ca. </w:t>
      </w:r>
      <w:r w:rsidR="00F24AB2">
        <w:rPr>
          <w:rFonts w:hint="eastAsia"/>
        </w:rPr>
        <w:t>40</w:t>
      </w:r>
      <w:del w:id="26" w:author="CK" w:date="2021-04-06T15:35:00Z">
        <w:r w:rsidR="00F24AB2" w:rsidDel="00BA3082">
          <w:delText xml:space="preserve">% </w:delText>
        </w:r>
        <w:r w:rsidR="00F24AB2" w:rsidDel="00BA3082">
          <w:rPr>
            <w:rFonts w:hint="eastAsia"/>
          </w:rPr>
          <w:delText xml:space="preserve">to </w:delText>
        </w:r>
      </w:del>
      <w:ins w:id="27" w:author="CK" w:date="2021-04-06T15:35:00Z">
        <w:r w:rsidR="00BA3082">
          <w:t>-</w:t>
        </w:r>
      </w:ins>
      <w:r w:rsidR="00F24AB2">
        <w:rPr>
          <w:rFonts w:hint="eastAsia"/>
        </w:rPr>
        <w:t>50</w:t>
      </w:r>
      <w:r w:rsidR="00F24AB2" w:rsidRPr="009905DD">
        <w:rPr>
          <w:rFonts w:hint="eastAsia"/>
        </w:rPr>
        <w:t>%</w:t>
      </w:r>
      <w:r w:rsidR="00F24AB2">
        <w:rPr>
          <w:rFonts w:hint="eastAsia"/>
        </w:rPr>
        <w:t>)</w:t>
      </w:r>
      <w:r w:rsidR="00D1788C" w:rsidRPr="009905DD">
        <w:rPr>
          <w:rFonts w:hint="eastAsia"/>
        </w:rPr>
        <w:t xml:space="preserve"> in the</w:t>
      </w:r>
      <w:ins w:id="28" w:author="CK" w:date="2021-04-06T15:31:00Z">
        <w:r w:rsidR="00BA3082">
          <w:t>ir</w:t>
        </w:r>
      </w:ins>
      <w:r w:rsidR="0095145C" w:rsidRPr="009905DD">
        <w:rPr>
          <w:rFonts w:hint="eastAsia"/>
        </w:rPr>
        <w:t xml:space="preserve"> diet</w:t>
      </w:r>
      <w:ins w:id="29" w:author="CK" w:date="2021-04-06T15:38:00Z">
        <w:r w:rsidR="009B103B">
          <w:t xml:space="preserve"> in the be</w:t>
        </w:r>
      </w:ins>
      <w:ins w:id="30" w:author="CK" w:date="2021-04-06T15:44:00Z">
        <w:r w:rsidR="009B103B">
          <w:t>g</w:t>
        </w:r>
      </w:ins>
      <w:ins w:id="31" w:author="CK" w:date="2021-04-06T15:38:00Z">
        <w:r w:rsidR="00F71975">
          <w:t>in</w:t>
        </w:r>
      </w:ins>
      <w:ins w:id="32" w:author="CK" w:date="2021-04-06T15:44:00Z">
        <w:r w:rsidR="009B103B">
          <w:t>nin</w:t>
        </w:r>
      </w:ins>
      <w:ins w:id="33" w:author="CK" w:date="2021-04-06T15:38:00Z">
        <w:r w:rsidR="00F71975">
          <w:t>g of crop season (</w:t>
        </w:r>
      </w:ins>
      <w:del w:id="34" w:author="CK" w:date="2021-04-06T15:38:00Z">
        <w:r w:rsidR="001D220C" w:rsidRPr="009905DD" w:rsidDel="00F71975">
          <w:rPr>
            <w:rFonts w:hint="eastAsia"/>
          </w:rPr>
          <w:delText xml:space="preserve"> at</w:delText>
        </w:r>
        <w:r w:rsidR="00956D19" w:rsidRPr="009905DD" w:rsidDel="00F71975">
          <w:rPr>
            <w:rFonts w:hint="eastAsia"/>
          </w:rPr>
          <w:delText xml:space="preserve"> </w:delText>
        </w:r>
        <w:r w:rsidR="007F35F7" w:rsidDel="00F71975">
          <w:rPr>
            <w:rFonts w:hint="eastAsia"/>
          </w:rPr>
          <w:delText xml:space="preserve">the </w:delText>
        </w:r>
      </w:del>
      <w:r w:rsidR="00956D19" w:rsidRPr="009905DD">
        <w:rPr>
          <w:rFonts w:hint="eastAsia"/>
        </w:rPr>
        <w:t>tillering stage</w:t>
      </w:r>
      <w:ins w:id="35" w:author="CK" w:date="2021-04-06T15:38:00Z">
        <w:r w:rsidR="00F71975">
          <w:t>)</w:t>
        </w:r>
      </w:ins>
      <w:r w:rsidR="00D1788C" w:rsidRPr="009905DD">
        <w:rPr>
          <w:rFonts w:hint="eastAsia"/>
        </w:rPr>
        <w:t xml:space="preserve"> and</w:t>
      </w:r>
      <w:r w:rsidR="00F54195" w:rsidRPr="009905DD">
        <w:rPr>
          <w:rFonts w:hint="eastAsia"/>
        </w:rPr>
        <w:t xml:space="preserve"> substantially increased the</w:t>
      </w:r>
      <w:r w:rsidR="00E165AB" w:rsidRPr="009905DD">
        <w:rPr>
          <w:rFonts w:hint="eastAsia"/>
        </w:rPr>
        <w:t xml:space="preserve"> consumption on rice herbivores</w:t>
      </w:r>
      <w:r w:rsidR="00956D19" w:rsidRPr="009905DD">
        <w:rPr>
          <w:rFonts w:hint="eastAsia"/>
        </w:rPr>
        <w:t xml:space="preserve"> </w:t>
      </w:r>
      <w:ins w:id="36" w:author="CK" w:date="2021-04-06T15:40:00Z">
        <w:r w:rsidR="00E12535">
          <w:t>up to 8</w:t>
        </w:r>
        <w:r w:rsidR="00E12535">
          <w:rPr>
            <w:rFonts w:hint="eastAsia"/>
          </w:rPr>
          <w:t>0</w:t>
        </w:r>
        <w:r w:rsidR="00E12535">
          <w:t>-</w:t>
        </w:r>
        <w:r w:rsidR="00E12535" w:rsidRPr="009905DD">
          <w:rPr>
            <w:rFonts w:hint="eastAsia"/>
          </w:rPr>
          <w:t>9</w:t>
        </w:r>
      </w:ins>
      <w:ins w:id="37" w:author="CK" w:date="2021-04-06T17:00:00Z">
        <w:r w:rsidR="004F10D2">
          <w:t>3</w:t>
        </w:r>
      </w:ins>
      <w:ins w:id="38" w:author="CK" w:date="2021-04-06T15:40:00Z">
        <w:r w:rsidR="00E12535" w:rsidRPr="009905DD">
          <w:rPr>
            <w:rFonts w:hint="eastAsia"/>
          </w:rPr>
          <w:t>%</w:t>
        </w:r>
        <w:r w:rsidR="00E12535">
          <w:t xml:space="preserve"> </w:t>
        </w:r>
      </w:ins>
      <w:ins w:id="39" w:author="CK" w:date="2021-04-06T15:38:00Z">
        <w:r w:rsidR="00F71975">
          <w:t xml:space="preserve">in late </w:t>
        </w:r>
      </w:ins>
      <w:del w:id="40" w:author="CK" w:date="2021-04-06T15:33:00Z">
        <w:r w:rsidR="00E165AB" w:rsidRPr="009905DD" w:rsidDel="00BA3082">
          <w:rPr>
            <w:rFonts w:hint="eastAsia"/>
          </w:rPr>
          <w:delText xml:space="preserve">during the </w:delText>
        </w:r>
      </w:del>
      <w:del w:id="41" w:author="CK" w:date="2021-04-06T15:39:00Z">
        <w:r w:rsidR="00E165AB" w:rsidRPr="009905DD" w:rsidDel="00F71975">
          <w:rPr>
            <w:rFonts w:hint="eastAsia"/>
          </w:rPr>
          <w:delText xml:space="preserve">later </w:delText>
        </w:r>
      </w:del>
      <w:r w:rsidR="00E165AB" w:rsidRPr="009905DD">
        <w:rPr>
          <w:rFonts w:hint="eastAsia"/>
        </w:rPr>
        <w:t>crop season</w:t>
      </w:r>
      <w:ins w:id="42" w:author="CK" w:date="2021-04-06T15:40:00Z">
        <w:r w:rsidR="00F71975">
          <w:t xml:space="preserve"> (</w:t>
        </w:r>
        <w:r w:rsidR="00F71975" w:rsidRPr="009905DD">
          <w:rPr>
            <w:rFonts w:hint="eastAsia"/>
          </w:rPr>
          <w:t>ripening stage</w:t>
        </w:r>
      </w:ins>
      <w:ins w:id="43" w:author="CK" w:date="2021-04-06T15:41:00Z">
        <w:r w:rsidR="00E12535">
          <w:t>)</w:t>
        </w:r>
      </w:ins>
      <w:del w:id="44" w:author="CK" w:date="2021-04-06T15:41:00Z">
        <w:r w:rsidRPr="009905DD" w:rsidDel="00E12535">
          <w:rPr>
            <w:rFonts w:hint="eastAsia"/>
          </w:rPr>
          <w:delText xml:space="preserve">, accounting for </w:delText>
        </w:r>
        <w:r w:rsidR="009A4E3B" w:rsidDel="00E12535">
          <w:delText xml:space="preserve">ca. </w:delText>
        </w:r>
      </w:del>
      <w:del w:id="45" w:author="CK" w:date="2021-04-06T15:40:00Z">
        <w:r w:rsidR="009A4E3B" w:rsidDel="00E12535">
          <w:delText>8</w:delText>
        </w:r>
        <w:r w:rsidR="00F24AB2" w:rsidDel="00E12535">
          <w:rPr>
            <w:rFonts w:hint="eastAsia"/>
          </w:rPr>
          <w:delText>0</w:delText>
        </w:r>
      </w:del>
      <w:del w:id="46" w:author="CK" w:date="2021-04-06T15:36:00Z">
        <w:r w:rsidR="009A4E3B" w:rsidDel="00BA3082">
          <w:delText>% and</w:delText>
        </w:r>
        <w:r w:rsidR="00F24AB2" w:rsidDel="00BA3082">
          <w:rPr>
            <w:rFonts w:hint="eastAsia"/>
          </w:rPr>
          <w:delText xml:space="preserve"> </w:delText>
        </w:r>
      </w:del>
      <w:del w:id="47" w:author="CK" w:date="2021-04-06T15:40:00Z">
        <w:r w:rsidRPr="009905DD" w:rsidDel="00E12535">
          <w:rPr>
            <w:rFonts w:hint="eastAsia"/>
          </w:rPr>
          <w:delText>9</w:delText>
        </w:r>
        <w:r w:rsidR="00F24AB2" w:rsidDel="00E12535">
          <w:rPr>
            <w:rFonts w:hint="eastAsia"/>
          </w:rPr>
          <w:delText>0</w:delText>
        </w:r>
        <w:r w:rsidRPr="009905DD" w:rsidDel="00E12535">
          <w:rPr>
            <w:rFonts w:hint="eastAsia"/>
          </w:rPr>
          <w:delText xml:space="preserve">% </w:delText>
        </w:r>
      </w:del>
      <w:del w:id="48" w:author="CK" w:date="2021-04-06T15:41:00Z">
        <w:r w:rsidR="007F35F7" w:rsidDel="00E12535">
          <w:rPr>
            <w:rFonts w:hint="eastAsia"/>
          </w:rPr>
          <w:delText>of</w:delText>
        </w:r>
        <w:r w:rsidR="00F24AB2" w:rsidDel="00E12535">
          <w:rPr>
            <w:rFonts w:hint="eastAsia"/>
          </w:rPr>
          <w:delText xml:space="preserve"> </w:delText>
        </w:r>
        <w:r w:rsidR="007F35F7" w:rsidDel="00E12535">
          <w:rPr>
            <w:rFonts w:hint="eastAsia"/>
          </w:rPr>
          <w:delText>spiders</w:delText>
        </w:r>
        <w:r w:rsidR="007F35F7" w:rsidDel="00E12535">
          <w:delText>’</w:delText>
        </w:r>
        <w:r w:rsidR="007F35F7" w:rsidDel="00E12535">
          <w:rPr>
            <w:rFonts w:hint="eastAsia"/>
          </w:rPr>
          <w:delText xml:space="preserve"> diet</w:delText>
        </w:r>
        <w:r w:rsidR="00E165AB" w:rsidRPr="009905DD" w:rsidDel="00E12535">
          <w:rPr>
            <w:rFonts w:hint="eastAsia"/>
          </w:rPr>
          <w:delText xml:space="preserve"> at </w:delText>
        </w:r>
        <w:r w:rsidR="007F35F7" w:rsidDel="00E12535">
          <w:rPr>
            <w:rFonts w:hint="eastAsia"/>
          </w:rPr>
          <w:delText>the</w:delText>
        </w:r>
      </w:del>
      <w:r w:rsidR="007F35F7">
        <w:rPr>
          <w:rFonts w:hint="eastAsia"/>
        </w:rPr>
        <w:t xml:space="preserve"> </w:t>
      </w:r>
      <w:del w:id="49" w:author="CK" w:date="2021-04-06T15:40:00Z">
        <w:r w:rsidR="00E165AB" w:rsidRPr="009905DD" w:rsidDel="00F71975">
          <w:rPr>
            <w:rFonts w:hint="eastAsia"/>
          </w:rPr>
          <w:delText>ripening stage</w:delText>
        </w:r>
      </w:del>
      <w:del w:id="50" w:author="CK" w:date="2021-04-06T15:37:00Z">
        <w:r w:rsidR="00CD3DC2" w:rsidRPr="009905DD" w:rsidDel="00BA3082">
          <w:rPr>
            <w:rFonts w:hint="eastAsia"/>
          </w:rPr>
          <w:delText xml:space="preserve"> </w:delText>
        </w:r>
      </w:del>
      <w:del w:id="51" w:author="CK" w:date="2021-04-06T15:36:00Z">
        <w:r w:rsidR="00D40845" w:rsidDel="00BA3082">
          <w:delText>in organic and conventional farms, respectively</w:delText>
        </w:r>
        <w:r w:rsidR="00D40845" w:rsidRPr="009905DD" w:rsidDel="00BA3082">
          <w:rPr>
            <w:rFonts w:hint="eastAsia"/>
          </w:rPr>
          <w:delText xml:space="preserve"> </w:delText>
        </w:r>
      </w:del>
      <w:ins w:id="52" w:author="CK" w:date="2021-04-06T15:41:00Z">
        <w:r w:rsidR="00E12535">
          <w:t xml:space="preserve"> </w:t>
        </w:r>
      </w:ins>
      <w:r w:rsidR="00CD3DC2" w:rsidRPr="009905DD">
        <w:rPr>
          <w:rFonts w:hint="eastAsia"/>
        </w:rPr>
        <w:t>(</w:t>
      </w:r>
      <w:r w:rsidR="00D1788C" w:rsidRPr="009905DD">
        <w:rPr>
          <w:rFonts w:hint="eastAsia"/>
        </w:rPr>
        <w:t>F</w:t>
      </w:r>
      <w:r w:rsidR="00CD3DC2" w:rsidRPr="009905DD">
        <w:rPr>
          <w:rFonts w:hint="eastAsia"/>
        </w:rPr>
        <w:t>igure 1</w:t>
      </w:r>
      <w:r w:rsidR="00D1788C" w:rsidRPr="009905DD">
        <w:rPr>
          <w:rFonts w:hint="eastAsia"/>
        </w:rPr>
        <w:t>b</w:t>
      </w:r>
      <w:r w:rsidR="00CD3DC2" w:rsidRPr="009905DD">
        <w:rPr>
          <w:rFonts w:hint="eastAsia"/>
        </w:rPr>
        <w:t>)</w:t>
      </w:r>
      <w:r w:rsidR="00D1788C" w:rsidRPr="009905DD">
        <w:rPr>
          <w:rFonts w:hint="eastAsia"/>
        </w:rPr>
        <w:t>.</w:t>
      </w:r>
      <w:r w:rsidR="00D1788C">
        <w:rPr>
          <w:rFonts w:hint="eastAsia"/>
          <w:color w:val="FF0000"/>
        </w:rPr>
        <w:t xml:space="preserve"> </w:t>
      </w:r>
      <w:r w:rsidR="006220FD">
        <w:rPr>
          <w:rFonts w:ascii="Helvetica" w:hAnsi="Helvetica" w:cs="Helvetica"/>
          <w:color w:val="141823"/>
          <w:szCs w:val="28"/>
          <w:shd w:val="clear" w:color="auto" w:fill="FFFFFF"/>
        </w:rPr>
        <w:t xml:space="preserve">On the </w:t>
      </w:r>
      <w:r w:rsidR="006220FD" w:rsidRPr="00A15CA9">
        <w:rPr>
          <w:rFonts w:ascii="Helvetica" w:hAnsi="Helvetica" w:cs="Helvetica"/>
          <w:szCs w:val="28"/>
          <w:shd w:val="clear" w:color="auto" w:fill="FFFFFF"/>
        </w:rPr>
        <w:t>contrary,</w:t>
      </w:r>
      <w:r w:rsidR="006220FD" w:rsidRPr="00A15CA9">
        <w:rPr>
          <w:rFonts w:ascii="Helvetica" w:hAnsi="Helvetica" w:cs="Helvetica" w:hint="eastAsia"/>
          <w:szCs w:val="28"/>
          <w:shd w:val="clear" w:color="auto" w:fill="FFFFFF"/>
        </w:rPr>
        <w:t xml:space="preserve"> l</w:t>
      </w:r>
      <w:r w:rsidR="00B80AC6" w:rsidRPr="00A15CA9">
        <w:rPr>
          <w:rFonts w:hint="eastAsia"/>
        </w:rPr>
        <w:t>adybeetles</w:t>
      </w:r>
      <w:r w:rsidR="0031387E">
        <w:rPr>
          <w:rFonts w:hint="eastAsia"/>
        </w:rPr>
        <w:t xml:space="preserve"> </w:t>
      </w:r>
      <w:r w:rsidR="0031387E" w:rsidRPr="0031387E">
        <w:t>in both organic and conventional farms</w:t>
      </w:r>
      <w:r w:rsidR="00B80AC6" w:rsidRPr="00A15CA9">
        <w:rPr>
          <w:rFonts w:hint="eastAsia"/>
        </w:rPr>
        <w:t xml:space="preserve"> </w:t>
      </w:r>
      <w:ins w:id="53" w:author="CK" w:date="2021-04-06T15:48:00Z">
        <w:r w:rsidR="004A7445">
          <w:t xml:space="preserve">steadily </w:t>
        </w:r>
      </w:ins>
      <w:r w:rsidR="00B80AC6" w:rsidRPr="00A15CA9">
        <w:rPr>
          <w:rFonts w:hint="eastAsia"/>
        </w:rPr>
        <w:t>consumed</w:t>
      </w:r>
      <w:r w:rsidR="00BE7B2C">
        <w:rPr>
          <w:rFonts w:hint="eastAsia"/>
        </w:rPr>
        <w:t xml:space="preserve"> </w:t>
      </w:r>
      <w:ins w:id="54" w:author="CK" w:date="2021-04-06T15:44:00Z">
        <w:r w:rsidR="00F74F80">
          <w:t xml:space="preserve">a </w:t>
        </w:r>
      </w:ins>
      <w:del w:id="55" w:author="CK" w:date="2021-04-06T15:44:00Z">
        <w:r w:rsidR="0042052D" w:rsidDel="00F74F80">
          <w:rPr>
            <w:rFonts w:hint="eastAsia"/>
          </w:rPr>
          <w:delText xml:space="preserve">much </w:delText>
        </w:r>
      </w:del>
      <w:r w:rsidR="0042052D">
        <w:rPr>
          <w:rFonts w:hint="eastAsia"/>
        </w:rPr>
        <w:t>low</w:t>
      </w:r>
      <w:del w:id="56" w:author="CK" w:date="2021-04-06T15:44:00Z">
        <w:r w:rsidR="0042052D" w:rsidDel="00F74F80">
          <w:rPr>
            <w:rFonts w:hint="eastAsia"/>
          </w:rPr>
          <w:delText>er</w:delText>
        </w:r>
      </w:del>
      <w:r w:rsidR="0042052D">
        <w:rPr>
          <w:rFonts w:hint="eastAsia"/>
        </w:rPr>
        <w:t xml:space="preserve"> </w:t>
      </w:r>
      <w:r w:rsidR="007F35F7">
        <w:rPr>
          <w:rFonts w:hint="eastAsia"/>
        </w:rPr>
        <w:t>proportion</w:t>
      </w:r>
      <w:ins w:id="57" w:author="CK" w:date="2021-04-06T15:42:00Z">
        <w:r w:rsidR="009B103B">
          <w:t xml:space="preserve"> </w:t>
        </w:r>
      </w:ins>
      <w:del w:id="58" w:author="CK" w:date="2021-04-06T15:42:00Z">
        <w:r w:rsidR="00BE7B2C" w:rsidDel="009B103B">
          <w:rPr>
            <w:rFonts w:hint="eastAsia"/>
          </w:rPr>
          <w:delText xml:space="preserve"> </w:delText>
        </w:r>
      </w:del>
      <w:r w:rsidR="0042052D">
        <w:rPr>
          <w:rFonts w:hint="eastAsia"/>
        </w:rPr>
        <w:t xml:space="preserve">of </w:t>
      </w:r>
      <w:r w:rsidR="00BE7B2C">
        <w:rPr>
          <w:rFonts w:hint="eastAsia"/>
        </w:rPr>
        <w:t xml:space="preserve">detritivores </w:t>
      </w:r>
      <w:ins w:id="59" w:author="CK" w:date="2021-04-06T15:42:00Z">
        <w:r w:rsidR="009B103B">
          <w:t>(e.g.,</w:t>
        </w:r>
      </w:ins>
      <w:ins w:id="60" w:author="CK" w:date="2021-04-06T15:43:00Z">
        <w:r w:rsidR="009B103B">
          <w:t xml:space="preserve"> less than</w:t>
        </w:r>
      </w:ins>
      <w:ins w:id="61" w:author="CK" w:date="2021-04-06T15:42:00Z">
        <w:r w:rsidR="009B103B">
          <w:t xml:space="preserve"> 10%)</w:t>
        </w:r>
        <w:r w:rsidR="009B103B">
          <w:rPr>
            <w:rFonts w:hint="eastAsia"/>
          </w:rPr>
          <w:t xml:space="preserve"> </w:t>
        </w:r>
      </w:ins>
      <w:r w:rsidR="00BE7B2C">
        <w:rPr>
          <w:rFonts w:hint="eastAsia"/>
        </w:rPr>
        <w:t>and</w:t>
      </w:r>
      <w:r w:rsidR="00B80AC6" w:rsidRPr="00A15CA9">
        <w:rPr>
          <w:rFonts w:hint="eastAsia"/>
        </w:rPr>
        <w:t xml:space="preserve"> </w:t>
      </w:r>
      <w:del w:id="62" w:author="CK" w:date="2021-04-06T15:47:00Z">
        <w:r w:rsidR="00B80AC6" w:rsidRPr="00A15CA9" w:rsidDel="004A7445">
          <w:rPr>
            <w:rFonts w:hint="eastAsia"/>
          </w:rPr>
          <w:delText xml:space="preserve">on average </w:delText>
        </w:r>
      </w:del>
      <w:r w:rsidR="00B80AC6" w:rsidRPr="00A15CA9">
        <w:rPr>
          <w:rFonts w:hint="eastAsia"/>
        </w:rPr>
        <w:t>over</w:t>
      </w:r>
      <w:r w:rsidR="007F35F7">
        <w:rPr>
          <w:rFonts w:hint="eastAsia"/>
        </w:rPr>
        <w:t xml:space="preserve"> 8</w:t>
      </w:r>
      <w:ins w:id="63" w:author="CK" w:date="2021-04-06T15:45:00Z">
        <w:r w:rsidR="004A7445">
          <w:t>2</w:t>
        </w:r>
      </w:ins>
      <w:del w:id="64" w:author="CK" w:date="2021-04-06T15:46:00Z">
        <w:r w:rsidR="007F35F7" w:rsidDel="004A7445">
          <w:rPr>
            <w:rFonts w:hint="eastAsia"/>
          </w:rPr>
          <w:delText>0</w:delText>
        </w:r>
      </w:del>
      <w:r w:rsidR="007F35F7">
        <w:rPr>
          <w:rFonts w:hint="eastAsia"/>
        </w:rPr>
        <w:t>% of rice herbivores in the</w:t>
      </w:r>
      <w:ins w:id="65" w:author="CK" w:date="2021-04-06T15:47:00Z">
        <w:r w:rsidR="004A7445">
          <w:t>ir</w:t>
        </w:r>
      </w:ins>
      <w:r w:rsidR="00B80AC6" w:rsidRPr="00A15CA9">
        <w:rPr>
          <w:rFonts w:hint="eastAsia"/>
        </w:rPr>
        <w:t xml:space="preserve"> diet throughout the crop season</w:t>
      </w:r>
      <w:r w:rsidR="009905DD" w:rsidRPr="00A15CA9">
        <w:rPr>
          <w:rFonts w:hint="eastAsia"/>
        </w:rPr>
        <w:t xml:space="preserve"> (Figure 1c).</w:t>
      </w:r>
      <w:r w:rsidR="00BE7B2C">
        <w:rPr>
          <w:rFonts w:hint="eastAsia"/>
        </w:rPr>
        <w:t xml:space="preserve"> </w:t>
      </w:r>
      <w:ins w:id="66" w:author="CK" w:date="2021-04-06T15:54:00Z">
        <w:r w:rsidR="009B6B74">
          <w:t>F</w:t>
        </w:r>
        <w:r w:rsidR="009B6B74">
          <w:rPr>
            <w:rFonts w:hint="eastAsia"/>
          </w:rPr>
          <w:t>or both predator groups</w:t>
        </w:r>
        <w:r w:rsidR="009B6B74">
          <w:t>,</w:t>
        </w:r>
        <w:r w:rsidR="009B6B74">
          <w:rPr>
            <w:rFonts w:hint="eastAsia"/>
          </w:rPr>
          <w:t xml:space="preserve"> </w:t>
        </w:r>
      </w:ins>
      <w:del w:id="67" w:author="CK" w:date="2021-04-06T15:54:00Z">
        <w:r w:rsidR="0042052D" w:rsidDel="009B6B74">
          <w:rPr>
            <w:rFonts w:hint="eastAsia"/>
          </w:rPr>
          <w:delText>T</w:delText>
        </w:r>
      </w:del>
      <w:ins w:id="68" w:author="CK" w:date="2021-04-06T15:54:00Z">
        <w:r w:rsidR="009B6B74">
          <w:t>t</w:t>
        </w:r>
      </w:ins>
      <w:r w:rsidR="0042052D">
        <w:rPr>
          <w:rFonts w:hint="eastAsia"/>
        </w:rPr>
        <w:t>ourist herbivores did not</w:t>
      </w:r>
      <w:r w:rsidR="008770F2">
        <w:rPr>
          <w:rFonts w:hint="eastAsia"/>
        </w:rPr>
        <w:t xml:space="preserve"> constitute an important prey source </w:t>
      </w:r>
      <w:del w:id="69" w:author="CK" w:date="2021-04-06T15:54:00Z">
        <w:r w:rsidR="008770F2" w:rsidDel="009B6B74">
          <w:rPr>
            <w:rFonts w:hint="eastAsia"/>
          </w:rPr>
          <w:delText xml:space="preserve">for both predator groups </w:delText>
        </w:r>
      </w:del>
      <w:r w:rsidR="008770F2">
        <w:rPr>
          <w:rFonts w:hint="eastAsia"/>
        </w:rPr>
        <w:t xml:space="preserve">and </w:t>
      </w:r>
      <w:r w:rsidR="0042052D">
        <w:rPr>
          <w:rFonts w:hint="eastAsia"/>
        </w:rPr>
        <w:t>contribute</w:t>
      </w:r>
      <w:r w:rsidR="008770F2">
        <w:rPr>
          <w:rFonts w:hint="eastAsia"/>
        </w:rPr>
        <w:t>d</w:t>
      </w:r>
      <w:r w:rsidR="0042052D">
        <w:rPr>
          <w:rFonts w:hint="eastAsia"/>
        </w:rPr>
        <w:t xml:space="preserve"> </w:t>
      </w:r>
      <w:r w:rsidR="008770F2">
        <w:rPr>
          <w:rFonts w:hint="eastAsia"/>
        </w:rPr>
        <w:t>less than 25% to their diet</w:t>
      </w:r>
      <w:ins w:id="70" w:author="CK" w:date="2021-04-06T15:55:00Z">
        <w:r w:rsidR="009B6B74">
          <w:t xml:space="preserve"> (Fig. 1b, 1c)</w:t>
        </w:r>
      </w:ins>
      <w:r w:rsidR="0042052D">
        <w:rPr>
          <w:rFonts w:hint="eastAsia"/>
        </w:rPr>
        <w:t>.</w:t>
      </w:r>
    </w:p>
    <w:p w:rsidR="009905DD" w:rsidRDefault="009905DD" w:rsidP="007663BC">
      <w:pPr>
        <w:rPr>
          <w:color w:val="FF0000"/>
        </w:rPr>
      </w:pPr>
    </w:p>
    <w:p w:rsidR="00D034EF" w:rsidRPr="00463564" w:rsidRDefault="00BF17B7" w:rsidP="007663BC">
      <w:pPr>
        <w:jc w:val="center"/>
        <w:rPr>
          <w:i/>
        </w:rPr>
      </w:pPr>
      <w:r>
        <w:rPr>
          <w:rFonts w:hint="eastAsia"/>
          <w:i/>
        </w:rPr>
        <w:t>P</w:t>
      </w:r>
      <w:r w:rsidR="00463564" w:rsidRPr="00463564">
        <w:rPr>
          <w:rFonts w:hint="eastAsia"/>
          <w:i/>
        </w:rPr>
        <w:t>atterns of rice herbivore consumption by predators</w:t>
      </w:r>
    </w:p>
    <w:p w:rsidR="00143F49" w:rsidRPr="00AB42DE" w:rsidRDefault="0031387E" w:rsidP="007663BC">
      <w:r>
        <w:rPr>
          <w:rFonts w:hint="eastAsia"/>
        </w:rPr>
        <w:tab/>
      </w:r>
      <w:r w:rsidR="009163B8">
        <w:t>We further analyzed rice herbivore consumption</w:t>
      </w:r>
      <w:r>
        <w:rPr>
          <w:rFonts w:hint="eastAsia"/>
        </w:rPr>
        <w:t xml:space="preserve"> by </w:t>
      </w:r>
      <w:r w:rsidR="00B0765C">
        <w:rPr>
          <w:rFonts w:hint="eastAsia"/>
        </w:rPr>
        <w:t>predators</w:t>
      </w:r>
      <w:r w:rsidR="00C320CE">
        <w:t xml:space="preserve"> </w:t>
      </w:r>
      <w:ins w:id="71" w:author="CK" w:date="2021-04-06T16:28:00Z">
        <w:r w:rsidR="00AB539B">
          <w:t>since</w:t>
        </w:r>
      </w:ins>
      <w:del w:id="72" w:author="CK" w:date="2021-04-06T16:28:00Z">
        <w:r w:rsidR="00C320CE" w:rsidDel="00AB539B">
          <w:rPr>
            <w:rFonts w:hint="eastAsia"/>
          </w:rPr>
          <w:delText>as</w:delText>
        </w:r>
      </w:del>
      <w:r w:rsidR="009163B8">
        <w:t xml:space="preserve"> these herbivores are the main pest</w:t>
      </w:r>
      <w:r w:rsidR="00D42536">
        <w:rPr>
          <w:rFonts w:hint="eastAsia"/>
        </w:rPr>
        <w:t>s</w:t>
      </w:r>
      <w:r w:rsidR="009163B8">
        <w:t xml:space="preserve"> of concern. </w:t>
      </w:r>
      <w:r w:rsidR="00407635" w:rsidRPr="00AB42DE">
        <w:rPr>
          <w:rFonts w:hint="eastAsia"/>
        </w:rPr>
        <w:t>T</w:t>
      </w:r>
      <w:r w:rsidR="00143F49" w:rsidRPr="00AB42DE">
        <w:rPr>
          <w:rFonts w:hint="eastAsia"/>
        </w:rPr>
        <w:t xml:space="preserve">he </w:t>
      </w:r>
      <w:r w:rsidR="00143F49" w:rsidRPr="00AB42DE">
        <w:t>patterns of rice herbivore consumption</w:t>
      </w:r>
      <w:r w:rsidR="00143F49" w:rsidRPr="00AB42DE">
        <w:rPr>
          <w:rFonts w:hint="eastAsia"/>
        </w:rPr>
        <w:t xml:space="preserve"> </w:t>
      </w:r>
      <w:r w:rsidR="00D42536">
        <w:rPr>
          <w:rFonts w:hint="eastAsia"/>
        </w:rPr>
        <w:t xml:space="preserve">by </w:t>
      </w:r>
      <w:r w:rsidR="00AE22CB">
        <w:rPr>
          <w:rFonts w:hint="eastAsia"/>
        </w:rPr>
        <w:t xml:space="preserve">all </w:t>
      </w:r>
      <w:r w:rsidR="00B0765C">
        <w:rPr>
          <w:rFonts w:hint="eastAsia"/>
        </w:rPr>
        <w:t>predators</w:t>
      </w:r>
      <w:r w:rsidR="00D42536">
        <w:rPr>
          <w:rFonts w:hint="eastAsia"/>
        </w:rPr>
        <w:t xml:space="preserve"> </w:t>
      </w:r>
      <w:r w:rsidR="00143F49" w:rsidRPr="00AB42DE">
        <w:rPr>
          <w:rFonts w:hint="eastAsia"/>
        </w:rPr>
        <w:t xml:space="preserve">in organic and conventional rice farms were </w:t>
      </w:r>
      <w:r w:rsidR="00D17187">
        <w:rPr>
          <w:rFonts w:hint="eastAsia"/>
        </w:rPr>
        <w:t>generally similar</w:t>
      </w:r>
      <w:r w:rsidR="00143F49" w:rsidRPr="00AB42DE">
        <w:rPr>
          <w:rFonts w:hint="eastAsia"/>
        </w:rPr>
        <w:t xml:space="preserve"> across the three study years</w:t>
      </w:r>
      <w:r w:rsidR="00C03E67" w:rsidRPr="00AB42DE">
        <w:rPr>
          <w:rFonts w:hint="eastAsia"/>
        </w:rPr>
        <w:t xml:space="preserve">, </w:t>
      </w:r>
      <w:r w:rsidR="00C03E67" w:rsidRPr="00AB42DE">
        <w:t>suggesting con</w:t>
      </w:r>
      <w:r w:rsidR="00C320CE">
        <w:t>sistency in their feeding</w:t>
      </w:r>
      <w:r w:rsidR="00C03E67" w:rsidRPr="00AB42DE">
        <w:rPr>
          <w:rFonts w:hint="eastAsia"/>
        </w:rPr>
        <w:t xml:space="preserve"> </w:t>
      </w:r>
      <w:r w:rsidR="00C320CE">
        <w:rPr>
          <w:rFonts w:hint="eastAsia"/>
        </w:rPr>
        <w:t xml:space="preserve">habits </w:t>
      </w:r>
      <w:r w:rsidR="00C03E67" w:rsidRPr="00AB42DE">
        <w:rPr>
          <w:rFonts w:hint="eastAsia"/>
        </w:rPr>
        <w:t xml:space="preserve">(Figure 2). </w:t>
      </w:r>
      <w:ins w:id="73" w:author="CK" w:date="2021-04-06T16:33:00Z">
        <w:r w:rsidR="00AB539B">
          <w:t xml:space="preserve">The consistency in herbivore consumption over years was also </w:t>
        </w:r>
      </w:ins>
      <w:ins w:id="74" w:author="CK" w:date="2021-04-06T16:35:00Z">
        <w:r w:rsidR="00AB539B">
          <w:t xml:space="preserve">revealed </w:t>
        </w:r>
      </w:ins>
      <w:ins w:id="75" w:author="CK" w:date="2021-04-06T16:33:00Z">
        <w:r w:rsidR="00AB539B">
          <w:t xml:space="preserve">by </w:t>
        </w:r>
      </w:ins>
      <w:del w:id="76" w:author="CK" w:date="2021-04-06T16:34:00Z">
        <w:r w:rsidR="00D42536" w:rsidDel="00AB539B">
          <w:rPr>
            <w:rFonts w:hint="eastAsia"/>
          </w:rPr>
          <w:delText>In addition, t</w:delText>
        </w:r>
        <w:r w:rsidR="00407635" w:rsidRPr="00AB42DE" w:rsidDel="00AB539B">
          <w:rPr>
            <w:rFonts w:hint="eastAsia"/>
          </w:rPr>
          <w:delText xml:space="preserve">he </w:delText>
        </w:r>
        <w:r w:rsidR="00C320CE" w:rsidDel="00AB539B">
          <w:rPr>
            <w:rFonts w:hint="eastAsia"/>
          </w:rPr>
          <w:delText>results of</w:delText>
        </w:r>
      </w:del>
      <w:ins w:id="77" w:author="CK" w:date="2021-04-06T16:34:00Z">
        <w:r w:rsidR="00AB539B">
          <w:t>our</w:t>
        </w:r>
      </w:ins>
      <w:r w:rsidR="00C320CE">
        <w:rPr>
          <w:rFonts w:hint="eastAsia"/>
        </w:rPr>
        <w:t xml:space="preserve"> </w:t>
      </w:r>
      <w:r w:rsidR="00407635" w:rsidRPr="00AB42DE">
        <w:rPr>
          <w:rFonts w:hint="eastAsia"/>
        </w:rPr>
        <w:t>beta regression model</w:t>
      </w:r>
      <w:ins w:id="78" w:author="CK" w:date="2021-04-06T16:34:00Z">
        <w:r w:rsidR="00AB539B">
          <w:t>, which</w:t>
        </w:r>
      </w:ins>
      <w:r w:rsidR="00C320CE">
        <w:rPr>
          <w:rFonts w:hint="eastAsia"/>
        </w:rPr>
        <w:t xml:space="preserve"> i</w:t>
      </w:r>
      <w:r w:rsidR="00C320CE">
        <w:t>ndicat</w:t>
      </w:r>
      <w:r w:rsidR="00C320CE">
        <w:rPr>
          <w:rFonts w:hint="eastAsia"/>
        </w:rPr>
        <w:t>ed</w:t>
      </w:r>
      <w:r w:rsidR="00036011">
        <w:t xml:space="preserve"> that</w:t>
      </w:r>
      <w:r w:rsidR="00407635" w:rsidRPr="00AB42DE">
        <w:rPr>
          <w:rFonts w:hint="eastAsia"/>
        </w:rPr>
        <w:t xml:space="preserve"> the proportion of rice herbivores consumed in</w:t>
      </w:r>
      <w:r w:rsidR="00C320CE">
        <w:rPr>
          <w:rFonts w:hint="eastAsia"/>
        </w:rPr>
        <w:t xml:space="preserve"> </w:t>
      </w:r>
      <w:r w:rsidR="00AE22CB">
        <w:rPr>
          <w:rFonts w:hint="eastAsia"/>
        </w:rPr>
        <w:t xml:space="preserve">all </w:t>
      </w:r>
      <w:r w:rsidR="00C320CE">
        <w:rPr>
          <w:rFonts w:hint="eastAsia"/>
        </w:rPr>
        <w:t>predators</w:t>
      </w:r>
      <w:r w:rsidR="00C320CE">
        <w:t>’</w:t>
      </w:r>
      <w:r w:rsidR="00407635" w:rsidRPr="00AB42DE">
        <w:rPr>
          <w:rFonts w:hint="eastAsia"/>
        </w:rPr>
        <w:t xml:space="preserve"> diet </w:t>
      </w:r>
      <w:r w:rsidR="003511A5">
        <w:t xml:space="preserve">did not vary </w:t>
      </w:r>
      <w:r w:rsidR="00D42536">
        <w:rPr>
          <w:rFonts w:hint="eastAsia"/>
        </w:rPr>
        <w:t>across</w:t>
      </w:r>
      <w:r w:rsidR="003511A5">
        <w:t xml:space="preserve"> years</w:t>
      </w:r>
      <w:r w:rsidR="00D42536">
        <w:rPr>
          <w:rFonts w:hint="eastAsia"/>
        </w:rPr>
        <w:t xml:space="preserve"> </w:t>
      </w:r>
      <w:r w:rsidR="00C03E67" w:rsidRPr="00AB42DE">
        <w:rPr>
          <w:rFonts w:hint="eastAsia"/>
        </w:rPr>
        <w:t>(</w:t>
      </w:r>
      <w:r w:rsidR="00693516" w:rsidRPr="00383452">
        <w:rPr>
          <w:rFonts w:cs="Arial"/>
          <w:i/>
          <w:szCs w:val="28"/>
        </w:rPr>
        <w:t>χ</w:t>
      </w:r>
      <w:r w:rsidR="00693516" w:rsidRPr="00383452">
        <w:rPr>
          <w:rFonts w:cs="Arial"/>
          <w:szCs w:val="28"/>
          <w:vertAlign w:val="superscript"/>
        </w:rPr>
        <w:t>2</w:t>
      </w:r>
      <w:r w:rsidR="00693516">
        <w:rPr>
          <w:rFonts w:cs="Arial" w:hint="eastAsia"/>
          <w:szCs w:val="28"/>
        </w:rPr>
        <w:t xml:space="preserve"> = </w:t>
      </w:r>
      <w:r w:rsidR="007250CC">
        <w:rPr>
          <w:rFonts w:hint="eastAsia"/>
        </w:rPr>
        <w:t>1.99</w:t>
      </w:r>
      <w:r w:rsidR="00693516">
        <w:rPr>
          <w:rFonts w:hint="eastAsia"/>
        </w:rPr>
        <w:t xml:space="preserve">, </w:t>
      </w:r>
      <w:r w:rsidR="00693516" w:rsidRPr="00693516">
        <w:rPr>
          <w:rFonts w:hint="eastAsia"/>
          <w:i/>
        </w:rPr>
        <w:t>P</w:t>
      </w:r>
      <w:r w:rsidR="00693516">
        <w:rPr>
          <w:rFonts w:hint="eastAsia"/>
        </w:rPr>
        <w:t xml:space="preserve"> = </w:t>
      </w:r>
      <w:r w:rsidR="007250CC">
        <w:t>0.3</w:t>
      </w:r>
      <w:r w:rsidR="007250CC">
        <w:rPr>
          <w:rFonts w:hint="eastAsia"/>
        </w:rPr>
        <w:t>7</w:t>
      </w:r>
      <w:r w:rsidR="00693516">
        <w:rPr>
          <w:rFonts w:hint="eastAsia"/>
        </w:rPr>
        <w:t xml:space="preserve">; </w:t>
      </w:r>
      <w:r w:rsidR="00C03E67" w:rsidRPr="00AB42DE">
        <w:rPr>
          <w:rFonts w:hint="eastAsia"/>
        </w:rPr>
        <w:t>Table 1).</w:t>
      </w:r>
      <w:r w:rsidR="00407635" w:rsidRPr="00AB42DE">
        <w:rPr>
          <w:rFonts w:hint="eastAsia"/>
        </w:rPr>
        <w:t xml:space="preserve"> </w:t>
      </w:r>
    </w:p>
    <w:p w:rsidR="00CD3DC2" w:rsidRPr="001E48A3" w:rsidRDefault="00CD3DC2" w:rsidP="007663BC">
      <w:r>
        <w:rPr>
          <w:rFonts w:hint="eastAsia"/>
          <w:color w:val="FF0000"/>
        </w:rPr>
        <w:tab/>
      </w:r>
      <w:ins w:id="79" w:author="CK" w:date="2021-04-06T16:39:00Z">
        <w:r w:rsidR="003B1B09">
          <w:rPr>
            <w:color w:val="FF0000"/>
          </w:rPr>
          <w:t xml:space="preserve">Interestingly, </w:t>
        </w:r>
      </w:ins>
      <w:del w:id="80" w:author="CK" w:date="2021-04-06T16:39:00Z">
        <w:r w:rsidR="00A95A37" w:rsidRPr="001E48A3" w:rsidDel="003B1B09">
          <w:rPr>
            <w:rFonts w:hint="eastAsia"/>
          </w:rPr>
          <w:delText>S</w:delText>
        </w:r>
      </w:del>
      <w:ins w:id="81" w:author="CK" w:date="2021-04-06T16:39:00Z">
        <w:r w:rsidR="003B1B09">
          <w:t>s</w:t>
        </w:r>
      </w:ins>
      <w:r w:rsidR="00A95A37" w:rsidRPr="001E48A3">
        <w:rPr>
          <w:rFonts w:hint="eastAsia"/>
        </w:rPr>
        <w:t>piders and ladybeetles</w:t>
      </w:r>
      <w:r w:rsidRPr="001E48A3">
        <w:rPr>
          <w:rFonts w:hint="eastAsia"/>
        </w:rPr>
        <w:t xml:space="preserve"> exhibited distinct </w:t>
      </w:r>
      <w:r w:rsidR="00285BE8">
        <w:rPr>
          <w:rFonts w:hint="eastAsia"/>
        </w:rPr>
        <w:t xml:space="preserve">within-season </w:t>
      </w:r>
      <w:r w:rsidRPr="001E48A3">
        <w:rPr>
          <w:rFonts w:hint="eastAsia"/>
        </w:rPr>
        <w:t xml:space="preserve">patterns of rice herbivore consumption. For </w:t>
      </w:r>
      <w:r w:rsidR="003B109A" w:rsidRPr="001E48A3">
        <w:rPr>
          <w:rFonts w:hint="eastAsia"/>
        </w:rPr>
        <w:t>spiders</w:t>
      </w:r>
      <w:ins w:id="82" w:author="CK" w:date="2021-04-06T16:59:00Z">
        <w:r w:rsidR="004F10D2">
          <w:t xml:space="preserve"> in organic and conventional farms</w:t>
        </w:r>
      </w:ins>
      <w:r w:rsidR="003B109A" w:rsidRPr="001E48A3">
        <w:rPr>
          <w:rFonts w:hint="eastAsia"/>
        </w:rPr>
        <w:t xml:space="preserve">, </w:t>
      </w:r>
      <w:r w:rsidR="00285BE8">
        <w:rPr>
          <w:rFonts w:hint="eastAsia"/>
        </w:rPr>
        <w:t xml:space="preserve">the </w:t>
      </w:r>
      <w:r w:rsidR="00D42536">
        <w:rPr>
          <w:rFonts w:hint="eastAsia"/>
        </w:rPr>
        <w:t>proportion of rice herbivores in the</w:t>
      </w:r>
      <w:ins w:id="83" w:author="CK" w:date="2021-04-06T16:46:00Z">
        <w:r w:rsidR="00C25D17">
          <w:t>ir</w:t>
        </w:r>
      </w:ins>
      <w:r w:rsidR="00285BE8" w:rsidRPr="00383452">
        <w:rPr>
          <w:rFonts w:hint="eastAsia"/>
        </w:rPr>
        <w:t xml:space="preserve"> diet</w:t>
      </w:r>
      <w:r w:rsidR="003B109A" w:rsidRPr="001E48A3">
        <w:rPr>
          <w:rFonts w:hint="eastAsia"/>
        </w:rPr>
        <w:t xml:space="preserve"> </w:t>
      </w:r>
      <w:del w:id="84" w:author="CK" w:date="2021-04-06T16:46:00Z">
        <w:r w:rsidR="003B109A" w:rsidRPr="001E48A3" w:rsidDel="00C25D17">
          <w:rPr>
            <w:rFonts w:hint="eastAsia"/>
          </w:rPr>
          <w:delText xml:space="preserve">showed an </w:delText>
        </w:r>
      </w:del>
      <w:r w:rsidR="003B109A" w:rsidRPr="001E48A3">
        <w:rPr>
          <w:rFonts w:hint="eastAsia"/>
        </w:rPr>
        <w:t>increas</w:t>
      </w:r>
      <w:ins w:id="85" w:author="CK" w:date="2021-04-06T16:46:00Z">
        <w:r w:rsidR="00C25D17">
          <w:t>ed</w:t>
        </w:r>
      </w:ins>
      <w:del w:id="86" w:author="CK" w:date="2021-04-06T16:46:00Z">
        <w:r w:rsidR="003B109A" w:rsidRPr="001E48A3" w:rsidDel="00C25D17">
          <w:rPr>
            <w:rFonts w:hint="eastAsia"/>
          </w:rPr>
          <w:delText>ing</w:delText>
        </w:r>
      </w:del>
      <w:r w:rsidR="003B109A" w:rsidRPr="001E48A3">
        <w:rPr>
          <w:rFonts w:hint="eastAsia"/>
        </w:rPr>
        <w:t xml:space="preserve"> </w:t>
      </w:r>
      <w:del w:id="87" w:author="CK" w:date="2021-04-06T16:46:00Z">
        <w:r w:rsidR="003B109A" w:rsidRPr="001E48A3" w:rsidDel="00C25D17">
          <w:rPr>
            <w:rFonts w:hint="eastAsia"/>
          </w:rPr>
          <w:delText xml:space="preserve">trend </w:delText>
        </w:r>
      </w:del>
      <w:del w:id="88" w:author="CK" w:date="2021-04-06T16:47:00Z">
        <w:r w:rsidR="003B109A" w:rsidRPr="001E48A3" w:rsidDel="00C25D17">
          <w:rPr>
            <w:rFonts w:hint="eastAsia"/>
          </w:rPr>
          <w:delText>from early</w:delText>
        </w:r>
      </w:del>
      <w:r w:rsidR="003B109A" w:rsidRPr="001E48A3">
        <w:rPr>
          <w:rFonts w:hint="eastAsia"/>
        </w:rPr>
        <w:t xml:space="preserve"> </w:t>
      </w:r>
      <w:r w:rsidR="003B109A" w:rsidRPr="001E48A3">
        <w:t>toward late</w:t>
      </w:r>
      <w:r w:rsidR="003B109A" w:rsidRPr="001E48A3">
        <w:rPr>
          <w:rFonts w:hint="eastAsia"/>
        </w:rPr>
        <w:t>r</w:t>
      </w:r>
      <w:r w:rsidR="003B109A" w:rsidRPr="001E48A3">
        <w:t xml:space="preserve"> </w:t>
      </w:r>
      <w:r w:rsidR="003B109A" w:rsidRPr="001E48A3">
        <w:rPr>
          <w:rFonts w:hint="eastAsia"/>
        </w:rPr>
        <w:t xml:space="preserve">crop </w:t>
      </w:r>
      <w:r w:rsidR="003B109A" w:rsidRPr="001E48A3">
        <w:t>season</w:t>
      </w:r>
      <w:ins w:id="89" w:author="CK" w:date="2021-04-06T16:56:00Z">
        <w:r w:rsidR="004F10D2">
          <w:t xml:space="preserve">, ranging from </w:t>
        </w:r>
      </w:ins>
      <w:ins w:id="90" w:author="CK" w:date="2021-04-06T16:58:00Z">
        <w:r w:rsidR="004F10D2">
          <w:t>25-4</w:t>
        </w:r>
      </w:ins>
      <w:ins w:id="91" w:author="CK" w:date="2021-04-06T16:59:00Z">
        <w:r w:rsidR="004F10D2">
          <w:t>1</w:t>
        </w:r>
      </w:ins>
      <w:ins w:id="92" w:author="CK" w:date="2021-04-06T16:56:00Z">
        <w:r w:rsidR="004F10D2">
          <w:t xml:space="preserve">% (tillering) to </w:t>
        </w:r>
      </w:ins>
      <w:ins w:id="93" w:author="CK" w:date="2021-04-06T16:58:00Z">
        <w:r w:rsidR="004F10D2">
          <w:t>80-</w:t>
        </w:r>
      </w:ins>
      <w:ins w:id="94" w:author="CK" w:date="2021-04-06T16:59:00Z">
        <w:r w:rsidR="004F10D2">
          <w:t>93</w:t>
        </w:r>
      </w:ins>
      <w:ins w:id="95" w:author="CK" w:date="2021-04-06T16:56:00Z">
        <w:r w:rsidR="004F10D2">
          <w:t>% (ripening)</w:t>
        </w:r>
      </w:ins>
      <w:r w:rsidR="00121FC4" w:rsidRPr="001E48A3">
        <w:rPr>
          <w:rFonts w:hint="eastAsia"/>
        </w:rPr>
        <w:t xml:space="preserve"> (Figure 2b)</w:t>
      </w:r>
      <w:r w:rsidR="003B109A" w:rsidRPr="001E48A3">
        <w:rPr>
          <w:rFonts w:hint="eastAsia"/>
        </w:rPr>
        <w:t xml:space="preserve">, whereas for </w:t>
      </w:r>
      <w:r w:rsidRPr="001E48A3">
        <w:rPr>
          <w:rFonts w:hint="eastAsia"/>
        </w:rPr>
        <w:t>l</w:t>
      </w:r>
      <w:r w:rsidRPr="001E48A3">
        <w:t>adybeetles</w:t>
      </w:r>
      <w:ins w:id="96" w:author="CK" w:date="2021-04-06T17:00:00Z">
        <w:r w:rsidR="004F10D2">
          <w:t xml:space="preserve"> in in organic and conventional farms</w:t>
        </w:r>
      </w:ins>
      <w:r w:rsidRPr="001E48A3">
        <w:rPr>
          <w:rFonts w:hint="eastAsia"/>
        </w:rPr>
        <w:t xml:space="preserve">, </w:t>
      </w:r>
      <w:r w:rsidR="003B109A" w:rsidRPr="001E48A3">
        <w:rPr>
          <w:rFonts w:hint="eastAsia"/>
        </w:rPr>
        <w:t xml:space="preserve">the </w:t>
      </w:r>
      <w:r w:rsidR="00D42536">
        <w:t>proportion</w:t>
      </w:r>
      <w:r w:rsidR="002C75D8">
        <w:rPr>
          <w:rFonts w:hint="eastAsia"/>
        </w:rPr>
        <w:t xml:space="preserve"> of rice herbivores in the</w:t>
      </w:r>
      <w:ins w:id="97" w:author="CK" w:date="2021-04-06T16:48:00Z">
        <w:r w:rsidR="00F57B97">
          <w:t>ir</w:t>
        </w:r>
      </w:ins>
      <w:r w:rsidR="002C75D8">
        <w:rPr>
          <w:rFonts w:hint="eastAsia"/>
        </w:rPr>
        <w:t xml:space="preserve"> diet</w:t>
      </w:r>
      <w:r w:rsidR="003B109A" w:rsidRPr="001E48A3">
        <w:rPr>
          <w:rFonts w:hint="eastAsia"/>
        </w:rPr>
        <w:t xml:space="preserve"> </w:t>
      </w:r>
      <w:r w:rsidR="00121FC4" w:rsidRPr="001E48A3">
        <w:rPr>
          <w:rFonts w:hint="eastAsia"/>
        </w:rPr>
        <w:t xml:space="preserve">remained relatively </w:t>
      </w:r>
      <w:r w:rsidRPr="001E48A3">
        <w:rPr>
          <w:rFonts w:hint="eastAsia"/>
        </w:rPr>
        <w:t>stab</w:t>
      </w:r>
      <w:r w:rsidR="003B109A" w:rsidRPr="001E48A3">
        <w:rPr>
          <w:rFonts w:hint="eastAsia"/>
        </w:rPr>
        <w:t xml:space="preserve">le </w:t>
      </w:r>
      <w:r w:rsidR="00121FC4" w:rsidRPr="001E48A3">
        <w:rPr>
          <w:rFonts w:hint="eastAsia"/>
        </w:rPr>
        <w:t>throughout</w:t>
      </w:r>
      <w:r w:rsidR="003B109A" w:rsidRPr="001E48A3">
        <w:rPr>
          <w:rFonts w:hint="eastAsia"/>
        </w:rPr>
        <w:t xml:space="preserve"> the season</w:t>
      </w:r>
      <w:ins w:id="98" w:author="CK" w:date="2021-04-06T17:01:00Z">
        <w:r w:rsidR="00844910">
          <w:t>, ranging from 82-83%</w:t>
        </w:r>
      </w:ins>
      <w:ins w:id="99" w:author="CK" w:date="2021-04-06T17:02:00Z">
        <w:r w:rsidR="00844910">
          <w:t xml:space="preserve"> (tilling)</w:t>
        </w:r>
      </w:ins>
      <w:ins w:id="100" w:author="CK" w:date="2021-04-06T17:01:00Z">
        <w:r w:rsidR="00844910">
          <w:t xml:space="preserve"> to 94%</w:t>
        </w:r>
      </w:ins>
      <w:ins w:id="101" w:author="CK" w:date="2021-04-06T17:02:00Z">
        <w:r w:rsidR="00844910">
          <w:t xml:space="preserve"> (ripening)</w:t>
        </w:r>
      </w:ins>
      <w:r w:rsidR="00121FC4" w:rsidRPr="001E48A3">
        <w:rPr>
          <w:rFonts w:hint="eastAsia"/>
        </w:rPr>
        <w:t xml:space="preserve"> (Figure 2c)</w:t>
      </w:r>
      <w:r w:rsidR="000E4192" w:rsidRPr="001E48A3">
        <w:rPr>
          <w:rFonts w:hint="eastAsia"/>
        </w:rPr>
        <w:t>.</w:t>
      </w:r>
      <w:r w:rsidR="00285BE8">
        <w:rPr>
          <w:rFonts w:hint="eastAsia"/>
        </w:rPr>
        <w:t xml:space="preserve"> </w:t>
      </w:r>
    </w:p>
    <w:p w:rsidR="004357DA" w:rsidRPr="00C5025E" w:rsidRDefault="004357DA" w:rsidP="007663BC"/>
    <w:p w:rsidR="008C2B4D" w:rsidRPr="00C5025E" w:rsidRDefault="00CD3DC2" w:rsidP="007663BC">
      <w:pPr>
        <w:jc w:val="center"/>
        <w:rPr>
          <w:i/>
        </w:rPr>
      </w:pPr>
      <w:r w:rsidRPr="00C5025E">
        <w:rPr>
          <w:rFonts w:hint="eastAsia"/>
          <w:i/>
        </w:rPr>
        <w:t xml:space="preserve">Factors associated with rice herbivore </w:t>
      </w:r>
      <w:r w:rsidRPr="00C5025E">
        <w:rPr>
          <w:i/>
        </w:rPr>
        <w:t>consumption</w:t>
      </w:r>
      <w:r w:rsidRPr="00C5025E">
        <w:rPr>
          <w:rFonts w:hint="eastAsia"/>
          <w:i/>
        </w:rPr>
        <w:t xml:space="preserve"> by predators</w:t>
      </w:r>
    </w:p>
    <w:p w:rsidR="00D2459F" w:rsidRPr="00C5025E" w:rsidRDefault="00D2459F" w:rsidP="007663BC">
      <w:pPr>
        <w:jc w:val="left"/>
      </w:pPr>
      <w:r w:rsidRPr="00C5025E">
        <w:rPr>
          <w:rFonts w:hint="eastAsia"/>
        </w:rPr>
        <w:tab/>
        <w:t>The</w:t>
      </w:r>
      <w:r w:rsidR="00AB4C46" w:rsidRPr="00C5025E">
        <w:rPr>
          <w:rFonts w:hint="eastAsia"/>
        </w:rPr>
        <w:t xml:space="preserve"> proportion</w:t>
      </w:r>
      <w:del w:id="102" w:author="CK" w:date="2021-04-06T17:08:00Z">
        <w:r w:rsidR="00AB4C46" w:rsidRPr="00C5025E" w:rsidDel="009A6D84">
          <w:rPr>
            <w:rFonts w:hint="eastAsia"/>
          </w:rPr>
          <w:delText>s</w:delText>
        </w:r>
      </w:del>
      <w:r w:rsidR="00AB4C46" w:rsidRPr="00C5025E">
        <w:rPr>
          <w:rFonts w:hint="eastAsia"/>
        </w:rPr>
        <w:t xml:space="preserve"> of rice herbivores consumed in predators</w:t>
      </w:r>
      <w:r w:rsidR="00AB4C46" w:rsidRPr="00C5025E">
        <w:t>’</w:t>
      </w:r>
      <w:r w:rsidR="00AB4C46" w:rsidRPr="00C5025E">
        <w:rPr>
          <w:rFonts w:hint="eastAsia"/>
        </w:rPr>
        <w:t xml:space="preserve"> diet</w:t>
      </w:r>
      <w:r w:rsidRPr="00C5025E">
        <w:rPr>
          <w:rFonts w:hint="eastAsia"/>
        </w:rPr>
        <w:t xml:space="preserve"> differed between organic and conventional farms (</w:t>
      </w:r>
      <w:r w:rsidR="006870AB" w:rsidRPr="00C5025E">
        <w:rPr>
          <w:rFonts w:hint="eastAsia"/>
        </w:rPr>
        <w:t>A</w:t>
      </w:r>
      <w:r w:rsidRPr="00C5025E">
        <w:rPr>
          <w:rFonts w:hint="eastAsia"/>
        </w:rPr>
        <w:t xml:space="preserve">ll predators: </w:t>
      </w:r>
      <w:r w:rsidR="00894FCF" w:rsidRPr="00C5025E">
        <w:rPr>
          <w:rFonts w:cs="Arial"/>
          <w:i/>
          <w:szCs w:val="28"/>
        </w:rPr>
        <w:t>χ</w:t>
      </w:r>
      <w:r w:rsidR="00894FCF" w:rsidRPr="00C5025E">
        <w:rPr>
          <w:rFonts w:cs="Arial"/>
          <w:szCs w:val="28"/>
          <w:vertAlign w:val="superscript"/>
        </w:rPr>
        <w:t>2</w:t>
      </w:r>
      <w:r w:rsidR="007250CC">
        <w:rPr>
          <w:rFonts w:cs="Arial" w:hint="eastAsia"/>
          <w:szCs w:val="28"/>
        </w:rPr>
        <w:t xml:space="preserve"> = 15.98</w:t>
      </w:r>
      <w:r w:rsidR="00894FCF" w:rsidRPr="00C5025E">
        <w:rPr>
          <w:rFonts w:hint="eastAsia"/>
          <w:szCs w:val="28"/>
        </w:rPr>
        <w:t xml:space="preserve">, </w:t>
      </w:r>
      <w:r w:rsidR="00894FCF" w:rsidRPr="00C5025E">
        <w:rPr>
          <w:rFonts w:hint="eastAsia"/>
          <w:i/>
          <w:szCs w:val="28"/>
        </w:rPr>
        <w:t>P</w:t>
      </w:r>
      <w:r w:rsidR="00894FCF" w:rsidRPr="00C5025E">
        <w:rPr>
          <w:rFonts w:hint="eastAsia"/>
          <w:szCs w:val="28"/>
        </w:rPr>
        <w:t xml:space="preserve"> &lt;</w:t>
      </w:r>
      <w:r w:rsidR="00894FCF" w:rsidRPr="00C5025E">
        <w:rPr>
          <w:rFonts w:hint="eastAsia"/>
        </w:rPr>
        <w:t xml:space="preserve"> 0.001;</w:t>
      </w:r>
      <w:r w:rsidR="006870AB" w:rsidRPr="00C5025E">
        <w:rPr>
          <w:rFonts w:hint="eastAsia"/>
        </w:rPr>
        <w:t xml:space="preserve"> S</w:t>
      </w:r>
      <w:r w:rsidRPr="00C5025E">
        <w:rPr>
          <w:rFonts w:hint="eastAsia"/>
        </w:rPr>
        <w:t>piders:</w:t>
      </w:r>
      <w:r w:rsidR="00894FCF" w:rsidRPr="00C5025E">
        <w:rPr>
          <w:rFonts w:cs="Arial"/>
          <w:i/>
          <w:szCs w:val="28"/>
        </w:rPr>
        <w:t xml:space="preserve"> χ</w:t>
      </w:r>
      <w:r w:rsidR="00894FCF" w:rsidRPr="00C5025E">
        <w:rPr>
          <w:rFonts w:cs="Arial"/>
          <w:szCs w:val="28"/>
          <w:vertAlign w:val="superscript"/>
        </w:rPr>
        <w:t>2</w:t>
      </w:r>
      <w:r w:rsidR="007250CC">
        <w:rPr>
          <w:rFonts w:cs="Arial" w:hint="eastAsia"/>
          <w:szCs w:val="28"/>
        </w:rPr>
        <w:t xml:space="preserve"> = 13.38</w:t>
      </w:r>
      <w:r w:rsidR="00894FCF" w:rsidRPr="00C5025E">
        <w:rPr>
          <w:rFonts w:cs="Arial" w:hint="eastAsia"/>
          <w:szCs w:val="28"/>
        </w:rPr>
        <w:t>,</w:t>
      </w:r>
      <w:r w:rsidRPr="00C5025E">
        <w:rPr>
          <w:rFonts w:hint="eastAsia"/>
        </w:rPr>
        <w:t xml:space="preserve"> </w:t>
      </w:r>
      <w:r w:rsidR="00894FCF" w:rsidRPr="00C5025E">
        <w:rPr>
          <w:rFonts w:hint="eastAsia"/>
          <w:i/>
        </w:rPr>
        <w:t>P</w:t>
      </w:r>
      <w:r w:rsidR="00894FCF" w:rsidRPr="00C5025E">
        <w:rPr>
          <w:rFonts w:hint="eastAsia"/>
        </w:rPr>
        <w:t xml:space="preserve"> &lt; 0.001; </w:t>
      </w:r>
      <w:r w:rsidR="006870AB" w:rsidRPr="00C5025E">
        <w:rPr>
          <w:rFonts w:hint="eastAsia"/>
        </w:rPr>
        <w:t>L</w:t>
      </w:r>
      <w:r w:rsidRPr="00C5025E">
        <w:rPr>
          <w:rFonts w:hint="eastAsia"/>
        </w:rPr>
        <w:t>adybeetles:</w:t>
      </w:r>
      <w:r w:rsidR="00894FCF" w:rsidRPr="00C5025E">
        <w:rPr>
          <w:rFonts w:hint="eastAsia"/>
        </w:rPr>
        <w:t xml:space="preserve"> </w:t>
      </w:r>
      <w:r w:rsidR="00894FCF" w:rsidRPr="00C5025E">
        <w:rPr>
          <w:rFonts w:cs="Arial"/>
          <w:i/>
          <w:szCs w:val="28"/>
        </w:rPr>
        <w:t>χ</w:t>
      </w:r>
      <w:r w:rsidR="00894FCF" w:rsidRPr="00C5025E">
        <w:rPr>
          <w:rFonts w:cs="Arial"/>
          <w:szCs w:val="28"/>
          <w:vertAlign w:val="superscript"/>
        </w:rPr>
        <w:t>2</w:t>
      </w:r>
      <w:r w:rsidR="007250CC">
        <w:rPr>
          <w:rFonts w:cs="Arial" w:hint="eastAsia"/>
          <w:szCs w:val="28"/>
        </w:rPr>
        <w:t xml:space="preserve"> = 6.70</w:t>
      </w:r>
      <w:r w:rsidR="00894FCF" w:rsidRPr="00C5025E">
        <w:rPr>
          <w:rFonts w:cs="Arial" w:hint="eastAsia"/>
          <w:szCs w:val="28"/>
        </w:rPr>
        <w:t>,</w:t>
      </w:r>
      <w:r w:rsidRPr="00C5025E">
        <w:rPr>
          <w:rFonts w:hint="eastAsia"/>
        </w:rPr>
        <w:t xml:space="preserve"> </w:t>
      </w:r>
      <w:r w:rsidR="00894FCF" w:rsidRPr="00C5025E">
        <w:rPr>
          <w:rFonts w:hint="eastAsia"/>
          <w:i/>
        </w:rPr>
        <w:t>P</w:t>
      </w:r>
      <w:r w:rsidR="00894FCF" w:rsidRPr="00C5025E">
        <w:rPr>
          <w:rFonts w:hint="eastAsia"/>
        </w:rPr>
        <w:t xml:space="preserve"> </w:t>
      </w:r>
      <w:r w:rsidR="007250CC">
        <w:rPr>
          <w:rFonts w:hint="eastAsia"/>
        </w:rPr>
        <w:t>= 0.001</w:t>
      </w:r>
      <w:r w:rsidRPr="00C5025E">
        <w:rPr>
          <w:rFonts w:hint="eastAsia"/>
        </w:rPr>
        <w:t xml:space="preserve">; Table 1). </w:t>
      </w:r>
      <w:r w:rsidR="00C5025E">
        <w:rPr>
          <w:rFonts w:hint="eastAsia"/>
        </w:rPr>
        <w:t>In particular</w:t>
      </w:r>
      <w:r w:rsidRPr="00C5025E">
        <w:rPr>
          <w:rFonts w:hint="eastAsia"/>
        </w:rPr>
        <w:t xml:space="preserve">, </w:t>
      </w:r>
      <w:r w:rsidR="00AE22CB">
        <w:rPr>
          <w:rFonts w:hint="eastAsia"/>
        </w:rPr>
        <w:t xml:space="preserve">all </w:t>
      </w:r>
      <w:r w:rsidRPr="00C5025E">
        <w:rPr>
          <w:rFonts w:hint="eastAsia"/>
        </w:rPr>
        <w:t>predators in conventional farms consumed higher proport</w:t>
      </w:r>
      <w:r w:rsidR="00C5025E" w:rsidRPr="00C5025E">
        <w:rPr>
          <w:rFonts w:hint="eastAsia"/>
        </w:rPr>
        <w:t>ion</w:t>
      </w:r>
      <w:del w:id="103" w:author="CK" w:date="2021-04-06T17:08:00Z">
        <w:r w:rsidR="00C5025E" w:rsidRPr="00C5025E" w:rsidDel="009A6D84">
          <w:rPr>
            <w:rFonts w:hint="eastAsia"/>
          </w:rPr>
          <w:delText>s</w:delText>
        </w:r>
      </w:del>
      <w:r w:rsidR="00C5025E" w:rsidRPr="00C5025E">
        <w:rPr>
          <w:rFonts w:hint="eastAsia"/>
        </w:rPr>
        <w:t xml:space="preserve"> of rice herbivores in the</w:t>
      </w:r>
      <w:r w:rsidRPr="00C5025E">
        <w:rPr>
          <w:rFonts w:hint="eastAsia"/>
        </w:rPr>
        <w:t xml:space="preserve"> diet </w:t>
      </w:r>
      <w:r w:rsidR="00AE22CB">
        <w:rPr>
          <w:rFonts w:hint="eastAsia"/>
        </w:rPr>
        <w:t>compared with</w:t>
      </w:r>
      <w:r w:rsidRPr="00C5025E">
        <w:rPr>
          <w:rFonts w:hint="eastAsia"/>
        </w:rPr>
        <w:t xml:space="preserve"> </w:t>
      </w:r>
      <w:r w:rsidR="006D3F5D" w:rsidRPr="00C5025E">
        <w:rPr>
          <w:rFonts w:hint="eastAsia"/>
        </w:rPr>
        <w:t>predators</w:t>
      </w:r>
      <w:r w:rsidRPr="00C5025E">
        <w:rPr>
          <w:rFonts w:hint="eastAsia"/>
        </w:rPr>
        <w:t xml:space="preserve"> in organic farms</w:t>
      </w:r>
      <w:r w:rsidR="006D3F5D" w:rsidRPr="00C5025E">
        <w:rPr>
          <w:rFonts w:hint="eastAsia"/>
        </w:rPr>
        <w:t xml:space="preserve"> (</w:t>
      </w:r>
      <w:proofErr w:type="spellStart"/>
      <w:r w:rsidR="006D3F5D" w:rsidRPr="00C5025E">
        <w:rPr>
          <w:rFonts w:hint="eastAsia"/>
        </w:rPr>
        <w:t>Tukey</w:t>
      </w:r>
      <w:r w:rsidR="00B45D7D" w:rsidRPr="00C5025E">
        <w:t>’</w:t>
      </w:r>
      <w:r w:rsidR="00B45D7D" w:rsidRPr="00C5025E">
        <w:rPr>
          <w:rFonts w:hint="eastAsia"/>
        </w:rPr>
        <w:t>s</w:t>
      </w:r>
      <w:proofErr w:type="spellEnd"/>
      <w:r w:rsidR="006D3F5D" w:rsidRPr="00C5025E">
        <w:rPr>
          <w:rFonts w:hint="eastAsia"/>
        </w:rPr>
        <w:t xml:space="preserve"> post-hoc</w:t>
      </w:r>
      <w:r w:rsidR="00633B7D" w:rsidRPr="00C5025E">
        <w:rPr>
          <w:rFonts w:hint="eastAsia"/>
        </w:rPr>
        <w:t xml:space="preserve"> test</w:t>
      </w:r>
      <w:r w:rsidR="00B45D7D" w:rsidRPr="00C5025E">
        <w:rPr>
          <w:rFonts w:hint="eastAsia"/>
        </w:rPr>
        <w:t>,</w:t>
      </w:r>
      <w:r w:rsidR="006D3F5D" w:rsidRPr="00C5025E">
        <w:rPr>
          <w:rFonts w:hint="eastAsia"/>
        </w:rPr>
        <w:t xml:space="preserve"> </w:t>
      </w:r>
      <w:r w:rsidR="00633B7D" w:rsidRPr="00C5025E">
        <w:rPr>
          <w:rFonts w:hint="eastAsia"/>
          <w:i/>
        </w:rPr>
        <w:t>P</w:t>
      </w:r>
      <w:r w:rsidR="00633B7D" w:rsidRPr="00C5025E">
        <w:rPr>
          <w:rFonts w:hint="eastAsia"/>
        </w:rPr>
        <w:t xml:space="preserve"> &lt; 0.05</w:t>
      </w:r>
      <w:r w:rsidR="006D3F5D" w:rsidRPr="00C5025E">
        <w:rPr>
          <w:rFonts w:hint="eastAsia"/>
        </w:rPr>
        <w:t>; Table 2)</w:t>
      </w:r>
      <w:ins w:id="104" w:author="CK" w:date="2021-04-06T14:56:00Z">
        <w:r w:rsidR="00784964">
          <w:t xml:space="preserve">, although </w:t>
        </w:r>
      </w:ins>
      <w:ins w:id="105" w:author="CK" w:date="2021-04-06T15:02:00Z">
        <w:r w:rsidR="00E7505D">
          <w:t xml:space="preserve">there was an interactive effect of farm type and year on spiders’ diet composition </w:t>
        </w:r>
      </w:ins>
      <w:ins w:id="106" w:author="CK" w:date="2021-04-06T14:58:00Z">
        <w:r w:rsidR="00784964">
          <w:t>(</w:t>
        </w:r>
      </w:ins>
      <w:ins w:id="107" w:author="CK" w:date="2021-04-06T15:01:00Z">
        <w:r w:rsidR="00E7505D" w:rsidRPr="00C5025E">
          <w:rPr>
            <w:rFonts w:cs="Arial"/>
            <w:i/>
            <w:szCs w:val="28"/>
          </w:rPr>
          <w:t>χ</w:t>
        </w:r>
        <w:r w:rsidR="00E7505D" w:rsidRPr="00C5025E">
          <w:rPr>
            <w:rFonts w:cs="Arial"/>
            <w:szCs w:val="28"/>
            <w:vertAlign w:val="superscript"/>
          </w:rPr>
          <w:t>2</w:t>
        </w:r>
        <w:r w:rsidR="00E7505D" w:rsidRPr="00C5025E">
          <w:rPr>
            <w:rFonts w:cs="Arial" w:hint="eastAsia"/>
            <w:szCs w:val="28"/>
          </w:rPr>
          <w:t xml:space="preserve"> =</w:t>
        </w:r>
        <w:r w:rsidR="00E7505D">
          <w:rPr>
            <w:rFonts w:cs="Arial"/>
            <w:szCs w:val="28"/>
          </w:rPr>
          <w:t xml:space="preserve"> </w:t>
        </w:r>
        <w:r w:rsidR="00E7505D" w:rsidRPr="00E7505D">
          <w:rPr>
            <w:rPrChange w:id="108" w:author="CK" w:date="2021-04-06T15:01:00Z">
              <w:rPr>
                <w:i/>
              </w:rPr>
            </w:rPrChange>
          </w:rPr>
          <w:t>7.64</w:t>
        </w:r>
        <w:r w:rsidR="00E7505D">
          <w:t>,</w:t>
        </w:r>
        <w:r w:rsidR="00E7505D">
          <w:rPr>
            <w:i/>
          </w:rPr>
          <w:t xml:space="preserve"> </w:t>
        </w:r>
      </w:ins>
      <w:ins w:id="109" w:author="CK" w:date="2021-04-06T14:59:00Z">
        <w:r w:rsidR="00784964" w:rsidRPr="00C5025E">
          <w:rPr>
            <w:rFonts w:hint="eastAsia"/>
            <w:i/>
          </w:rPr>
          <w:t>P</w:t>
        </w:r>
        <w:r w:rsidR="00784964" w:rsidRPr="00C5025E">
          <w:rPr>
            <w:rFonts w:hint="eastAsia"/>
          </w:rPr>
          <w:t xml:space="preserve"> </w:t>
        </w:r>
        <w:r w:rsidR="00784964">
          <w:t>=</w:t>
        </w:r>
        <w:r w:rsidR="00784964" w:rsidRPr="00C5025E">
          <w:rPr>
            <w:rFonts w:hint="eastAsia"/>
          </w:rPr>
          <w:t xml:space="preserve"> 0.0</w:t>
        </w:r>
        <w:r w:rsidR="00784964">
          <w:t>2</w:t>
        </w:r>
        <w:r w:rsidR="00784964" w:rsidRPr="00C5025E">
          <w:rPr>
            <w:rFonts w:hint="eastAsia"/>
          </w:rPr>
          <w:t xml:space="preserve">; </w:t>
        </w:r>
      </w:ins>
      <w:ins w:id="110" w:author="CK" w:date="2021-04-06T14:58:00Z">
        <w:r w:rsidR="00784964">
          <w:t>Table 2)</w:t>
        </w:r>
      </w:ins>
      <w:r w:rsidRPr="00C5025E">
        <w:rPr>
          <w:rFonts w:hint="eastAsia"/>
        </w:rPr>
        <w:t xml:space="preserve">. </w:t>
      </w:r>
    </w:p>
    <w:p w:rsidR="00FB02F6" w:rsidRPr="00C5025E" w:rsidRDefault="00EC568E" w:rsidP="007663BC">
      <w:r w:rsidRPr="00C5025E">
        <w:rPr>
          <w:rFonts w:hint="eastAsia"/>
        </w:rPr>
        <w:tab/>
      </w:r>
      <w:r w:rsidR="009C30DC">
        <w:rPr>
          <w:rFonts w:hint="eastAsia"/>
        </w:rPr>
        <w:t>The proportion</w:t>
      </w:r>
      <w:r w:rsidR="009C30DC" w:rsidRPr="00C5025E">
        <w:rPr>
          <w:rFonts w:hint="eastAsia"/>
        </w:rPr>
        <w:t xml:space="preserve"> of rice herbivores consumed in predator</w:t>
      </w:r>
      <w:ins w:id="111" w:author="CK" w:date="2021-04-06T17:09:00Z">
        <w:r w:rsidR="009A6D84">
          <w:t>s</w:t>
        </w:r>
      </w:ins>
      <w:r w:rsidR="009C30DC" w:rsidRPr="00C5025E">
        <w:t>’</w:t>
      </w:r>
      <w:r w:rsidR="009C30DC" w:rsidRPr="00C5025E">
        <w:rPr>
          <w:rFonts w:hint="eastAsia"/>
        </w:rPr>
        <w:t xml:space="preserve"> diet </w:t>
      </w:r>
      <w:r w:rsidR="009C30DC">
        <w:rPr>
          <w:rFonts w:hint="eastAsia"/>
        </w:rPr>
        <w:t>also differ</w:t>
      </w:r>
      <w:ins w:id="112" w:author="CK" w:date="2021-04-06T17:09:00Z">
        <w:r w:rsidR="009A6D84">
          <w:t>ed</w:t>
        </w:r>
      </w:ins>
      <w:r w:rsidR="009C30DC">
        <w:rPr>
          <w:rFonts w:hint="eastAsia"/>
        </w:rPr>
        <w:t xml:space="preserve"> among crop stages </w:t>
      </w:r>
      <w:r w:rsidR="00A92AD9" w:rsidRPr="00C5025E">
        <w:rPr>
          <w:rFonts w:hint="eastAsia"/>
        </w:rPr>
        <w:t xml:space="preserve">(All predators: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22</w:t>
      </w:r>
      <w:r w:rsidR="007250CC">
        <w:rPr>
          <w:rFonts w:cs="Arial" w:hint="eastAsia"/>
          <w:szCs w:val="28"/>
        </w:rPr>
        <w:t>7</w:t>
      </w:r>
      <w:r w:rsidR="007250CC">
        <w:rPr>
          <w:rFonts w:cs="Arial"/>
          <w:szCs w:val="28"/>
        </w:rPr>
        <w:t>.</w:t>
      </w:r>
      <w:r w:rsidR="007250CC">
        <w:rPr>
          <w:rFonts w:cs="Arial" w:hint="eastAsia"/>
          <w:szCs w:val="28"/>
        </w:rPr>
        <w:t>93</w:t>
      </w:r>
      <w:r w:rsidR="00A92AD9" w:rsidRPr="00C5025E">
        <w:rPr>
          <w:rFonts w:hint="eastAsia"/>
          <w:szCs w:val="28"/>
        </w:rPr>
        <w:t xml:space="preserve">, </w:t>
      </w:r>
      <w:r w:rsidR="00A92AD9" w:rsidRPr="00C5025E">
        <w:rPr>
          <w:rFonts w:hint="eastAsia"/>
          <w:i/>
          <w:szCs w:val="28"/>
        </w:rPr>
        <w:t>P</w:t>
      </w:r>
      <w:r w:rsidR="00A92AD9" w:rsidRPr="00C5025E">
        <w:rPr>
          <w:rFonts w:hint="eastAsia"/>
          <w:szCs w:val="28"/>
        </w:rPr>
        <w:t xml:space="preserve"> &lt;</w:t>
      </w:r>
      <w:r w:rsidR="00A92AD9" w:rsidRPr="00C5025E">
        <w:rPr>
          <w:rFonts w:hint="eastAsia"/>
        </w:rPr>
        <w:t xml:space="preserve"> 0.001; Spiders:</w:t>
      </w:r>
      <w:r w:rsidR="00A92AD9" w:rsidRPr="00C5025E">
        <w:rPr>
          <w:rFonts w:cs="Arial"/>
          <w:i/>
          <w:szCs w:val="28"/>
        </w:rPr>
        <w:t xml:space="preserve"> 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15</w:t>
      </w:r>
      <w:r w:rsidR="007250CC">
        <w:rPr>
          <w:rFonts w:cs="Arial"/>
          <w:szCs w:val="28"/>
        </w:rPr>
        <w:t>.</w:t>
      </w:r>
      <w:r w:rsidR="007250CC">
        <w:rPr>
          <w:rFonts w:cs="Arial" w:hint="eastAsia"/>
          <w:szCs w:val="28"/>
        </w:rPr>
        <w:t>43</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Ladybeetles: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52</w:t>
      </w:r>
      <w:r w:rsidR="007250CC">
        <w:rPr>
          <w:rFonts w:cs="Arial"/>
          <w:szCs w:val="28"/>
        </w:rPr>
        <w:t>.</w:t>
      </w:r>
      <w:r w:rsidR="007250CC">
        <w:rPr>
          <w:rFonts w:cs="Arial" w:hint="eastAsia"/>
          <w:szCs w:val="28"/>
        </w:rPr>
        <w:t>60</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Table 1).</w:t>
      </w:r>
      <w:r w:rsidR="002B6FB9" w:rsidRPr="00C5025E">
        <w:rPr>
          <w:rFonts w:hint="eastAsia"/>
        </w:rPr>
        <w:t xml:space="preserve"> </w:t>
      </w:r>
      <w:r w:rsidR="00C5025E" w:rsidRPr="00C5025E">
        <w:rPr>
          <w:rFonts w:hint="eastAsia"/>
        </w:rPr>
        <w:t>S</w:t>
      </w:r>
      <w:r w:rsidR="00FB02F6" w:rsidRPr="00C5025E">
        <w:rPr>
          <w:rFonts w:hint="eastAsia"/>
        </w:rPr>
        <w:t xml:space="preserve">pecifically, </w:t>
      </w:r>
      <w:r w:rsidR="007B5D8A" w:rsidRPr="00C5025E">
        <w:rPr>
          <w:rFonts w:hint="eastAsia"/>
        </w:rPr>
        <w:t>preda</w:t>
      </w:r>
      <w:r w:rsidR="009C30DC">
        <w:rPr>
          <w:rFonts w:hint="eastAsia"/>
        </w:rPr>
        <w:t>tors consumed higher proportion</w:t>
      </w:r>
      <w:r w:rsidR="007B5D8A" w:rsidRPr="00C5025E">
        <w:rPr>
          <w:rFonts w:hint="eastAsia"/>
        </w:rPr>
        <w:t xml:space="preserve"> of rice herbivores in</w:t>
      </w:r>
      <w:r w:rsidR="00C5025E" w:rsidRPr="00C5025E">
        <w:rPr>
          <w:rFonts w:hint="eastAsia"/>
        </w:rPr>
        <w:t xml:space="preserve"> the</w:t>
      </w:r>
      <w:ins w:id="113" w:author="CK" w:date="2021-04-06T17:06:00Z">
        <w:r w:rsidR="009A6D84">
          <w:t>ir</w:t>
        </w:r>
      </w:ins>
      <w:r w:rsidR="007B5D8A" w:rsidRPr="00C5025E">
        <w:rPr>
          <w:rFonts w:hint="eastAsia"/>
        </w:rPr>
        <w:t xml:space="preserve"> diet</w:t>
      </w:r>
      <w:r w:rsidR="004A0ACE" w:rsidRPr="00C5025E">
        <w:rPr>
          <w:rFonts w:hint="eastAsia"/>
        </w:rPr>
        <w:t xml:space="preserve"> at </w:t>
      </w:r>
      <w:r w:rsidR="009C30DC">
        <w:rPr>
          <w:rFonts w:hint="eastAsia"/>
        </w:rPr>
        <w:t xml:space="preserve">the </w:t>
      </w:r>
      <w:r w:rsidR="004A0ACE" w:rsidRPr="00C5025E">
        <w:rPr>
          <w:rFonts w:hint="eastAsia"/>
        </w:rPr>
        <w:t>flowering and</w:t>
      </w:r>
      <w:r w:rsidR="007B5D8A" w:rsidRPr="00C5025E">
        <w:rPr>
          <w:rFonts w:hint="eastAsia"/>
        </w:rPr>
        <w:t>/or</w:t>
      </w:r>
      <w:r w:rsidR="004A0ACE" w:rsidRPr="00C5025E">
        <w:rPr>
          <w:rFonts w:hint="eastAsia"/>
        </w:rPr>
        <w:t xml:space="preserve"> ripening stage </w:t>
      </w:r>
      <w:r w:rsidR="007B5D8A" w:rsidRPr="00C5025E">
        <w:rPr>
          <w:rFonts w:hint="eastAsia"/>
        </w:rPr>
        <w:t xml:space="preserve">than they did at </w:t>
      </w:r>
      <w:r w:rsidR="009C30DC">
        <w:rPr>
          <w:rFonts w:hint="eastAsia"/>
        </w:rPr>
        <w:t xml:space="preserve">the </w:t>
      </w:r>
      <w:r w:rsidR="007B5D8A" w:rsidRPr="00C5025E">
        <w:rPr>
          <w:rFonts w:hint="eastAsia"/>
        </w:rPr>
        <w:t xml:space="preserve">tillering stage </w:t>
      </w:r>
      <w:r w:rsidR="008D05F1" w:rsidRPr="00C5025E">
        <w:rPr>
          <w:rFonts w:hint="eastAsia"/>
        </w:rPr>
        <w:t>(</w:t>
      </w:r>
      <w:proofErr w:type="spellStart"/>
      <w:r w:rsidR="008D05F1" w:rsidRPr="00C5025E">
        <w:rPr>
          <w:rFonts w:hint="eastAsia"/>
        </w:rPr>
        <w:t>Tukey</w:t>
      </w:r>
      <w:r w:rsidR="008D05F1" w:rsidRPr="00C5025E">
        <w:t>’</w:t>
      </w:r>
      <w:r w:rsidR="008D05F1" w:rsidRPr="00C5025E">
        <w:rPr>
          <w:rFonts w:hint="eastAsia"/>
        </w:rPr>
        <w:t>s</w:t>
      </w:r>
      <w:proofErr w:type="spellEnd"/>
      <w:r w:rsidR="008D05F1" w:rsidRPr="00C5025E">
        <w:rPr>
          <w:rFonts w:hint="eastAsia"/>
        </w:rPr>
        <w:t xml:space="preserve"> post-hoc test, </w:t>
      </w:r>
      <w:r w:rsidR="008D05F1" w:rsidRPr="00C5025E">
        <w:rPr>
          <w:rFonts w:hint="eastAsia"/>
          <w:i/>
        </w:rPr>
        <w:t>P</w:t>
      </w:r>
      <w:r w:rsidR="008D05F1" w:rsidRPr="00C5025E">
        <w:rPr>
          <w:rFonts w:hint="eastAsia"/>
        </w:rPr>
        <w:t xml:space="preserve"> &lt; 0.05; Table 3).</w:t>
      </w:r>
    </w:p>
    <w:p w:rsidR="00DF3B98" w:rsidRPr="00C5025E" w:rsidRDefault="00FB02F6" w:rsidP="007663BC">
      <w:pPr>
        <w:jc w:val="left"/>
      </w:pPr>
      <w:r w:rsidRPr="00C5025E">
        <w:rPr>
          <w:rFonts w:hint="eastAsia"/>
        </w:rPr>
        <w:tab/>
      </w:r>
      <w:r w:rsidR="00F64C76">
        <w:rPr>
          <w:rFonts w:hint="eastAsia"/>
        </w:rPr>
        <w:t>The proportion</w:t>
      </w:r>
      <w:r w:rsidR="00AE2109" w:rsidRPr="00C5025E">
        <w:rPr>
          <w:rFonts w:hint="eastAsia"/>
        </w:rPr>
        <w:t xml:space="preserve"> of rice herbivores consumed in predators</w:t>
      </w:r>
      <w:r w:rsidR="00AE2109" w:rsidRPr="00C5025E">
        <w:t>’</w:t>
      </w:r>
      <w:r w:rsidR="00AE2109" w:rsidRPr="00C5025E">
        <w:rPr>
          <w:rFonts w:hint="eastAsia"/>
        </w:rPr>
        <w:t xml:space="preserve"> diet </w:t>
      </w:r>
      <w:r w:rsidR="0022310B" w:rsidRPr="00C5025E">
        <w:rPr>
          <w:rFonts w:hint="eastAsia"/>
        </w:rPr>
        <w:t>w</w:t>
      </w:r>
      <w:ins w:id="114" w:author="CK" w:date="2021-04-06T17:10:00Z">
        <w:r w:rsidR="009A6D84">
          <w:t>as</w:t>
        </w:r>
      </w:ins>
      <w:del w:id="115" w:author="CK" w:date="2021-04-06T17:10:00Z">
        <w:r w:rsidR="00AE2109" w:rsidRPr="00C5025E" w:rsidDel="009A6D84">
          <w:rPr>
            <w:rFonts w:hint="eastAsia"/>
          </w:rPr>
          <w:delText>ere</w:delText>
        </w:r>
      </w:del>
      <w:r w:rsidR="0022310B" w:rsidRPr="00C5025E">
        <w:rPr>
          <w:rFonts w:hint="eastAsia"/>
        </w:rPr>
        <w:t xml:space="preserve"> not associated</w:t>
      </w:r>
      <w:r w:rsidR="003B0643" w:rsidRPr="00C5025E">
        <w:rPr>
          <w:rFonts w:hint="eastAsia"/>
        </w:rPr>
        <w:t xml:space="preserve"> </w:t>
      </w:r>
      <w:r w:rsidR="0022310B" w:rsidRPr="00C5025E">
        <w:rPr>
          <w:rFonts w:hint="eastAsia"/>
        </w:rPr>
        <w:t xml:space="preserve">with </w:t>
      </w:r>
      <w:r w:rsidR="00AE2109" w:rsidRPr="00C5025E">
        <w:rPr>
          <w:rFonts w:hint="eastAsia"/>
        </w:rPr>
        <w:t xml:space="preserve">the percent forest cover </w:t>
      </w:r>
      <w:r w:rsidR="00AE2109" w:rsidRPr="00C5025E">
        <w:t>within</w:t>
      </w:r>
      <w:r w:rsidR="00C5025E" w:rsidRPr="00C5025E">
        <w:rPr>
          <w:rFonts w:hint="eastAsia"/>
        </w:rPr>
        <w:t xml:space="preserve"> a 1-km radius buffer surrounding</w:t>
      </w:r>
      <w:r w:rsidR="00AE2109" w:rsidRPr="00C5025E">
        <w:rPr>
          <w:rFonts w:hint="eastAsia"/>
        </w:rPr>
        <w:t xml:space="preserve"> the study farms </w:t>
      </w:r>
      <w:r w:rsidR="0022310B" w:rsidRPr="00C5025E">
        <w:rPr>
          <w:rFonts w:hint="eastAsia"/>
        </w:rPr>
        <w:t xml:space="preserve">(All predators: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0.30</w:t>
      </w:r>
      <w:r w:rsidR="0022310B" w:rsidRPr="00C5025E">
        <w:rPr>
          <w:rFonts w:hint="eastAsia"/>
          <w:szCs w:val="28"/>
        </w:rPr>
        <w:t xml:space="preserve">, </w:t>
      </w:r>
      <w:r w:rsidR="0022310B" w:rsidRPr="00C5025E">
        <w:rPr>
          <w:rFonts w:hint="eastAsia"/>
          <w:i/>
          <w:szCs w:val="28"/>
        </w:rPr>
        <w:t>P</w:t>
      </w:r>
      <w:r w:rsidR="0022310B" w:rsidRPr="00C5025E">
        <w:rPr>
          <w:rFonts w:hint="eastAsia"/>
          <w:szCs w:val="28"/>
        </w:rPr>
        <w:t xml:space="preserve"> </w:t>
      </w:r>
      <w:r w:rsidR="007A4EBA">
        <w:rPr>
          <w:rFonts w:hint="eastAsia"/>
          <w:szCs w:val="28"/>
        </w:rPr>
        <w:t>= 0.58</w:t>
      </w:r>
      <w:r w:rsidR="0022310B" w:rsidRPr="00C5025E">
        <w:rPr>
          <w:rFonts w:hint="eastAsia"/>
        </w:rPr>
        <w:t>; Spiders:</w:t>
      </w:r>
      <w:r w:rsidR="0022310B" w:rsidRPr="00C5025E">
        <w:rPr>
          <w:rFonts w:cs="Arial"/>
          <w:i/>
          <w:szCs w:val="28"/>
        </w:rPr>
        <w:t xml:space="preserve"> χ</w:t>
      </w:r>
      <w:r w:rsidR="0022310B" w:rsidRPr="00C5025E">
        <w:rPr>
          <w:rFonts w:cs="Arial"/>
          <w:szCs w:val="28"/>
          <w:vertAlign w:val="superscript"/>
        </w:rPr>
        <w:t>2</w:t>
      </w:r>
      <w:r w:rsidR="0022310B" w:rsidRPr="00C5025E">
        <w:rPr>
          <w:rFonts w:cs="Arial" w:hint="eastAsia"/>
          <w:szCs w:val="28"/>
        </w:rPr>
        <w:t xml:space="preserve"> = 1</w:t>
      </w:r>
      <w:r w:rsidR="007A4EBA">
        <w:rPr>
          <w:rFonts w:cs="Arial" w:hint="eastAsia"/>
          <w:szCs w:val="28"/>
        </w:rPr>
        <w:t>.28</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0.26</w:t>
      </w:r>
      <w:r w:rsidR="0022310B" w:rsidRPr="00C5025E">
        <w:rPr>
          <w:rFonts w:hint="eastAsia"/>
        </w:rPr>
        <w:t xml:space="preserve">; Ladybeetles: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0.77</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0.38</w:t>
      </w:r>
      <w:r w:rsidR="0022310B" w:rsidRPr="00C5025E">
        <w:rPr>
          <w:rFonts w:hint="eastAsia"/>
        </w:rPr>
        <w:t>; Table 1</w:t>
      </w:r>
      <w:r w:rsidR="00C5025E" w:rsidRPr="00C5025E">
        <w:rPr>
          <w:rFonts w:hint="eastAsia"/>
        </w:rPr>
        <w:t>)</w:t>
      </w:r>
      <w:ins w:id="116" w:author="CK" w:date="2021-04-06T17:14:00Z">
        <w:r w:rsidR="009A6D84">
          <w:t xml:space="preserve">, different from </w:t>
        </w:r>
      </w:ins>
      <w:del w:id="117" w:author="CK" w:date="2021-04-06T17:14:00Z">
        <w:r w:rsidR="00C5025E" w:rsidRPr="00C5025E" w:rsidDel="009A6D84">
          <w:rPr>
            <w:rFonts w:hint="eastAsia"/>
          </w:rPr>
          <w:delText xml:space="preserve">; </w:delText>
        </w:r>
      </w:del>
      <w:ins w:id="118" w:author="CK" w:date="2021-04-06T17:14:00Z">
        <w:r w:rsidR="009A6D84">
          <w:t xml:space="preserve">previous studies </w:t>
        </w:r>
      </w:ins>
      <w:ins w:id="119" w:author="CK" w:date="2021-04-06T17:15:00Z">
        <w:r w:rsidR="009A6D84">
          <w:t xml:space="preserve">that </w:t>
        </w:r>
      </w:ins>
      <w:ins w:id="120" w:author="CK" w:date="2021-04-06T17:14:00Z">
        <w:r w:rsidR="009A6D84">
          <w:t>reported the importance of surrounding landscape on arthropod community structure and biocontrol (citation)</w:t>
        </w:r>
      </w:ins>
      <w:ins w:id="121" w:author="CK" w:date="2021-04-06T17:17:00Z">
        <w:r w:rsidR="00BC3F3E">
          <w:t>.</w:t>
        </w:r>
      </w:ins>
      <w:ins w:id="122" w:author="CK" w:date="2021-04-06T17:14:00Z">
        <w:r w:rsidR="009A6D84">
          <w:t xml:space="preserve"> </w:t>
        </w:r>
      </w:ins>
      <w:del w:id="123" w:author="CK" w:date="2021-04-06T17:18:00Z">
        <w:r w:rsidR="00C5025E" w:rsidRPr="00C5025E" w:rsidDel="00FC2560">
          <w:rPr>
            <w:rFonts w:hint="eastAsia"/>
          </w:rPr>
          <w:delText>neither w</w:delText>
        </w:r>
        <w:r w:rsidR="00F64C76" w:rsidDel="00FC2560">
          <w:rPr>
            <w:rFonts w:hint="eastAsia"/>
          </w:rPr>
          <w:delText>as</w:delText>
        </w:r>
        <w:r w:rsidR="00C5025E" w:rsidRPr="00C5025E" w:rsidDel="00FC2560">
          <w:rPr>
            <w:rFonts w:hint="eastAsia"/>
          </w:rPr>
          <w:delText xml:space="preserve"> t</w:delText>
        </w:r>
      </w:del>
      <w:ins w:id="124" w:author="CK" w:date="2021-04-06T17:22:00Z">
        <w:r w:rsidR="00867AFF">
          <w:t>Furthermore, t</w:t>
        </w:r>
      </w:ins>
      <w:r w:rsidR="00C5025E" w:rsidRPr="00C5025E">
        <w:rPr>
          <w:rFonts w:hint="eastAsia"/>
        </w:rPr>
        <w:t xml:space="preserve">he </w:t>
      </w:r>
      <w:r w:rsidR="00F64C76">
        <w:rPr>
          <w:rFonts w:hint="eastAsia"/>
        </w:rPr>
        <w:t>proportion</w:t>
      </w:r>
      <w:ins w:id="125" w:author="CK" w:date="2021-04-06T17:22:00Z">
        <w:r w:rsidR="00867AFF">
          <w:t xml:space="preserve"> of</w:t>
        </w:r>
        <w:r w:rsidR="00867AFF" w:rsidRPr="00867AFF">
          <w:rPr>
            <w:rFonts w:hint="eastAsia"/>
          </w:rPr>
          <w:t xml:space="preserve"> </w:t>
        </w:r>
        <w:r w:rsidR="00867AFF" w:rsidRPr="00C5025E">
          <w:rPr>
            <w:rFonts w:hint="eastAsia"/>
          </w:rPr>
          <w:t>rice herbivore</w:t>
        </w:r>
      </w:ins>
      <w:ins w:id="126" w:author="CK" w:date="2021-04-06T17:23:00Z">
        <w:r w:rsidR="00867AFF">
          <w:t>s</w:t>
        </w:r>
      </w:ins>
      <w:ins w:id="127" w:author="CK" w:date="2021-04-06T17:22:00Z">
        <w:r w:rsidR="00867AFF" w:rsidRPr="00C5025E">
          <w:rPr>
            <w:rFonts w:hint="eastAsia"/>
          </w:rPr>
          <w:t xml:space="preserve"> co</w:t>
        </w:r>
        <w:bookmarkStart w:id="128" w:name="_GoBack"/>
        <w:bookmarkEnd w:id="128"/>
        <w:r w:rsidR="00867AFF" w:rsidRPr="00C5025E">
          <w:rPr>
            <w:rFonts w:hint="eastAsia"/>
          </w:rPr>
          <w:t>nsumed</w:t>
        </w:r>
      </w:ins>
      <w:r w:rsidR="00AE2109" w:rsidRPr="00C5025E">
        <w:rPr>
          <w:rFonts w:hint="eastAsia"/>
        </w:rPr>
        <w:t xml:space="preserve"> </w:t>
      </w:r>
      <w:ins w:id="129" w:author="CK" w:date="2021-04-06T17:19:00Z">
        <w:r w:rsidR="00FC2560">
          <w:t xml:space="preserve">was not </w:t>
        </w:r>
      </w:ins>
      <w:r w:rsidR="00AE2109" w:rsidRPr="00C5025E">
        <w:rPr>
          <w:rFonts w:hint="eastAsia"/>
        </w:rPr>
        <w:t xml:space="preserve">associated with the relative abundance of rice herbivores in the field (All predators: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0.36</w:t>
      </w:r>
      <w:r w:rsidR="00AE2109" w:rsidRPr="00C5025E">
        <w:rPr>
          <w:rFonts w:hint="eastAsia"/>
          <w:szCs w:val="28"/>
        </w:rPr>
        <w:t xml:space="preserve">, </w:t>
      </w:r>
      <w:r w:rsidR="00AE2109" w:rsidRPr="00C5025E">
        <w:rPr>
          <w:rFonts w:hint="eastAsia"/>
          <w:i/>
          <w:szCs w:val="28"/>
        </w:rPr>
        <w:t>P</w:t>
      </w:r>
      <w:r w:rsidR="007A4EBA">
        <w:rPr>
          <w:rFonts w:hint="eastAsia"/>
          <w:szCs w:val="28"/>
        </w:rPr>
        <w:t xml:space="preserve"> = 0.55</w:t>
      </w:r>
      <w:r w:rsidR="00AE2109" w:rsidRPr="00C5025E">
        <w:rPr>
          <w:rFonts w:hint="eastAsia"/>
        </w:rPr>
        <w:t>; Spiders:</w:t>
      </w:r>
      <w:r w:rsidR="00AE2109" w:rsidRPr="00C5025E">
        <w:rPr>
          <w:rFonts w:cs="Arial"/>
          <w:i/>
          <w:szCs w:val="28"/>
        </w:rPr>
        <w:t xml:space="preserve"> χ</w:t>
      </w:r>
      <w:r w:rsidR="00AE2109" w:rsidRPr="00C5025E">
        <w:rPr>
          <w:rFonts w:cs="Arial"/>
          <w:szCs w:val="28"/>
          <w:vertAlign w:val="superscript"/>
        </w:rPr>
        <w:t>2</w:t>
      </w:r>
      <w:r w:rsidR="007A4EBA">
        <w:rPr>
          <w:rFonts w:cs="Arial" w:hint="eastAsia"/>
          <w:szCs w:val="28"/>
        </w:rPr>
        <w:t xml:space="preserve"> = 1.38</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AE2109" w:rsidRPr="00C5025E">
        <w:rPr>
          <w:rFonts w:hint="eastAsia"/>
        </w:rPr>
        <w:t xml:space="preserve"> = </w:t>
      </w:r>
      <w:r w:rsidR="007A4EBA">
        <w:rPr>
          <w:rFonts w:hint="eastAsia"/>
        </w:rPr>
        <w:t>0.24</w:t>
      </w:r>
      <w:r w:rsidR="00AE2109" w:rsidRPr="00C5025E">
        <w:rPr>
          <w:rFonts w:hint="eastAsia"/>
        </w:rPr>
        <w:t xml:space="preserve">; Ladybeetles: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0.93</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7A4EBA">
        <w:rPr>
          <w:rFonts w:hint="eastAsia"/>
        </w:rPr>
        <w:t xml:space="preserve"> = 0.33</w:t>
      </w:r>
      <w:r w:rsidR="00AE2109" w:rsidRPr="00C5025E">
        <w:rPr>
          <w:rFonts w:hint="eastAsia"/>
        </w:rPr>
        <w:t xml:space="preserve">; Table 1). </w:t>
      </w:r>
    </w:p>
    <w:p w:rsidR="00C925E3" w:rsidRDefault="00C925E3">
      <w:pPr>
        <w:rPr>
          <w:color w:val="FF0000"/>
        </w:rPr>
      </w:pPr>
      <w:r>
        <w:rPr>
          <w:color w:val="FF0000"/>
        </w:rPr>
        <w:br w:type="page"/>
      </w:r>
    </w:p>
    <w:p w:rsidR="00C71213" w:rsidRDefault="002D6718" w:rsidP="00000A40">
      <w:pPr>
        <w:jc w:val="center"/>
        <w:rPr>
          <w:color w:val="FF0000"/>
        </w:rPr>
      </w:pPr>
      <w:r>
        <w:rPr>
          <w:noProof/>
          <w:color w:val="FF0000"/>
        </w:rPr>
        <w:drawing>
          <wp:inline distT="0" distB="0" distL="0" distR="0">
            <wp:extent cx="4897334" cy="5596878"/>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_proportion.tiff"/>
                    <pic:cNvPicPr/>
                  </pic:nvPicPr>
                  <pic:blipFill>
                    <a:blip r:embed="rId8" cstate="print"/>
                    <a:stretch>
                      <a:fillRect/>
                    </a:stretch>
                  </pic:blipFill>
                  <pic:spPr>
                    <a:xfrm>
                      <a:off x="0" y="0"/>
                      <a:ext cx="4898353" cy="5598043"/>
                    </a:xfrm>
                    <a:prstGeom prst="rect">
                      <a:avLst/>
                    </a:prstGeom>
                  </pic:spPr>
                </pic:pic>
              </a:graphicData>
            </a:graphic>
          </wp:inline>
        </w:drawing>
      </w:r>
    </w:p>
    <w:p w:rsidR="006220FD" w:rsidRPr="0013131B" w:rsidRDefault="00C71213" w:rsidP="00DB237C">
      <w:pPr>
        <w:rPr>
          <w:sz w:val="24"/>
        </w:rPr>
      </w:pPr>
      <w:r w:rsidRPr="0013131B">
        <w:rPr>
          <w:rFonts w:hint="eastAsia"/>
          <w:sz w:val="24"/>
        </w:rPr>
        <w:t>Figure 1. The proportions</w:t>
      </w:r>
      <w:r w:rsidR="002D6718">
        <w:rPr>
          <w:rFonts w:hint="eastAsia"/>
          <w:sz w:val="24"/>
        </w:rPr>
        <w:t xml:space="preserve"> (mean </w:t>
      </w:r>
      <w:r w:rsidR="002D6718" w:rsidRPr="002D6718">
        <w:rPr>
          <w:sz w:val="24"/>
        </w:rPr>
        <w:t>±</w:t>
      </w:r>
      <w:r w:rsidR="002D6718">
        <w:rPr>
          <w:rFonts w:hint="eastAsia"/>
          <w:sz w:val="24"/>
        </w:rPr>
        <w:t xml:space="preserve"> SE)</w:t>
      </w:r>
      <w:r w:rsidRPr="0013131B">
        <w:rPr>
          <w:rFonts w:hint="eastAsia"/>
          <w:sz w:val="24"/>
        </w:rPr>
        <w:t xml:space="preserve"> of prey sources (rice herbivores, tourist herbivores, detritivores) </w:t>
      </w:r>
      <w:r w:rsidR="002B374B">
        <w:rPr>
          <w:rFonts w:hint="eastAsia"/>
          <w:sz w:val="24"/>
        </w:rPr>
        <w:t xml:space="preserve">consumed </w:t>
      </w:r>
      <w:r w:rsidRPr="0013131B">
        <w:rPr>
          <w:rFonts w:hint="eastAsia"/>
          <w:sz w:val="24"/>
        </w:rPr>
        <w:t>in predators</w:t>
      </w:r>
      <w:r w:rsidRPr="0013131B">
        <w:rPr>
          <w:sz w:val="24"/>
        </w:rPr>
        <w:t>’</w:t>
      </w:r>
      <w:r w:rsidRPr="0013131B">
        <w:rPr>
          <w:rFonts w:hint="eastAsia"/>
          <w:sz w:val="24"/>
        </w:rPr>
        <w:t xml:space="preserve"> diet in organic and conventional rice farms</w:t>
      </w:r>
      <w:r w:rsidR="00F02383" w:rsidRPr="0013131B">
        <w:rPr>
          <w:rFonts w:hint="eastAsia"/>
          <w:sz w:val="24"/>
        </w:rPr>
        <w:t xml:space="preserve"> over crop stage</w:t>
      </w:r>
      <w:r w:rsidR="005B0D0A">
        <w:rPr>
          <w:rFonts w:hint="eastAsia"/>
          <w:sz w:val="24"/>
        </w:rPr>
        <w:t>s</w:t>
      </w:r>
      <w:r w:rsidRPr="0013131B">
        <w:rPr>
          <w:rFonts w:hint="eastAsia"/>
          <w:sz w:val="24"/>
        </w:rPr>
        <w:t xml:space="preserve">. (a) All predators as a whole </w:t>
      </w:r>
      <w:r w:rsidR="00E92808">
        <w:rPr>
          <w:rFonts w:hint="eastAsia"/>
          <w:sz w:val="24"/>
        </w:rPr>
        <w:t xml:space="preserve">feeding </w:t>
      </w:r>
      <w:r w:rsidRPr="0013131B">
        <w:rPr>
          <w:rFonts w:hint="eastAsia"/>
          <w:sz w:val="24"/>
        </w:rPr>
        <w:t>guild; (b) spiders</w:t>
      </w:r>
      <w:r w:rsidR="00E13665" w:rsidRPr="0013131B">
        <w:rPr>
          <w:rFonts w:hint="eastAsia"/>
          <w:sz w:val="24"/>
        </w:rPr>
        <w:t xml:space="preserve"> only</w:t>
      </w:r>
      <w:r w:rsidRPr="0013131B">
        <w:rPr>
          <w:rFonts w:hint="eastAsia"/>
          <w:sz w:val="24"/>
        </w:rPr>
        <w:t>; (c) ladybeetles</w:t>
      </w:r>
      <w:r w:rsidR="00E13665" w:rsidRPr="0013131B">
        <w:rPr>
          <w:rFonts w:hint="eastAsia"/>
          <w:sz w:val="24"/>
        </w:rPr>
        <w:t xml:space="preserve"> only</w:t>
      </w:r>
      <w:r w:rsidRPr="0013131B">
        <w:rPr>
          <w:rFonts w:hint="eastAsia"/>
          <w:sz w:val="24"/>
        </w:rPr>
        <w:t>.</w:t>
      </w:r>
      <w:r w:rsidR="006220FD">
        <w:rPr>
          <w:rFonts w:hint="eastAsia"/>
          <w:sz w:val="24"/>
        </w:rPr>
        <w:t xml:space="preserve"> The prop</w:t>
      </w:r>
      <w:r w:rsidR="00F64C76">
        <w:rPr>
          <w:rFonts w:hint="eastAsia"/>
          <w:sz w:val="24"/>
        </w:rPr>
        <w:t xml:space="preserve">ortions are the posterior mean estimates </w:t>
      </w:r>
      <w:r w:rsidR="006220FD">
        <w:rPr>
          <w:rFonts w:hint="eastAsia"/>
          <w:sz w:val="24"/>
        </w:rPr>
        <w:t xml:space="preserve">from the Bayesian stable isotope mixing models averaged across </w:t>
      </w:r>
      <w:r w:rsidR="00F64C76">
        <w:rPr>
          <w:rFonts w:hint="eastAsia"/>
          <w:sz w:val="24"/>
        </w:rPr>
        <w:t xml:space="preserve">the </w:t>
      </w:r>
      <w:r w:rsidR="006220FD">
        <w:rPr>
          <w:rFonts w:hint="eastAsia"/>
          <w:sz w:val="24"/>
        </w:rPr>
        <w:t>three study years.</w:t>
      </w:r>
    </w:p>
    <w:p w:rsidR="00000A40" w:rsidRPr="00A62E42" w:rsidRDefault="00000A40" w:rsidP="00000A40">
      <w:pPr>
        <w:jc w:val="center"/>
      </w:pPr>
      <w:r w:rsidRPr="00A62E42">
        <w:rPr>
          <w:noProof/>
        </w:rPr>
        <w:drawing>
          <wp:inline distT="0" distB="0" distL="0" distR="0">
            <wp:extent cx="4447201" cy="5082516"/>
            <wp:effectExtent l="19050" t="0" r="0" b="0"/>
            <wp:docPr id="3"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_herb_consumption.tiff"/>
                    <pic:cNvPicPr/>
                  </pic:nvPicPr>
                  <pic:blipFill>
                    <a:blip r:embed="rId9" cstate="print"/>
                    <a:stretch>
                      <a:fillRect/>
                    </a:stretch>
                  </pic:blipFill>
                  <pic:spPr>
                    <a:xfrm>
                      <a:off x="0" y="0"/>
                      <a:ext cx="4447201" cy="5082516"/>
                    </a:xfrm>
                    <a:prstGeom prst="rect">
                      <a:avLst/>
                    </a:prstGeom>
                  </pic:spPr>
                </pic:pic>
              </a:graphicData>
            </a:graphic>
          </wp:inline>
        </w:drawing>
      </w:r>
    </w:p>
    <w:p w:rsidR="00000A40" w:rsidRPr="00A62E42" w:rsidRDefault="00343D11" w:rsidP="004923AD">
      <w:pPr>
        <w:jc w:val="left"/>
        <w:rPr>
          <w:sz w:val="24"/>
        </w:rPr>
      </w:pPr>
      <w:r>
        <w:rPr>
          <w:rFonts w:hint="eastAsia"/>
          <w:sz w:val="24"/>
        </w:rPr>
        <w:t>Figure 2. The proportion</w:t>
      </w:r>
      <w:r w:rsidR="002B374B" w:rsidRPr="00A62E42">
        <w:rPr>
          <w:rFonts w:hint="eastAsia"/>
          <w:sz w:val="24"/>
        </w:rPr>
        <w:t xml:space="preserve"> of rice herbivores consumed in predators</w:t>
      </w:r>
      <w:r w:rsidR="002B374B" w:rsidRPr="00A62E42">
        <w:rPr>
          <w:sz w:val="24"/>
        </w:rPr>
        <w:t>’</w:t>
      </w:r>
      <w:r w:rsidR="002B374B" w:rsidRPr="00A62E42">
        <w:rPr>
          <w:rFonts w:hint="eastAsia"/>
          <w:sz w:val="24"/>
        </w:rPr>
        <w:t xml:space="preserve"> diet</w:t>
      </w:r>
      <w:r w:rsidR="00E45150" w:rsidRPr="00A62E42">
        <w:rPr>
          <w:rFonts w:hint="eastAsia"/>
          <w:sz w:val="24"/>
        </w:rPr>
        <w:t xml:space="preserve"> in organic and conventional rice farms over crop stage</w:t>
      </w:r>
      <w:r w:rsidR="00246117">
        <w:rPr>
          <w:rFonts w:hint="eastAsia"/>
          <w:sz w:val="24"/>
        </w:rPr>
        <w:t>s</w:t>
      </w:r>
      <w:r w:rsidR="008335DF" w:rsidRPr="00A62E42">
        <w:rPr>
          <w:rFonts w:hint="eastAsia"/>
          <w:sz w:val="24"/>
        </w:rPr>
        <w:t xml:space="preserve"> </w:t>
      </w:r>
      <w:r w:rsidR="00B319E7">
        <w:rPr>
          <w:rFonts w:hint="eastAsia"/>
          <w:sz w:val="24"/>
        </w:rPr>
        <w:t>in the</w:t>
      </w:r>
      <w:r w:rsidR="008335DF" w:rsidRPr="00A62E42">
        <w:rPr>
          <w:rFonts w:hint="eastAsia"/>
          <w:sz w:val="24"/>
        </w:rPr>
        <w:t xml:space="preserve"> three study years</w:t>
      </w:r>
      <w:r w:rsidR="00E45150" w:rsidRPr="00A62E42">
        <w:rPr>
          <w:rFonts w:hint="eastAsia"/>
          <w:sz w:val="24"/>
        </w:rPr>
        <w:t>. (a) All predators as a whole</w:t>
      </w:r>
      <w:r w:rsidR="00E92808">
        <w:rPr>
          <w:rFonts w:hint="eastAsia"/>
          <w:sz w:val="24"/>
        </w:rPr>
        <w:t xml:space="preserve"> feeding</w:t>
      </w:r>
      <w:r w:rsidR="00E45150" w:rsidRPr="00A62E42">
        <w:rPr>
          <w:rFonts w:hint="eastAsia"/>
          <w:sz w:val="24"/>
        </w:rPr>
        <w:t xml:space="preserve"> guild; (b) spiders only; (c) ladybeetles only.</w:t>
      </w:r>
      <w:r w:rsidR="008335DF" w:rsidRPr="00A62E42">
        <w:rPr>
          <w:rFonts w:hint="eastAsia"/>
          <w:sz w:val="24"/>
        </w:rPr>
        <w:t xml:space="preserve"> The pro</w:t>
      </w:r>
      <w:r>
        <w:rPr>
          <w:rFonts w:hint="eastAsia"/>
          <w:sz w:val="24"/>
        </w:rPr>
        <w:t>portions are the posterior mean</w:t>
      </w:r>
      <w:r w:rsidR="008335DF" w:rsidRPr="00A62E42">
        <w:rPr>
          <w:rFonts w:hint="eastAsia"/>
          <w:sz w:val="24"/>
        </w:rPr>
        <w:t xml:space="preserve"> </w:t>
      </w:r>
      <w:r>
        <w:rPr>
          <w:rFonts w:hint="eastAsia"/>
          <w:sz w:val="24"/>
        </w:rPr>
        <w:t>estimates</w:t>
      </w:r>
      <w:r w:rsidR="00B319E7">
        <w:rPr>
          <w:rFonts w:hint="eastAsia"/>
          <w:sz w:val="24"/>
        </w:rPr>
        <w:t xml:space="preserve"> </w:t>
      </w:r>
      <w:r w:rsidR="008335DF" w:rsidRPr="00A62E42">
        <w:rPr>
          <w:rFonts w:hint="eastAsia"/>
          <w:sz w:val="24"/>
        </w:rPr>
        <w:t>from the Bayesian stable isotope mixing models.</w:t>
      </w:r>
    </w:p>
    <w:p w:rsidR="004923AD" w:rsidRPr="00DD4D76" w:rsidRDefault="004923AD" w:rsidP="004923AD">
      <w:pPr>
        <w:jc w:val="left"/>
        <w:rPr>
          <w:b/>
          <w:color w:val="FF0000"/>
        </w:rPr>
      </w:pPr>
    </w:p>
    <w:p w:rsidR="00000A40" w:rsidRDefault="00000A40">
      <w:pPr>
        <w:rPr>
          <w:b/>
          <w:color w:val="FF0000"/>
        </w:rPr>
      </w:pPr>
    </w:p>
    <w:p w:rsidR="003E0EB0" w:rsidRDefault="003E0EB0">
      <w:pPr>
        <w:rPr>
          <w:b/>
          <w:color w:val="FF0000"/>
        </w:rPr>
      </w:pPr>
    </w:p>
    <w:p w:rsidR="003E0EB0" w:rsidRDefault="003E0EB0">
      <w:pPr>
        <w:rPr>
          <w:b/>
          <w:color w:val="FF0000"/>
        </w:rPr>
      </w:pPr>
    </w:p>
    <w:p w:rsidR="00CB70BA" w:rsidRPr="00F3478D" w:rsidRDefault="00CB70BA" w:rsidP="00CB70BA">
      <w:pPr>
        <w:rPr>
          <w:sz w:val="24"/>
        </w:rPr>
      </w:pPr>
      <w:r w:rsidRPr="00F3478D">
        <w:rPr>
          <w:rFonts w:hint="eastAsia"/>
          <w:sz w:val="24"/>
        </w:rPr>
        <w:t xml:space="preserve">Table 1. </w:t>
      </w:r>
      <w:r w:rsidR="00DD24E4">
        <w:rPr>
          <w:rFonts w:hint="eastAsia"/>
          <w:sz w:val="24"/>
        </w:rPr>
        <w:t>A</w:t>
      </w:r>
      <w:r w:rsidRPr="00F3478D">
        <w:rPr>
          <w:sz w:val="24"/>
        </w:rPr>
        <w:t xml:space="preserve">nalysis of </w:t>
      </w:r>
      <w:r w:rsidRPr="00F3478D">
        <w:rPr>
          <w:rFonts w:hint="eastAsia"/>
          <w:sz w:val="24"/>
        </w:rPr>
        <w:t>d</w:t>
      </w:r>
      <w:r w:rsidRPr="00F3478D">
        <w:rPr>
          <w:sz w:val="24"/>
        </w:rPr>
        <w:t>eviance (</w:t>
      </w:r>
      <w:r w:rsidRPr="00F3478D">
        <w:rPr>
          <w:rFonts w:hint="eastAsia"/>
          <w:sz w:val="24"/>
        </w:rPr>
        <w:t>t</w:t>
      </w:r>
      <w:r w:rsidRPr="00F3478D">
        <w:rPr>
          <w:sz w:val="24"/>
        </w:rPr>
        <w:t>ype II test)</w:t>
      </w:r>
      <w:r w:rsidRPr="00F3478D">
        <w:rPr>
          <w:rFonts w:hint="eastAsia"/>
          <w:sz w:val="24"/>
        </w:rPr>
        <w:t xml:space="preserve"> for the beta regression model</w:t>
      </w:r>
      <w:r w:rsidR="00D92EAF">
        <w:rPr>
          <w:rFonts w:hint="eastAsia"/>
          <w:sz w:val="24"/>
        </w:rPr>
        <w:t>s</w:t>
      </w:r>
      <w:r w:rsidRPr="00F3478D">
        <w:rPr>
          <w:rFonts w:hint="eastAsia"/>
          <w:sz w:val="24"/>
        </w:rPr>
        <w:t xml:space="preserve"> </w:t>
      </w:r>
      <w:r w:rsidR="00DD24E4">
        <w:rPr>
          <w:rFonts w:hint="eastAsia"/>
          <w:sz w:val="24"/>
        </w:rPr>
        <w:t xml:space="preserve">fitted to data for all predators, spiders only, and ladybeetles only. The </w:t>
      </w:r>
      <w:r w:rsidR="00DD24E4">
        <w:rPr>
          <w:sz w:val="24"/>
        </w:rPr>
        <w:t>results</w:t>
      </w:r>
      <w:r w:rsidR="00DD24E4">
        <w:rPr>
          <w:rFonts w:hint="eastAsia"/>
          <w:sz w:val="24"/>
        </w:rPr>
        <w:t xml:space="preserve"> were obtained </w:t>
      </w:r>
      <w:r w:rsidRPr="00F3478D">
        <w:rPr>
          <w:rFonts w:hint="eastAsia"/>
          <w:sz w:val="24"/>
        </w:rPr>
        <w:t xml:space="preserve">from the </w:t>
      </w:r>
      <w:proofErr w:type="spellStart"/>
      <w:r w:rsidRPr="00F3478D">
        <w:rPr>
          <w:rFonts w:hint="eastAsia"/>
          <w:sz w:val="24"/>
        </w:rPr>
        <w:t>Anova</w:t>
      </w:r>
      <w:proofErr w:type="spellEnd"/>
      <w:r w:rsidRPr="00F3478D">
        <w:rPr>
          <w:rFonts w:hint="eastAsia"/>
          <w:sz w:val="24"/>
        </w:rPr>
        <w:t xml:space="preserve">() </w:t>
      </w:r>
      <w:r w:rsidRPr="00F3478D">
        <w:rPr>
          <w:sz w:val="24"/>
        </w:rPr>
        <w:t>function</w:t>
      </w:r>
      <w:r w:rsidRPr="00F3478D">
        <w:rPr>
          <w:rFonts w:hint="eastAsia"/>
          <w:sz w:val="24"/>
        </w:rPr>
        <w:t xml:space="preserve"> in the R </w:t>
      </w:r>
      <w:r w:rsidRPr="00F3478D">
        <w:rPr>
          <w:sz w:val="24"/>
        </w:rPr>
        <w:t>“</w:t>
      </w:r>
      <w:r w:rsidRPr="00F3478D">
        <w:rPr>
          <w:rFonts w:hint="eastAsia"/>
          <w:sz w:val="24"/>
        </w:rPr>
        <w:t>car</w:t>
      </w:r>
      <w:r w:rsidRPr="00F3478D">
        <w:rPr>
          <w:sz w:val="24"/>
        </w:rPr>
        <w:t>”</w:t>
      </w:r>
      <w:r w:rsidRPr="00F3478D">
        <w:rPr>
          <w:rFonts w:hint="eastAsia"/>
          <w:sz w:val="24"/>
        </w:rPr>
        <w:t xml:space="preserve"> package </w:t>
      </w:r>
      <w:r w:rsidR="006A2EA3" w:rsidRPr="00F3478D">
        <w:rPr>
          <w:sz w:val="24"/>
        </w:rPr>
        <w:fldChar w:fldCharType="begin"/>
      </w:r>
      <w:r w:rsidRPr="00F3478D">
        <w:rPr>
          <w:sz w:val="24"/>
        </w:rPr>
        <w:instrText xml:space="preserve"> ADDIN EN.CITE &lt;EndNote&gt;&lt;Cite&gt;&lt;Author&gt;Fox&lt;/Author&gt;&lt;Year&gt;2012&lt;/Year&gt;&lt;RecNum&gt;23&lt;/RecNum&gt;&lt;DisplayText&gt;(Fox et al. 2012)&lt;/DisplayText&gt;&lt;record&gt;&lt;rec-number&gt;23&lt;/rec-number&gt;&lt;foreign-keys&gt;&lt;key app="EN" db-id="2vstfap51s9ztmea0af5fa9f5v90srreddde" timestamp="1615907120"&gt;23&lt;/key&gt;&lt;/foreign-keys&gt;&lt;ref-type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6A2EA3" w:rsidRPr="00F3478D">
        <w:rPr>
          <w:sz w:val="24"/>
        </w:rPr>
        <w:fldChar w:fldCharType="separate"/>
      </w:r>
      <w:r w:rsidRPr="00F3478D">
        <w:rPr>
          <w:noProof/>
          <w:sz w:val="24"/>
        </w:rPr>
        <w:t>(Fox et al. 2012)</w:t>
      </w:r>
      <w:r w:rsidR="006A2EA3" w:rsidRPr="00F3478D">
        <w:rPr>
          <w:sz w:val="24"/>
        </w:rPr>
        <w:fldChar w:fldCharType="end"/>
      </w:r>
      <w:r w:rsidRPr="00F3478D">
        <w:rPr>
          <w:rFonts w:hint="eastAsia"/>
          <w:sz w:val="24"/>
        </w:rPr>
        <w:t>.</w:t>
      </w:r>
      <w:r w:rsidR="00343D11">
        <w:rPr>
          <w:rFonts w:hint="eastAsia"/>
          <w:sz w:val="24"/>
        </w:rPr>
        <w:t xml:space="preserve"> For each model, interactions were tested only between significant factors.</w:t>
      </w:r>
      <w:r w:rsidRPr="00F3478D">
        <w:rPr>
          <w:rFonts w:hint="eastAsia"/>
          <w:sz w:val="24"/>
        </w:rPr>
        <w:t xml:space="preserve"> </w:t>
      </w:r>
    </w:p>
    <w:tbl>
      <w:tblPr>
        <w:tblStyle w:val="1"/>
        <w:tblW w:w="0" w:type="auto"/>
        <w:jc w:val="center"/>
        <w:tblLook w:val="04A0" w:firstRow="1" w:lastRow="0" w:firstColumn="1" w:lastColumn="0" w:noHBand="0" w:noVBand="1"/>
      </w:tblPr>
      <w:tblGrid>
        <w:gridCol w:w="1845"/>
        <w:gridCol w:w="2761"/>
        <w:gridCol w:w="1207"/>
        <w:gridCol w:w="1417"/>
        <w:gridCol w:w="1417"/>
      </w:tblGrid>
      <w:tr w:rsidR="00D92EAF" w:rsidRPr="00377FF3" w:rsidTr="00377FF3">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92EAF" w:rsidRPr="00377FF3" w:rsidRDefault="00C25CB6" w:rsidP="00C25CB6">
            <w:pPr>
              <w:jc w:val="center"/>
              <w:rPr>
                <w:rFonts w:cs="Arial"/>
                <w:b w:val="0"/>
                <w:sz w:val="22"/>
              </w:rPr>
            </w:pPr>
            <w:r w:rsidRPr="00377FF3">
              <w:rPr>
                <w:rFonts w:cs="Arial" w:hint="eastAsia"/>
                <w:b w:val="0"/>
                <w:sz w:val="22"/>
              </w:rPr>
              <w:t>Model</w:t>
            </w:r>
          </w:p>
        </w:tc>
        <w:tc>
          <w:tcPr>
            <w:tcW w:w="2761" w:type="dxa"/>
            <w:shd w:val="clear" w:color="auto" w:fill="auto"/>
            <w:vAlign w:val="center"/>
          </w:tcPr>
          <w:p w:rsidR="00D92EAF" w:rsidRPr="00377FF3" w:rsidRDefault="00C25CB6" w:rsidP="00CF41A7">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2"/>
              </w:rPr>
            </w:pPr>
            <w:r w:rsidRPr="00377FF3">
              <w:rPr>
                <w:rFonts w:cs="Arial" w:hint="eastAsia"/>
                <w:b w:val="0"/>
                <w:color w:val="auto"/>
                <w:sz w:val="22"/>
              </w:rPr>
              <w:t>Factor</w:t>
            </w:r>
          </w:p>
        </w:tc>
        <w:tc>
          <w:tcPr>
            <w:tcW w:w="1207" w:type="dxa"/>
            <w:shd w:val="clear" w:color="auto" w:fill="auto"/>
            <w:vAlign w:val="center"/>
          </w:tcPr>
          <w:p w:rsidR="00D92EAF" w:rsidRPr="00377FF3" w:rsidRDefault="00D92EAF" w:rsidP="00CF41A7">
            <w:pPr>
              <w:jc w:val="center"/>
              <w:cnfStyle w:val="100000000000" w:firstRow="1" w:lastRow="0" w:firstColumn="0" w:lastColumn="0" w:oddVBand="0" w:evenVBand="0" w:oddHBand="0" w:evenHBand="0" w:firstRowFirstColumn="0" w:firstRowLastColumn="0" w:lastRowFirstColumn="0" w:lastRowLastColumn="0"/>
              <w:rPr>
                <w:rFonts w:cs="Arial"/>
                <w:b w:val="0"/>
                <w:i/>
                <w:color w:val="auto"/>
                <w:sz w:val="22"/>
              </w:rPr>
            </w:pPr>
            <w:proofErr w:type="spellStart"/>
            <w:r w:rsidRPr="00377FF3">
              <w:rPr>
                <w:rFonts w:cs="Arial"/>
                <w:b w:val="0"/>
                <w:i/>
                <w:color w:val="auto"/>
                <w:sz w:val="22"/>
              </w:rPr>
              <w:t>d.f.</w:t>
            </w:r>
            <w:proofErr w:type="spellEnd"/>
          </w:p>
        </w:tc>
        <w:tc>
          <w:tcPr>
            <w:tcW w:w="1417" w:type="dxa"/>
            <w:shd w:val="clear" w:color="auto" w:fill="auto"/>
            <w:vAlign w:val="center"/>
          </w:tcPr>
          <w:p w:rsidR="00D92EAF" w:rsidRPr="00377FF3" w:rsidRDefault="00D92EAF" w:rsidP="00CF41A7">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2"/>
              </w:rPr>
            </w:pPr>
            <w:r w:rsidRPr="00377FF3">
              <w:rPr>
                <w:rFonts w:cs="Arial" w:hint="eastAsia"/>
                <w:b w:val="0"/>
                <w:i/>
                <w:color w:val="auto"/>
                <w:sz w:val="22"/>
              </w:rPr>
              <w:t xml:space="preserve">    </w:t>
            </w:r>
            <w:r w:rsidRPr="00377FF3">
              <w:rPr>
                <w:rFonts w:cs="Arial"/>
                <w:b w:val="0"/>
                <w:i/>
                <w:color w:val="auto"/>
                <w:sz w:val="22"/>
              </w:rPr>
              <w:t>χ</w:t>
            </w:r>
            <w:r w:rsidRPr="00377FF3">
              <w:rPr>
                <w:rFonts w:cs="Arial"/>
                <w:b w:val="0"/>
                <w:color w:val="auto"/>
                <w:sz w:val="22"/>
                <w:vertAlign w:val="superscript"/>
              </w:rPr>
              <w:t>2</w:t>
            </w:r>
          </w:p>
        </w:tc>
        <w:tc>
          <w:tcPr>
            <w:tcW w:w="1417" w:type="dxa"/>
            <w:shd w:val="clear" w:color="auto" w:fill="auto"/>
            <w:vAlign w:val="center"/>
          </w:tcPr>
          <w:p w:rsidR="00D92EAF" w:rsidRPr="00377FF3" w:rsidRDefault="00D92EAF" w:rsidP="00CF41A7">
            <w:pPr>
              <w:jc w:val="center"/>
              <w:cnfStyle w:val="100000000000" w:firstRow="1" w:lastRow="0" w:firstColumn="0" w:lastColumn="0" w:oddVBand="0" w:evenVBand="0" w:oddHBand="0" w:evenHBand="0" w:firstRowFirstColumn="0" w:firstRowLastColumn="0" w:lastRowFirstColumn="0" w:lastRowLastColumn="0"/>
              <w:rPr>
                <w:rFonts w:cs="Arial"/>
                <w:b w:val="0"/>
                <w:i/>
                <w:color w:val="auto"/>
                <w:sz w:val="22"/>
              </w:rPr>
            </w:pPr>
            <w:r w:rsidRPr="00377FF3">
              <w:rPr>
                <w:rFonts w:cs="Arial" w:hint="eastAsia"/>
                <w:b w:val="0"/>
                <w:i/>
                <w:color w:val="auto"/>
                <w:sz w:val="22"/>
              </w:rPr>
              <w:t xml:space="preserve">    </w:t>
            </w:r>
            <w:r w:rsidRPr="00377FF3">
              <w:rPr>
                <w:rFonts w:cs="Arial"/>
                <w:b w:val="0"/>
                <w:i/>
                <w:color w:val="auto"/>
                <w:sz w:val="22"/>
              </w:rPr>
              <w:t>P</w:t>
            </w:r>
          </w:p>
        </w:tc>
      </w:tr>
      <w:tr w:rsidR="00D92EAF"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92EAF" w:rsidRPr="00377FF3" w:rsidRDefault="00D92EAF" w:rsidP="00E33299">
            <w:pPr>
              <w:jc w:val="center"/>
              <w:rPr>
                <w:rFonts w:cs="Arial"/>
                <w:sz w:val="22"/>
              </w:rPr>
            </w:pPr>
            <w:r w:rsidRPr="00377FF3">
              <w:rPr>
                <w:rFonts w:cs="Arial" w:hint="eastAsia"/>
                <w:sz w:val="22"/>
              </w:rPr>
              <w:t>All predators</w:t>
            </w:r>
          </w:p>
        </w:tc>
        <w:tc>
          <w:tcPr>
            <w:tcW w:w="2761" w:type="dxa"/>
            <w:shd w:val="clear" w:color="auto" w:fill="auto"/>
            <w:vAlign w:val="center"/>
          </w:tcPr>
          <w:p w:rsidR="00D92EAF" w:rsidRPr="00377FF3" w:rsidRDefault="00D92EAF" w:rsidP="006B0DF5">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Year</w:t>
            </w:r>
          </w:p>
        </w:tc>
        <w:tc>
          <w:tcPr>
            <w:tcW w:w="1207" w:type="dxa"/>
            <w:shd w:val="clear" w:color="auto" w:fill="auto"/>
            <w:vAlign w:val="center"/>
          </w:tcPr>
          <w:p w:rsidR="00D92EAF" w:rsidRPr="00377FF3"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2</w:t>
            </w:r>
          </w:p>
        </w:tc>
        <w:tc>
          <w:tcPr>
            <w:tcW w:w="1417" w:type="dxa"/>
            <w:shd w:val="clear" w:color="auto" w:fill="auto"/>
            <w:vAlign w:val="center"/>
          </w:tcPr>
          <w:p w:rsidR="00D92EAF" w:rsidRPr="00377FF3"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 xml:space="preserve">    </w:t>
            </w:r>
            <w:r w:rsidR="00413CC5">
              <w:rPr>
                <w:rFonts w:cs="Arial" w:hint="eastAsia"/>
                <w:color w:val="auto"/>
                <w:sz w:val="22"/>
              </w:rPr>
              <w:t>1.99</w:t>
            </w:r>
          </w:p>
        </w:tc>
        <w:tc>
          <w:tcPr>
            <w:tcW w:w="1417" w:type="dxa"/>
            <w:shd w:val="clear" w:color="auto" w:fill="auto"/>
            <w:vAlign w:val="center"/>
          </w:tcPr>
          <w:p w:rsidR="00D92EAF" w:rsidRPr="00377FF3"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0.3</w:t>
            </w:r>
            <w:r w:rsidR="00413CC5">
              <w:rPr>
                <w:rFonts w:cs="Arial" w:hint="eastAsia"/>
                <w:color w:val="auto"/>
                <w:sz w:val="22"/>
              </w:rPr>
              <w:t>7</w:t>
            </w:r>
          </w:p>
        </w:tc>
      </w:tr>
      <w:tr w:rsidR="00D92EAF"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92EAF" w:rsidRPr="00377FF3" w:rsidRDefault="00D92EAF" w:rsidP="00E33299">
            <w:pPr>
              <w:jc w:val="center"/>
              <w:rPr>
                <w:rFonts w:cs="Arial"/>
                <w:sz w:val="22"/>
              </w:rPr>
            </w:pPr>
          </w:p>
        </w:tc>
        <w:tc>
          <w:tcPr>
            <w:tcW w:w="2761" w:type="dxa"/>
            <w:shd w:val="clear" w:color="auto" w:fill="auto"/>
            <w:vAlign w:val="center"/>
          </w:tcPr>
          <w:p w:rsidR="00D92EAF" w:rsidRPr="00377FF3" w:rsidRDefault="00D92EAF" w:rsidP="006B0DF5">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92EAF" w:rsidRPr="00377FF3" w:rsidRDefault="00D92EAF" w:rsidP="00CF41A7">
            <w:pPr>
              <w:jc w:val="cente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92EAF" w:rsidRPr="00377FF3" w:rsidRDefault="00D92EAF" w:rsidP="00CF41A7">
            <w:pPr>
              <w:jc w:val="cente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 xml:space="preserve">  </w:t>
            </w:r>
            <w:r w:rsidRPr="00377FF3">
              <w:rPr>
                <w:rFonts w:cs="Arial"/>
                <w:color w:val="auto"/>
                <w:sz w:val="22"/>
                <w:highlight w:val="yellow"/>
              </w:rPr>
              <w:t>15.</w:t>
            </w:r>
            <w:r w:rsidR="00413CC5">
              <w:rPr>
                <w:rFonts w:cs="Arial" w:hint="eastAsia"/>
                <w:color w:val="auto"/>
                <w:sz w:val="22"/>
                <w:highlight w:val="yellow"/>
              </w:rPr>
              <w:t>98</w:t>
            </w:r>
          </w:p>
        </w:tc>
        <w:tc>
          <w:tcPr>
            <w:tcW w:w="1417" w:type="dxa"/>
            <w:shd w:val="clear" w:color="auto" w:fill="auto"/>
            <w:vAlign w:val="center"/>
          </w:tcPr>
          <w:p w:rsidR="00D92EAF" w:rsidRPr="00377FF3" w:rsidRDefault="00D92EAF" w:rsidP="00CF41A7">
            <w:pPr>
              <w:jc w:val="cente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D92EAF"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92EAF" w:rsidRPr="00377FF3" w:rsidRDefault="00D92EAF" w:rsidP="00E33299">
            <w:pPr>
              <w:jc w:val="center"/>
              <w:rPr>
                <w:rFonts w:cs="Arial"/>
                <w:sz w:val="22"/>
              </w:rPr>
            </w:pPr>
          </w:p>
        </w:tc>
        <w:tc>
          <w:tcPr>
            <w:tcW w:w="2761" w:type="dxa"/>
            <w:shd w:val="clear" w:color="auto" w:fill="auto"/>
            <w:vAlign w:val="center"/>
          </w:tcPr>
          <w:p w:rsidR="00D92EAF" w:rsidRPr="00377FF3" w:rsidRDefault="00D92EAF" w:rsidP="006B0DF5">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92EAF" w:rsidRPr="00377FF3"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92EAF" w:rsidRPr="00377FF3" w:rsidRDefault="00413CC5"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Pr>
                <w:rFonts w:cs="Arial"/>
                <w:color w:val="auto"/>
                <w:sz w:val="22"/>
                <w:highlight w:val="yellow"/>
              </w:rPr>
              <w:t>22</w:t>
            </w:r>
            <w:r>
              <w:rPr>
                <w:rFonts w:cs="Arial" w:hint="eastAsia"/>
                <w:color w:val="auto"/>
                <w:sz w:val="22"/>
                <w:highlight w:val="yellow"/>
              </w:rPr>
              <w:t>7</w:t>
            </w:r>
            <w:r w:rsidR="00D92EAF" w:rsidRPr="00377FF3">
              <w:rPr>
                <w:rFonts w:cs="Arial"/>
                <w:color w:val="auto"/>
                <w:sz w:val="22"/>
                <w:highlight w:val="yellow"/>
              </w:rPr>
              <w:t>.</w:t>
            </w:r>
            <w:r>
              <w:rPr>
                <w:rFonts w:cs="Arial" w:hint="eastAsia"/>
                <w:color w:val="auto"/>
                <w:sz w:val="22"/>
                <w:highlight w:val="yellow"/>
              </w:rPr>
              <w:t>93</w:t>
            </w:r>
          </w:p>
        </w:tc>
        <w:tc>
          <w:tcPr>
            <w:tcW w:w="1417" w:type="dxa"/>
            <w:shd w:val="clear" w:color="auto" w:fill="auto"/>
            <w:vAlign w:val="center"/>
          </w:tcPr>
          <w:p w:rsidR="00D92EAF" w:rsidRPr="00377FF3"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D92EAF"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92EAF" w:rsidRPr="00377FF3" w:rsidRDefault="00D92EAF" w:rsidP="00E33299">
            <w:pPr>
              <w:jc w:val="center"/>
              <w:rPr>
                <w:rFonts w:cs="Arial"/>
                <w:sz w:val="22"/>
              </w:rPr>
            </w:pPr>
          </w:p>
        </w:tc>
        <w:tc>
          <w:tcPr>
            <w:tcW w:w="2761" w:type="dxa"/>
            <w:shd w:val="clear" w:color="auto" w:fill="auto"/>
            <w:vAlign w:val="center"/>
          </w:tcPr>
          <w:p w:rsidR="00D92EAF" w:rsidRPr="00377FF3" w:rsidRDefault="0022310B" w:rsidP="006B0DF5">
            <w:pPr>
              <w:jc w:val="left"/>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Percent f</w:t>
            </w:r>
            <w:r w:rsidR="00D92EAF" w:rsidRPr="00377FF3">
              <w:rPr>
                <w:rFonts w:cs="Arial"/>
                <w:color w:val="auto"/>
                <w:sz w:val="22"/>
              </w:rPr>
              <w:t>orest cover</w:t>
            </w:r>
          </w:p>
        </w:tc>
        <w:tc>
          <w:tcPr>
            <w:tcW w:w="1207" w:type="dxa"/>
            <w:shd w:val="clear" w:color="auto" w:fill="auto"/>
            <w:vAlign w:val="center"/>
          </w:tcPr>
          <w:p w:rsidR="00D92EAF" w:rsidRPr="00377FF3" w:rsidRDefault="00D92EAF" w:rsidP="00CF41A7">
            <w:pPr>
              <w:jc w:val="cente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D92EAF" w:rsidRPr="00377FF3" w:rsidRDefault="00D92EAF" w:rsidP="00CF41A7">
            <w:pPr>
              <w:jc w:val="cente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30</w:t>
            </w:r>
          </w:p>
        </w:tc>
        <w:tc>
          <w:tcPr>
            <w:tcW w:w="1417" w:type="dxa"/>
            <w:shd w:val="clear" w:color="auto" w:fill="auto"/>
            <w:vAlign w:val="center"/>
          </w:tcPr>
          <w:p w:rsidR="00D92EAF" w:rsidRPr="00377FF3" w:rsidRDefault="00D92EAF" w:rsidP="00CF41A7">
            <w:pPr>
              <w:jc w:val="cente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58</w:t>
            </w:r>
          </w:p>
        </w:tc>
      </w:tr>
      <w:tr w:rsidR="00D92EAF"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92EAF" w:rsidRPr="00377FF3" w:rsidRDefault="00D92EAF" w:rsidP="00E33299">
            <w:pPr>
              <w:jc w:val="center"/>
              <w:rPr>
                <w:rFonts w:cs="Arial"/>
                <w:sz w:val="22"/>
              </w:rPr>
            </w:pPr>
          </w:p>
        </w:tc>
        <w:tc>
          <w:tcPr>
            <w:tcW w:w="2761" w:type="dxa"/>
            <w:shd w:val="clear" w:color="auto" w:fill="auto"/>
            <w:vAlign w:val="center"/>
          </w:tcPr>
          <w:p w:rsidR="00D92EAF" w:rsidRPr="00377FF3" w:rsidRDefault="00D92EAF" w:rsidP="00BF532B">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92EAF" w:rsidRPr="00377FF3" w:rsidRDefault="00D92EAF" w:rsidP="00BF532B">
            <w:pPr>
              <w:jc w:val="cente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D92EAF" w:rsidRPr="00377FF3" w:rsidRDefault="00D92EAF" w:rsidP="00BF532B">
            <w:pPr>
              <w:jc w:val="cente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36</w:t>
            </w:r>
          </w:p>
        </w:tc>
        <w:tc>
          <w:tcPr>
            <w:tcW w:w="1417" w:type="dxa"/>
            <w:shd w:val="clear" w:color="auto" w:fill="auto"/>
            <w:vAlign w:val="center"/>
          </w:tcPr>
          <w:p w:rsidR="00D92EAF" w:rsidRPr="00377FF3" w:rsidRDefault="00D92EAF" w:rsidP="00BF532B">
            <w:pPr>
              <w:jc w:val="cente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55</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E33299">
            <w:pPr>
              <w:jc w:val="center"/>
              <w:rPr>
                <w:rFonts w:cs="Arial"/>
                <w:sz w:val="22"/>
              </w:rPr>
            </w:pPr>
          </w:p>
        </w:tc>
        <w:tc>
          <w:tcPr>
            <w:tcW w:w="2761" w:type="dxa"/>
            <w:shd w:val="clear" w:color="auto" w:fill="auto"/>
            <w:vAlign w:val="center"/>
          </w:tcPr>
          <w:p w:rsidR="00BF532B" w:rsidRPr="00377FF3" w:rsidRDefault="00BF532B" w:rsidP="009A6D84">
            <w:pPr>
              <w:jc w:val="left"/>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BF532B" w:rsidRPr="00377FF3" w:rsidRDefault="00BF532B" w:rsidP="00D2459F">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hint="eastAsia"/>
                <w:sz w:val="22"/>
              </w:rPr>
              <w:t>2</w:t>
            </w:r>
          </w:p>
        </w:tc>
        <w:tc>
          <w:tcPr>
            <w:tcW w:w="1417" w:type="dxa"/>
            <w:shd w:val="clear" w:color="auto" w:fill="auto"/>
            <w:vAlign w:val="center"/>
          </w:tcPr>
          <w:p w:rsidR="00BF532B" w:rsidRPr="00377FF3" w:rsidRDefault="00BF532B" w:rsidP="0019228E">
            <w:pPr>
              <w:jc w:val="cente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2.06</w:t>
            </w:r>
          </w:p>
        </w:tc>
        <w:tc>
          <w:tcPr>
            <w:tcW w:w="1417" w:type="dxa"/>
            <w:shd w:val="clear" w:color="auto" w:fill="auto"/>
            <w:vAlign w:val="center"/>
          </w:tcPr>
          <w:p w:rsidR="00BF532B" w:rsidRPr="00377FF3" w:rsidRDefault="00BF532B" w:rsidP="00592600">
            <w:pPr>
              <w:jc w:val="cente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0.36</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E33299">
            <w:pPr>
              <w:jc w:val="center"/>
              <w:rPr>
                <w:rFonts w:cs="Arial"/>
                <w:sz w:val="22"/>
              </w:rPr>
            </w:pPr>
            <w:r w:rsidRPr="00377FF3">
              <w:rPr>
                <w:rFonts w:cs="Arial" w:hint="eastAsia"/>
                <w:sz w:val="22"/>
              </w:rPr>
              <w:t>Spiders</w:t>
            </w:r>
          </w:p>
        </w:tc>
        <w:tc>
          <w:tcPr>
            <w:tcW w:w="2761" w:type="dxa"/>
            <w:shd w:val="clear" w:color="auto" w:fill="auto"/>
            <w:vAlign w:val="center"/>
          </w:tcPr>
          <w:p w:rsidR="00BF532B" w:rsidRPr="00377FF3" w:rsidRDefault="00BF532B" w:rsidP="00D2459F">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BF532B" w:rsidRPr="00377FF3" w:rsidRDefault="00BF532B" w:rsidP="00D2459F">
            <w:pPr>
              <w:jc w:val="cente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BF532B" w:rsidRPr="00377FF3" w:rsidRDefault="00BF532B" w:rsidP="0019228E">
            <w:pPr>
              <w:jc w:val="cente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7.</w:t>
            </w:r>
            <w:r w:rsidR="005C1141" w:rsidRPr="00377FF3">
              <w:rPr>
                <w:rFonts w:cs="Arial" w:hint="eastAsia"/>
                <w:color w:val="000000"/>
                <w:sz w:val="22"/>
                <w:highlight w:val="yellow"/>
              </w:rPr>
              <w:t>92</w:t>
            </w:r>
          </w:p>
        </w:tc>
        <w:tc>
          <w:tcPr>
            <w:tcW w:w="1417" w:type="dxa"/>
            <w:shd w:val="clear" w:color="auto" w:fill="auto"/>
            <w:vAlign w:val="center"/>
          </w:tcPr>
          <w:p w:rsidR="00BF532B" w:rsidRPr="00377FF3" w:rsidRDefault="00BF532B" w:rsidP="00592600">
            <w:pPr>
              <w:jc w:val="cente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0.02</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E33299">
            <w:pPr>
              <w:jc w:val="center"/>
              <w:rPr>
                <w:rFonts w:cs="Arial"/>
                <w:sz w:val="22"/>
              </w:rPr>
            </w:pPr>
          </w:p>
        </w:tc>
        <w:tc>
          <w:tcPr>
            <w:tcW w:w="2761" w:type="dxa"/>
            <w:shd w:val="clear" w:color="auto" w:fill="auto"/>
            <w:vAlign w:val="center"/>
          </w:tcPr>
          <w:p w:rsidR="00BF532B" w:rsidRPr="00377FF3" w:rsidRDefault="00BF532B" w:rsidP="00D2459F">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BF532B" w:rsidRPr="00377FF3" w:rsidRDefault="00BF532B" w:rsidP="00D2459F">
            <w:pPr>
              <w:jc w:val="cente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BF532B" w:rsidRPr="00377FF3" w:rsidRDefault="00BF532B" w:rsidP="0019228E">
            <w:pPr>
              <w:jc w:val="cente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1</w:t>
            </w:r>
            <w:r w:rsidR="005C1141" w:rsidRPr="00377FF3">
              <w:rPr>
                <w:rFonts w:cs="Arial" w:hint="eastAsia"/>
                <w:color w:val="000000"/>
                <w:sz w:val="22"/>
                <w:highlight w:val="yellow"/>
              </w:rPr>
              <w:t>3.38</w:t>
            </w:r>
          </w:p>
        </w:tc>
        <w:tc>
          <w:tcPr>
            <w:tcW w:w="1417" w:type="dxa"/>
            <w:shd w:val="clear" w:color="auto" w:fill="auto"/>
            <w:vAlign w:val="center"/>
          </w:tcPr>
          <w:p w:rsidR="00BF532B" w:rsidRPr="00377FF3" w:rsidRDefault="00BF532B" w:rsidP="00592600">
            <w:pPr>
              <w:jc w:val="cente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E33299">
            <w:pPr>
              <w:jc w:val="center"/>
              <w:rPr>
                <w:rFonts w:cs="Arial"/>
                <w:sz w:val="22"/>
              </w:rPr>
            </w:pPr>
          </w:p>
        </w:tc>
        <w:tc>
          <w:tcPr>
            <w:tcW w:w="2761" w:type="dxa"/>
            <w:shd w:val="clear" w:color="auto" w:fill="auto"/>
            <w:vAlign w:val="center"/>
          </w:tcPr>
          <w:p w:rsidR="00BF532B" w:rsidRPr="00377FF3" w:rsidRDefault="00BF532B" w:rsidP="00D2459F">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BF532B" w:rsidRPr="00377FF3" w:rsidRDefault="00BF532B" w:rsidP="00D2459F">
            <w:pPr>
              <w:jc w:val="cente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BF532B" w:rsidRPr="00377FF3" w:rsidRDefault="005C1141" w:rsidP="0019228E">
            <w:pPr>
              <w:jc w:val="cente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15.43</w:t>
            </w:r>
          </w:p>
        </w:tc>
        <w:tc>
          <w:tcPr>
            <w:tcW w:w="1417" w:type="dxa"/>
            <w:shd w:val="clear" w:color="auto" w:fill="auto"/>
            <w:vAlign w:val="center"/>
          </w:tcPr>
          <w:p w:rsidR="00BF532B" w:rsidRPr="00377FF3" w:rsidRDefault="00BF532B" w:rsidP="00592600">
            <w:pPr>
              <w:jc w:val="cente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E33299">
            <w:pPr>
              <w:jc w:val="center"/>
              <w:rPr>
                <w:rFonts w:cs="Arial"/>
                <w:sz w:val="22"/>
              </w:rPr>
            </w:pPr>
          </w:p>
        </w:tc>
        <w:tc>
          <w:tcPr>
            <w:tcW w:w="2761" w:type="dxa"/>
            <w:shd w:val="clear" w:color="auto" w:fill="auto"/>
            <w:vAlign w:val="center"/>
          </w:tcPr>
          <w:p w:rsidR="00BF532B" w:rsidRPr="00377FF3" w:rsidRDefault="00BF532B" w:rsidP="00D2459F">
            <w:pPr>
              <w:jc w:val="left"/>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BF532B" w:rsidRPr="00377FF3" w:rsidRDefault="00BF532B" w:rsidP="00D2459F">
            <w:pPr>
              <w:jc w:val="cente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BF532B" w:rsidRPr="00377FF3" w:rsidRDefault="00BF532B" w:rsidP="0019228E">
            <w:pPr>
              <w:jc w:val="cente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5C1141" w:rsidRPr="00377FF3">
              <w:rPr>
                <w:rFonts w:cs="Arial"/>
                <w:color w:val="000000"/>
                <w:sz w:val="22"/>
              </w:rPr>
              <w:t>1.</w:t>
            </w:r>
            <w:r w:rsidR="005C1141" w:rsidRPr="00377FF3">
              <w:rPr>
                <w:rFonts w:cs="Arial" w:hint="eastAsia"/>
                <w:color w:val="000000"/>
                <w:sz w:val="22"/>
              </w:rPr>
              <w:t>28</w:t>
            </w:r>
          </w:p>
        </w:tc>
        <w:tc>
          <w:tcPr>
            <w:tcW w:w="1417" w:type="dxa"/>
            <w:shd w:val="clear" w:color="auto" w:fill="auto"/>
            <w:vAlign w:val="center"/>
          </w:tcPr>
          <w:p w:rsidR="00BF532B" w:rsidRPr="00377FF3" w:rsidRDefault="00BF532B" w:rsidP="00592600">
            <w:pPr>
              <w:jc w:val="cente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5C1141" w:rsidRPr="00377FF3">
              <w:rPr>
                <w:rFonts w:cs="Arial"/>
                <w:color w:val="000000"/>
                <w:sz w:val="22"/>
              </w:rPr>
              <w:t>0.2</w:t>
            </w:r>
            <w:r w:rsidR="005C1141" w:rsidRPr="00377FF3">
              <w:rPr>
                <w:rFonts w:cs="Arial" w:hint="eastAsia"/>
                <w:color w:val="000000"/>
                <w:sz w:val="22"/>
              </w:rPr>
              <w:t>6</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9A6D84">
            <w:pPr>
              <w:jc w:val="center"/>
              <w:rPr>
                <w:rFonts w:cs="Arial"/>
                <w:sz w:val="22"/>
              </w:rPr>
            </w:pPr>
          </w:p>
        </w:tc>
        <w:tc>
          <w:tcPr>
            <w:tcW w:w="2761" w:type="dxa"/>
            <w:shd w:val="clear" w:color="auto" w:fill="auto"/>
            <w:vAlign w:val="center"/>
          </w:tcPr>
          <w:p w:rsidR="00BF532B" w:rsidRPr="00377FF3" w:rsidRDefault="00BF532B" w:rsidP="009A6D84">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BF532B" w:rsidRPr="00377FF3" w:rsidRDefault="00BF532B" w:rsidP="009A6D84">
            <w:pPr>
              <w:jc w:val="cente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BF532B" w:rsidRPr="00377FF3" w:rsidRDefault="00BF532B" w:rsidP="009A6D84">
            <w:pPr>
              <w:jc w:val="cente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1.</w:t>
            </w:r>
            <w:r w:rsidR="005C1141" w:rsidRPr="00377FF3">
              <w:rPr>
                <w:rFonts w:cs="Arial" w:hint="eastAsia"/>
                <w:color w:val="000000"/>
                <w:sz w:val="22"/>
              </w:rPr>
              <w:t>38</w:t>
            </w:r>
          </w:p>
        </w:tc>
        <w:tc>
          <w:tcPr>
            <w:tcW w:w="1417" w:type="dxa"/>
            <w:shd w:val="clear" w:color="auto" w:fill="auto"/>
            <w:vAlign w:val="center"/>
          </w:tcPr>
          <w:p w:rsidR="00BF532B" w:rsidRPr="00377FF3" w:rsidRDefault="00BF532B" w:rsidP="009A6D84">
            <w:pPr>
              <w:jc w:val="cente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0.2</w:t>
            </w:r>
            <w:r w:rsidR="005C1141" w:rsidRPr="00377FF3">
              <w:rPr>
                <w:rFonts w:cs="Arial" w:hint="eastAsia"/>
                <w:color w:val="000000"/>
                <w:sz w:val="22"/>
              </w:rPr>
              <w:t>4</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9A6D84">
            <w:pPr>
              <w:jc w:val="center"/>
              <w:rPr>
                <w:rFonts w:cs="Arial"/>
                <w:sz w:val="22"/>
              </w:rPr>
            </w:pPr>
          </w:p>
        </w:tc>
        <w:tc>
          <w:tcPr>
            <w:tcW w:w="2761" w:type="dxa"/>
            <w:shd w:val="clear" w:color="auto" w:fill="auto"/>
            <w:vAlign w:val="center"/>
          </w:tcPr>
          <w:p w:rsidR="00BF532B" w:rsidRPr="00377FF3" w:rsidRDefault="00BF532B" w:rsidP="00405D08">
            <w:pPr>
              <w:jc w:val="left"/>
              <w:cnfStyle w:val="000000000000" w:firstRow="0" w:lastRow="0" w:firstColumn="0" w:lastColumn="0" w:oddVBand="0" w:evenVBand="0" w:oddHBand="0" w:evenHBand="0" w:firstRowFirstColumn="0" w:firstRowLastColumn="0" w:lastRowFirstColumn="0" w:lastRowLastColumn="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BF532B" w:rsidRPr="00377FF3" w:rsidRDefault="00BF532B" w:rsidP="009A6D84">
            <w:pPr>
              <w:jc w:val="center"/>
              <w:cnfStyle w:val="000000000000" w:firstRow="0" w:lastRow="0" w:firstColumn="0" w:lastColumn="0" w:oddVBand="0" w:evenVBand="0" w:oddHBand="0" w:evenHBand="0" w:firstRowFirstColumn="0" w:firstRowLastColumn="0" w:lastRowFirstColumn="0" w:lastRowLastColumn="0"/>
              <w:rPr>
                <w:rFonts w:cs="Arial"/>
                <w:sz w:val="22"/>
                <w:highlight w:val="yellow"/>
              </w:rPr>
            </w:pPr>
            <w:r w:rsidRPr="00377FF3">
              <w:rPr>
                <w:rFonts w:cs="Arial" w:hint="eastAsia"/>
                <w:sz w:val="22"/>
                <w:highlight w:val="yellow"/>
              </w:rPr>
              <w:t>2</w:t>
            </w:r>
          </w:p>
        </w:tc>
        <w:tc>
          <w:tcPr>
            <w:tcW w:w="1417" w:type="dxa"/>
            <w:shd w:val="clear" w:color="auto" w:fill="auto"/>
            <w:vAlign w:val="center"/>
          </w:tcPr>
          <w:p w:rsidR="00BF532B" w:rsidRPr="00377FF3" w:rsidRDefault="00BF532B" w:rsidP="009A6D84">
            <w:pPr>
              <w:jc w:val="cente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D17F86" w:rsidRPr="00377FF3">
              <w:rPr>
                <w:rFonts w:cs="Arial" w:hint="eastAsia"/>
                <w:color w:val="000000"/>
                <w:sz w:val="22"/>
                <w:highlight w:val="yellow"/>
              </w:rPr>
              <w:t>7.64</w:t>
            </w:r>
          </w:p>
        </w:tc>
        <w:tc>
          <w:tcPr>
            <w:tcW w:w="1417" w:type="dxa"/>
            <w:shd w:val="clear" w:color="auto" w:fill="auto"/>
            <w:vAlign w:val="center"/>
          </w:tcPr>
          <w:p w:rsidR="00BF532B" w:rsidRPr="00377FF3" w:rsidRDefault="00BF532B" w:rsidP="009A6D84">
            <w:pPr>
              <w:jc w:val="cente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0.0</w:t>
            </w:r>
            <w:r w:rsidR="00D17F86" w:rsidRPr="00377FF3">
              <w:rPr>
                <w:rFonts w:cs="Arial" w:hint="eastAsia"/>
                <w:color w:val="000000"/>
                <w:sz w:val="22"/>
                <w:highlight w:val="yellow"/>
              </w:rPr>
              <w:t>2</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9A6D84">
            <w:pPr>
              <w:jc w:val="center"/>
              <w:rPr>
                <w:rFonts w:cs="Arial"/>
                <w:sz w:val="22"/>
              </w:rPr>
            </w:pPr>
          </w:p>
        </w:tc>
        <w:tc>
          <w:tcPr>
            <w:tcW w:w="2761" w:type="dxa"/>
            <w:shd w:val="clear" w:color="auto" w:fill="auto"/>
            <w:vAlign w:val="center"/>
          </w:tcPr>
          <w:p w:rsidR="00BF532B" w:rsidRPr="00377FF3" w:rsidRDefault="00BF532B" w:rsidP="00405D08">
            <w:pPr>
              <w:jc w:val="left"/>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BF532B" w:rsidRPr="00377FF3" w:rsidRDefault="00D17F86" w:rsidP="009A6D84">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hint="eastAsia"/>
                <w:sz w:val="22"/>
              </w:rPr>
              <w:t>4</w:t>
            </w:r>
          </w:p>
        </w:tc>
        <w:tc>
          <w:tcPr>
            <w:tcW w:w="1417" w:type="dxa"/>
            <w:shd w:val="clear" w:color="auto" w:fill="auto"/>
            <w:vAlign w:val="center"/>
          </w:tcPr>
          <w:p w:rsidR="00BF532B" w:rsidRPr="00377FF3" w:rsidRDefault="00D17F86" w:rsidP="009A6D84">
            <w:pPr>
              <w:jc w:val="cente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0.99</w:t>
            </w:r>
          </w:p>
        </w:tc>
        <w:tc>
          <w:tcPr>
            <w:tcW w:w="1417" w:type="dxa"/>
            <w:shd w:val="clear" w:color="auto" w:fill="auto"/>
            <w:vAlign w:val="center"/>
          </w:tcPr>
          <w:p w:rsidR="00BF532B" w:rsidRPr="00377FF3" w:rsidRDefault="00D17F86" w:rsidP="009A6D84">
            <w:pPr>
              <w:jc w:val="cente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0.91</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9A6D84">
            <w:pPr>
              <w:jc w:val="center"/>
              <w:rPr>
                <w:rFonts w:cs="Arial"/>
                <w:sz w:val="22"/>
              </w:rPr>
            </w:pPr>
          </w:p>
        </w:tc>
        <w:tc>
          <w:tcPr>
            <w:tcW w:w="2761" w:type="dxa"/>
            <w:shd w:val="clear" w:color="auto" w:fill="auto"/>
            <w:vAlign w:val="center"/>
          </w:tcPr>
          <w:p w:rsidR="00BF532B" w:rsidRPr="00377FF3" w:rsidRDefault="00BF532B" w:rsidP="00405D08">
            <w:pPr>
              <w:jc w:val="left"/>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BF532B" w:rsidRPr="00377FF3" w:rsidRDefault="00D17F86" w:rsidP="009A6D84">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hint="eastAsia"/>
                <w:sz w:val="22"/>
              </w:rPr>
              <w:t>2</w:t>
            </w:r>
          </w:p>
        </w:tc>
        <w:tc>
          <w:tcPr>
            <w:tcW w:w="1417" w:type="dxa"/>
            <w:shd w:val="clear" w:color="auto" w:fill="auto"/>
            <w:vAlign w:val="center"/>
          </w:tcPr>
          <w:p w:rsidR="00BF532B" w:rsidRPr="00377FF3" w:rsidRDefault="00D17F86" w:rsidP="009A6D84">
            <w:pPr>
              <w:jc w:val="cente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1.12</w:t>
            </w:r>
          </w:p>
        </w:tc>
        <w:tc>
          <w:tcPr>
            <w:tcW w:w="1417" w:type="dxa"/>
            <w:shd w:val="clear" w:color="auto" w:fill="auto"/>
            <w:vAlign w:val="center"/>
          </w:tcPr>
          <w:p w:rsidR="00BF532B" w:rsidRPr="00377FF3" w:rsidRDefault="00D17F86" w:rsidP="009A6D84">
            <w:pPr>
              <w:jc w:val="cente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0.57</w:t>
            </w:r>
          </w:p>
        </w:tc>
      </w:tr>
      <w:tr w:rsidR="00D17F86"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17F86" w:rsidRPr="00377FF3" w:rsidRDefault="00D17F86" w:rsidP="009A6D84">
            <w:pPr>
              <w:jc w:val="center"/>
              <w:rPr>
                <w:rFonts w:cs="Arial"/>
                <w:sz w:val="22"/>
              </w:rPr>
            </w:pPr>
          </w:p>
        </w:tc>
        <w:tc>
          <w:tcPr>
            <w:tcW w:w="2761" w:type="dxa"/>
            <w:shd w:val="clear" w:color="auto" w:fill="auto"/>
            <w:vAlign w:val="center"/>
          </w:tcPr>
          <w:p w:rsidR="00D17F86" w:rsidRPr="00377FF3" w:rsidRDefault="00D17F86" w:rsidP="00405D08">
            <w:pPr>
              <w:jc w:val="left"/>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17F86" w:rsidRPr="00377FF3" w:rsidRDefault="00D17F86" w:rsidP="009A6D84">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hint="eastAsia"/>
                <w:sz w:val="22"/>
              </w:rPr>
              <w:t>4</w:t>
            </w:r>
          </w:p>
        </w:tc>
        <w:tc>
          <w:tcPr>
            <w:tcW w:w="1417" w:type="dxa"/>
            <w:shd w:val="clear" w:color="auto" w:fill="auto"/>
            <w:vAlign w:val="center"/>
          </w:tcPr>
          <w:p w:rsidR="00D17F86" w:rsidRPr="00377FF3" w:rsidRDefault="00D17F86" w:rsidP="009A6D84">
            <w:pPr>
              <w:jc w:val="cente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0.44</w:t>
            </w:r>
          </w:p>
        </w:tc>
        <w:tc>
          <w:tcPr>
            <w:tcW w:w="1417" w:type="dxa"/>
            <w:shd w:val="clear" w:color="auto" w:fill="auto"/>
            <w:vAlign w:val="center"/>
          </w:tcPr>
          <w:p w:rsidR="00D17F86" w:rsidRPr="00377FF3" w:rsidRDefault="00D17F86" w:rsidP="009A6D84">
            <w:pPr>
              <w:jc w:val="cente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0.98</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E33299">
            <w:pPr>
              <w:jc w:val="center"/>
              <w:rPr>
                <w:rFonts w:cs="Arial"/>
                <w:sz w:val="22"/>
              </w:rPr>
            </w:pPr>
            <w:r w:rsidRPr="00377FF3">
              <w:rPr>
                <w:rFonts w:cs="Arial" w:hint="eastAsia"/>
                <w:sz w:val="22"/>
              </w:rPr>
              <w:t>Ladybeetles</w:t>
            </w:r>
          </w:p>
        </w:tc>
        <w:tc>
          <w:tcPr>
            <w:tcW w:w="2761" w:type="dxa"/>
            <w:shd w:val="clear" w:color="auto" w:fill="auto"/>
            <w:vAlign w:val="center"/>
          </w:tcPr>
          <w:p w:rsidR="00BF532B" w:rsidRPr="00377FF3" w:rsidRDefault="00BF532B" w:rsidP="00D2459F">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BF532B" w:rsidRPr="00377FF3" w:rsidRDefault="00BF532B" w:rsidP="00D2459F">
            <w:pPr>
              <w:jc w:val="cente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BF532B" w:rsidRPr="00377FF3" w:rsidRDefault="00BF532B" w:rsidP="000F0127">
            <w:pPr>
              <w:jc w:val="cente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color w:val="000000"/>
                <w:sz w:val="22"/>
                <w:highlight w:val="yellow"/>
              </w:rPr>
              <w:t>1</w:t>
            </w:r>
            <w:r w:rsidR="003C26F7" w:rsidRPr="00377FF3">
              <w:rPr>
                <w:rFonts w:cs="Arial" w:hint="eastAsia"/>
                <w:color w:val="000000"/>
                <w:sz w:val="22"/>
                <w:highlight w:val="yellow"/>
              </w:rPr>
              <w:t>3.20</w:t>
            </w:r>
          </w:p>
        </w:tc>
        <w:tc>
          <w:tcPr>
            <w:tcW w:w="1417" w:type="dxa"/>
            <w:shd w:val="clear" w:color="auto" w:fill="auto"/>
            <w:vAlign w:val="center"/>
          </w:tcPr>
          <w:p w:rsidR="00BF532B" w:rsidRPr="00377FF3" w:rsidRDefault="00BF532B" w:rsidP="00A9616E">
            <w:pPr>
              <w:jc w:val="cente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 xml:space="preserve"> </w:t>
            </w:r>
            <w:r w:rsidRPr="00377FF3">
              <w:rPr>
                <w:rFonts w:cs="Arial" w:hint="eastAsia"/>
                <w:color w:val="000000"/>
                <w:sz w:val="22"/>
                <w:highlight w:val="yellow"/>
              </w:rPr>
              <w:t xml:space="preserve"> </w:t>
            </w:r>
            <w:r w:rsidRPr="00377FF3">
              <w:rPr>
                <w:rFonts w:cs="Arial"/>
                <w:color w:val="000000"/>
                <w:sz w:val="22"/>
                <w:highlight w:val="yellow"/>
              </w:rPr>
              <w:t>0.00</w:t>
            </w:r>
            <w:r w:rsidR="003C26F7" w:rsidRPr="00377FF3">
              <w:rPr>
                <w:rFonts w:cs="Arial" w:hint="eastAsia"/>
                <w:color w:val="000000"/>
                <w:sz w:val="22"/>
                <w:highlight w:val="yellow"/>
              </w:rPr>
              <w:t>1</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BF532B" w:rsidRPr="00377FF3" w:rsidRDefault="00BF532B" w:rsidP="00D92EAF">
            <w:pPr>
              <w:jc w:val="center"/>
              <w:rPr>
                <w:rFonts w:cs="Arial"/>
                <w:sz w:val="22"/>
              </w:rPr>
            </w:pPr>
          </w:p>
        </w:tc>
        <w:tc>
          <w:tcPr>
            <w:tcW w:w="2761" w:type="dxa"/>
            <w:shd w:val="clear" w:color="auto" w:fill="auto"/>
            <w:vAlign w:val="center"/>
          </w:tcPr>
          <w:p w:rsidR="00BF532B" w:rsidRPr="00377FF3" w:rsidRDefault="00BF532B" w:rsidP="00D2459F">
            <w:pPr>
              <w:jc w:val="left"/>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BF532B" w:rsidRPr="00377FF3" w:rsidRDefault="00BF532B" w:rsidP="00D2459F">
            <w:pPr>
              <w:jc w:val="cente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BF532B" w:rsidRPr="00377FF3" w:rsidRDefault="00BF532B" w:rsidP="000648D6">
            <w:pPr>
              <w:jc w:val="cente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6.70</w:t>
            </w:r>
          </w:p>
        </w:tc>
        <w:tc>
          <w:tcPr>
            <w:tcW w:w="1417" w:type="dxa"/>
            <w:shd w:val="clear" w:color="auto" w:fill="auto"/>
            <w:vAlign w:val="center"/>
          </w:tcPr>
          <w:p w:rsidR="00BF532B" w:rsidRPr="00377FF3" w:rsidRDefault="003C26F7" w:rsidP="00A9616E">
            <w:pPr>
              <w:jc w:val="cente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w:t>
            </w:r>
            <w:r w:rsidRPr="00377FF3">
              <w:rPr>
                <w:rFonts w:cs="Arial" w:hint="eastAsia"/>
                <w:color w:val="000000"/>
                <w:sz w:val="22"/>
                <w:highlight w:val="yellow"/>
              </w:rPr>
              <w:t>01</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BF532B" w:rsidRPr="00377FF3" w:rsidRDefault="00BF532B" w:rsidP="00D92EAF">
            <w:pPr>
              <w:jc w:val="center"/>
              <w:rPr>
                <w:rFonts w:cs="Arial"/>
                <w:sz w:val="22"/>
              </w:rPr>
            </w:pPr>
          </w:p>
        </w:tc>
        <w:tc>
          <w:tcPr>
            <w:tcW w:w="2761" w:type="dxa"/>
            <w:shd w:val="clear" w:color="auto" w:fill="auto"/>
            <w:vAlign w:val="center"/>
          </w:tcPr>
          <w:p w:rsidR="00BF532B" w:rsidRPr="00377FF3" w:rsidRDefault="00BF532B" w:rsidP="00D2459F">
            <w:pPr>
              <w:jc w:val="left"/>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BF532B" w:rsidRPr="00377FF3" w:rsidRDefault="00BF532B" w:rsidP="00D2459F">
            <w:pPr>
              <w:jc w:val="cente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BF532B" w:rsidRPr="00377FF3" w:rsidRDefault="003C26F7" w:rsidP="000648D6">
            <w:pPr>
              <w:jc w:val="cente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52</w:t>
            </w:r>
            <w:r w:rsidRPr="00377FF3">
              <w:rPr>
                <w:rFonts w:cs="Arial"/>
                <w:color w:val="000000"/>
                <w:sz w:val="22"/>
                <w:highlight w:val="yellow"/>
              </w:rPr>
              <w:t>.</w:t>
            </w:r>
            <w:r w:rsidRPr="00377FF3">
              <w:rPr>
                <w:rFonts w:cs="Arial" w:hint="eastAsia"/>
                <w:color w:val="000000"/>
                <w:sz w:val="22"/>
                <w:highlight w:val="yellow"/>
              </w:rPr>
              <w:t>60</w:t>
            </w:r>
          </w:p>
        </w:tc>
        <w:tc>
          <w:tcPr>
            <w:tcW w:w="1417" w:type="dxa"/>
            <w:shd w:val="clear" w:color="auto" w:fill="auto"/>
            <w:vAlign w:val="center"/>
          </w:tcPr>
          <w:p w:rsidR="00BF532B" w:rsidRPr="00377FF3" w:rsidRDefault="003C26F7" w:rsidP="00A9616E">
            <w:pPr>
              <w:jc w:val="cente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auto"/>
                <w:sz w:val="22"/>
                <w:highlight w:val="yellow"/>
              </w:rPr>
              <w:t xml:space="preserve"> </w:t>
            </w:r>
            <w:r w:rsidR="00BF532B" w:rsidRPr="00377FF3">
              <w:rPr>
                <w:rFonts w:cs="Arial" w:hint="eastAsia"/>
                <w:color w:val="auto"/>
                <w:sz w:val="22"/>
                <w:highlight w:val="yellow"/>
              </w:rPr>
              <w:t>&lt;0.001</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BF532B" w:rsidRPr="00377FF3" w:rsidRDefault="00BF532B" w:rsidP="00D92EAF">
            <w:pPr>
              <w:jc w:val="center"/>
              <w:rPr>
                <w:rFonts w:cs="Arial"/>
                <w:sz w:val="22"/>
              </w:rPr>
            </w:pPr>
          </w:p>
        </w:tc>
        <w:tc>
          <w:tcPr>
            <w:tcW w:w="2761" w:type="dxa"/>
            <w:shd w:val="clear" w:color="auto" w:fill="auto"/>
            <w:vAlign w:val="center"/>
          </w:tcPr>
          <w:p w:rsidR="00BF532B" w:rsidRPr="00377FF3" w:rsidRDefault="00BF532B" w:rsidP="00D2459F">
            <w:pPr>
              <w:jc w:val="left"/>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BF532B" w:rsidRPr="00377FF3" w:rsidRDefault="00BF532B" w:rsidP="00D2459F">
            <w:pPr>
              <w:jc w:val="cente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BF532B" w:rsidRPr="00377FF3" w:rsidRDefault="00BF532B" w:rsidP="000648D6">
            <w:pPr>
              <w:jc w:val="cente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0.77</w:t>
            </w:r>
          </w:p>
        </w:tc>
        <w:tc>
          <w:tcPr>
            <w:tcW w:w="1417" w:type="dxa"/>
            <w:shd w:val="clear" w:color="auto" w:fill="auto"/>
            <w:vAlign w:val="center"/>
          </w:tcPr>
          <w:p w:rsidR="00BF532B" w:rsidRPr="00377FF3" w:rsidRDefault="00BF532B" w:rsidP="00A9616E">
            <w:pPr>
              <w:jc w:val="cente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38</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BF532B" w:rsidRPr="00377FF3" w:rsidRDefault="00BF532B" w:rsidP="00D92EAF">
            <w:pPr>
              <w:jc w:val="center"/>
              <w:rPr>
                <w:rFonts w:cs="Arial"/>
                <w:sz w:val="22"/>
              </w:rPr>
            </w:pPr>
          </w:p>
        </w:tc>
        <w:tc>
          <w:tcPr>
            <w:tcW w:w="2761" w:type="dxa"/>
            <w:shd w:val="clear" w:color="auto" w:fill="auto"/>
            <w:vAlign w:val="center"/>
          </w:tcPr>
          <w:p w:rsidR="00BF532B" w:rsidRPr="00377FF3" w:rsidRDefault="00BF532B" w:rsidP="00D2459F">
            <w:pPr>
              <w:jc w:val="left"/>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BF532B" w:rsidRPr="00377FF3" w:rsidRDefault="00BF532B" w:rsidP="00D2459F">
            <w:pPr>
              <w:jc w:val="cente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BF532B" w:rsidRPr="00377FF3" w:rsidRDefault="00BF532B" w:rsidP="000648D6">
            <w:pPr>
              <w:jc w:val="cente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0.93</w:t>
            </w:r>
          </w:p>
        </w:tc>
        <w:tc>
          <w:tcPr>
            <w:tcW w:w="1417" w:type="dxa"/>
            <w:shd w:val="clear" w:color="auto" w:fill="auto"/>
            <w:vAlign w:val="center"/>
          </w:tcPr>
          <w:p w:rsidR="00BF532B" w:rsidRPr="00377FF3" w:rsidRDefault="00BF532B" w:rsidP="00A9616E">
            <w:pPr>
              <w:jc w:val="cente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33</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9A6D84">
            <w:pPr>
              <w:jc w:val="center"/>
              <w:rPr>
                <w:rFonts w:cs="Arial"/>
                <w:sz w:val="22"/>
              </w:rPr>
            </w:pPr>
          </w:p>
        </w:tc>
        <w:tc>
          <w:tcPr>
            <w:tcW w:w="2761" w:type="dxa"/>
            <w:shd w:val="clear" w:color="auto" w:fill="auto"/>
            <w:vAlign w:val="center"/>
          </w:tcPr>
          <w:p w:rsidR="00BF532B" w:rsidRPr="00377FF3" w:rsidRDefault="00BF532B" w:rsidP="009A6D84">
            <w:pPr>
              <w:jc w:val="left"/>
              <w:cnfStyle w:val="000000100000" w:firstRow="0" w:lastRow="0" w:firstColumn="0" w:lastColumn="0" w:oddVBand="0" w:evenVBand="0" w:oddHBand="1" w:evenHBand="0" w:firstRowFirstColumn="0" w:firstRowLastColumn="0" w:lastRowFirstColumn="0" w:lastRowLastColumn="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BF532B" w:rsidRPr="00377FF3" w:rsidRDefault="00BF532B" w:rsidP="009A6D84">
            <w:pPr>
              <w:jc w:val="center"/>
              <w:cnfStyle w:val="000000100000" w:firstRow="0" w:lastRow="0" w:firstColumn="0" w:lastColumn="0" w:oddVBand="0" w:evenVBand="0" w:oddHBand="1" w:evenHBand="0" w:firstRowFirstColumn="0" w:firstRowLastColumn="0" w:lastRowFirstColumn="0" w:lastRowLastColumn="0"/>
              <w:rPr>
                <w:rFonts w:cs="Arial"/>
                <w:sz w:val="22"/>
                <w:highlight w:val="yellow"/>
              </w:rPr>
            </w:pPr>
            <w:r w:rsidRPr="00377FF3">
              <w:rPr>
                <w:rFonts w:cs="Arial" w:hint="eastAsia"/>
                <w:sz w:val="22"/>
                <w:highlight w:val="yellow"/>
              </w:rPr>
              <w:t>2</w:t>
            </w:r>
          </w:p>
        </w:tc>
        <w:tc>
          <w:tcPr>
            <w:tcW w:w="1417" w:type="dxa"/>
            <w:shd w:val="clear" w:color="auto" w:fill="auto"/>
            <w:vAlign w:val="center"/>
          </w:tcPr>
          <w:p w:rsidR="00BF532B" w:rsidRPr="00377FF3" w:rsidRDefault="00BF532B" w:rsidP="009A6D84">
            <w:pPr>
              <w:jc w:val="cente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5.78</w:t>
            </w:r>
          </w:p>
        </w:tc>
        <w:tc>
          <w:tcPr>
            <w:tcW w:w="1417" w:type="dxa"/>
            <w:shd w:val="clear" w:color="auto" w:fill="auto"/>
            <w:vAlign w:val="center"/>
          </w:tcPr>
          <w:p w:rsidR="00BF532B" w:rsidRPr="00377FF3" w:rsidRDefault="00BF532B" w:rsidP="009A6D84">
            <w:pPr>
              <w:jc w:val="cente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0.0</w:t>
            </w:r>
            <w:r w:rsidR="003C26F7" w:rsidRPr="00377FF3">
              <w:rPr>
                <w:rFonts w:cs="Arial" w:hint="eastAsia"/>
                <w:color w:val="000000"/>
                <w:sz w:val="22"/>
                <w:highlight w:val="yellow"/>
              </w:rPr>
              <w:t>6</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9A6D84">
            <w:pPr>
              <w:jc w:val="center"/>
              <w:rPr>
                <w:rFonts w:cs="Arial"/>
                <w:sz w:val="22"/>
              </w:rPr>
            </w:pPr>
          </w:p>
        </w:tc>
        <w:tc>
          <w:tcPr>
            <w:tcW w:w="2761" w:type="dxa"/>
            <w:shd w:val="clear" w:color="auto" w:fill="auto"/>
            <w:vAlign w:val="center"/>
          </w:tcPr>
          <w:p w:rsidR="00BF532B" w:rsidRPr="00377FF3" w:rsidRDefault="00BF532B" w:rsidP="009A6D84">
            <w:pPr>
              <w:jc w:val="left"/>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BF532B" w:rsidRPr="00377FF3" w:rsidRDefault="003C26F7" w:rsidP="009A6D84">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hint="eastAsia"/>
                <w:sz w:val="22"/>
              </w:rPr>
              <w:t>4</w:t>
            </w:r>
          </w:p>
        </w:tc>
        <w:tc>
          <w:tcPr>
            <w:tcW w:w="1417" w:type="dxa"/>
            <w:shd w:val="clear" w:color="auto" w:fill="auto"/>
            <w:vAlign w:val="center"/>
          </w:tcPr>
          <w:p w:rsidR="00BF532B" w:rsidRPr="00377FF3" w:rsidRDefault="003C26F7" w:rsidP="009A6D84">
            <w:pPr>
              <w:jc w:val="cente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6.80</w:t>
            </w:r>
          </w:p>
        </w:tc>
        <w:tc>
          <w:tcPr>
            <w:tcW w:w="1417" w:type="dxa"/>
            <w:shd w:val="clear" w:color="auto" w:fill="auto"/>
            <w:vAlign w:val="center"/>
          </w:tcPr>
          <w:p w:rsidR="00BF532B" w:rsidRPr="00377FF3" w:rsidRDefault="003C26F7" w:rsidP="009A6D84">
            <w:pPr>
              <w:jc w:val="cente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0.15</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BF532B" w:rsidRPr="00377FF3" w:rsidRDefault="00BF532B" w:rsidP="009A6D84">
            <w:pPr>
              <w:jc w:val="center"/>
              <w:rPr>
                <w:rFonts w:cs="Arial"/>
                <w:sz w:val="22"/>
              </w:rPr>
            </w:pPr>
          </w:p>
        </w:tc>
        <w:tc>
          <w:tcPr>
            <w:tcW w:w="2761" w:type="dxa"/>
            <w:shd w:val="clear" w:color="auto" w:fill="auto"/>
            <w:vAlign w:val="center"/>
          </w:tcPr>
          <w:p w:rsidR="00BF532B" w:rsidRPr="00377FF3" w:rsidRDefault="00BF532B" w:rsidP="009A6D84">
            <w:pPr>
              <w:jc w:val="left"/>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BF532B" w:rsidRPr="00377FF3" w:rsidRDefault="003C26F7" w:rsidP="009A6D84">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hint="eastAsia"/>
                <w:sz w:val="22"/>
              </w:rPr>
              <w:t>2</w:t>
            </w:r>
          </w:p>
        </w:tc>
        <w:tc>
          <w:tcPr>
            <w:tcW w:w="1417" w:type="dxa"/>
            <w:shd w:val="clear" w:color="auto" w:fill="auto"/>
            <w:vAlign w:val="center"/>
          </w:tcPr>
          <w:p w:rsidR="00BF532B" w:rsidRPr="00377FF3" w:rsidRDefault="003C26F7" w:rsidP="009A6D84">
            <w:pPr>
              <w:jc w:val="cente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1.95</w:t>
            </w:r>
          </w:p>
        </w:tc>
        <w:tc>
          <w:tcPr>
            <w:tcW w:w="1417" w:type="dxa"/>
            <w:shd w:val="clear" w:color="auto" w:fill="auto"/>
            <w:vAlign w:val="center"/>
          </w:tcPr>
          <w:p w:rsidR="00BF532B" w:rsidRPr="00377FF3" w:rsidRDefault="003C26F7" w:rsidP="009A6D84">
            <w:pPr>
              <w:jc w:val="cente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0.38</w:t>
            </w:r>
          </w:p>
        </w:tc>
      </w:tr>
      <w:tr w:rsidR="003C26F7"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3C26F7" w:rsidRPr="00377FF3" w:rsidRDefault="003C26F7" w:rsidP="009A6D84">
            <w:pPr>
              <w:jc w:val="center"/>
              <w:rPr>
                <w:rFonts w:cs="Arial"/>
                <w:sz w:val="22"/>
              </w:rPr>
            </w:pPr>
          </w:p>
        </w:tc>
        <w:tc>
          <w:tcPr>
            <w:tcW w:w="2761" w:type="dxa"/>
            <w:shd w:val="clear" w:color="auto" w:fill="auto"/>
            <w:vAlign w:val="center"/>
          </w:tcPr>
          <w:p w:rsidR="003C26F7" w:rsidRPr="00377FF3" w:rsidRDefault="003C26F7" w:rsidP="009A6D84">
            <w:pPr>
              <w:jc w:val="left"/>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3C26F7" w:rsidRPr="00377FF3" w:rsidRDefault="003C26F7" w:rsidP="009A6D84">
            <w:pPr>
              <w:jc w:val="cente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hint="eastAsia"/>
                <w:sz w:val="22"/>
              </w:rPr>
              <w:t>4</w:t>
            </w:r>
          </w:p>
        </w:tc>
        <w:tc>
          <w:tcPr>
            <w:tcW w:w="1417" w:type="dxa"/>
            <w:shd w:val="clear" w:color="auto" w:fill="auto"/>
            <w:vAlign w:val="center"/>
          </w:tcPr>
          <w:p w:rsidR="003C26F7" w:rsidRPr="00377FF3" w:rsidRDefault="003C26F7" w:rsidP="009A6D84">
            <w:pPr>
              <w:jc w:val="cente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2.37</w:t>
            </w:r>
          </w:p>
        </w:tc>
        <w:tc>
          <w:tcPr>
            <w:tcW w:w="1417" w:type="dxa"/>
            <w:shd w:val="clear" w:color="auto" w:fill="auto"/>
            <w:vAlign w:val="center"/>
          </w:tcPr>
          <w:p w:rsidR="003C26F7" w:rsidRPr="00377FF3" w:rsidRDefault="003C26F7" w:rsidP="009A6D84">
            <w:pPr>
              <w:jc w:val="cente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0.67</w:t>
            </w:r>
          </w:p>
        </w:tc>
      </w:tr>
    </w:tbl>
    <w:p w:rsidR="003E0EB0" w:rsidRPr="00271F6F" w:rsidRDefault="00243F06" w:rsidP="008D716D">
      <w:pPr>
        <w:rPr>
          <w:sz w:val="24"/>
        </w:rPr>
      </w:pPr>
      <w:r>
        <w:rPr>
          <w:color w:val="FF0000"/>
          <w:sz w:val="24"/>
        </w:rPr>
        <w:br w:type="page"/>
      </w:r>
      <w:r w:rsidR="00881881" w:rsidRPr="00271F6F">
        <w:rPr>
          <w:rFonts w:hint="eastAsia"/>
          <w:sz w:val="24"/>
        </w:rPr>
        <w:t xml:space="preserve">Table 2. </w:t>
      </w:r>
      <w:proofErr w:type="spellStart"/>
      <w:r w:rsidR="00EF3DEE" w:rsidRPr="00271F6F">
        <w:rPr>
          <w:rFonts w:hint="eastAsia"/>
          <w:sz w:val="24"/>
        </w:rPr>
        <w:t>Tukey</w:t>
      </w:r>
      <w:r w:rsidR="00EF3DEE" w:rsidRPr="00271F6F">
        <w:rPr>
          <w:sz w:val="24"/>
        </w:rPr>
        <w:t>’</w:t>
      </w:r>
      <w:r w:rsidR="00EF3DEE" w:rsidRPr="00271F6F">
        <w:rPr>
          <w:rFonts w:hint="eastAsia"/>
          <w:sz w:val="24"/>
        </w:rPr>
        <w:t>s</w:t>
      </w:r>
      <w:proofErr w:type="spellEnd"/>
      <w:r w:rsidR="00EF3DEE" w:rsidRPr="00271F6F">
        <w:rPr>
          <w:rFonts w:hint="eastAsia"/>
          <w:sz w:val="24"/>
        </w:rPr>
        <w:t xml:space="preserve"> post-hoc</w:t>
      </w:r>
      <w:r w:rsidR="005A6785">
        <w:rPr>
          <w:rFonts w:hint="eastAsia"/>
          <w:sz w:val="24"/>
        </w:rPr>
        <w:t xml:space="preserve"> tests comparing the proportion</w:t>
      </w:r>
      <w:r w:rsidR="00EF3DEE" w:rsidRPr="00271F6F">
        <w:rPr>
          <w:rFonts w:hint="eastAsia"/>
          <w:sz w:val="24"/>
        </w:rPr>
        <w:t xml:space="preserve"> of rice herbivores consumed in predators</w:t>
      </w:r>
      <w:r w:rsidR="001234C0">
        <w:rPr>
          <w:sz w:val="24"/>
        </w:rPr>
        <w:t>’</w:t>
      </w:r>
      <w:r w:rsidR="00EF3DEE" w:rsidRPr="00271F6F">
        <w:rPr>
          <w:rFonts w:hint="eastAsia"/>
          <w:sz w:val="24"/>
        </w:rPr>
        <w:t xml:space="preserve"> diet in organic and conventional rice farms. </w:t>
      </w:r>
      <w:r w:rsidR="00566249" w:rsidRPr="00271F6F">
        <w:rPr>
          <w:rFonts w:hint="eastAsia"/>
          <w:sz w:val="24"/>
        </w:rPr>
        <w:t xml:space="preserve">The tests were performed using </w:t>
      </w:r>
      <w:r w:rsidR="00566249" w:rsidRPr="00271F6F">
        <w:rPr>
          <w:sz w:val="24"/>
        </w:rPr>
        <w:t xml:space="preserve">the function </w:t>
      </w:r>
      <w:proofErr w:type="spellStart"/>
      <w:r w:rsidR="00566249" w:rsidRPr="00271F6F">
        <w:rPr>
          <w:sz w:val="24"/>
        </w:rPr>
        <w:t>cld</w:t>
      </w:r>
      <w:proofErr w:type="spellEnd"/>
      <w:r w:rsidR="00566249" w:rsidRPr="00271F6F">
        <w:rPr>
          <w:sz w:val="24"/>
        </w:rPr>
        <w:t xml:space="preserve">() from the </w:t>
      </w:r>
      <w:r w:rsidR="001234C0">
        <w:rPr>
          <w:rFonts w:hint="eastAsia"/>
          <w:sz w:val="24"/>
        </w:rPr>
        <w:t xml:space="preserve">R </w:t>
      </w:r>
      <w:r w:rsidR="00566249" w:rsidRPr="00271F6F">
        <w:rPr>
          <w:sz w:val="24"/>
        </w:rPr>
        <w:t>“</w:t>
      </w:r>
      <w:proofErr w:type="spellStart"/>
      <w:r w:rsidR="00566249" w:rsidRPr="00271F6F">
        <w:rPr>
          <w:sz w:val="24"/>
        </w:rPr>
        <w:t>multcomp</w:t>
      </w:r>
      <w:proofErr w:type="spellEnd"/>
      <w:r w:rsidR="00566249" w:rsidRPr="00271F6F">
        <w:rPr>
          <w:sz w:val="24"/>
        </w:rPr>
        <w:t xml:space="preserve">” package </w:t>
      </w:r>
      <w:r w:rsidR="006A2EA3" w:rsidRPr="00271F6F">
        <w:rPr>
          <w:sz w:val="24"/>
        </w:rPr>
        <w:fldChar w:fldCharType="begin"/>
      </w:r>
      <w:r w:rsidR="00566249"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6A2EA3" w:rsidRPr="00271F6F">
        <w:rPr>
          <w:sz w:val="24"/>
        </w:rPr>
        <w:fldChar w:fldCharType="separate"/>
      </w:r>
      <w:r w:rsidR="00566249" w:rsidRPr="00271F6F">
        <w:rPr>
          <w:noProof/>
          <w:sz w:val="24"/>
        </w:rPr>
        <w:t>(Hothorn et al. 2008)</w:t>
      </w:r>
      <w:r w:rsidR="006A2EA3" w:rsidRPr="00271F6F">
        <w:rPr>
          <w:sz w:val="24"/>
        </w:rPr>
        <w:fldChar w:fldCharType="end"/>
      </w:r>
      <w:r w:rsidR="00566249" w:rsidRPr="00271F6F">
        <w:rPr>
          <w:sz w:val="24"/>
        </w:rPr>
        <w:t>.</w:t>
      </w:r>
      <w:r w:rsidR="00566249" w:rsidRPr="00271F6F">
        <w:rPr>
          <w:rFonts w:hint="eastAsia"/>
          <w:sz w:val="24"/>
        </w:rPr>
        <w:t xml:space="preserve"> </w:t>
      </w:r>
      <w:r w:rsidR="008D716D" w:rsidRPr="00271F6F">
        <w:rPr>
          <w:sz w:val="24"/>
        </w:rPr>
        <w:t>Different superscript letters</w:t>
      </w:r>
      <w:r w:rsidR="008D716D" w:rsidRPr="00271F6F">
        <w:rPr>
          <w:rFonts w:hint="eastAsia"/>
          <w:sz w:val="24"/>
        </w:rPr>
        <w:t xml:space="preserve"> </w:t>
      </w:r>
      <w:r w:rsidR="008D716D" w:rsidRPr="00271F6F">
        <w:rPr>
          <w:sz w:val="24"/>
        </w:rPr>
        <w:t>indicate significant differences</w:t>
      </w:r>
      <w:r w:rsidR="008D716D" w:rsidRPr="00271F6F">
        <w:rPr>
          <w:rFonts w:hint="eastAsia"/>
          <w:sz w:val="24"/>
        </w:rPr>
        <w:t xml:space="preserve"> in</w:t>
      </w:r>
      <w:r w:rsidR="008D716D" w:rsidRPr="00271F6F">
        <w:rPr>
          <w:sz w:val="24"/>
        </w:rPr>
        <w:t xml:space="preserve"> </w:t>
      </w:r>
      <w:r w:rsidR="00120498">
        <w:rPr>
          <w:rFonts w:hint="eastAsia"/>
          <w:sz w:val="24"/>
        </w:rPr>
        <w:t>the means (</w:t>
      </w:r>
      <w:r w:rsidR="008D716D" w:rsidRPr="00271F6F">
        <w:rPr>
          <w:sz w:val="24"/>
        </w:rPr>
        <w:t>α</w:t>
      </w:r>
      <w:r w:rsidR="00271F6F" w:rsidRPr="00271F6F">
        <w:rPr>
          <w:rFonts w:hint="eastAsia"/>
          <w:sz w:val="24"/>
        </w:rPr>
        <w:t xml:space="preserve"> </w:t>
      </w:r>
      <w:r w:rsidR="008D716D" w:rsidRPr="00271F6F">
        <w:rPr>
          <w:sz w:val="24"/>
        </w:rPr>
        <w:t>= 0.05</w:t>
      </w:r>
      <w:r w:rsidR="00120498">
        <w:rPr>
          <w:rFonts w:hint="eastAsia"/>
          <w:sz w:val="24"/>
        </w:rPr>
        <w:t>)</w:t>
      </w:r>
      <w:r w:rsidR="008D716D" w:rsidRPr="00271F6F">
        <w:rPr>
          <w:rFonts w:hint="eastAsia"/>
          <w:sz w:val="24"/>
        </w:rPr>
        <w:t xml:space="preserve"> within each model</w:t>
      </w:r>
      <w:r w:rsidR="008D716D" w:rsidRPr="00271F6F">
        <w:rPr>
          <w:sz w:val="24"/>
        </w:rPr>
        <w:t>.</w:t>
      </w:r>
    </w:p>
    <w:tbl>
      <w:tblPr>
        <w:tblStyle w:val="1"/>
        <w:tblW w:w="8576" w:type="dxa"/>
        <w:jc w:val="center"/>
        <w:tblLook w:val="04A0" w:firstRow="1" w:lastRow="0" w:firstColumn="1" w:lastColumn="0" w:noHBand="0" w:noVBand="1"/>
      </w:tblPr>
      <w:tblGrid>
        <w:gridCol w:w="1802"/>
        <w:gridCol w:w="1716"/>
        <w:gridCol w:w="1908"/>
        <w:gridCol w:w="1575"/>
        <w:gridCol w:w="1575"/>
      </w:tblGrid>
      <w:tr w:rsidR="008A76BE" w:rsidRPr="00DD4D76" w:rsidTr="00D87843">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8A76BE" w:rsidRPr="00D741E4" w:rsidRDefault="00AE3865" w:rsidP="008A76BE">
            <w:pPr>
              <w:jc w:val="center"/>
              <w:rPr>
                <w:rFonts w:cs="Arial"/>
                <w:b w:val="0"/>
                <w:color w:val="auto"/>
                <w:sz w:val="24"/>
                <w:szCs w:val="32"/>
              </w:rPr>
            </w:pPr>
            <w:r w:rsidRPr="00D741E4">
              <w:rPr>
                <w:rFonts w:cs="Arial" w:hint="eastAsia"/>
                <w:b w:val="0"/>
                <w:color w:val="auto"/>
                <w:sz w:val="24"/>
                <w:szCs w:val="32"/>
              </w:rPr>
              <w:t>Mode</w:t>
            </w:r>
            <w:r w:rsidR="00C25CB6" w:rsidRPr="00D741E4">
              <w:rPr>
                <w:rFonts w:cs="Arial" w:hint="eastAsia"/>
                <w:b w:val="0"/>
                <w:color w:val="auto"/>
                <w:sz w:val="24"/>
                <w:szCs w:val="32"/>
              </w:rPr>
              <w:t>l</w:t>
            </w:r>
          </w:p>
        </w:tc>
        <w:tc>
          <w:tcPr>
            <w:tcW w:w="0" w:type="auto"/>
            <w:shd w:val="clear" w:color="auto" w:fill="auto"/>
            <w:noWrap/>
            <w:vAlign w:val="center"/>
            <w:hideMark/>
          </w:tcPr>
          <w:p w:rsidR="008A76BE" w:rsidRPr="00D741E4" w:rsidRDefault="008A76BE" w:rsidP="008A76BE">
            <w:pPr>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auto"/>
                <w:sz w:val="24"/>
                <w:szCs w:val="32"/>
              </w:rPr>
            </w:pPr>
            <w:r w:rsidRPr="00D741E4">
              <w:rPr>
                <w:rFonts w:eastAsia="Times New Roman" w:cs="Arial"/>
                <w:b w:val="0"/>
                <w:color w:val="auto"/>
                <w:sz w:val="24"/>
                <w:szCs w:val="32"/>
              </w:rPr>
              <w:t>Farm</w:t>
            </w:r>
            <w:r w:rsidRPr="00D741E4">
              <w:rPr>
                <w:rFonts w:cs="Arial"/>
                <w:b w:val="0"/>
                <w:color w:val="auto"/>
                <w:sz w:val="24"/>
                <w:szCs w:val="32"/>
              </w:rPr>
              <w:t xml:space="preserve"> </w:t>
            </w:r>
            <w:r w:rsidRPr="00D741E4">
              <w:rPr>
                <w:rFonts w:eastAsia="Times New Roman" w:cs="Arial"/>
                <w:b w:val="0"/>
                <w:color w:val="auto"/>
                <w:sz w:val="24"/>
                <w:szCs w:val="32"/>
              </w:rPr>
              <w:t>type</w:t>
            </w:r>
          </w:p>
        </w:tc>
        <w:tc>
          <w:tcPr>
            <w:tcW w:w="0" w:type="auto"/>
            <w:shd w:val="clear" w:color="auto" w:fill="auto"/>
            <w:noWrap/>
            <w:vAlign w:val="center"/>
            <w:hideMark/>
          </w:tcPr>
          <w:p w:rsidR="008A76BE" w:rsidRPr="00D741E4" w:rsidRDefault="008A76BE" w:rsidP="008A76BE">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85EF3">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8A76BE" w:rsidRPr="00D741E4" w:rsidRDefault="008A76BE" w:rsidP="008A76BE">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8A76BE" w:rsidRPr="00D741E4" w:rsidRDefault="008A76BE" w:rsidP="008A76BE">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
            <w:r w:rsidRPr="00D741E4">
              <w:rPr>
                <w:rFonts w:cs="Arial"/>
                <w:b w:val="0"/>
                <w:color w:val="auto"/>
                <w:sz w:val="24"/>
                <w:szCs w:val="32"/>
              </w:rPr>
              <w:t>Upper 2.5%</w:t>
            </w:r>
          </w:p>
        </w:tc>
      </w:tr>
      <w:tr w:rsidR="008A76BE" w:rsidRPr="00DD4D76"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8A76BE" w:rsidRPr="00D741E4" w:rsidRDefault="008A76BE" w:rsidP="008A76BE">
            <w:pPr>
              <w:jc w:val="center"/>
              <w:rPr>
                <w:rFonts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8A76BE" w:rsidRPr="00D741E4" w:rsidRDefault="008A76BE" w:rsidP="008A76BE">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8A76BE" w:rsidRPr="00D741E4" w:rsidRDefault="008A76BE" w:rsidP="008A76BE">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0.6</w:t>
            </w:r>
            <w:r w:rsidRPr="00D741E4">
              <w:rPr>
                <w:rFonts w:cs="Arial"/>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5</w:t>
            </w:r>
            <w:r w:rsidRPr="00D741E4">
              <w:rPr>
                <w:rFonts w:cs="Arial" w:hint="eastAsia"/>
                <w:color w:val="auto"/>
                <w:sz w:val="24"/>
                <w:szCs w:val="32"/>
              </w:rPr>
              <w:t>)</w:t>
            </w:r>
          </w:p>
        </w:tc>
        <w:tc>
          <w:tcPr>
            <w:tcW w:w="0" w:type="auto"/>
            <w:shd w:val="clear" w:color="auto" w:fill="auto"/>
            <w:noWrap/>
            <w:vAlign w:val="center"/>
            <w:hideMark/>
          </w:tcPr>
          <w:p w:rsidR="008A76BE" w:rsidRPr="00D741E4" w:rsidRDefault="008A76BE" w:rsidP="008A76BE">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0.6</w:t>
            </w:r>
            <w:r w:rsidRPr="00D741E4">
              <w:rPr>
                <w:rFonts w:cs="Arial"/>
                <w:color w:val="auto"/>
                <w:sz w:val="24"/>
                <w:szCs w:val="32"/>
              </w:rPr>
              <w:t>3</w:t>
            </w:r>
          </w:p>
        </w:tc>
        <w:tc>
          <w:tcPr>
            <w:tcW w:w="0" w:type="auto"/>
            <w:shd w:val="clear" w:color="auto" w:fill="auto"/>
            <w:noWrap/>
            <w:vAlign w:val="center"/>
            <w:hideMark/>
          </w:tcPr>
          <w:p w:rsidR="008A76BE" w:rsidRPr="00D741E4" w:rsidRDefault="008A76BE" w:rsidP="008A76BE">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auto"/>
                <w:sz w:val="24"/>
                <w:szCs w:val="32"/>
              </w:rPr>
            </w:pPr>
            <w:r w:rsidRPr="00D741E4">
              <w:rPr>
                <w:rFonts w:eastAsia="Times New Roman" w:cs="Arial"/>
                <w:color w:val="auto"/>
                <w:sz w:val="24"/>
                <w:szCs w:val="32"/>
              </w:rPr>
              <w:t>0.6</w:t>
            </w:r>
            <w:r w:rsidRPr="00D741E4">
              <w:rPr>
                <w:rFonts w:cs="Arial"/>
                <w:color w:val="auto"/>
                <w:sz w:val="24"/>
                <w:szCs w:val="32"/>
              </w:rPr>
              <w:t>9</w:t>
            </w:r>
          </w:p>
        </w:tc>
      </w:tr>
      <w:tr w:rsidR="008A76BE" w:rsidRPr="00DD4D76"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8A76BE" w:rsidRPr="00D741E4" w:rsidRDefault="008A76BE" w:rsidP="008A76BE">
            <w:pPr>
              <w:jc w:val="center"/>
              <w:rPr>
                <w:rFonts w:eastAsia="Times New Roman" w:cs="Arial"/>
                <w:color w:val="auto"/>
                <w:sz w:val="24"/>
                <w:szCs w:val="32"/>
              </w:rPr>
            </w:pPr>
          </w:p>
        </w:tc>
        <w:tc>
          <w:tcPr>
            <w:tcW w:w="0" w:type="auto"/>
            <w:shd w:val="clear" w:color="auto" w:fill="auto"/>
            <w:noWrap/>
            <w:vAlign w:val="center"/>
            <w:hideMark/>
          </w:tcPr>
          <w:p w:rsidR="008A76BE" w:rsidRPr="00D741E4" w:rsidRDefault="008A76BE" w:rsidP="008A76BE">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8A76BE" w:rsidRPr="00D741E4" w:rsidRDefault="008A76BE" w:rsidP="008A76BE">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4</w:t>
            </w:r>
            <w:r w:rsidRPr="00D741E4">
              <w:rPr>
                <w:rFonts w:cs="Arial" w:hint="eastAsia"/>
                <w:color w:val="auto"/>
                <w:sz w:val="24"/>
                <w:szCs w:val="32"/>
              </w:rPr>
              <w:t>)</w:t>
            </w:r>
          </w:p>
        </w:tc>
        <w:tc>
          <w:tcPr>
            <w:tcW w:w="0" w:type="auto"/>
            <w:shd w:val="clear" w:color="auto" w:fill="auto"/>
            <w:noWrap/>
            <w:vAlign w:val="center"/>
            <w:hideMark/>
          </w:tcPr>
          <w:p w:rsidR="008A76BE" w:rsidRPr="00D741E4" w:rsidRDefault="008A76BE" w:rsidP="008A76BE">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0.70</w:t>
            </w:r>
          </w:p>
        </w:tc>
        <w:tc>
          <w:tcPr>
            <w:tcW w:w="0" w:type="auto"/>
            <w:shd w:val="clear" w:color="auto" w:fill="auto"/>
            <w:noWrap/>
            <w:vAlign w:val="center"/>
            <w:hideMark/>
          </w:tcPr>
          <w:p w:rsidR="008A76BE" w:rsidRPr="00D741E4" w:rsidRDefault="008A76BE" w:rsidP="008A76BE">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6</w:t>
            </w:r>
          </w:p>
        </w:tc>
      </w:tr>
      <w:tr w:rsidR="00600275" w:rsidRPr="00DD4D76"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600275" w:rsidRPr="00D741E4" w:rsidRDefault="00600275" w:rsidP="008A76BE">
            <w:pPr>
              <w:jc w:val="center"/>
              <w:rPr>
                <w:rFonts w:cs="Arial"/>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600275" w:rsidRPr="00D741E4" w:rsidRDefault="00600275" w:rsidP="00C12421">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600275" w:rsidRPr="00D741E4" w:rsidRDefault="00600275" w:rsidP="00C12421">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0.6</w:t>
            </w:r>
            <w:r w:rsidRPr="00D741E4">
              <w:rPr>
                <w:rFonts w:cs="Arial" w:hint="eastAsia"/>
                <w:color w:val="auto"/>
                <w:sz w:val="24"/>
                <w:szCs w:val="32"/>
              </w:rPr>
              <w:t>4</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162FFD">
              <w:rPr>
                <w:rFonts w:cs="Arial" w:hint="eastAsia"/>
                <w:color w:val="auto"/>
                <w:sz w:val="24"/>
                <w:szCs w:val="32"/>
              </w:rPr>
              <w:t>20</w:t>
            </w:r>
            <w:r w:rsidRPr="00D741E4">
              <w:rPr>
                <w:rFonts w:cs="Arial" w:hint="eastAsia"/>
                <w:color w:val="auto"/>
                <w:sz w:val="24"/>
                <w:szCs w:val="32"/>
              </w:rPr>
              <w:t>)</w:t>
            </w:r>
          </w:p>
        </w:tc>
        <w:tc>
          <w:tcPr>
            <w:tcW w:w="0" w:type="auto"/>
            <w:shd w:val="clear" w:color="auto" w:fill="auto"/>
            <w:noWrap/>
            <w:vAlign w:val="center"/>
            <w:hideMark/>
          </w:tcPr>
          <w:p w:rsidR="00600275" w:rsidRPr="00D741E4" w:rsidRDefault="00600275" w:rsidP="008A76BE">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0.60</w:t>
            </w:r>
          </w:p>
        </w:tc>
        <w:tc>
          <w:tcPr>
            <w:tcW w:w="0" w:type="auto"/>
            <w:shd w:val="clear" w:color="auto" w:fill="auto"/>
            <w:noWrap/>
            <w:vAlign w:val="center"/>
            <w:hideMark/>
          </w:tcPr>
          <w:p w:rsidR="00600275" w:rsidRPr="00D741E4" w:rsidRDefault="00600275" w:rsidP="008A76BE">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0.68</w:t>
            </w:r>
          </w:p>
        </w:tc>
      </w:tr>
      <w:tr w:rsidR="00600275" w:rsidRPr="00DD4D76"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600275" w:rsidRPr="00D741E4" w:rsidRDefault="00600275" w:rsidP="008A76BE">
            <w:pPr>
              <w:jc w:val="center"/>
              <w:rPr>
                <w:rFonts w:eastAsia="Times New Roman" w:cs="Arial"/>
                <w:color w:val="auto"/>
                <w:sz w:val="24"/>
                <w:szCs w:val="32"/>
              </w:rPr>
            </w:pPr>
          </w:p>
        </w:tc>
        <w:tc>
          <w:tcPr>
            <w:tcW w:w="0" w:type="auto"/>
            <w:shd w:val="clear" w:color="auto" w:fill="auto"/>
            <w:noWrap/>
            <w:vAlign w:val="center"/>
            <w:hideMark/>
          </w:tcPr>
          <w:p w:rsidR="00600275" w:rsidRPr="00D741E4" w:rsidRDefault="00600275" w:rsidP="00C12421">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600275" w:rsidRPr="00D741E4" w:rsidRDefault="00600275" w:rsidP="00C12421">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hint="eastAsia"/>
                <w:color w:val="auto"/>
                <w:sz w:val="24"/>
                <w:szCs w:val="32"/>
              </w:rPr>
              <w:t>9)</w:t>
            </w:r>
          </w:p>
        </w:tc>
        <w:tc>
          <w:tcPr>
            <w:tcW w:w="0" w:type="auto"/>
            <w:shd w:val="clear" w:color="auto" w:fill="auto"/>
            <w:noWrap/>
            <w:vAlign w:val="center"/>
            <w:hideMark/>
          </w:tcPr>
          <w:p w:rsidR="00600275" w:rsidRPr="00D741E4" w:rsidRDefault="00600275" w:rsidP="008A76BE">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0.69</w:t>
            </w:r>
          </w:p>
        </w:tc>
        <w:tc>
          <w:tcPr>
            <w:tcW w:w="0" w:type="auto"/>
            <w:shd w:val="clear" w:color="auto" w:fill="auto"/>
            <w:noWrap/>
            <w:vAlign w:val="center"/>
            <w:hideMark/>
          </w:tcPr>
          <w:p w:rsidR="00600275" w:rsidRPr="00D741E4" w:rsidRDefault="00600275" w:rsidP="008A76BE">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0.7</w:t>
            </w:r>
            <w:r w:rsidR="00162FFD">
              <w:rPr>
                <w:rFonts w:cs="Arial" w:hint="eastAsia"/>
                <w:color w:val="auto"/>
                <w:sz w:val="24"/>
                <w:szCs w:val="32"/>
              </w:rPr>
              <w:t>7</w:t>
            </w:r>
          </w:p>
        </w:tc>
      </w:tr>
      <w:tr w:rsidR="00600275" w:rsidRPr="00DD4D76"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600275" w:rsidRPr="00D741E4" w:rsidRDefault="00600275" w:rsidP="008A76BE">
            <w:pPr>
              <w:jc w:val="center"/>
              <w:rPr>
                <w:rFonts w:cs="Arial"/>
                <w:color w:val="auto"/>
                <w:sz w:val="24"/>
                <w:szCs w:val="32"/>
              </w:rPr>
            </w:pPr>
            <w:r w:rsidRPr="00D741E4">
              <w:rPr>
                <w:rFonts w:cs="Arial" w:hint="eastAsia"/>
                <w:color w:val="auto"/>
                <w:sz w:val="24"/>
                <w:szCs w:val="32"/>
              </w:rPr>
              <w:t>Ladybeetles</w:t>
            </w:r>
          </w:p>
        </w:tc>
        <w:tc>
          <w:tcPr>
            <w:tcW w:w="0" w:type="auto"/>
            <w:shd w:val="clear" w:color="auto" w:fill="auto"/>
            <w:noWrap/>
            <w:vAlign w:val="center"/>
            <w:hideMark/>
          </w:tcPr>
          <w:p w:rsidR="00600275" w:rsidRPr="00D741E4" w:rsidRDefault="00600275" w:rsidP="00C12421">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600275" w:rsidRPr="00D741E4" w:rsidRDefault="00600275" w:rsidP="00C12421">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w:t>
            </w:r>
            <w:r w:rsidR="0002225A">
              <w:rPr>
                <w:rFonts w:cs="Arial" w:hint="eastAsia"/>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02225A">
              <w:rPr>
                <w:rFonts w:cs="Arial" w:hint="eastAsia"/>
                <w:color w:val="auto"/>
                <w:sz w:val="24"/>
                <w:szCs w:val="32"/>
              </w:rPr>
              <w:t>07</w:t>
            </w:r>
            <w:r w:rsidRPr="00D741E4">
              <w:rPr>
                <w:rFonts w:cs="Arial" w:hint="eastAsia"/>
                <w:color w:val="auto"/>
                <w:sz w:val="24"/>
                <w:szCs w:val="32"/>
              </w:rPr>
              <w:t>)</w:t>
            </w:r>
          </w:p>
        </w:tc>
        <w:tc>
          <w:tcPr>
            <w:tcW w:w="0" w:type="auto"/>
            <w:shd w:val="clear" w:color="auto" w:fill="auto"/>
            <w:noWrap/>
            <w:vAlign w:val="center"/>
            <w:hideMark/>
          </w:tcPr>
          <w:p w:rsidR="00600275" w:rsidRPr="00D741E4" w:rsidRDefault="00600275" w:rsidP="008A76BE">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5</w:t>
            </w:r>
          </w:p>
        </w:tc>
        <w:tc>
          <w:tcPr>
            <w:tcW w:w="0" w:type="auto"/>
            <w:shd w:val="clear" w:color="auto" w:fill="auto"/>
            <w:noWrap/>
            <w:vAlign w:val="center"/>
            <w:hideMark/>
          </w:tcPr>
          <w:p w:rsidR="00600275" w:rsidRPr="00D741E4" w:rsidRDefault="00600275" w:rsidP="008A76BE">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7</w:t>
            </w:r>
          </w:p>
        </w:tc>
      </w:tr>
      <w:tr w:rsidR="00600275" w:rsidRPr="00DD4D76"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600275" w:rsidRPr="00D741E4" w:rsidRDefault="00600275" w:rsidP="00D9559E">
            <w:pPr>
              <w:jc w:val="center"/>
              <w:rPr>
                <w:rFonts w:eastAsia="Times New Roman" w:cs="Arial"/>
                <w:color w:val="auto"/>
                <w:sz w:val="24"/>
                <w:szCs w:val="32"/>
              </w:rPr>
            </w:pPr>
          </w:p>
        </w:tc>
        <w:tc>
          <w:tcPr>
            <w:tcW w:w="0" w:type="auto"/>
            <w:shd w:val="clear" w:color="auto" w:fill="auto"/>
            <w:noWrap/>
            <w:vAlign w:val="center"/>
            <w:hideMark/>
          </w:tcPr>
          <w:p w:rsidR="00600275" w:rsidRPr="00D741E4" w:rsidRDefault="00600275" w:rsidP="00C12421">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600275" w:rsidRPr="00D741E4" w:rsidRDefault="00600275" w:rsidP="00C12421">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88</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Pr="00D741E4">
              <w:rPr>
                <w:rFonts w:cs="Arial" w:hint="eastAsia"/>
                <w:color w:val="auto"/>
                <w:sz w:val="24"/>
                <w:szCs w:val="32"/>
              </w:rPr>
              <w:t>05)</w:t>
            </w:r>
          </w:p>
        </w:tc>
        <w:tc>
          <w:tcPr>
            <w:tcW w:w="0" w:type="auto"/>
            <w:shd w:val="clear" w:color="auto" w:fill="auto"/>
            <w:noWrap/>
            <w:vAlign w:val="center"/>
            <w:hideMark/>
          </w:tcPr>
          <w:p w:rsidR="00600275" w:rsidRPr="00D741E4" w:rsidRDefault="00600275" w:rsidP="00D9559E">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0.87</w:t>
            </w:r>
          </w:p>
        </w:tc>
        <w:tc>
          <w:tcPr>
            <w:tcW w:w="0" w:type="auto"/>
            <w:shd w:val="clear" w:color="auto" w:fill="auto"/>
            <w:noWrap/>
            <w:vAlign w:val="center"/>
            <w:hideMark/>
          </w:tcPr>
          <w:p w:rsidR="00600275" w:rsidRPr="00D741E4" w:rsidRDefault="00600275" w:rsidP="00D9559E">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w:t>
            </w:r>
            <w:r w:rsidR="0002225A">
              <w:rPr>
                <w:rFonts w:cs="Arial" w:hint="eastAsia"/>
                <w:color w:val="auto"/>
                <w:sz w:val="24"/>
                <w:szCs w:val="32"/>
              </w:rPr>
              <w:t>89</w:t>
            </w:r>
          </w:p>
        </w:tc>
      </w:tr>
    </w:tbl>
    <w:p w:rsidR="00C81300" w:rsidRDefault="00C81300">
      <w:pPr>
        <w:rPr>
          <w:b/>
          <w:color w:val="FF0000"/>
        </w:rPr>
      </w:pPr>
    </w:p>
    <w:p w:rsidR="008A76BE" w:rsidRDefault="008A76BE">
      <w:pPr>
        <w:rPr>
          <w:b/>
          <w:color w:val="FF0000"/>
        </w:rPr>
      </w:pPr>
    </w:p>
    <w:p w:rsidR="00882A0E" w:rsidRDefault="00882A0E">
      <w:pPr>
        <w:rPr>
          <w:sz w:val="24"/>
        </w:rPr>
      </w:pPr>
      <w:r>
        <w:rPr>
          <w:sz w:val="24"/>
        </w:rPr>
        <w:br w:type="page"/>
      </w:r>
    </w:p>
    <w:p w:rsidR="00606188" w:rsidRDefault="00606188" w:rsidP="00606188">
      <w:pPr>
        <w:rPr>
          <w:sz w:val="24"/>
        </w:rPr>
      </w:pPr>
      <w:r w:rsidRPr="00271F6F">
        <w:rPr>
          <w:rFonts w:hint="eastAsia"/>
          <w:sz w:val="24"/>
        </w:rPr>
        <w:t xml:space="preserve">Table </w:t>
      </w:r>
      <w:r w:rsidR="003A4D3F">
        <w:rPr>
          <w:rFonts w:hint="eastAsia"/>
          <w:sz w:val="24"/>
        </w:rPr>
        <w:t>3</w:t>
      </w:r>
      <w:r w:rsidRPr="00271F6F">
        <w:rPr>
          <w:rFonts w:hint="eastAsia"/>
          <w:sz w:val="24"/>
        </w:rPr>
        <w:t xml:space="preserve">. </w:t>
      </w:r>
      <w:proofErr w:type="spellStart"/>
      <w:r w:rsidRPr="00271F6F">
        <w:rPr>
          <w:rFonts w:hint="eastAsia"/>
          <w:sz w:val="24"/>
        </w:rPr>
        <w:t>Tukey</w:t>
      </w:r>
      <w:r w:rsidRPr="00271F6F">
        <w:rPr>
          <w:sz w:val="24"/>
        </w:rPr>
        <w:t>’</w:t>
      </w:r>
      <w:r w:rsidRPr="00271F6F">
        <w:rPr>
          <w:rFonts w:hint="eastAsia"/>
          <w:sz w:val="24"/>
        </w:rPr>
        <w:t>s</w:t>
      </w:r>
      <w:proofErr w:type="spellEnd"/>
      <w:r w:rsidRPr="00271F6F">
        <w:rPr>
          <w:rFonts w:hint="eastAsia"/>
          <w:sz w:val="24"/>
        </w:rPr>
        <w:t xml:space="preserve"> post-hoc</w:t>
      </w:r>
      <w:r w:rsidR="005A6785">
        <w:rPr>
          <w:rFonts w:hint="eastAsia"/>
          <w:sz w:val="24"/>
        </w:rPr>
        <w:t xml:space="preserve"> tests comparing the proportion</w:t>
      </w:r>
      <w:r w:rsidRPr="00271F6F">
        <w:rPr>
          <w:rFonts w:hint="eastAsia"/>
          <w:sz w:val="24"/>
        </w:rPr>
        <w:t xml:space="preserve"> of rice herbivores consumed in predators</w:t>
      </w:r>
      <w:r w:rsidR="00C45D5B">
        <w:rPr>
          <w:sz w:val="24"/>
        </w:rPr>
        <w:t>’</w:t>
      </w:r>
      <w:r w:rsidRPr="00271F6F">
        <w:rPr>
          <w:rFonts w:hint="eastAsia"/>
          <w:sz w:val="24"/>
        </w:rPr>
        <w:t xml:space="preserve"> diet </w:t>
      </w:r>
      <w:r w:rsidR="003A4D3F">
        <w:rPr>
          <w:rFonts w:hint="eastAsia"/>
          <w:sz w:val="24"/>
        </w:rPr>
        <w:t>among the three crop stages (tillering, flowering,</w:t>
      </w:r>
      <w:r w:rsidR="00741806">
        <w:rPr>
          <w:rFonts w:hint="eastAsia"/>
          <w:sz w:val="24"/>
        </w:rPr>
        <w:t xml:space="preserve"> and</w:t>
      </w:r>
      <w:r w:rsidR="003A4D3F">
        <w:rPr>
          <w:rFonts w:hint="eastAsia"/>
          <w:sz w:val="24"/>
        </w:rPr>
        <w:t xml:space="preserve"> ripening stage)</w:t>
      </w:r>
      <w:r w:rsidRPr="00271F6F">
        <w:rPr>
          <w:rFonts w:hint="eastAsia"/>
          <w:sz w:val="24"/>
        </w:rPr>
        <w:t xml:space="preserve">. The tests were performed using </w:t>
      </w:r>
      <w:r w:rsidRPr="00271F6F">
        <w:rPr>
          <w:sz w:val="24"/>
        </w:rPr>
        <w:t xml:space="preserve">the function </w:t>
      </w:r>
      <w:proofErr w:type="spellStart"/>
      <w:r w:rsidRPr="00271F6F">
        <w:rPr>
          <w:sz w:val="24"/>
        </w:rPr>
        <w:t>cld</w:t>
      </w:r>
      <w:proofErr w:type="spellEnd"/>
      <w:r w:rsidRPr="00271F6F">
        <w:rPr>
          <w:sz w:val="24"/>
        </w:rPr>
        <w:t xml:space="preserve">() from the </w:t>
      </w:r>
      <w:r w:rsidR="00D50C50">
        <w:rPr>
          <w:rFonts w:hint="eastAsia"/>
          <w:sz w:val="24"/>
        </w:rPr>
        <w:t xml:space="preserve">R </w:t>
      </w:r>
      <w:r w:rsidRPr="00271F6F">
        <w:rPr>
          <w:sz w:val="24"/>
        </w:rPr>
        <w:t>“</w:t>
      </w:r>
      <w:proofErr w:type="spellStart"/>
      <w:r w:rsidRPr="00271F6F">
        <w:rPr>
          <w:sz w:val="24"/>
        </w:rPr>
        <w:t>multcomp</w:t>
      </w:r>
      <w:proofErr w:type="spellEnd"/>
      <w:r w:rsidRPr="00271F6F">
        <w:rPr>
          <w:sz w:val="24"/>
        </w:rPr>
        <w:t xml:space="preserve">” package </w:t>
      </w:r>
      <w:r w:rsidR="006A2EA3" w:rsidRPr="00271F6F">
        <w:rPr>
          <w:sz w:val="24"/>
        </w:rPr>
        <w:fldChar w:fldCharType="begin"/>
      </w:r>
      <w:r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6A2EA3" w:rsidRPr="00271F6F">
        <w:rPr>
          <w:sz w:val="24"/>
        </w:rPr>
        <w:fldChar w:fldCharType="separate"/>
      </w:r>
      <w:r w:rsidRPr="00271F6F">
        <w:rPr>
          <w:noProof/>
          <w:sz w:val="24"/>
        </w:rPr>
        <w:t>(Hothorn et al. 2008)</w:t>
      </w:r>
      <w:r w:rsidR="006A2EA3" w:rsidRPr="00271F6F">
        <w:rPr>
          <w:sz w:val="24"/>
        </w:rPr>
        <w:fldChar w:fldCharType="end"/>
      </w:r>
      <w:r w:rsidRPr="00271F6F">
        <w:rPr>
          <w:sz w:val="24"/>
        </w:rPr>
        <w:t>.</w:t>
      </w:r>
      <w:r w:rsidRPr="00271F6F">
        <w:rPr>
          <w:rFonts w:hint="eastAsia"/>
          <w:sz w:val="24"/>
        </w:rPr>
        <w:t xml:space="preserve"> </w:t>
      </w:r>
      <w:r w:rsidRPr="00271F6F">
        <w:rPr>
          <w:sz w:val="24"/>
        </w:rPr>
        <w:t>Different superscript letters</w:t>
      </w:r>
      <w:r w:rsidRPr="00271F6F">
        <w:rPr>
          <w:rFonts w:hint="eastAsia"/>
          <w:sz w:val="24"/>
        </w:rPr>
        <w:t xml:space="preserve"> </w:t>
      </w:r>
      <w:r w:rsidRPr="00271F6F">
        <w:rPr>
          <w:sz w:val="24"/>
        </w:rPr>
        <w:t>indicate significant differences</w:t>
      </w:r>
      <w:r w:rsidRPr="00271F6F">
        <w:rPr>
          <w:rFonts w:hint="eastAsia"/>
          <w:sz w:val="24"/>
        </w:rPr>
        <w:t xml:space="preserve"> in</w:t>
      </w:r>
      <w:r w:rsidRPr="00271F6F">
        <w:rPr>
          <w:sz w:val="24"/>
        </w:rPr>
        <w:t xml:space="preserve"> </w:t>
      </w:r>
      <w:r w:rsidRPr="00271F6F">
        <w:rPr>
          <w:rFonts w:hint="eastAsia"/>
          <w:sz w:val="24"/>
        </w:rPr>
        <w:t xml:space="preserve">the means </w:t>
      </w:r>
      <w:r w:rsidR="00D50C50">
        <w:rPr>
          <w:rFonts w:hint="eastAsia"/>
          <w:sz w:val="24"/>
        </w:rPr>
        <w:t>(</w:t>
      </w:r>
      <w:r w:rsidRPr="00271F6F">
        <w:rPr>
          <w:sz w:val="24"/>
        </w:rPr>
        <w:t>α</w:t>
      </w:r>
      <w:r w:rsidRPr="00271F6F">
        <w:rPr>
          <w:rFonts w:hint="eastAsia"/>
          <w:sz w:val="24"/>
        </w:rPr>
        <w:t xml:space="preserve"> </w:t>
      </w:r>
      <w:r w:rsidRPr="00271F6F">
        <w:rPr>
          <w:sz w:val="24"/>
        </w:rPr>
        <w:t>= 0.05</w:t>
      </w:r>
      <w:r w:rsidR="00D50C50">
        <w:rPr>
          <w:rFonts w:hint="eastAsia"/>
          <w:sz w:val="24"/>
        </w:rPr>
        <w:t>)</w:t>
      </w:r>
      <w:r w:rsidRPr="00271F6F">
        <w:rPr>
          <w:rFonts w:hint="eastAsia"/>
          <w:sz w:val="24"/>
        </w:rPr>
        <w:t xml:space="preserve"> within each model</w:t>
      </w:r>
      <w:r w:rsidRPr="00271F6F">
        <w:rPr>
          <w:sz w:val="24"/>
        </w:rPr>
        <w:t>.</w:t>
      </w:r>
    </w:p>
    <w:tbl>
      <w:tblPr>
        <w:tblStyle w:val="1"/>
        <w:tblW w:w="8576" w:type="dxa"/>
        <w:jc w:val="center"/>
        <w:tblLook w:val="04A0" w:firstRow="1" w:lastRow="0" w:firstColumn="1" w:lastColumn="0" w:noHBand="0" w:noVBand="1"/>
      </w:tblPr>
      <w:tblGrid>
        <w:gridCol w:w="1852"/>
        <w:gridCol w:w="1518"/>
        <w:gridCol w:w="1964"/>
        <w:gridCol w:w="1621"/>
        <w:gridCol w:w="1621"/>
      </w:tblGrid>
      <w:tr w:rsidR="007865EB" w:rsidRPr="00DD4D76" w:rsidTr="00C1242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865EB" w:rsidRPr="00D741E4" w:rsidRDefault="007865EB" w:rsidP="00C12421">
            <w:pPr>
              <w:jc w:val="center"/>
              <w:rPr>
                <w:rFonts w:cs="Arial"/>
                <w:b w:val="0"/>
                <w:color w:val="auto"/>
                <w:sz w:val="24"/>
                <w:szCs w:val="32"/>
              </w:rPr>
            </w:pPr>
            <w:r w:rsidRPr="00D741E4">
              <w:rPr>
                <w:rFonts w:cs="Arial" w:hint="eastAsia"/>
                <w:b w:val="0"/>
                <w:color w:val="auto"/>
                <w:sz w:val="24"/>
                <w:szCs w:val="32"/>
              </w:rPr>
              <w:t>Model</w:t>
            </w:r>
          </w:p>
        </w:tc>
        <w:tc>
          <w:tcPr>
            <w:tcW w:w="0" w:type="auto"/>
            <w:shd w:val="clear" w:color="auto" w:fill="auto"/>
            <w:noWrap/>
            <w:vAlign w:val="center"/>
            <w:hideMark/>
          </w:tcPr>
          <w:p w:rsidR="007865EB" w:rsidRPr="007865EB" w:rsidRDefault="007865EB" w:rsidP="00C12421">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
            <w:r>
              <w:rPr>
                <w:rFonts w:cs="Arial" w:hint="eastAsia"/>
                <w:b w:val="0"/>
                <w:color w:val="auto"/>
                <w:sz w:val="24"/>
                <w:szCs w:val="32"/>
              </w:rPr>
              <w:t>Crop stage</w:t>
            </w:r>
          </w:p>
        </w:tc>
        <w:tc>
          <w:tcPr>
            <w:tcW w:w="0" w:type="auto"/>
            <w:shd w:val="clear" w:color="auto" w:fill="auto"/>
            <w:noWrap/>
            <w:vAlign w:val="center"/>
            <w:hideMark/>
          </w:tcPr>
          <w:p w:rsidR="007865EB" w:rsidRPr="00D741E4" w:rsidRDefault="007865EB" w:rsidP="00C12421">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757DA">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7865EB" w:rsidRPr="00D741E4" w:rsidRDefault="007865EB" w:rsidP="00C12421">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7865EB" w:rsidRPr="00D741E4" w:rsidRDefault="007865EB" w:rsidP="00C12421">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
            <w:r w:rsidRPr="00D741E4">
              <w:rPr>
                <w:rFonts w:cs="Arial"/>
                <w:b w:val="0"/>
                <w:color w:val="auto"/>
                <w:sz w:val="24"/>
                <w:szCs w:val="32"/>
              </w:rPr>
              <w:t>Upper 2.5%</w:t>
            </w:r>
          </w:p>
        </w:tc>
      </w:tr>
      <w:tr w:rsidR="007865EB" w:rsidRPr="00DD4D76" w:rsidTr="007865EB">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865EB" w:rsidRPr="00D741E4" w:rsidRDefault="007865EB" w:rsidP="00C12421">
            <w:pPr>
              <w:jc w:val="center"/>
              <w:rPr>
                <w:rFonts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7865EB" w:rsidRPr="007865EB" w:rsidRDefault="007865EB" w:rsidP="007865EB">
            <w:pPr>
              <w:jc w:val="left"/>
              <w:cnfStyle w:val="000000100000" w:firstRow="0" w:lastRow="0" w:firstColumn="0" w:lastColumn="0" w:oddVBand="0" w:evenVBand="0" w:oddHBand="1" w:evenHBand="0" w:firstRowFirstColumn="0" w:firstRowLastColumn="0" w:lastRowFirstColumn="0" w:lastRowLastColumn="0"/>
              <w:rPr>
                <w:color w:val="auto"/>
                <w:sz w:val="24"/>
              </w:rPr>
            </w:pPr>
            <w:r w:rsidRPr="007865EB">
              <w:rPr>
                <w:color w:val="auto"/>
                <w:sz w:val="24"/>
              </w:rPr>
              <w:t>Tillering</w:t>
            </w:r>
          </w:p>
        </w:tc>
        <w:tc>
          <w:tcPr>
            <w:tcW w:w="0" w:type="auto"/>
            <w:shd w:val="clear" w:color="auto" w:fill="auto"/>
            <w:noWrap/>
            <w:vAlign w:val="center"/>
            <w:hideMark/>
          </w:tcPr>
          <w:p w:rsidR="007865EB" w:rsidRPr="00D741E4" w:rsidRDefault="007865EB" w:rsidP="002C2F27">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32</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w:t>
            </w:r>
            <w:r w:rsidR="00033C59">
              <w:rPr>
                <w:rFonts w:cs="Arial" w:hint="eastAsia"/>
                <w:color w:val="auto"/>
                <w:sz w:val="24"/>
                <w:szCs w:val="32"/>
              </w:rPr>
              <w:t>29</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7865EB" w:rsidP="00C12421">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27</w:t>
            </w:r>
          </w:p>
        </w:tc>
        <w:tc>
          <w:tcPr>
            <w:tcW w:w="0" w:type="auto"/>
            <w:shd w:val="clear" w:color="auto" w:fill="auto"/>
            <w:noWrap/>
            <w:vAlign w:val="center"/>
            <w:hideMark/>
          </w:tcPr>
          <w:p w:rsidR="007865EB" w:rsidRPr="002C2F27" w:rsidRDefault="007865EB" w:rsidP="00C12421">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38</w:t>
            </w:r>
          </w:p>
        </w:tc>
      </w:tr>
      <w:tr w:rsidR="007865EB" w:rsidRPr="00DD4D76" w:rsidTr="007865EB">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865EB" w:rsidRPr="00D741E4" w:rsidRDefault="007865EB" w:rsidP="00C12421">
            <w:pPr>
              <w:jc w:val="center"/>
              <w:rPr>
                <w:rFonts w:eastAsia="Times New Roman" w:cs="Arial"/>
                <w:color w:val="auto"/>
                <w:sz w:val="24"/>
                <w:szCs w:val="32"/>
              </w:rPr>
            </w:pPr>
          </w:p>
        </w:tc>
        <w:tc>
          <w:tcPr>
            <w:tcW w:w="0" w:type="auto"/>
            <w:shd w:val="clear" w:color="auto" w:fill="auto"/>
            <w:noWrap/>
            <w:vAlign w:val="center"/>
            <w:hideMark/>
          </w:tcPr>
          <w:p w:rsidR="007865EB" w:rsidRPr="007865EB" w:rsidRDefault="007865EB" w:rsidP="007865EB">
            <w:pPr>
              <w:jc w:val="left"/>
              <w:cnfStyle w:val="000000000000" w:firstRow="0" w:lastRow="0" w:firstColumn="0" w:lastColumn="0" w:oddVBand="0" w:evenVBand="0" w:oddHBand="0" w:evenHBand="0" w:firstRowFirstColumn="0" w:firstRowLastColumn="0" w:lastRowFirstColumn="0" w:lastRowLastColumn="0"/>
              <w:rPr>
                <w:color w:val="auto"/>
                <w:sz w:val="24"/>
              </w:rPr>
            </w:pPr>
            <w:r w:rsidRPr="007865EB">
              <w:rPr>
                <w:color w:val="auto"/>
                <w:sz w:val="24"/>
              </w:rPr>
              <w:t>Flowering</w:t>
            </w:r>
          </w:p>
        </w:tc>
        <w:tc>
          <w:tcPr>
            <w:tcW w:w="0" w:type="auto"/>
            <w:shd w:val="clear" w:color="auto" w:fill="auto"/>
            <w:noWrap/>
            <w:vAlign w:val="center"/>
            <w:hideMark/>
          </w:tcPr>
          <w:p w:rsidR="007865EB" w:rsidRPr="00D741E4" w:rsidRDefault="007865EB" w:rsidP="00C12421">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84</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sidR="002C2F27">
              <w:rPr>
                <w:rFonts w:cs="Arial" w:hint="eastAsia"/>
                <w:color w:val="auto"/>
                <w:sz w:val="24"/>
                <w:szCs w:val="32"/>
              </w:rPr>
              <w:t>6</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7865EB" w:rsidP="00C12421">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w:t>
            </w:r>
            <w:r w:rsidR="00033C59">
              <w:rPr>
                <w:rFonts w:cs="Arial" w:hint="eastAsia"/>
                <w:color w:val="auto"/>
                <w:sz w:val="24"/>
                <w:szCs w:val="32"/>
              </w:rPr>
              <w:t>1</w:t>
            </w:r>
          </w:p>
        </w:tc>
        <w:tc>
          <w:tcPr>
            <w:tcW w:w="0" w:type="auto"/>
            <w:shd w:val="clear" w:color="auto" w:fill="auto"/>
            <w:noWrap/>
            <w:vAlign w:val="center"/>
            <w:hideMark/>
          </w:tcPr>
          <w:p w:rsidR="007865EB" w:rsidRPr="002C2F27" w:rsidRDefault="007865EB" w:rsidP="00C12421">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87</w:t>
            </w:r>
          </w:p>
        </w:tc>
      </w:tr>
      <w:tr w:rsidR="007865EB" w:rsidRPr="00DD4D76" w:rsidTr="007865EB">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865EB" w:rsidRPr="00D741E4" w:rsidRDefault="007865EB" w:rsidP="00C12421">
            <w:pPr>
              <w:jc w:val="center"/>
              <w:rPr>
                <w:rFonts w:eastAsia="Times New Roman" w:cs="Arial"/>
                <w:sz w:val="24"/>
                <w:szCs w:val="32"/>
              </w:rPr>
            </w:pPr>
          </w:p>
        </w:tc>
        <w:tc>
          <w:tcPr>
            <w:tcW w:w="0" w:type="auto"/>
            <w:shd w:val="clear" w:color="auto" w:fill="auto"/>
            <w:noWrap/>
            <w:vAlign w:val="center"/>
            <w:hideMark/>
          </w:tcPr>
          <w:p w:rsidR="007865EB" w:rsidRPr="007865EB" w:rsidRDefault="007865EB" w:rsidP="007865EB">
            <w:pPr>
              <w:jc w:val="left"/>
              <w:cnfStyle w:val="000000100000" w:firstRow="0" w:lastRow="0" w:firstColumn="0" w:lastColumn="0" w:oddVBand="0" w:evenVBand="0" w:oddHBand="1" w:evenHBand="0" w:firstRowFirstColumn="0" w:firstRowLastColumn="0" w:lastRowFirstColumn="0" w:lastRowLastColumn="0"/>
              <w:rPr>
                <w:color w:val="auto"/>
                <w:sz w:val="24"/>
              </w:rPr>
            </w:pPr>
            <w:r w:rsidRPr="007865EB">
              <w:rPr>
                <w:color w:val="auto"/>
                <w:sz w:val="24"/>
              </w:rPr>
              <w:t>Ripening</w:t>
            </w:r>
          </w:p>
        </w:tc>
        <w:tc>
          <w:tcPr>
            <w:tcW w:w="0" w:type="auto"/>
            <w:shd w:val="clear" w:color="auto" w:fill="auto"/>
            <w:noWrap/>
            <w:vAlign w:val="center"/>
            <w:hideMark/>
          </w:tcPr>
          <w:p w:rsidR="007865EB" w:rsidRPr="00D741E4" w:rsidRDefault="002C2F27" w:rsidP="00C12421">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32"/>
              </w:rPr>
            </w:pPr>
            <w:r w:rsidRPr="00D741E4">
              <w:rPr>
                <w:rFonts w:eastAsia="Times New Roman" w:cs="Arial"/>
                <w:color w:val="auto"/>
                <w:sz w:val="24"/>
                <w:szCs w:val="32"/>
              </w:rPr>
              <w:t>0.</w:t>
            </w:r>
            <w:r>
              <w:rPr>
                <w:rFonts w:cs="Arial" w:hint="eastAsia"/>
                <w:color w:val="auto"/>
                <w:sz w:val="24"/>
                <w:szCs w:val="32"/>
              </w:rPr>
              <w:t>92</w:t>
            </w:r>
            <w:r>
              <w:rPr>
                <w:rFonts w:cs="Arial" w:hint="eastAsia"/>
                <w:color w:val="auto"/>
                <w:sz w:val="24"/>
                <w:szCs w:val="32"/>
                <w:vertAlign w:val="superscript"/>
              </w:rPr>
              <w:t>c</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Pr>
                <w:rFonts w:cs="Arial" w:hint="eastAsia"/>
                <w:color w:val="auto"/>
                <w:sz w:val="24"/>
                <w:szCs w:val="32"/>
              </w:rPr>
              <w:t>3</w:t>
            </w:r>
            <w:r w:rsidRPr="00D741E4">
              <w:rPr>
                <w:rFonts w:cs="Arial" w:hint="eastAsia"/>
                <w:color w:val="auto"/>
                <w:sz w:val="24"/>
                <w:szCs w:val="32"/>
              </w:rPr>
              <w:t>)</w:t>
            </w:r>
          </w:p>
        </w:tc>
        <w:tc>
          <w:tcPr>
            <w:tcW w:w="0" w:type="auto"/>
            <w:shd w:val="clear" w:color="auto" w:fill="auto"/>
            <w:noWrap/>
            <w:vAlign w:val="center"/>
            <w:hideMark/>
          </w:tcPr>
          <w:p w:rsidR="007865EB" w:rsidRPr="002C2F27" w:rsidRDefault="002C2F27" w:rsidP="00C12421">
            <w:pPr>
              <w:jc w:val="center"/>
              <w:cnfStyle w:val="000000100000" w:firstRow="0" w:lastRow="0" w:firstColumn="0" w:lastColumn="0" w:oddVBand="0" w:evenVBand="0" w:oddHBand="1" w:evenHBand="0" w:firstRowFirstColumn="0" w:firstRowLastColumn="0" w:lastRowFirstColumn="0" w:lastRowLastColumn="0"/>
              <w:rPr>
                <w:rFonts w:cs="Arial"/>
                <w:sz w:val="24"/>
                <w:szCs w:val="32"/>
              </w:rPr>
            </w:pPr>
            <w:r>
              <w:rPr>
                <w:rFonts w:cs="Arial" w:hint="eastAsia"/>
                <w:sz w:val="24"/>
                <w:szCs w:val="32"/>
              </w:rPr>
              <w:t>0.</w:t>
            </w:r>
            <w:r w:rsidR="00033C59">
              <w:rPr>
                <w:rFonts w:cs="Arial" w:hint="eastAsia"/>
                <w:sz w:val="24"/>
                <w:szCs w:val="32"/>
              </w:rPr>
              <w:t>90</w:t>
            </w:r>
          </w:p>
        </w:tc>
        <w:tc>
          <w:tcPr>
            <w:tcW w:w="0" w:type="auto"/>
            <w:shd w:val="clear" w:color="auto" w:fill="auto"/>
            <w:noWrap/>
            <w:vAlign w:val="center"/>
            <w:hideMark/>
          </w:tcPr>
          <w:p w:rsidR="007865EB" w:rsidRPr="002C2F27" w:rsidRDefault="002C2F27" w:rsidP="00C12421">
            <w:pPr>
              <w:jc w:val="center"/>
              <w:cnfStyle w:val="000000100000" w:firstRow="0" w:lastRow="0" w:firstColumn="0" w:lastColumn="0" w:oddVBand="0" w:evenVBand="0" w:oddHBand="1" w:evenHBand="0" w:firstRowFirstColumn="0" w:firstRowLastColumn="0" w:lastRowFirstColumn="0" w:lastRowLastColumn="0"/>
              <w:rPr>
                <w:rFonts w:cs="Arial"/>
                <w:sz w:val="24"/>
                <w:szCs w:val="32"/>
              </w:rPr>
            </w:pPr>
            <w:r>
              <w:rPr>
                <w:rFonts w:cs="Arial" w:hint="eastAsia"/>
                <w:sz w:val="24"/>
                <w:szCs w:val="32"/>
              </w:rPr>
              <w:t>0.9</w:t>
            </w:r>
            <w:r w:rsidR="00033C59">
              <w:rPr>
                <w:rFonts w:cs="Arial" w:hint="eastAsia"/>
                <w:sz w:val="24"/>
                <w:szCs w:val="32"/>
              </w:rPr>
              <w:t>5</w:t>
            </w:r>
          </w:p>
        </w:tc>
      </w:tr>
      <w:tr w:rsidR="007865EB" w:rsidRPr="00DD4D76"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865EB" w:rsidRPr="00D741E4" w:rsidRDefault="007865EB" w:rsidP="00C12421">
            <w:pPr>
              <w:jc w:val="center"/>
              <w:rPr>
                <w:rFonts w:cs="Arial"/>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7865EB" w:rsidRPr="00BC7E68" w:rsidRDefault="007865EB" w:rsidP="00C12421">
            <w:pPr>
              <w:jc w:val="left"/>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BC7E68">
              <w:rPr>
                <w:color w:val="000000" w:themeColor="text1"/>
                <w:sz w:val="24"/>
              </w:rPr>
              <w:t>Tillering</w:t>
            </w:r>
          </w:p>
        </w:tc>
        <w:tc>
          <w:tcPr>
            <w:tcW w:w="0" w:type="auto"/>
            <w:shd w:val="clear" w:color="auto" w:fill="auto"/>
            <w:noWrap/>
            <w:vAlign w:val="center"/>
            <w:hideMark/>
          </w:tcPr>
          <w:p w:rsidR="007865EB" w:rsidRPr="00BC7E68" w:rsidRDefault="007865EB" w:rsidP="00C12421">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35</w:t>
            </w:r>
            <w:r w:rsidRPr="00BC7E68">
              <w:rPr>
                <w:rFonts w:cs="Arial" w:hint="eastAsia"/>
                <w:color w:val="000000" w:themeColor="text1"/>
                <w:sz w:val="24"/>
                <w:szCs w:val="32"/>
                <w:vertAlign w:val="superscript"/>
              </w:rPr>
              <w:t>a</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36</w:t>
            </w:r>
            <w:r w:rsidRPr="00BC7E68">
              <w:rPr>
                <w:rFonts w:cs="Arial" w:hint="eastAsia"/>
                <w:color w:val="000000" w:themeColor="text1"/>
                <w:sz w:val="24"/>
                <w:szCs w:val="32"/>
              </w:rPr>
              <w:t>)</w:t>
            </w:r>
          </w:p>
        </w:tc>
        <w:tc>
          <w:tcPr>
            <w:tcW w:w="0" w:type="auto"/>
            <w:shd w:val="clear" w:color="auto" w:fill="auto"/>
            <w:noWrap/>
            <w:vAlign w:val="center"/>
            <w:hideMark/>
          </w:tcPr>
          <w:p w:rsidR="007865EB" w:rsidRPr="00BC7E68" w:rsidRDefault="007865EB" w:rsidP="00C12421">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28</w:t>
            </w:r>
          </w:p>
        </w:tc>
        <w:tc>
          <w:tcPr>
            <w:tcW w:w="0" w:type="auto"/>
            <w:shd w:val="clear" w:color="auto" w:fill="auto"/>
            <w:noWrap/>
            <w:vAlign w:val="center"/>
            <w:hideMark/>
          </w:tcPr>
          <w:p w:rsidR="007865EB" w:rsidRPr="00BC7E68" w:rsidRDefault="007865EB" w:rsidP="00C12421">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42</w:t>
            </w:r>
          </w:p>
        </w:tc>
      </w:tr>
      <w:tr w:rsidR="007865EB" w:rsidRPr="00DD4D76"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865EB" w:rsidRPr="00D741E4" w:rsidRDefault="007865EB" w:rsidP="00C12421">
            <w:pPr>
              <w:jc w:val="center"/>
              <w:rPr>
                <w:rFonts w:eastAsia="Times New Roman" w:cs="Arial"/>
                <w:color w:val="auto"/>
                <w:sz w:val="24"/>
                <w:szCs w:val="32"/>
              </w:rPr>
            </w:pPr>
          </w:p>
        </w:tc>
        <w:tc>
          <w:tcPr>
            <w:tcW w:w="0" w:type="auto"/>
            <w:shd w:val="clear" w:color="auto" w:fill="auto"/>
            <w:noWrap/>
            <w:vAlign w:val="center"/>
            <w:hideMark/>
          </w:tcPr>
          <w:p w:rsidR="007865EB" w:rsidRPr="00BC7E68" w:rsidRDefault="007865EB" w:rsidP="00C12421">
            <w:pPr>
              <w:jc w:val="left"/>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C7E68">
              <w:rPr>
                <w:color w:val="000000" w:themeColor="text1"/>
                <w:sz w:val="24"/>
              </w:rPr>
              <w:t>Flowering</w:t>
            </w:r>
          </w:p>
        </w:tc>
        <w:tc>
          <w:tcPr>
            <w:tcW w:w="0" w:type="auto"/>
            <w:shd w:val="clear" w:color="auto" w:fill="auto"/>
            <w:noWrap/>
            <w:vAlign w:val="center"/>
            <w:hideMark/>
          </w:tcPr>
          <w:p w:rsidR="007865EB" w:rsidRPr="00BC7E68" w:rsidRDefault="007865EB" w:rsidP="00C12421">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82</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21</w:t>
            </w:r>
            <w:r w:rsidRPr="00BC7E68">
              <w:rPr>
                <w:rFonts w:cs="Arial" w:hint="eastAsia"/>
                <w:color w:val="000000" w:themeColor="text1"/>
                <w:sz w:val="24"/>
                <w:szCs w:val="32"/>
              </w:rPr>
              <w:t>)</w:t>
            </w:r>
          </w:p>
        </w:tc>
        <w:tc>
          <w:tcPr>
            <w:tcW w:w="0" w:type="auto"/>
            <w:shd w:val="clear" w:color="auto" w:fill="auto"/>
            <w:noWrap/>
            <w:vAlign w:val="center"/>
            <w:hideMark/>
          </w:tcPr>
          <w:p w:rsidR="007865EB" w:rsidRPr="00BC7E68" w:rsidRDefault="007865EB" w:rsidP="00C12421">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78</w:t>
            </w:r>
          </w:p>
        </w:tc>
        <w:tc>
          <w:tcPr>
            <w:tcW w:w="0" w:type="auto"/>
            <w:shd w:val="clear" w:color="auto" w:fill="auto"/>
            <w:noWrap/>
            <w:vAlign w:val="center"/>
            <w:hideMark/>
          </w:tcPr>
          <w:p w:rsidR="007865EB" w:rsidRPr="00BC7E68" w:rsidRDefault="007865EB" w:rsidP="00C12421">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86</w:t>
            </w:r>
          </w:p>
        </w:tc>
      </w:tr>
      <w:tr w:rsidR="00FD6347" w:rsidRPr="00DD4D76"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FD6347" w:rsidRPr="00D741E4" w:rsidRDefault="00FD6347" w:rsidP="00C12421">
            <w:pPr>
              <w:jc w:val="center"/>
              <w:rPr>
                <w:rFonts w:eastAsia="Times New Roman" w:cs="Arial"/>
                <w:sz w:val="24"/>
                <w:szCs w:val="32"/>
              </w:rPr>
            </w:pPr>
          </w:p>
        </w:tc>
        <w:tc>
          <w:tcPr>
            <w:tcW w:w="0" w:type="auto"/>
            <w:shd w:val="clear" w:color="auto" w:fill="auto"/>
            <w:noWrap/>
            <w:vAlign w:val="center"/>
            <w:hideMark/>
          </w:tcPr>
          <w:p w:rsidR="00FD6347" w:rsidRPr="00BC7E68" w:rsidRDefault="00FD6347" w:rsidP="00C12421">
            <w:pPr>
              <w:jc w:val="left"/>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BC7E68">
              <w:rPr>
                <w:color w:val="000000" w:themeColor="text1"/>
                <w:sz w:val="24"/>
              </w:rPr>
              <w:t>Ripening</w:t>
            </w:r>
          </w:p>
        </w:tc>
        <w:tc>
          <w:tcPr>
            <w:tcW w:w="0" w:type="auto"/>
            <w:shd w:val="clear" w:color="auto" w:fill="auto"/>
            <w:noWrap/>
            <w:vAlign w:val="center"/>
            <w:hideMark/>
          </w:tcPr>
          <w:p w:rsidR="00FD6347" w:rsidRPr="00BC7E68" w:rsidRDefault="00FD6347" w:rsidP="00C12421">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9</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24</w:t>
            </w:r>
            <w:r w:rsidRPr="00BC7E68">
              <w:rPr>
                <w:rFonts w:cs="Arial" w:hint="eastAsia"/>
                <w:color w:val="000000" w:themeColor="text1"/>
                <w:sz w:val="24"/>
                <w:szCs w:val="32"/>
              </w:rPr>
              <w:t>)</w:t>
            </w:r>
          </w:p>
        </w:tc>
        <w:tc>
          <w:tcPr>
            <w:tcW w:w="0" w:type="auto"/>
            <w:shd w:val="clear" w:color="auto" w:fill="auto"/>
            <w:noWrap/>
            <w:vAlign w:val="center"/>
            <w:hideMark/>
          </w:tcPr>
          <w:p w:rsidR="00FD6347" w:rsidRPr="00BC7E68" w:rsidRDefault="00FD6347" w:rsidP="00C12421">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4</w:t>
            </w:r>
          </w:p>
        </w:tc>
        <w:tc>
          <w:tcPr>
            <w:tcW w:w="0" w:type="auto"/>
            <w:shd w:val="clear" w:color="auto" w:fill="auto"/>
            <w:noWrap/>
            <w:vAlign w:val="center"/>
            <w:hideMark/>
          </w:tcPr>
          <w:p w:rsidR="00FD6347" w:rsidRPr="00BC7E68" w:rsidRDefault="00FD6347" w:rsidP="00C12421">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9</w:t>
            </w:r>
            <w:r w:rsidR="00162FFD">
              <w:rPr>
                <w:rFonts w:cs="Arial" w:hint="eastAsia"/>
                <w:color w:val="000000" w:themeColor="text1"/>
                <w:sz w:val="24"/>
                <w:szCs w:val="32"/>
              </w:rPr>
              <w:t>3</w:t>
            </w:r>
          </w:p>
        </w:tc>
      </w:tr>
      <w:tr w:rsidR="00FD6347" w:rsidRPr="00DD4D76"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FD6347" w:rsidRPr="000A1BEC" w:rsidRDefault="00FD6347" w:rsidP="00C12421">
            <w:pPr>
              <w:jc w:val="center"/>
              <w:rPr>
                <w:rFonts w:cs="Arial"/>
                <w:color w:val="000000" w:themeColor="text1"/>
                <w:sz w:val="24"/>
                <w:szCs w:val="32"/>
              </w:rPr>
            </w:pPr>
            <w:r w:rsidRPr="000A1BEC">
              <w:rPr>
                <w:rFonts w:cs="Arial" w:hint="eastAsia"/>
                <w:color w:val="000000" w:themeColor="text1"/>
                <w:sz w:val="24"/>
                <w:szCs w:val="32"/>
              </w:rPr>
              <w:t>Ladybeetles</w:t>
            </w:r>
          </w:p>
        </w:tc>
        <w:tc>
          <w:tcPr>
            <w:tcW w:w="0" w:type="auto"/>
            <w:shd w:val="clear" w:color="auto" w:fill="auto"/>
            <w:noWrap/>
            <w:vAlign w:val="center"/>
            <w:hideMark/>
          </w:tcPr>
          <w:p w:rsidR="00FD6347" w:rsidRPr="000A1BEC" w:rsidRDefault="00FD6347" w:rsidP="00C12421">
            <w:pPr>
              <w:jc w:val="left"/>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0A1BEC">
              <w:rPr>
                <w:color w:val="000000" w:themeColor="text1"/>
                <w:sz w:val="24"/>
              </w:rPr>
              <w:t>Tillering</w:t>
            </w:r>
          </w:p>
        </w:tc>
        <w:tc>
          <w:tcPr>
            <w:tcW w:w="0" w:type="auto"/>
            <w:shd w:val="clear" w:color="auto" w:fill="auto"/>
            <w:noWrap/>
            <w:vAlign w:val="center"/>
            <w:hideMark/>
          </w:tcPr>
          <w:p w:rsidR="00FD6347" w:rsidRPr="000A1BEC" w:rsidRDefault="00FD6347" w:rsidP="00C12421">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2</w:t>
            </w:r>
            <w:r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02225A">
              <w:rPr>
                <w:rFonts w:cs="Arial" w:hint="eastAsia"/>
                <w:color w:val="000000" w:themeColor="text1"/>
                <w:sz w:val="24"/>
                <w:szCs w:val="32"/>
              </w:rPr>
              <w:t>12</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C12421">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0</w:t>
            </w:r>
          </w:p>
        </w:tc>
        <w:tc>
          <w:tcPr>
            <w:tcW w:w="0" w:type="auto"/>
            <w:shd w:val="clear" w:color="auto" w:fill="auto"/>
            <w:noWrap/>
            <w:vAlign w:val="center"/>
            <w:hideMark/>
          </w:tcPr>
          <w:p w:rsidR="00FD6347" w:rsidRPr="000A1BEC" w:rsidRDefault="00FD6347" w:rsidP="00C12421">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02225A">
              <w:rPr>
                <w:rFonts w:cs="Arial" w:hint="eastAsia"/>
                <w:color w:val="000000" w:themeColor="text1"/>
                <w:sz w:val="24"/>
                <w:szCs w:val="32"/>
              </w:rPr>
              <w:t>85</w:t>
            </w:r>
          </w:p>
        </w:tc>
      </w:tr>
      <w:tr w:rsidR="00FD6347" w:rsidRPr="00DD4D76"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FD6347" w:rsidRPr="000A1BEC" w:rsidRDefault="00FD6347" w:rsidP="00C12421">
            <w:pPr>
              <w:jc w:val="center"/>
              <w:rPr>
                <w:rFonts w:eastAsia="Times New Roman" w:cs="Arial"/>
                <w:color w:val="000000" w:themeColor="text1"/>
                <w:sz w:val="24"/>
                <w:szCs w:val="32"/>
              </w:rPr>
            </w:pPr>
          </w:p>
        </w:tc>
        <w:tc>
          <w:tcPr>
            <w:tcW w:w="0" w:type="auto"/>
            <w:shd w:val="clear" w:color="auto" w:fill="auto"/>
            <w:noWrap/>
            <w:vAlign w:val="center"/>
            <w:hideMark/>
          </w:tcPr>
          <w:p w:rsidR="00FD6347" w:rsidRPr="000A1BEC" w:rsidRDefault="00FD6347" w:rsidP="00C12421">
            <w:pPr>
              <w:jc w:val="left"/>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0A1BEC">
              <w:rPr>
                <w:color w:val="000000" w:themeColor="text1"/>
                <w:sz w:val="24"/>
              </w:rPr>
              <w:t>Flowering</w:t>
            </w:r>
          </w:p>
        </w:tc>
        <w:tc>
          <w:tcPr>
            <w:tcW w:w="0" w:type="auto"/>
            <w:shd w:val="clear" w:color="auto" w:fill="auto"/>
            <w:noWrap/>
            <w:vAlign w:val="center"/>
            <w:hideMark/>
          </w:tcPr>
          <w:p w:rsidR="00FD6347" w:rsidRPr="000A1BEC" w:rsidRDefault="00FD6347" w:rsidP="00C12421">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5</w:t>
            </w:r>
            <w:r w:rsidR="00895D02"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Pr="000A1BEC">
              <w:rPr>
                <w:rFonts w:cs="Arial" w:hint="eastAsia"/>
                <w:color w:val="000000" w:themeColor="text1"/>
                <w:sz w:val="24"/>
                <w:szCs w:val="32"/>
              </w:rPr>
              <w:t>0</w:t>
            </w:r>
            <w:r w:rsidR="00895D02" w:rsidRPr="000A1BEC">
              <w:rPr>
                <w:rFonts w:cs="Arial" w:hint="eastAsia"/>
                <w:color w:val="000000" w:themeColor="text1"/>
                <w:sz w:val="24"/>
                <w:szCs w:val="32"/>
              </w:rPr>
              <w:t>7</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C12421">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4</w:t>
            </w:r>
          </w:p>
        </w:tc>
        <w:tc>
          <w:tcPr>
            <w:tcW w:w="0" w:type="auto"/>
            <w:shd w:val="clear" w:color="auto" w:fill="auto"/>
            <w:noWrap/>
            <w:vAlign w:val="center"/>
            <w:hideMark/>
          </w:tcPr>
          <w:p w:rsidR="00FD6347" w:rsidRPr="000A1BEC" w:rsidRDefault="00FD6347" w:rsidP="00C12421">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87</w:t>
            </w:r>
          </w:p>
        </w:tc>
      </w:tr>
      <w:tr w:rsidR="00FD6347" w:rsidRPr="00DD4D76"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FD6347" w:rsidRPr="000A1BEC" w:rsidRDefault="00FD6347" w:rsidP="00C12421">
            <w:pPr>
              <w:jc w:val="center"/>
              <w:rPr>
                <w:rFonts w:eastAsia="Times New Roman" w:cs="Arial"/>
                <w:color w:val="000000" w:themeColor="text1"/>
                <w:sz w:val="24"/>
                <w:szCs w:val="32"/>
              </w:rPr>
            </w:pPr>
          </w:p>
        </w:tc>
        <w:tc>
          <w:tcPr>
            <w:tcW w:w="0" w:type="auto"/>
            <w:shd w:val="clear" w:color="auto" w:fill="auto"/>
            <w:noWrap/>
            <w:vAlign w:val="center"/>
            <w:hideMark/>
          </w:tcPr>
          <w:p w:rsidR="00FD6347" w:rsidRPr="000A1BEC" w:rsidRDefault="00FD6347" w:rsidP="00C12421">
            <w:pPr>
              <w:jc w:val="left"/>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0A1BEC">
              <w:rPr>
                <w:color w:val="000000" w:themeColor="text1"/>
                <w:sz w:val="24"/>
              </w:rPr>
              <w:t>Ripening</w:t>
            </w:r>
          </w:p>
        </w:tc>
        <w:tc>
          <w:tcPr>
            <w:tcW w:w="0" w:type="auto"/>
            <w:shd w:val="clear" w:color="auto" w:fill="auto"/>
            <w:noWrap/>
            <w:vAlign w:val="center"/>
            <w:hideMark/>
          </w:tcPr>
          <w:p w:rsidR="00FD6347" w:rsidRPr="000A1BEC" w:rsidRDefault="00FD6347" w:rsidP="00C12421">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00895D02" w:rsidRPr="000A1BEC">
              <w:rPr>
                <w:rFonts w:cs="Arial" w:hint="eastAsia"/>
                <w:color w:val="000000" w:themeColor="text1"/>
                <w:sz w:val="24"/>
                <w:szCs w:val="32"/>
              </w:rPr>
              <w:t>94</w:t>
            </w:r>
            <w:r w:rsidRPr="000A1BEC">
              <w:rPr>
                <w:rFonts w:cs="Arial" w:hint="eastAsia"/>
                <w:color w:val="000000" w:themeColor="text1"/>
                <w:sz w:val="24"/>
                <w:szCs w:val="32"/>
                <w:vertAlign w:val="superscript"/>
              </w:rPr>
              <w:t>b</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04</w:t>
            </w:r>
            <w:r w:rsidRPr="000A1BEC">
              <w:rPr>
                <w:rFonts w:cs="Arial" w:hint="eastAsia"/>
                <w:color w:val="000000" w:themeColor="text1"/>
                <w:sz w:val="24"/>
                <w:szCs w:val="32"/>
              </w:rPr>
              <w:t>)</w:t>
            </w:r>
          </w:p>
        </w:tc>
        <w:tc>
          <w:tcPr>
            <w:tcW w:w="0" w:type="auto"/>
            <w:shd w:val="clear" w:color="auto" w:fill="auto"/>
            <w:noWrap/>
            <w:vAlign w:val="center"/>
            <w:hideMark/>
          </w:tcPr>
          <w:p w:rsidR="00FD6347" w:rsidRPr="000A1BEC" w:rsidRDefault="00FD6347" w:rsidP="00C12421">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93</w:t>
            </w:r>
          </w:p>
        </w:tc>
        <w:tc>
          <w:tcPr>
            <w:tcW w:w="0" w:type="auto"/>
            <w:shd w:val="clear" w:color="auto" w:fill="auto"/>
            <w:noWrap/>
            <w:vAlign w:val="center"/>
            <w:hideMark/>
          </w:tcPr>
          <w:p w:rsidR="00FD6347" w:rsidRPr="000A1BEC" w:rsidRDefault="00FD6347" w:rsidP="00C12421">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w:t>
            </w:r>
            <w:r w:rsidR="0002225A">
              <w:rPr>
                <w:rFonts w:cs="Arial" w:hint="eastAsia"/>
                <w:color w:val="000000" w:themeColor="text1"/>
                <w:sz w:val="24"/>
                <w:szCs w:val="32"/>
              </w:rPr>
              <w:t>5</w:t>
            </w:r>
          </w:p>
        </w:tc>
      </w:tr>
    </w:tbl>
    <w:p w:rsidR="00F824EC" w:rsidRPr="0068273F" w:rsidRDefault="00F824EC">
      <w:pPr>
        <w:rPr>
          <w:b/>
          <w:color w:val="FF0000"/>
        </w:rPr>
      </w:pPr>
      <w:r w:rsidRPr="0068273F">
        <w:rPr>
          <w:b/>
          <w:color w:val="FF0000"/>
        </w:rPr>
        <w:br w:type="page"/>
      </w:r>
    </w:p>
    <w:p w:rsidR="00D42777" w:rsidRDefault="00D42777">
      <w:pPr>
        <w:rPr>
          <w:b/>
          <w:color w:val="FF0000"/>
        </w:rPr>
      </w:pPr>
      <w:r w:rsidRPr="0068273F">
        <w:rPr>
          <w:rFonts w:hint="eastAsia"/>
          <w:b/>
          <w:color w:val="FF0000"/>
        </w:rPr>
        <w:t>Discussion</w:t>
      </w:r>
    </w:p>
    <w:p w:rsidR="00D42BE9" w:rsidRPr="00D42BE9" w:rsidRDefault="00D42BE9">
      <w:pPr>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(biocontrol).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rsidR="006E7948" w:rsidRPr="0068273F" w:rsidRDefault="00695F72" w:rsidP="006E7948">
      <w:pPr>
        <w:pStyle w:val="ListParagraph"/>
        <w:numPr>
          <w:ilvl w:val="0"/>
          <w:numId w:val="4"/>
        </w:numPr>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rsidR="00504EA3" w:rsidRPr="0068273F" w:rsidRDefault="00504EA3" w:rsidP="00504EA3">
      <w:pPr>
        <w:pStyle w:val="ListParagraph"/>
        <w:rPr>
          <w:color w:val="FF0000"/>
        </w:rPr>
      </w:pPr>
    </w:p>
    <w:p w:rsidR="00440750" w:rsidRDefault="006E7948" w:rsidP="00695F72">
      <w:pPr>
        <w:pStyle w:val="ListParagraph"/>
        <w:numPr>
          <w:ilvl w:val="0"/>
          <w:numId w:val="4"/>
        </w:numPr>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providing more convincing evidence for the biocontrol potential of these predators</w:t>
      </w:r>
      <w:r w:rsidR="00197D93">
        <w:rPr>
          <w:color w:val="FF0000"/>
        </w:rPr>
        <w:t xml:space="preserve"> </w:t>
      </w:r>
    </w:p>
    <w:p w:rsidR="006E7948" w:rsidRPr="0068273F" w:rsidRDefault="00197D93" w:rsidP="00440750">
      <w:pPr>
        <w:pStyle w:val="ListParagraph"/>
        <w:rPr>
          <w:color w:val="FF0000"/>
        </w:rPr>
      </w:pPr>
      <w:r>
        <w:rPr>
          <w:color w:val="00B0F0"/>
        </w:rPr>
        <w:t>CK: also complement with molecular analysis (limitation: qualitative study [presence/absence], snap shot, etc.)</w:t>
      </w:r>
    </w:p>
    <w:p w:rsidR="00CB67B5" w:rsidRPr="0068273F" w:rsidRDefault="00CB67B5" w:rsidP="00CB67B5">
      <w:pPr>
        <w:pStyle w:val="ListParagraph"/>
        <w:rPr>
          <w:color w:val="FF0000"/>
        </w:rPr>
      </w:pPr>
    </w:p>
    <w:p w:rsidR="006B5431" w:rsidRPr="0068273F" w:rsidRDefault="00F67C52" w:rsidP="006B5431">
      <w:pPr>
        <w:pStyle w:val="ListParagraph"/>
        <w:numPr>
          <w:ilvl w:val="0"/>
          <w:numId w:val="4"/>
        </w:numPr>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detritivores.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detritivores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proofErr w:type="spellStart"/>
      <w:r w:rsidR="00ED25E3" w:rsidRPr="0068273F">
        <w:rPr>
          <w:color w:val="FF0000"/>
        </w:rPr>
        <w:t>Tetragnathidae</w:t>
      </w:r>
      <w:proofErr w:type="spellEnd"/>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detritivores and tourist herbivores by spiders at the tillering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rsidR="00CB67B5" w:rsidRPr="0068273F" w:rsidRDefault="00CB67B5" w:rsidP="00CB67B5">
      <w:pPr>
        <w:pStyle w:val="ListParagraph"/>
        <w:rPr>
          <w:color w:val="FF0000"/>
        </w:rPr>
      </w:pPr>
    </w:p>
    <w:p w:rsidR="00695F72" w:rsidRPr="0068273F" w:rsidRDefault="00414B7C" w:rsidP="00695F72">
      <w:pPr>
        <w:pStyle w:val="ListParagraph"/>
        <w:numPr>
          <w:ilvl w:val="0"/>
          <w:numId w:val="4"/>
        </w:numPr>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rsidR="00CB67B5" w:rsidRPr="0068273F" w:rsidRDefault="00CB67B5" w:rsidP="00CB67B5">
      <w:pPr>
        <w:pStyle w:val="ListParagraph"/>
        <w:rPr>
          <w:color w:val="FF0000"/>
        </w:rPr>
      </w:pPr>
    </w:p>
    <w:p w:rsidR="001A0461" w:rsidRDefault="001A0461" w:rsidP="00CB67B5">
      <w:pPr>
        <w:pStyle w:val="ListParagraph"/>
        <w:numPr>
          <w:ilvl w:val="0"/>
          <w:numId w:val="4"/>
        </w:numPr>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rsidR="00C12421" w:rsidRDefault="00C12421">
      <w:pPr>
        <w:pStyle w:val="ListParagraph"/>
        <w:rPr>
          <w:color w:val="FF0000"/>
        </w:rPr>
      </w:pPr>
    </w:p>
    <w:p w:rsidR="003B1666" w:rsidRDefault="003B1666" w:rsidP="00CB67B5">
      <w:pPr>
        <w:pStyle w:val="ListParagraph"/>
        <w:numPr>
          <w:ilvl w:val="0"/>
          <w:numId w:val="4"/>
        </w:numPr>
        <w:rPr>
          <w:color w:val="FF0000"/>
        </w:rPr>
      </w:pPr>
      <w:r>
        <w:rPr>
          <w:color w:val="FF0000"/>
        </w:rPr>
        <w:t xml:space="preserve">Implication based on our results: For example, 1) farm type: overlooked ecosystem service by GAPs particularly in conventional farms, 2) </w:t>
      </w:r>
      <w:r w:rsidR="0086130A">
        <w:rPr>
          <w:color w:val="FF0000"/>
        </w:rPr>
        <w:t>crop stage: not much herbivores in early season (tillering, Cite our Ecosphere), much higher herbivore density later on &gt; Therefore, farm management should avoid hurt GAP populations during sensitive / highly valuable stages.</w:t>
      </w:r>
    </w:p>
    <w:p w:rsidR="009F5538" w:rsidRPr="009F5538" w:rsidRDefault="009F5538" w:rsidP="009F5538">
      <w:pPr>
        <w:pStyle w:val="ListParagraph"/>
        <w:rPr>
          <w:color w:val="FF0000"/>
        </w:rPr>
      </w:pPr>
    </w:p>
    <w:p w:rsidR="00B571FB" w:rsidRPr="0068273F" w:rsidRDefault="002A38F1" w:rsidP="00B571FB">
      <w:pPr>
        <w:pStyle w:val="ListParagraph"/>
        <w:numPr>
          <w:ilvl w:val="0"/>
          <w:numId w:val="4"/>
        </w:numPr>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w:t>
      </w:r>
      <w:proofErr w:type="spellStart"/>
      <w:r w:rsidR="00B571FB" w:rsidRPr="0068273F">
        <w:rPr>
          <w:rFonts w:hint="eastAsia"/>
          <w:color w:val="FF0000"/>
        </w:rPr>
        <w:t>intraguild</w:t>
      </w:r>
      <w:proofErr w:type="spellEnd"/>
      <w:r w:rsidR="00B571FB" w:rsidRPr="0068273F">
        <w:rPr>
          <w:rFonts w:hint="eastAsia"/>
          <w:color w:val="FF0000"/>
        </w:rPr>
        <w:t xml:space="preserve">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rsidR="00B571FB" w:rsidRPr="0068273F" w:rsidRDefault="00B571FB" w:rsidP="00B571FB">
      <w:pPr>
        <w:pStyle w:val="ListParagraph"/>
        <w:rPr>
          <w:color w:val="FF0000"/>
        </w:rPr>
      </w:pPr>
      <w:r w:rsidRPr="0068273F">
        <w:rPr>
          <w:rFonts w:hint="eastAsia"/>
          <w:color w:val="FF0000"/>
        </w:rPr>
        <w:t xml:space="preserve"> </w:t>
      </w:r>
    </w:p>
    <w:p w:rsidR="00695F72" w:rsidRPr="009F5538" w:rsidRDefault="00695F72" w:rsidP="00695F72">
      <w:pPr>
        <w:pStyle w:val="ListParagraph"/>
        <w:numPr>
          <w:ilvl w:val="0"/>
          <w:numId w:val="4"/>
        </w:numPr>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biocontrol</w:t>
      </w:r>
    </w:p>
    <w:p w:rsidR="00204ED7" w:rsidRDefault="00204ED7">
      <w:pPr>
        <w:rPr>
          <w:color w:val="FF0000"/>
        </w:rPr>
      </w:pPr>
    </w:p>
    <w:p w:rsidR="00204ED7" w:rsidRDefault="00204ED7">
      <w:pPr>
        <w:rPr>
          <w:b/>
          <w:color w:val="FF0000"/>
        </w:rPr>
      </w:pPr>
      <w:r>
        <w:rPr>
          <w:b/>
          <w:color w:val="FF0000"/>
        </w:rPr>
        <w:br w:type="page"/>
      </w:r>
    </w:p>
    <w:p w:rsidR="00D42777" w:rsidRPr="006A09BA" w:rsidRDefault="00204ED7">
      <w:pPr>
        <w:rPr>
          <w:b/>
        </w:rPr>
      </w:pPr>
      <w:r w:rsidRPr="006A09BA">
        <w:rPr>
          <w:rFonts w:hint="eastAsia"/>
          <w:b/>
        </w:rPr>
        <w:t>Acknowledgement</w:t>
      </w:r>
    </w:p>
    <w:p w:rsidR="00204ED7" w:rsidRPr="006A09BA" w:rsidRDefault="0010455D" w:rsidP="0010455D">
      <w:pPr>
        <w:rPr>
          <w:rFonts w:cs="Arial"/>
          <w:szCs w:val="28"/>
        </w:rPr>
      </w:pPr>
      <w:r w:rsidRPr="006A09BA">
        <w:rPr>
          <w:rFonts w:cs="Arial"/>
          <w:szCs w:val="28"/>
        </w:rPr>
        <w:t xml:space="preserve">We thank </w:t>
      </w:r>
      <w:proofErr w:type="spellStart"/>
      <w:r w:rsidRPr="006A09BA">
        <w:rPr>
          <w:rFonts w:cs="Arial"/>
          <w:szCs w:val="28"/>
        </w:rPr>
        <w:t>Miaoli</w:t>
      </w:r>
      <w:proofErr w:type="spellEnd"/>
      <w:r w:rsidRPr="006A09BA">
        <w:rPr>
          <w:rFonts w:cs="Arial"/>
          <w:szCs w:val="28"/>
        </w:rPr>
        <w:t xml:space="preserve">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 xml:space="preserve">s funded by Council of Agriculture, </w:t>
      </w:r>
      <w:proofErr w:type="gramStart"/>
      <w:r w:rsidRPr="006A09BA">
        <w:rPr>
          <w:rFonts w:cs="Arial"/>
          <w:szCs w:val="28"/>
        </w:rPr>
        <w:t>R.O.C..</w:t>
      </w:r>
      <w:proofErr w:type="gramEnd"/>
    </w:p>
    <w:p w:rsidR="00204ED7" w:rsidRDefault="00204ED7">
      <w:pPr>
        <w:rPr>
          <w:b/>
          <w:color w:val="FF0000"/>
        </w:rPr>
      </w:pPr>
      <w:r>
        <w:rPr>
          <w:b/>
          <w:color w:val="FF0000"/>
        </w:rPr>
        <w:br w:type="page"/>
      </w:r>
    </w:p>
    <w:p w:rsidR="00606188" w:rsidRPr="00606188" w:rsidRDefault="006A2EA3" w:rsidP="00606188">
      <w:pPr>
        <w:pStyle w:val="EndNoteBibliographyTitle"/>
      </w:pPr>
      <w:r>
        <w:fldChar w:fldCharType="begin"/>
      </w:r>
      <w:r w:rsidR="00152402">
        <w:instrText xml:space="preserve"> ADDIN EN.REFLIST </w:instrText>
      </w:r>
      <w:r>
        <w:fldChar w:fldCharType="separate"/>
      </w:r>
      <w:r w:rsidR="00606188" w:rsidRPr="00606188">
        <w:t>Reference</w:t>
      </w:r>
    </w:p>
    <w:p w:rsidR="00606188" w:rsidRPr="00606188" w:rsidRDefault="00606188" w:rsidP="00606188">
      <w:pPr>
        <w:pStyle w:val="EndNoteBibliographyTitle"/>
      </w:pPr>
    </w:p>
    <w:p w:rsidR="00606188" w:rsidRPr="00606188" w:rsidRDefault="00606188" w:rsidP="00606188">
      <w:pPr>
        <w:pStyle w:val="EndNoteBibliography"/>
        <w:spacing w:after="0"/>
        <w:ind w:left="720" w:hanging="720"/>
      </w:pPr>
      <w:r w:rsidRPr="00606188">
        <w:t xml:space="preserve">Birkhofer, K., T. M. Bezemer, J. Bloem, M. Bonkowski, S. Christensen, D. Dubois, F. Ekelund, A. Fließbach, L. Gunst, and K. Hedlund. 2008. Long-term organic farming fosters below and aboveground biota: Implications for soil quality, biological control and productivity. Soil Biology and Biochemistry </w:t>
      </w:r>
      <w:r w:rsidRPr="00606188">
        <w:rPr>
          <w:b/>
        </w:rPr>
        <w:t>40</w:t>
      </w:r>
      <w:r w:rsidRPr="00606188">
        <w:t>:2297-2308.</w:t>
      </w:r>
    </w:p>
    <w:p w:rsidR="00606188" w:rsidRPr="00606188" w:rsidRDefault="00606188" w:rsidP="00606188">
      <w:pPr>
        <w:pStyle w:val="EndNoteBibliography"/>
        <w:spacing w:after="0"/>
        <w:ind w:left="720" w:hanging="720"/>
      </w:pPr>
      <w:r w:rsidRPr="00606188">
        <w:t>Birkhofer, K., A. Fließbach, D. H. Wise, and S. Scheu. 2011. Arthropod food webs in organic and conventional wheat farming systems of an agricultural long</w:t>
      </w:r>
      <w:r w:rsidRPr="00606188">
        <w:rPr>
          <w:rFonts w:ascii="Cambria Math" w:hAnsi="Cambria Math" w:cs="Cambria Math"/>
        </w:rPr>
        <w:t>‐</w:t>
      </w:r>
      <w:r w:rsidRPr="00606188">
        <w:t xml:space="preserve">term experiment: a stable isotope approach. Agricultural and Forest Entomology </w:t>
      </w:r>
      <w:r w:rsidRPr="00606188">
        <w:rPr>
          <w:b/>
        </w:rPr>
        <w:t>13</w:t>
      </w:r>
      <w:r w:rsidRPr="00606188">
        <w:t>:197-204.</w:t>
      </w:r>
    </w:p>
    <w:p w:rsidR="00606188" w:rsidRPr="00606188" w:rsidRDefault="00606188" w:rsidP="00606188">
      <w:pPr>
        <w:pStyle w:val="EndNoteBibliography"/>
        <w:spacing w:after="0"/>
        <w:ind w:left="720" w:hanging="720"/>
      </w:pPr>
      <w:r w:rsidRPr="00606188">
        <w:t xml:space="preserve">Contreras, H. L., J. Goyret, M. von Arx, C. T. Pierce, J. L. Bronstein, R. A. Raguso, and G. Davidowitz. 2013. The effect of ambient humidity on the foraging behavior of the hawkmoth Manduca sexta. Journal of Comparative Physiology A </w:t>
      </w:r>
      <w:r w:rsidRPr="00606188">
        <w:rPr>
          <w:b/>
        </w:rPr>
        <w:t>199</w:t>
      </w:r>
      <w:r w:rsidRPr="00606188">
        <w:t>:1053-1063.</w:t>
      </w:r>
    </w:p>
    <w:p w:rsidR="00606188" w:rsidRPr="00606188" w:rsidRDefault="00606188" w:rsidP="00606188">
      <w:pPr>
        <w:pStyle w:val="EndNoteBibliography"/>
        <w:spacing w:after="0"/>
        <w:ind w:left="720" w:hanging="720"/>
      </w:pPr>
      <w:r w:rsidRPr="00606188">
        <w:t xml:space="preserve">Diehl, E., V. L. Mader, V. Wolters, and K. Birkhofer. 2013. Management intensity and vegetation complexity affect web-building spiders and their prey. Oecologia </w:t>
      </w:r>
      <w:r w:rsidRPr="00606188">
        <w:rPr>
          <w:b/>
        </w:rPr>
        <w:t>173</w:t>
      </w:r>
      <w:r w:rsidRPr="00606188">
        <w:t>:579-589.</w:t>
      </w:r>
    </w:p>
    <w:p w:rsidR="00606188" w:rsidRPr="00606188" w:rsidRDefault="00606188" w:rsidP="00606188">
      <w:pPr>
        <w:pStyle w:val="EndNoteBibliography"/>
        <w:spacing w:after="0"/>
        <w:ind w:left="720" w:hanging="720"/>
      </w:pPr>
      <w:r w:rsidRPr="00606188">
        <w:t>Eitzinger, B., N. Abrego, D. Gravel, T. Huotari, E. J. Vesterinen, and T. Roslin. 2019. Assessing changes in arthropod predator–prey interactions through DNA</w:t>
      </w:r>
      <w:r w:rsidRPr="00606188">
        <w:rPr>
          <w:rFonts w:ascii="Cambria Math" w:hAnsi="Cambria Math" w:cs="Cambria Math"/>
        </w:rPr>
        <w:t>‐</w:t>
      </w:r>
      <w:r w:rsidRPr="00606188">
        <w:t xml:space="preserve">based gut content analysis—variable environment, stable diet. Molecular Ecology </w:t>
      </w:r>
      <w:r w:rsidRPr="00606188">
        <w:rPr>
          <w:b/>
        </w:rPr>
        <w:t>28</w:t>
      </w:r>
      <w:r w:rsidRPr="00606188">
        <w:t>:266-280.</w:t>
      </w:r>
    </w:p>
    <w:p w:rsidR="00606188" w:rsidRPr="00606188" w:rsidRDefault="00606188" w:rsidP="00606188">
      <w:pPr>
        <w:pStyle w:val="EndNoteBibliography"/>
        <w:spacing w:after="0"/>
        <w:ind w:left="720" w:hanging="720"/>
      </w:pPr>
      <w:r w:rsidRPr="00606188">
        <w:t>Fox, J., S. Weisberg, D. Adler, D. Bates, G. Baud-Bovy, S. Ellison, D. Firth, M. Friendly, G. Gorjanc, and S. Graves. 2012. Package ‘car’. Vienna: R Foundation for Statistical Computing.</w:t>
      </w:r>
    </w:p>
    <w:p w:rsidR="00606188" w:rsidRPr="00606188" w:rsidRDefault="00606188" w:rsidP="00606188">
      <w:pPr>
        <w:pStyle w:val="EndNoteBibliography"/>
        <w:spacing w:after="0"/>
        <w:ind w:left="720" w:hanging="720"/>
      </w:pPr>
      <w:r w:rsidRPr="00606188">
        <w:t xml:space="preserve">Gomiero, T., D. Pimentel, and M. G. Paoletti. 2011. Is there a need for a more sustainable agriculture? Critical reviews in plant sciences </w:t>
      </w:r>
      <w:r w:rsidRPr="00606188">
        <w:rPr>
          <w:b/>
        </w:rPr>
        <w:t>30</w:t>
      </w:r>
      <w:r w:rsidRPr="00606188">
        <w:t>:6-23.</w:t>
      </w:r>
    </w:p>
    <w:p w:rsidR="00606188" w:rsidRPr="00606188" w:rsidRDefault="00606188" w:rsidP="00606188">
      <w:pPr>
        <w:pStyle w:val="EndNoteBibliography"/>
        <w:spacing w:after="0"/>
        <w:ind w:left="720" w:hanging="720"/>
      </w:pPr>
      <w:r w:rsidRPr="00606188">
        <w:t>Heimpel, G. E., and N. J. Mills. 2017. Biological control. Cambridge University Press.</w:t>
      </w:r>
    </w:p>
    <w:p w:rsidR="00606188" w:rsidRPr="00606188" w:rsidRDefault="00606188" w:rsidP="00606188">
      <w:pPr>
        <w:pStyle w:val="EndNoteBibliography"/>
        <w:spacing w:after="0"/>
        <w:ind w:left="720" w:hanging="720"/>
      </w:pPr>
      <w:r w:rsidRPr="00606188">
        <w:t xml:space="preserve">Hothorn, T., F. Bretz, and P. Westfall. 2008. Simultaneous inference in general parametric models. Biometrical Journal: Journal of Mathematical Methods in Biosciences </w:t>
      </w:r>
      <w:r w:rsidRPr="00606188">
        <w:rPr>
          <w:b/>
        </w:rPr>
        <w:t>50</w:t>
      </w:r>
      <w:r w:rsidRPr="00606188">
        <w:t>:346-363.</w:t>
      </w:r>
    </w:p>
    <w:p w:rsidR="00606188" w:rsidRPr="00606188" w:rsidRDefault="00606188" w:rsidP="00606188">
      <w:pPr>
        <w:pStyle w:val="EndNoteBibliography"/>
        <w:spacing w:after="0"/>
        <w:ind w:left="720" w:hanging="720"/>
      </w:pPr>
      <w:r w:rsidRPr="00606188">
        <w:t xml:space="preserve">Kehoe, L., A. Romero-Muñoz, E. Polaina, L. Estes, H. Kreft, and T. Kuemmerle. 2017. Biodiversity at risk under future cropland expansion and intensification. Nature Ecology &amp; Evolution </w:t>
      </w:r>
      <w:r w:rsidRPr="00606188">
        <w:rPr>
          <w:b/>
        </w:rPr>
        <w:t>1</w:t>
      </w:r>
      <w:r w:rsidRPr="00606188">
        <w:t>:1129-1135.</w:t>
      </w:r>
    </w:p>
    <w:p w:rsidR="00606188" w:rsidRPr="00606188" w:rsidRDefault="00606188" w:rsidP="00606188">
      <w:pPr>
        <w:pStyle w:val="EndNoteBibliography"/>
        <w:spacing w:after="0"/>
        <w:ind w:left="720" w:hanging="720"/>
      </w:pPr>
      <w:r w:rsidRPr="00606188">
        <w:t xml:space="preserve">Kuusk, A.-K., and B. Ekbom. 2012. Feeding habits of lycosid spiders in field habitats. Journal of Pest Science </w:t>
      </w:r>
      <w:r w:rsidRPr="00606188">
        <w:rPr>
          <w:b/>
        </w:rPr>
        <w:t>85</w:t>
      </w:r>
      <w:r w:rsidRPr="00606188">
        <w:t>:253-260.</w:t>
      </w:r>
    </w:p>
    <w:p w:rsidR="00606188" w:rsidRPr="00606188" w:rsidRDefault="00606188" w:rsidP="00606188">
      <w:pPr>
        <w:pStyle w:val="EndNoteBibliography"/>
        <w:spacing w:after="0"/>
        <w:ind w:left="720" w:hanging="720"/>
      </w:pPr>
      <w:r w:rsidRPr="00606188">
        <w:t xml:space="preserve">Laws, A. N. 2017. Climate change effects on predator–prey interactions. Current Opinion in Insect Science </w:t>
      </w:r>
      <w:r w:rsidRPr="00606188">
        <w:rPr>
          <w:b/>
        </w:rPr>
        <w:t>23</w:t>
      </w:r>
      <w:r w:rsidRPr="00606188">
        <w:t>:28-34.</w:t>
      </w:r>
    </w:p>
    <w:p w:rsidR="00606188" w:rsidRPr="00606188" w:rsidRDefault="00606188" w:rsidP="00606188">
      <w:pPr>
        <w:pStyle w:val="EndNoteBibliography"/>
        <w:spacing w:after="0"/>
        <w:ind w:left="720" w:hanging="720"/>
      </w:pPr>
      <w:r w:rsidRPr="00606188">
        <w:t xml:space="preserve">Logan, J. D., W. Wolesensky, and A. Joern. 2006. Temperature-dependent phenology and predation in arthropod systems. Ecological modelling </w:t>
      </w:r>
      <w:r w:rsidRPr="00606188">
        <w:rPr>
          <w:b/>
        </w:rPr>
        <w:t>196</w:t>
      </w:r>
      <w:r w:rsidRPr="00606188">
        <w:t>:471-482.</w:t>
      </w:r>
    </w:p>
    <w:p w:rsidR="00606188" w:rsidRPr="00606188" w:rsidRDefault="00606188" w:rsidP="00606188">
      <w:pPr>
        <w:pStyle w:val="EndNoteBibliography"/>
        <w:spacing w:after="0"/>
        <w:ind w:left="720" w:hanging="720"/>
      </w:pPr>
      <w:r w:rsidRPr="00606188">
        <w:t xml:space="preserve">Michalko, R., S. Pekár, and M. H. Entling. 2019. An updated perspective on spiders as generalist predators in biological control. Oecologia </w:t>
      </w:r>
      <w:r w:rsidRPr="00606188">
        <w:rPr>
          <w:b/>
        </w:rPr>
        <w:t>189</w:t>
      </w:r>
      <w:r w:rsidRPr="00606188">
        <w:t>:21-36.</w:t>
      </w:r>
    </w:p>
    <w:p w:rsidR="00606188" w:rsidRPr="00606188" w:rsidRDefault="00606188" w:rsidP="00606188">
      <w:pPr>
        <w:pStyle w:val="EndNoteBibliography"/>
        <w:spacing w:after="0"/>
        <w:ind w:left="720" w:hanging="720"/>
      </w:pPr>
      <w:r w:rsidRPr="00606188">
        <w:t xml:space="preserve">Prasad, R., and W. Snyder. 2006. Polyphagy complicates conservation biological control that targets generalist predators. Journal of Applied Ecology </w:t>
      </w:r>
      <w:r w:rsidRPr="00606188">
        <w:rPr>
          <w:b/>
        </w:rPr>
        <w:t>43</w:t>
      </w:r>
      <w:r w:rsidRPr="00606188">
        <w:t>:343-352.</w:t>
      </w:r>
    </w:p>
    <w:p w:rsidR="00606188" w:rsidRPr="00606188" w:rsidRDefault="00606188" w:rsidP="00606188">
      <w:pPr>
        <w:pStyle w:val="EndNoteBibliography"/>
        <w:spacing w:after="0"/>
        <w:ind w:left="720" w:hanging="720"/>
      </w:pPr>
      <w:r w:rsidRPr="00606188">
        <w:t>Roubinet, E., K. Birkhofer, G. Malsher, K. Staudacher, B. Ekbom, M. Traugott, and M. Jonsson. 2017. Diet of generalist predators reflects effects of cropping period and farming system on extra</w:t>
      </w:r>
      <w:r w:rsidRPr="00606188">
        <w:rPr>
          <w:rFonts w:ascii="Cambria Math" w:hAnsi="Cambria Math" w:cs="Cambria Math"/>
        </w:rPr>
        <w:t>‐</w:t>
      </w:r>
      <w:r w:rsidRPr="00606188">
        <w:t xml:space="preserve">and intraguild prey. Ecological Applications </w:t>
      </w:r>
      <w:r w:rsidRPr="00606188">
        <w:rPr>
          <w:b/>
        </w:rPr>
        <w:t>27</w:t>
      </w:r>
      <w:r w:rsidRPr="00606188">
        <w:t>:1167-1177.</w:t>
      </w:r>
    </w:p>
    <w:p w:rsidR="00606188" w:rsidRPr="00606188" w:rsidRDefault="00606188" w:rsidP="00606188">
      <w:pPr>
        <w:pStyle w:val="EndNoteBibliography"/>
        <w:spacing w:after="0"/>
        <w:ind w:left="720" w:hanging="720"/>
      </w:pPr>
      <w:r w:rsidRPr="00606188">
        <w:t xml:space="preserve">Schmitz, O. J., and B. T. Barton. 2014. Climate change effects on behavioral and physiological ecology of predator–prey interactions: implications for conservation biological control. Biological Control </w:t>
      </w:r>
      <w:r w:rsidRPr="00606188">
        <w:rPr>
          <w:b/>
        </w:rPr>
        <w:t>75</w:t>
      </w:r>
      <w:r w:rsidRPr="00606188">
        <w:t>:87-96.</w:t>
      </w:r>
    </w:p>
    <w:p w:rsidR="00606188" w:rsidRPr="00606188" w:rsidRDefault="00606188" w:rsidP="00606188">
      <w:pPr>
        <w:pStyle w:val="EndNoteBibliography"/>
        <w:spacing w:after="0"/>
        <w:ind w:left="720" w:hanging="720"/>
      </w:pPr>
      <w:r w:rsidRPr="00606188">
        <w:t xml:space="preserve">Staudacher, K., O. Rennstam Rubbmark, K. Birkhofer, G. Malsher, D. Sint, M. Jonsson, and M. Traugott. 2018. Habitat heterogeneity induces rapid changes in the feeding behaviour of generalist arthropod predators. Functional ecology </w:t>
      </w:r>
      <w:r w:rsidRPr="00606188">
        <w:rPr>
          <w:b/>
        </w:rPr>
        <w:t>32</w:t>
      </w:r>
      <w:r w:rsidRPr="00606188">
        <w:t>:809-819.</w:t>
      </w:r>
    </w:p>
    <w:p w:rsidR="00606188" w:rsidRPr="00606188" w:rsidRDefault="00606188" w:rsidP="00606188">
      <w:pPr>
        <w:pStyle w:val="EndNoteBibliography"/>
        <w:spacing w:after="0"/>
        <w:ind w:left="720" w:hanging="720"/>
      </w:pPr>
      <w:r w:rsidRPr="00606188">
        <w:t xml:space="preserve">Stiling, P., and T. Cornelissen. 2005. What makes a successful biocontrol agent? A meta-analysis of biological control agent performance. Biological control </w:t>
      </w:r>
      <w:r w:rsidRPr="00606188">
        <w:rPr>
          <w:b/>
        </w:rPr>
        <w:t>34</w:t>
      </w:r>
      <w:r w:rsidRPr="00606188">
        <w:t>:236-246.</w:t>
      </w:r>
    </w:p>
    <w:p w:rsidR="00606188" w:rsidRPr="00606188" w:rsidRDefault="00606188" w:rsidP="00606188">
      <w:pPr>
        <w:pStyle w:val="EndNoteBibliography"/>
        <w:spacing w:after="0"/>
        <w:ind w:left="720" w:hanging="720"/>
      </w:pPr>
      <w:r w:rsidRPr="00606188">
        <w:t xml:space="preserve">Symondson, W., K. Sunderland, and M. Greenstone. 2002. Can generalist predators be effective biocontrol agents? Annual review of entomology </w:t>
      </w:r>
      <w:r w:rsidRPr="00606188">
        <w:rPr>
          <w:b/>
        </w:rPr>
        <w:t>47</w:t>
      </w:r>
      <w:r w:rsidRPr="00606188">
        <w:t>:561-594.</w:t>
      </w:r>
    </w:p>
    <w:p w:rsidR="00606188" w:rsidRPr="00606188" w:rsidRDefault="00606188" w:rsidP="00606188">
      <w:pPr>
        <w:pStyle w:val="EndNoteBibliography"/>
        <w:spacing w:after="0"/>
        <w:ind w:left="720" w:hanging="720"/>
      </w:pPr>
      <w:r w:rsidRPr="00606188">
        <w:t xml:space="preserve">Vebrová, L., A. van Nieuwenhuijzen, V. Kolář, and D. S. Boukal. 2018. Seasonality and weather conditions jointly drive flight activity patterns of aquatic and terrestrial chironomids. BMC ecology </w:t>
      </w:r>
      <w:r w:rsidRPr="00606188">
        <w:rPr>
          <w:b/>
        </w:rPr>
        <w:t>18</w:t>
      </w:r>
      <w:r w:rsidRPr="00606188">
        <w:t>:19.</w:t>
      </w:r>
    </w:p>
    <w:p w:rsidR="00606188" w:rsidRPr="00606188" w:rsidRDefault="00606188" w:rsidP="00606188">
      <w:pPr>
        <w:pStyle w:val="EndNoteBibliography"/>
        <w:ind w:left="720" w:hanging="720"/>
      </w:pPr>
      <w:r w:rsidRPr="00606188">
        <w:t xml:space="preserve">Wise, D. H., D. M. Moldenhauer, and J. Halaj. 2006. Using stable isotopes to reveal shifts in prey consumption by generalist predators. Ecological Applications </w:t>
      </w:r>
      <w:r w:rsidRPr="00606188">
        <w:rPr>
          <w:b/>
        </w:rPr>
        <w:t>16</w:t>
      </w:r>
      <w:r w:rsidRPr="00606188">
        <w:t>:865-876.</w:t>
      </w:r>
    </w:p>
    <w:p w:rsidR="00695F72" w:rsidRPr="0068273F" w:rsidRDefault="006A2EA3">
      <w:pPr>
        <w:rPr>
          <w:color w:val="FF0000"/>
        </w:rPr>
      </w:pPr>
      <w:r>
        <w:rPr>
          <w:color w:val="FF0000"/>
        </w:rPr>
        <w:fldChar w:fldCharType="end"/>
      </w:r>
    </w:p>
    <w:sectPr w:rsidR="00695F72" w:rsidRPr="0068273F" w:rsidSect="00FF53C4">
      <w:foot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D84" w:rsidRDefault="009A6D84" w:rsidP="00436F36">
      <w:pPr>
        <w:spacing w:after="0" w:line="240" w:lineRule="auto"/>
      </w:pPr>
      <w:r>
        <w:separator/>
      </w:r>
    </w:p>
  </w:endnote>
  <w:endnote w:type="continuationSeparator" w:id="0">
    <w:p w:rsidR="009A6D84" w:rsidRDefault="009A6D84" w:rsidP="0043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2316"/>
      <w:docPartObj>
        <w:docPartGallery w:val="Page Numbers (Bottom of Page)"/>
        <w:docPartUnique/>
      </w:docPartObj>
    </w:sdtPr>
    <w:sdtContent>
      <w:p w:rsidR="009A6D84" w:rsidRDefault="009A6D84">
        <w:pPr>
          <w:pStyle w:val="Footer"/>
          <w:jc w:val="center"/>
        </w:pPr>
        <w:r>
          <w:fldChar w:fldCharType="begin"/>
        </w:r>
        <w:r>
          <w:instrText xml:space="preserve"> PAGE   \* MERGEFORMAT </w:instrText>
        </w:r>
        <w:r>
          <w:fldChar w:fldCharType="separate"/>
        </w:r>
        <w:r w:rsidR="00867AFF" w:rsidRPr="00867AFF">
          <w:rPr>
            <w:noProof/>
            <w:lang w:val="zh-TW"/>
          </w:rPr>
          <w:t>11</w:t>
        </w:r>
        <w:r>
          <w:rPr>
            <w:noProof/>
            <w:lang w:val="zh-TW"/>
          </w:rPr>
          <w:fldChar w:fldCharType="end"/>
        </w:r>
      </w:p>
    </w:sdtContent>
  </w:sdt>
  <w:p w:rsidR="009A6D84" w:rsidRDefault="009A6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D84" w:rsidRDefault="009A6D84" w:rsidP="00436F36">
      <w:pPr>
        <w:spacing w:after="0" w:line="240" w:lineRule="auto"/>
      </w:pPr>
      <w:r>
        <w:separator/>
      </w:r>
    </w:p>
  </w:footnote>
  <w:footnote w:type="continuationSeparator" w:id="0">
    <w:p w:rsidR="009A6D84" w:rsidRDefault="009A6D84" w:rsidP="00436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B430E5"/>
    <w:multiLevelType w:val="hybridMultilevel"/>
    <w:tmpl w:val="58C29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AE4E23"/>
    <w:multiLevelType w:val="hybridMultilevel"/>
    <w:tmpl w:val="18D60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4E1463"/>
    <w:multiLevelType w:val="hybridMultilevel"/>
    <w:tmpl w:val="D9C62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895BB9"/>
    <w:multiLevelType w:val="hybridMultilevel"/>
    <w:tmpl w:val="68CCD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4"/>
  </w:num>
  <w:num w:numId="4">
    <w:abstractNumId w:val="11"/>
  </w:num>
  <w:num w:numId="5">
    <w:abstractNumId w:val="7"/>
  </w:num>
  <w:num w:numId="6">
    <w:abstractNumId w:val="16"/>
  </w:num>
  <w:num w:numId="7">
    <w:abstractNumId w:val="8"/>
  </w:num>
  <w:num w:numId="8">
    <w:abstractNumId w:val="4"/>
  </w:num>
  <w:num w:numId="9">
    <w:abstractNumId w:val="6"/>
  </w:num>
  <w:num w:numId="10">
    <w:abstractNumId w:val="10"/>
  </w:num>
  <w:num w:numId="11">
    <w:abstractNumId w:val="5"/>
  </w:num>
  <w:num w:numId="12">
    <w:abstractNumId w:val="15"/>
  </w:num>
  <w:num w:numId="13">
    <w:abstractNumId w:val="2"/>
  </w:num>
  <w:num w:numId="14">
    <w:abstractNumId w:val="13"/>
  </w:num>
  <w:num w:numId="15">
    <w:abstractNumId w:val="12"/>
  </w:num>
  <w:num w:numId="16">
    <w:abstractNumId w:val="3"/>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K">
    <w15:presenceInfo w15:providerId="None" w15:userId="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39937"/>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stfap51s9ztmea0af5fa9f5v90srreddde&quot;&gt;Rice Project&lt;record-ids&gt;&lt;item&gt;2&lt;/item&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record-ids&gt;&lt;/item&gt;&lt;/Libraries&gt;"/>
  </w:docVars>
  <w:rsids>
    <w:rsidRoot w:val="00D42777"/>
    <w:rsid w:val="00000A40"/>
    <w:rsid w:val="00001602"/>
    <w:rsid w:val="00004624"/>
    <w:rsid w:val="0000463B"/>
    <w:rsid w:val="00013C53"/>
    <w:rsid w:val="000149C2"/>
    <w:rsid w:val="000217C6"/>
    <w:rsid w:val="0002225A"/>
    <w:rsid w:val="000224F9"/>
    <w:rsid w:val="00022B2E"/>
    <w:rsid w:val="000250B1"/>
    <w:rsid w:val="00030E82"/>
    <w:rsid w:val="0003200F"/>
    <w:rsid w:val="00033C59"/>
    <w:rsid w:val="000345DA"/>
    <w:rsid w:val="00035728"/>
    <w:rsid w:val="00036011"/>
    <w:rsid w:val="000407BE"/>
    <w:rsid w:val="00041DC9"/>
    <w:rsid w:val="00042B18"/>
    <w:rsid w:val="0004362B"/>
    <w:rsid w:val="0004569E"/>
    <w:rsid w:val="000463C7"/>
    <w:rsid w:val="000473B8"/>
    <w:rsid w:val="000559C2"/>
    <w:rsid w:val="00056867"/>
    <w:rsid w:val="00061BE1"/>
    <w:rsid w:val="00061E6A"/>
    <w:rsid w:val="00062BF0"/>
    <w:rsid w:val="000648D6"/>
    <w:rsid w:val="0006502E"/>
    <w:rsid w:val="00066EB6"/>
    <w:rsid w:val="0007116C"/>
    <w:rsid w:val="00071F2B"/>
    <w:rsid w:val="00075790"/>
    <w:rsid w:val="0008367E"/>
    <w:rsid w:val="000879DD"/>
    <w:rsid w:val="00087F1A"/>
    <w:rsid w:val="0009527C"/>
    <w:rsid w:val="00095909"/>
    <w:rsid w:val="000A1BEC"/>
    <w:rsid w:val="000A7E3B"/>
    <w:rsid w:val="000B38EC"/>
    <w:rsid w:val="000B3AF1"/>
    <w:rsid w:val="000B44A7"/>
    <w:rsid w:val="000B567F"/>
    <w:rsid w:val="000B5778"/>
    <w:rsid w:val="000B700A"/>
    <w:rsid w:val="000C18E9"/>
    <w:rsid w:val="000C20B3"/>
    <w:rsid w:val="000C5F48"/>
    <w:rsid w:val="000D09BE"/>
    <w:rsid w:val="000D28E8"/>
    <w:rsid w:val="000E0BCA"/>
    <w:rsid w:val="000E4192"/>
    <w:rsid w:val="000E4BA2"/>
    <w:rsid w:val="000E5A15"/>
    <w:rsid w:val="000F0127"/>
    <w:rsid w:val="000F4FDA"/>
    <w:rsid w:val="0010016E"/>
    <w:rsid w:val="0010455D"/>
    <w:rsid w:val="0010677C"/>
    <w:rsid w:val="00106961"/>
    <w:rsid w:val="00107B01"/>
    <w:rsid w:val="001112F0"/>
    <w:rsid w:val="00112B27"/>
    <w:rsid w:val="00112E77"/>
    <w:rsid w:val="00116D5A"/>
    <w:rsid w:val="00120498"/>
    <w:rsid w:val="00120C1A"/>
    <w:rsid w:val="00121FC4"/>
    <w:rsid w:val="001234C0"/>
    <w:rsid w:val="00125C04"/>
    <w:rsid w:val="0013131B"/>
    <w:rsid w:val="00131ED2"/>
    <w:rsid w:val="0013258F"/>
    <w:rsid w:val="0013369A"/>
    <w:rsid w:val="001368F1"/>
    <w:rsid w:val="00143807"/>
    <w:rsid w:val="00143F49"/>
    <w:rsid w:val="00151386"/>
    <w:rsid w:val="00152402"/>
    <w:rsid w:val="0015619F"/>
    <w:rsid w:val="001571C9"/>
    <w:rsid w:val="001575FA"/>
    <w:rsid w:val="001604FC"/>
    <w:rsid w:val="0016142F"/>
    <w:rsid w:val="00162FFD"/>
    <w:rsid w:val="00163BC0"/>
    <w:rsid w:val="001704A5"/>
    <w:rsid w:val="00171E30"/>
    <w:rsid w:val="00172116"/>
    <w:rsid w:val="00173B2E"/>
    <w:rsid w:val="001754EF"/>
    <w:rsid w:val="00176C39"/>
    <w:rsid w:val="00176DAF"/>
    <w:rsid w:val="0018255F"/>
    <w:rsid w:val="00182AAC"/>
    <w:rsid w:val="00183D8F"/>
    <w:rsid w:val="00184E61"/>
    <w:rsid w:val="0019228E"/>
    <w:rsid w:val="001961A8"/>
    <w:rsid w:val="00196EAB"/>
    <w:rsid w:val="00197D93"/>
    <w:rsid w:val="001A0461"/>
    <w:rsid w:val="001A40F8"/>
    <w:rsid w:val="001B0E5B"/>
    <w:rsid w:val="001B5110"/>
    <w:rsid w:val="001C080D"/>
    <w:rsid w:val="001C1D30"/>
    <w:rsid w:val="001C476F"/>
    <w:rsid w:val="001C60E7"/>
    <w:rsid w:val="001C6887"/>
    <w:rsid w:val="001C7AD8"/>
    <w:rsid w:val="001D1589"/>
    <w:rsid w:val="001D220C"/>
    <w:rsid w:val="001D6D6F"/>
    <w:rsid w:val="001E2783"/>
    <w:rsid w:val="001E48A3"/>
    <w:rsid w:val="001E7488"/>
    <w:rsid w:val="001E7E9F"/>
    <w:rsid w:val="001F5652"/>
    <w:rsid w:val="001F5F58"/>
    <w:rsid w:val="00204ED7"/>
    <w:rsid w:val="00205C88"/>
    <w:rsid w:val="00206451"/>
    <w:rsid w:val="00206598"/>
    <w:rsid w:val="00210338"/>
    <w:rsid w:val="002130F8"/>
    <w:rsid w:val="00220138"/>
    <w:rsid w:val="00221344"/>
    <w:rsid w:val="00222924"/>
    <w:rsid w:val="0022310B"/>
    <w:rsid w:val="00227F61"/>
    <w:rsid w:val="00236339"/>
    <w:rsid w:val="00236D7E"/>
    <w:rsid w:val="0024115D"/>
    <w:rsid w:val="00243D34"/>
    <w:rsid w:val="00243F06"/>
    <w:rsid w:val="00246117"/>
    <w:rsid w:val="002474F4"/>
    <w:rsid w:val="002530B5"/>
    <w:rsid w:val="00253EE1"/>
    <w:rsid w:val="00257F83"/>
    <w:rsid w:val="0026112A"/>
    <w:rsid w:val="00263635"/>
    <w:rsid w:val="002665E7"/>
    <w:rsid w:val="002669CB"/>
    <w:rsid w:val="00266C97"/>
    <w:rsid w:val="00271F6F"/>
    <w:rsid w:val="002728E7"/>
    <w:rsid w:val="0027301D"/>
    <w:rsid w:val="0027489B"/>
    <w:rsid w:val="00275622"/>
    <w:rsid w:val="00275CF9"/>
    <w:rsid w:val="0027649C"/>
    <w:rsid w:val="0028230F"/>
    <w:rsid w:val="002841F5"/>
    <w:rsid w:val="00285826"/>
    <w:rsid w:val="00285BE8"/>
    <w:rsid w:val="002A0194"/>
    <w:rsid w:val="002A1468"/>
    <w:rsid w:val="002A302D"/>
    <w:rsid w:val="002A38F1"/>
    <w:rsid w:val="002A3DCC"/>
    <w:rsid w:val="002A7AF3"/>
    <w:rsid w:val="002B374B"/>
    <w:rsid w:val="002B4144"/>
    <w:rsid w:val="002B46FB"/>
    <w:rsid w:val="002B6FB9"/>
    <w:rsid w:val="002C097E"/>
    <w:rsid w:val="002C2F27"/>
    <w:rsid w:val="002C4BDB"/>
    <w:rsid w:val="002C6AF2"/>
    <w:rsid w:val="002C7297"/>
    <w:rsid w:val="002C75D8"/>
    <w:rsid w:val="002D239A"/>
    <w:rsid w:val="002D2F13"/>
    <w:rsid w:val="002D6718"/>
    <w:rsid w:val="002E3129"/>
    <w:rsid w:val="002E3F05"/>
    <w:rsid w:val="002E4CDD"/>
    <w:rsid w:val="002F02A4"/>
    <w:rsid w:val="00300A26"/>
    <w:rsid w:val="003010B1"/>
    <w:rsid w:val="00301577"/>
    <w:rsid w:val="003030F4"/>
    <w:rsid w:val="00304F9D"/>
    <w:rsid w:val="00305BF0"/>
    <w:rsid w:val="00307172"/>
    <w:rsid w:val="003121E0"/>
    <w:rsid w:val="00313555"/>
    <w:rsid w:val="0031387E"/>
    <w:rsid w:val="00314992"/>
    <w:rsid w:val="00314CA3"/>
    <w:rsid w:val="003154C0"/>
    <w:rsid w:val="0032027C"/>
    <w:rsid w:val="00320F0A"/>
    <w:rsid w:val="00324FAA"/>
    <w:rsid w:val="00327D0D"/>
    <w:rsid w:val="00331680"/>
    <w:rsid w:val="00340A9D"/>
    <w:rsid w:val="00343ABD"/>
    <w:rsid w:val="00343D11"/>
    <w:rsid w:val="00344082"/>
    <w:rsid w:val="00346955"/>
    <w:rsid w:val="003511A5"/>
    <w:rsid w:val="00353E13"/>
    <w:rsid w:val="00354A59"/>
    <w:rsid w:val="00354FFB"/>
    <w:rsid w:val="003632C1"/>
    <w:rsid w:val="00363A24"/>
    <w:rsid w:val="00366565"/>
    <w:rsid w:val="00366BE9"/>
    <w:rsid w:val="00372355"/>
    <w:rsid w:val="003757DA"/>
    <w:rsid w:val="00377FF3"/>
    <w:rsid w:val="00383452"/>
    <w:rsid w:val="00385854"/>
    <w:rsid w:val="00385EF3"/>
    <w:rsid w:val="00391435"/>
    <w:rsid w:val="00392EAA"/>
    <w:rsid w:val="00394F26"/>
    <w:rsid w:val="00395EFB"/>
    <w:rsid w:val="0039689D"/>
    <w:rsid w:val="003A162C"/>
    <w:rsid w:val="003A24EE"/>
    <w:rsid w:val="003A4D3F"/>
    <w:rsid w:val="003A5939"/>
    <w:rsid w:val="003B0643"/>
    <w:rsid w:val="003B109A"/>
    <w:rsid w:val="003B1666"/>
    <w:rsid w:val="003B1B09"/>
    <w:rsid w:val="003B2918"/>
    <w:rsid w:val="003B3BE9"/>
    <w:rsid w:val="003B59D1"/>
    <w:rsid w:val="003C114A"/>
    <w:rsid w:val="003C1DCD"/>
    <w:rsid w:val="003C26F7"/>
    <w:rsid w:val="003C3D12"/>
    <w:rsid w:val="003C514A"/>
    <w:rsid w:val="003C7391"/>
    <w:rsid w:val="003D1641"/>
    <w:rsid w:val="003D2487"/>
    <w:rsid w:val="003D3468"/>
    <w:rsid w:val="003D35BF"/>
    <w:rsid w:val="003D3B32"/>
    <w:rsid w:val="003D55AF"/>
    <w:rsid w:val="003D6737"/>
    <w:rsid w:val="003E0EB0"/>
    <w:rsid w:val="003E44CD"/>
    <w:rsid w:val="003E6784"/>
    <w:rsid w:val="003F1668"/>
    <w:rsid w:val="0040063C"/>
    <w:rsid w:val="00401019"/>
    <w:rsid w:val="00403FAB"/>
    <w:rsid w:val="00405D08"/>
    <w:rsid w:val="00407635"/>
    <w:rsid w:val="004077F9"/>
    <w:rsid w:val="00413CC5"/>
    <w:rsid w:val="00414B7C"/>
    <w:rsid w:val="00414DFF"/>
    <w:rsid w:val="00415E41"/>
    <w:rsid w:val="0042052D"/>
    <w:rsid w:val="004205E8"/>
    <w:rsid w:val="0042429F"/>
    <w:rsid w:val="004255CA"/>
    <w:rsid w:val="004357DA"/>
    <w:rsid w:val="00436F36"/>
    <w:rsid w:val="00440750"/>
    <w:rsid w:val="004462DB"/>
    <w:rsid w:val="00457C79"/>
    <w:rsid w:val="00462CDE"/>
    <w:rsid w:val="00463564"/>
    <w:rsid w:val="00474E52"/>
    <w:rsid w:val="0047727C"/>
    <w:rsid w:val="00477383"/>
    <w:rsid w:val="00482F4B"/>
    <w:rsid w:val="004845E4"/>
    <w:rsid w:val="004911AF"/>
    <w:rsid w:val="004923AD"/>
    <w:rsid w:val="00493237"/>
    <w:rsid w:val="00493463"/>
    <w:rsid w:val="004951D4"/>
    <w:rsid w:val="004A080C"/>
    <w:rsid w:val="004A0ACE"/>
    <w:rsid w:val="004A6498"/>
    <w:rsid w:val="004A6DEB"/>
    <w:rsid w:val="004A7445"/>
    <w:rsid w:val="004B0313"/>
    <w:rsid w:val="004B0FE1"/>
    <w:rsid w:val="004B7EDD"/>
    <w:rsid w:val="004C3600"/>
    <w:rsid w:val="004E2EA8"/>
    <w:rsid w:val="004E456B"/>
    <w:rsid w:val="004E77BB"/>
    <w:rsid w:val="004F10D2"/>
    <w:rsid w:val="004F6145"/>
    <w:rsid w:val="004F7C02"/>
    <w:rsid w:val="004F7E85"/>
    <w:rsid w:val="00501CB1"/>
    <w:rsid w:val="00502EDC"/>
    <w:rsid w:val="00503AC6"/>
    <w:rsid w:val="00504EA3"/>
    <w:rsid w:val="005104E5"/>
    <w:rsid w:val="005114D8"/>
    <w:rsid w:val="00513729"/>
    <w:rsid w:val="0051786E"/>
    <w:rsid w:val="00523A6D"/>
    <w:rsid w:val="00524990"/>
    <w:rsid w:val="00531A9E"/>
    <w:rsid w:val="00531C71"/>
    <w:rsid w:val="00533635"/>
    <w:rsid w:val="00537994"/>
    <w:rsid w:val="005500E1"/>
    <w:rsid w:val="0055121E"/>
    <w:rsid w:val="00551746"/>
    <w:rsid w:val="00556E87"/>
    <w:rsid w:val="00560B7B"/>
    <w:rsid w:val="005622D0"/>
    <w:rsid w:val="00564A95"/>
    <w:rsid w:val="00566249"/>
    <w:rsid w:val="00566D77"/>
    <w:rsid w:val="005673AC"/>
    <w:rsid w:val="00571921"/>
    <w:rsid w:val="005720E8"/>
    <w:rsid w:val="005765F7"/>
    <w:rsid w:val="005817F2"/>
    <w:rsid w:val="0058535E"/>
    <w:rsid w:val="00590A2C"/>
    <w:rsid w:val="00592600"/>
    <w:rsid w:val="005938DE"/>
    <w:rsid w:val="00595DDC"/>
    <w:rsid w:val="005A3EFD"/>
    <w:rsid w:val="005A48EF"/>
    <w:rsid w:val="005A6785"/>
    <w:rsid w:val="005B0D0A"/>
    <w:rsid w:val="005B33A4"/>
    <w:rsid w:val="005B5C63"/>
    <w:rsid w:val="005B7A42"/>
    <w:rsid w:val="005C1141"/>
    <w:rsid w:val="005C120F"/>
    <w:rsid w:val="005C2415"/>
    <w:rsid w:val="005C58ED"/>
    <w:rsid w:val="005C5F94"/>
    <w:rsid w:val="005D0078"/>
    <w:rsid w:val="005D3C97"/>
    <w:rsid w:val="005D50EB"/>
    <w:rsid w:val="005E1C0E"/>
    <w:rsid w:val="005E3DCA"/>
    <w:rsid w:val="005E5D2F"/>
    <w:rsid w:val="00600275"/>
    <w:rsid w:val="00605BE8"/>
    <w:rsid w:val="00606188"/>
    <w:rsid w:val="006107DB"/>
    <w:rsid w:val="00612244"/>
    <w:rsid w:val="00620BAB"/>
    <w:rsid w:val="006220FD"/>
    <w:rsid w:val="006242D9"/>
    <w:rsid w:val="00624400"/>
    <w:rsid w:val="00631E16"/>
    <w:rsid w:val="006321B3"/>
    <w:rsid w:val="0063358C"/>
    <w:rsid w:val="00633B7D"/>
    <w:rsid w:val="006340A9"/>
    <w:rsid w:val="0064102E"/>
    <w:rsid w:val="00641B84"/>
    <w:rsid w:val="006472C5"/>
    <w:rsid w:val="0065225A"/>
    <w:rsid w:val="00672EA9"/>
    <w:rsid w:val="006762D1"/>
    <w:rsid w:val="0068273F"/>
    <w:rsid w:val="006829A9"/>
    <w:rsid w:val="006849BE"/>
    <w:rsid w:val="00685214"/>
    <w:rsid w:val="0068622A"/>
    <w:rsid w:val="0068648A"/>
    <w:rsid w:val="006870AB"/>
    <w:rsid w:val="00693516"/>
    <w:rsid w:val="00695F72"/>
    <w:rsid w:val="00697FA4"/>
    <w:rsid w:val="006A02F2"/>
    <w:rsid w:val="006A0531"/>
    <w:rsid w:val="006A0573"/>
    <w:rsid w:val="006A09BA"/>
    <w:rsid w:val="006A2EA3"/>
    <w:rsid w:val="006A4912"/>
    <w:rsid w:val="006A734A"/>
    <w:rsid w:val="006B0DF5"/>
    <w:rsid w:val="006B1710"/>
    <w:rsid w:val="006B538F"/>
    <w:rsid w:val="006B5431"/>
    <w:rsid w:val="006C1D0E"/>
    <w:rsid w:val="006C29ED"/>
    <w:rsid w:val="006C3645"/>
    <w:rsid w:val="006C5824"/>
    <w:rsid w:val="006C5863"/>
    <w:rsid w:val="006C5F0D"/>
    <w:rsid w:val="006D3F5D"/>
    <w:rsid w:val="006D75A5"/>
    <w:rsid w:val="006D77FC"/>
    <w:rsid w:val="006D7B91"/>
    <w:rsid w:val="006E0B6E"/>
    <w:rsid w:val="006E2EBD"/>
    <w:rsid w:val="006E474B"/>
    <w:rsid w:val="006E7948"/>
    <w:rsid w:val="006F63A7"/>
    <w:rsid w:val="007015F6"/>
    <w:rsid w:val="00702B25"/>
    <w:rsid w:val="0070632C"/>
    <w:rsid w:val="007144BE"/>
    <w:rsid w:val="00717B76"/>
    <w:rsid w:val="007250CC"/>
    <w:rsid w:val="0072718E"/>
    <w:rsid w:val="007307CA"/>
    <w:rsid w:val="00731960"/>
    <w:rsid w:val="0073416B"/>
    <w:rsid w:val="00735546"/>
    <w:rsid w:val="00741806"/>
    <w:rsid w:val="007427A2"/>
    <w:rsid w:val="00744AA9"/>
    <w:rsid w:val="00746774"/>
    <w:rsid w:val="007469BF"/>
    <w:rsid w:val="00753271"/>
    <w:rsid w:val="0075479D"/>
    <w:rsid w:val="0076571D"/>
    <w:rsid w:val="00765B55"/>
    <w:rsid w:val="007663BC"/>
    <w:rsid w:val="007711DC"/>
    <w:rsid w:val="007719E1"/>
    <w:rsid w:val="00776AF9"/>
    <w:rsid w:val="0077739B"/>
    <w:rsid w:val="00784964"/>
    <w:rsid w:val="00785C36"/>
    <w:rsid w:val="007865EB"/>
    <w:rsid w:val="00796843"/>
    <w:rsid w:val="007A0E74"/>
    <w:rsid w:val="007A4556"/>
    <w:rsid w:val="007A4EBA"/>
    <w:rsid w:val="007A6BF4"/>
    <w:rsid w:val="007A7F84"/>
    <w:rsid w:val="007B04C7"/>
    <w:rsid w:val="007B5D8A"/>
    <w:rsid w:val="007B62D6"/>
    <w:rsid w:val="007B7754"/>
    <w:rsid w:val="007C1039"/>
    <w:rsid w:val="007C6B14"/>
    <w:rsid w:val="007C7246"/>
    <w:rsid w:val="007C729C"/>
    <w:rsid w:val="007C774A"/>
    <w:rsid w:val="007D225A"/>
    <w:rsid w:val="007D7696"/>
    <w:rsid w:val="007E0B91"/>
    <w:rsid w:val="007E1C3F"/>
    <w:rsid w:val="007E300A"/>
    <w:rsid w:val="007E7BF0"/>
    <w:rsid w:val="007F35F7"/>
    <w:rsid w:val="007F3B90"/>
    <w:rsid w:val="007F5F60"/>
    <w:rsid w:val="008040B7"/>
    <w:rsid w:val="00805CF4"/>
    <w:rsid w:val="00806E99"/>
    <w:rsid w:val="00810652"/>
    <w:rsid w:val="00811C2D"/>
    <w:rsid w:val="00811D15"/>
    <w:rsid w:val="00813BA0"/>
    <w:rsid w:val="00813C8A"/>
    <w:rsid w:val="008161EF"/>
    <w:rsid w:val="00817545"/>
    <w:rsid w:val="00824D05"/>
    <w:rsid w:val="00827FB1"/>
    <w:rsid w:val="00831A56"/>
    <w:rsid w:val="008335DF"/>
    <w:rsid w:val="00840D9F"/>
    <w:rsid w:val="00841F59"/>
    <w:rsid w:val="00844910"/>
    <w:rsid w:val="0085570D"/>
    <w:rsid w:val="0085644A"/>
    <w:rsid w:val="0086130A"/>
    <w:rsid w:val="00865632"/>
    <w:rsid w:val="0086695F"/>
    <w:rsid w:val="00867AFF"/>
    <w:rsid w:val="00871253"/>
    <w:rsid w:val="00871323"/>
    <w:rsid w:val="00871999"/>
    <w:rsid w:val="008723A0"/>
    <w:rsid w:val="008770F2"/>
    <w:rsid w:val="00881881"/>
    <w:rsid w:val="00881CB9"/>
    <w:rsid w:val="00881E4D"/>
    <w:rsid w:val="00882A0E"/>
    <w:rsid w:val="00882F08"/>
    <w:rsid w:val="00884D8C"/>
    <w:rsid w:val="0089037B"/>
    <w:rsid w:val="008908AD"/>
    <w:rsid w:val="00893BB3"/>
    <w:rsid w:val="00894372"/>
    <w:rsid w:val="00894C2B"/>
    <w:rsid w:val="00894FCF"/>
    <w:rsid w:val="00895D02"/>
    <w:rsid w:val="008963AF"/>
    <w:rsid w:val="008A0561"/>
    <w:rsid w:val="008A463E"/>
    <w:rsid w:val="008A64FB"/>
    <w:rsid w:val="008A76BE"/>
    <w:rsid w:val="008B520F"/>
    <w:rsid w:val="008B57A8"/>
    <w:rsid w:val="008B7E5A"/>
    <w:rsid w:val="008C2B4D"/>
    <w:rsid w:val="008C3302"/>
    <w:rsid w:val="008C5261"/>
    <w:rsid w:val="008C7933"/>
    <w:rsid w:val="008D05F1"/>
    <w:rsid w:val="008D0865"/>
    <w:rsid w:val="008D0E65"/>
    <w:rsid w:val="008D3EC5"/>
    <w:rsid w:val="008D4F82"/>
    <w:rsid w:val="008D716D"/>
    <w:rsid w:val="008E1CC8"/>
    <w:rsid w:val="008E2ED6"/>
    <w:rsid w:val="008E3ACA"/>
    <w:rsid w:val="008E4134"/>
    <w:rsid w:val="008E450F"/>
    <w:rsid w:val="008E5336"/>
    <w:rsid w:val="008F0581"/>
    <w:rsid w:val="008F0D78"/>
    <w:rsid w:val="008F3CCB"/>
    <w:rsid w:val="008F4F16"/>
    <w:rsid w:val="00903078"/>
    <w:rsid w:val="00903CE0"/>
    <w:rsid w:val="00911EE6"/>
    <w:rsid w:val="00913364"/>
    <w:rsid w:val="009163B8"/>
    <w:rsid w:val="00917AC4"/>
    <w:rsid w:val="00920C91"/>
    <w:rsid w:val="00927D0F"/>
    <w:rsid w:val="00936A1D"/>
    <w:rsid w:val="009436F5"/>
    <w:rsid w:val="0095145C"/>
    <w:rsid w:val="00955D6E"/>
    <w:rsid w:val="00956D19"/>
    <w:rsid w:val="009603F9"/>
    <w:rsid w:val="00962851"/>
    <w:rsid w:val="009634D8"/>
    <w:rsid w:val="009723D8"/>
    <w:rsid w:val="009905DD"/>
    <w:rsid w:val="0099462F"/>
    <w:rsid w:val="009953D9"/>
    <w:rsid w:val="00995931"/>
    <w:rsid w:val="00996F79"/>
    <w:rsid w:val="009978C9"/>
    <w:rsid w:val="009A20E2"/>
    <w:rsid w:val="009A4E3B"/>
    <w:rsid w:val="009A6D84"/>
    <w:rsid w:val="009A790B"/>
    <w:rsid w:val="009B103B"/>
    <w:rsid w:val="009B1C30"/>
    <w:rsid w:val="009B5481"/>
    <w:rsid w:val="009B6708"/>
    <w:rsid w:val="009B6B74"/>
    <w:rsid w:val="009B7546"/>
    <w:rsid w:val="009C1B01"/>
    <w:rsid w:val="009C2A0C"/>
    <w:rsid w:val="009C30DC"/>
    <w:rsid w:val="009C4292"/>
    <w:rsid w:val="009D199C"/>
    <w:rsid w:val="009D3E8F"/>
    <w:rsid w:val="009D4802"/>
    <w:rsid w:val="009D7076"/>
    <w:rsid w:val="009E39FD"/>
    <w:rsid w:val="009E4402"/>
    <w:rsid w:val="009E53A3"/>
    <w:rsid w:val="009F08DE"/>
    <w:rsid w:val="009F097B"/>
    <w:rsid w:val="009F0BD0"/>
    <w:rsid w:val="009F503B"/>
    <w:rsid w:val="009F5538"/>
    <w:rsid w:val="009F6A57"/>
    <w:rsid w:val="009F6D2E"/>
    <w:rsid w:val="00A0532C"/>
    <w:rsid w:val="00A10EC5"/>
    <w:rsid w:val="00A13172"/>
    <w:rsid w:val="00A15648"/>
    <w:rsid w:val="00A15CA9"/>
    <w:rsid w:val="00A16C87"/>
    <w:rsid w:val="00A175ED"/>
    <w:rsid w:val="00A228DA"/>
    <w:rsid w:val="00A23489"/>
    <w:rsid w:val="00A2373B"/>
    <w:rsid w:val="00A251C7"/>
    <w:rsid w:val="00A26B61"/>
    <w:rsid w:val="00A361FE"/>
    <w:rsid w:val="00A367D2"/>
    <w:rsid w:val="00A41E3E"/>
    <w:rsid w:val="00A42476"/>
    <w:rsid w:val="00A42E02"/>
    <w:rsid w:val="00A44714"/>
    <w:rsid w:val="00A44DB7"/>
    <w:rsid w:val="00A44EE5"/>
    <w:rsid w:val="00A62E42"/>
    <w:rsid w:val="00A70B91"/>
    <w:rsid w:val="00A70C3F"/>
    <w:rsid w:val="00A70F0B"/>
    <w:rsid w:val="00A71C65"/>
    <w:rsid w:val="00A7700E"/>
    <w:rsid w:val="00A80232"/>
    <w:rsid w:val="00A80B7E"/>
    <w:rsid w:val="00A83D13"/>
    <w:rsid w:val="00A87BBF"/>
    <w:rsid w:val="00A92AD9"/>
    <w:rsid w:val="00A95A37"/>
    <w:rsid w:val="00A9616E"/>
    <w:rsid w:val="00AA02B7"/>
    <w:rsid w:val="00AA4B23"/>
    <w:rsid w:val="00AA5317"/>
    <w:rsid w:val="00AB42DE"/>
    <w:rsid w:val="00AB4C46"/>
    <w:rsid w:val="00AB539B"/>
    <w:rsid w:val="00AB6A42"/>
    <w:rsid w:val="00AC05D0"/>
    <w:rsid w:val="00AC5C62"/>
    <w:rsid w:val="00AC7018"/>
    <w:rsid w:val="00AD05CE"/>
    <w:rsid w:val="00AD2E5B"/>
    <w:rsid w:val="00AD3152"/>
    <w:rsid w:val="00AD782F"/>
    <w:rsid w:val="00AE0496"/>
    <w:rsid w:val="00AE188C"/>
    <w:rsid w:val="00AE2109"/>
    <w:rsid w:val="00AE22CB"/>
    <w:rsid w:val="00AE3865"/>
    <w:rsid w:val="00AE5080"/>
    <w:rsid w:val="00AE6847"/>
    <w:rsid w:val="00AF261B"/>
    <w:rsid w:val="00AF2F43"/>
    <w:rsid w:val="00B00613"/>
    <w:rsid w:val="00B00B26"/>
    <w:rsid w:val="00B070B9"/>
    <w:rsid w:val="00B07291"/>
    <w:rsid w:val="00B0765C"/>
    <w:rsid w:val="00B10F91"/>
    <w:rsid w:val="00B12AE6"/>
    <w:rsid w:val="00B20D35"/>
    <w:rsid w:val="00B234AA"/>
    <w:rsid w:val="00B23617"/>
    <w:rsid w:val="00B26C7D"/>
    <w:rsid w:val="00B319E7"/>
    <w:rsid w:val="00B3214E"/>
    <w:rsid w:val="00B34839"/>
    <w:rsid w:val="00B422C8"/>
    <w:rsid w:val="00B427E1"/>
    <w:rsid w:val="00B431FA"/>
    <w:rsid w:val="00B450B2"/>
    <w:rsid w:val="00B45D7D"/>
    <w:rsid w:val="00B47B4F"/>
    <w:rsid w:val="00B54DCE"/>
    <w:rsid w:val="00B571FB"/>
    <w:rsid w:val="00B60409"/>
    <w:rsid w:val="00B66638"/>
    <w:rsid w:val="00B66FD4"/>
    <w:rsid w:val="00B7160F"/>
    <w:rsid w:val="00B7174E"/>
    <w:rsid w:val="00B80338"/>
    <w:rsid w:val="00B80AC6"/>
    <w:rsid w:val="00B81667"/>
    <w:rsid w:val="00B84BA9"/>
    <w:rsid w:val="00B85309"/>
    <w:rsid w:val="00B90953"/>
    <w:rsid w:val="00B9326F"/>
    <w:rsid w:val="00B966AB"/>
    <w:rsid w:val="00B9699E"/>
    <w:rsid w:val="00BA1E0E"/>
    <w:rsid w:val="00BA3082"/>
    <w:rsid w:val="00BA57BF"/>
    <w:rsid w:val="00BB5DFE"/>
    <w:rsid w:val="00BB781F"/>
    <w:rsid w:val="00BC3F3E"/>
    <w:rsid w:val="00BC7E68"/>
    <w:rsid w:val="00BD3ED7"/>
    <w:rsid w:val="00BD4869"/>
    <w:rsid w:val="00BD4FE1"/>
    <w:rsid w:val="00BD538B"/>
    <w:rsid w:val="00BE2493"/>
    <w:rsid w:val="00BE48BE"/>
    <w:rsid w:val="00BE6918"/>
    <w:rsid w:val="00BE728B"/>
    <w:rsid w:val="00BE7847"/>
    <w:rsid w:val="00BE7B2C"/>
    <w:rsid w:val="00BF17B7"/>
    <w:rsid w:val="00BF4C8D"/>
    <w:rsid w:val="00BF532B"/>
    <w:rsid w:val="00C01CBC"/>
    <w:rsid w:val="00C03E67"/>
    <w:rsid w:val="00C07276"/>
    <w:rsid w:val="00C11BDA"/>
    <w:rsid w:val="00C11CDB"/>
    <w:rsid w:val="00C12421"/>
    <w:rsid w:val="00C14748"/>
    <w:rsid w:val="00C163BE"/>
    <w:rsid w:val="00C17F3D"/>
    <w:rsid w:val="00C25CB6"/>
    <w:rsid w:val="00C25D17"/>
    <w:rsid w:val="00C277BB"/>
    <w:rsid w:val="00C320CE"/>
    <w:rsid w:val="00C35AD7"/>
    <w:rsid w:val="00C3745A"/>
    <w:rsid w:val="00C37B27"/>
    <w:rsid w:val="00C45784"/>
    <w:rsid w:val="00C45D5B"/>
    <w:rsid w:val="00C47A98"/>
    <w:rsid w:val="00C5025E"/>
    <w:rsid w:val="00C51817"/>
    <w:rsid w:val="00C54E6D"/>
    <w:rsid w:val="00C6222C"/>
    <w:rsid w:val="00C71213"/>
    <w:rsid w:val="00C72363"/>
    <w:rsid w:val="00C72776"/>
    <w:rsid w:val="00C73704"/>
    <w:rsid w:val="00C81300"/>
    <w:rsid w:val="00C86BB8"/>
    <w:rsid w:val="00C877E1"/>
    <w:rsid w:val="00C87916"/>
    <w:rsid w:val="00C925E3"/>
    <w:rsid w:val="00CB5F00"/>
    <w:rsid w:val="00CB67B5"/>
    <w:rsid w:val="00CB70BA"/>
    <w:rsid w:val="00CC1B19"/>
    <w:rsid w:val="00CC229C"/>
    <w:rsid w:val="00CC2C57"/>
    <w:rsid w:val="00CC7324"/>
    <w:rsid w:val="00CD1B7B"/>
    <w:rsid w:val="00CD3493"/>
    <w:rsid w:val="00CD3DC2"/>
    <w:rsid w:val="00CD4E74"/>
    <w:rsid w:val="00CD7E51"/>
    <w:rsid w:val="00CE2114"/>
    <w:rsid w:val="00CE2F79"/>
    <w:rsid w:val="00CE6873"/>
    <w:rsid w:val="00CE7B07"/>
    <w:rsid w:val="00CF10CD"/>
    <w:rsid w:val="00CF1644"/>
    <w:rsid w:val="00CF28DD"/>
    <w:rsid w:val="00CF2960"/>
    <w:rsid w:val="00CF29AF"/>
    <w:rsid w:val="00CF41A7"/>
    <w:rsid w:val="00CF457F"/>
    <w:rsid w:val="00CF4995"/>
    <w:rsid w:val="00CF6251"/>
    <w:rsid w:val="00D034EF"/>
    <w:rsid w:val="00D0741E"/>
    <w:rsid w:val="00D07D2C"/>
    <w:rsid w:val="00D1570E"/>
    <w:rsid w:val="00D15AFB"/>
    <w:rsid w:val="00D17187"/>
    <w:rsid w:val="00D1788C"/>
    <w:rsid w:val="00D17F86"/>
    <w:rsid w:val="00D20DF1"/>
    <w:rsid w:val="00D21C22"/>
    <w:rsid w:val="00D22BA3"/>
    <w:rsid w:val="00D22EEC"/>
    <w:rsid w:val="00D23390"/>
    <w:rsid w:val="00D2459F"/>
    <w:rsid w:val="00D2494D"/>
    <w:rsid w:val="00D34A12"/>
    <w:rsid w:val="00D3743F"/>
    <w:rsid w:val="00D37B11"/>
    <w:rsid w:val="00D40845"/>
    <w:rsid w:val="00D40B01"/>
    <w:rsid w:val="00D42536"/>
    <w:rsid w:val="00D42777"/>
    <w:rsid w:val="00D42BE9"/>
    <w:rsid w:val="00D50235"/>
    <w:rsid w:val="00D50C50"/>
    <w:rsid w:val="00D50D2D"/>
    <w:rsid w:val="00D5260F"/>
    <w:rsid w:val="00D56AD3"/>
    <w:rsid w:val="00D61DF3"/>
    <w:rsid w:val="00D6796F"/>
    <w:rsid w:val="00D7182C"/>
    <w:rsid w:val="00D741E4"/>
    <w:rsid w:val="00D774B1"/>
    <w:rsid w:val="00D809C5"/>
    <w:rsid w:val="00D81A3E"/>
    <w:rsid w:val="00D822F0"/>
    <w:rsid w:val="00D83F97"/>
    <w:rsid w:val="00D85F0F"/>
    <w:rsid w:val="00D87843"/>
    <w:rsid w:val="00D92EAF"/>
    <w:rsid w:val="00D9559E"/>
    <w:rsid w:val="00D9667A"/>
    <w:rsid w:val="00D97404"/>
    <w:rsid w:val="00DA4DB0"/>
    <w:rsid w:val="00DA522C"/>
    <w:rsid w:val="00DA5541"/>
    <w:rsid w:val="00DA61A9"/>
    <w:rsid w:val="00DA6B3C"/>
    <w:rsid w:val="00DA79F4"/>
    <w:rsid w:val="00DB2143"/>
    <w:rsid w:val="00DB237C"/>
    <w:rsid w:val="00DB3C0F"/>
    <w:rsid w:val="00DB45AA"/>
    <w:rsid w:val="00DD24E4"/>
    <w:rsid w:val="00DD2766"/>
    <w:rsid w:val="00DD4D76"/>
    <w:rsid w:val="00DD69A8"/>
    <w:rsid w:val="00DE1B68"/>
    <w:rsid w:val="00DE279C"/>
    <w:rsid w:val="00DF3B98"/>
    <w:rsid w:val="00DF73F5"/>
    <w:rsid w:val="00E040FF"/>
    <w:rsid w:val="00E0726A"/>
    <w:rsid w:val="00E12535"/>
    <w:rsid w:val="00E13665"/>
    <w:rsid w:val="00E165AB"/>
    <w:rsid w:val="00E1685F"/>
    <w:rsid w:val="00E178F8"/>
    <w:rsid w:val="00E23F51"/>
    <w:rsid w:val="00E2424C"/>
    <w:rsid w:val="00E24C13"/>
    <w:rsid w:val="00E26CD1"/>
    <w:rsid w:val="00E27986"/>
    <w:rsid w:val="00E312F2"/>
    <w:rsid w:val="00E33299"/>
    <w:rsid w:val="00E43398"/>
    <w:rsid w:val="00E4470C"/>
    <w:rsid w:val="00E45150"/>
    <w:rsid w:val="00E549E9"/>
    <w:rsid w:val="00E56FAC"/>
    <w:rsid w:val="00E57020"/>
    <w:rsid w:val="00E57FF2"/>
    <w:rsid w:val="00E61154"/>
    <w:rsid w:val="00E62A84"/>
    <w:rsid w:val="00E64B80"/>
    <w:rsid w:val="00E660C7"/>
    <w:rsid w:val="00E7505D"/>
    <w:rsid w:val="00E750F2"/>
    <w:rsid w:val="00E76CAC"/>
    <w:rsid w:val="00E80244"/>
    <w:rsid w:val="00E809D4"/>
    <w:rsid w:val="00E811F0"/>
    <w:rsid w:val="00E90DD1"/>
    <w:rsid w:val="00E92808"/>
    <w:rsid w:val="00E959F5"/>
    <w:rsid w:val="00E96BCF"/>
    <w:rsid w:val="00EA166D"/>
    <w:rsid w:val="00EA6D9F"/>
    <w:rsid w:val="00EB0092"/>
    <w:rsid w:val="00EB5580"/>
    <w:rsid w:val="00EC0E62"/>
    <w:rsid w:val="00EC2786"/>
    <w:rsid w:val="00EC568E"/>
    <w:rsid w:val="00EC77A5"/>
    <w:rsid w:val="00ED0E90"/>
    <w:rsid w:val="00ED25E3"/>
    <w:rsid w:val="00ED7655"/>
    <w:rsid w:val="00EE08BF"/>
    <w:rsid w:val="00EF3DEE"/>
    <w:rsid w:val="00EF7740"/>
    <w:rsid w:val="00F02383"/>
    <w:rsid w:val="00F111EE"/>
    <w:rsid w:val="00F130C3"/>
    <w:rsid w:val="00F1548D"/>
    <w:rsid w:val="00F204E0"/>
    <w:rsid w:val="00F24309"/>
    <w:rsid w:val="00F24AB2"/>
    <w:rsid w:val="00F3478D"/>
    <w:rsid w:val="00F453AE"/>
    <w:rsid w:val="00F53575"/>
    <w:rsid w:val="00F54195"/>
    <w:rsid w:val="00F56F5E"/>
    <w:rsid w:val="00F57B97"/>
    <w:rsid w:val="00F62F7D"/>
    <w:rsid w:val="00F64674"/>
    <w:rsid w:val="00F64C76"/>
    <w:rsid w:val="00F65DE9"/>
    <w:rsid w:val="00F67A44"/>
    <w:rsid w:val="00F67C52"/>
    <w:rsid w:val="00F71975"/>
    <w:rsid w:val="00F73CD6"/>
    <w:rsid w:val="00F74F80"/>
    <w:rsid w:val="00F74FCF"/>
    <w:rsid w:val="00F767FF"/>
    <w:rsid w:val="00F81ECD"/>
    <w:rsid w:val="00F824EC"/>
    <w:rsid w:val="00F848E5"/>
    <w:rsid w:val="00F86523"/>
    <w:rsid w:val="00F8785E"/>
    <w:rsid w:val="00F87E01"/>
    <w:rsid w:val="00F90948"/>
    <w:rsid w:val="00F90A71"/>
    <w:rsid w:val="00F97D83"/>
    <w:rsid w:val="00FA0E47"/>
    <w:rsid w:val="00FA6F08"/>
    <w:rsid w:val="00FA70C9"/>
    <w:rsid w:val="00FB02F6"/>
    <w:rsid w:val="00FB202E"/>
    <w:rsid w:val="00FB291A"/>
    <w:rsid w:val="00FB3203"/>
    <w:rsid w:val="00FB7AEC"/>
    <w:rsid w:val="00FC2560"/>
    <w:rsid w:val="00FC3034"/>
    <w:rsid w:val="00FC5C13"/>
    <w:rsid w:val="00FC6290"/>
    <w:rsid w:val="00FD0051"/>
    <w:rsid w:val="00FD1F52"/>
    <w:rsid w:val="00FD2EC4"/>
    <w:rsid w:val="00FD6347"/>
    <w:rsid w:val="00FD7C92"/>
    <w:rsid w:val="00FE1B98"/>
    <w:rsid w:val="00FE5EF1"/>
    <w:rsid w:val="00FF0768"/>
    <w:rsid w:val="00FF1B47"/>
    <w:rsid w:val="00FF53C4"/>
    <w:rsid w:val="00FF67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5:docId w15:val="{41785F21-03BE-4566-A940-4FEABC89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E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BC0"/>
    <w:pPr>
      <w:ind w:left="720"/>
      <w:contextualSpacing/>
    </w:pPr>
  </w:style>
  <w:style w:type="paragraph" w:styleId="Header">
    <w:name w:val="header"/>
    <w:basedOn w:val="Normal"/>
    <w:link w:val="HeaderChar"/>
    <w:uiPriority w:val="99"/>
    <w:semiHidden/>
    <w:unhideWhenUsed/>
    <w:rsid w:val="00436F3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36F36"/>
  </w:style>
  <w:style w:type="paragraph" w:styleId="Footer">
    <w:name w:val="footer"/>
    <w:basedOn w:val="Normal"/>
    <w:link w:val="FooterChar"/>
    <w:uiPriority w:val="99"/>
    <w:unhideWhenUsed/>
    <w:rsid w:val="00436F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6F36"/>
  </w:style>
  <w:style w:type="table" w:styleId="TableGrid">
    <w:name w:val="Table Grid"/>
    <w:basedOn w:val="TableNormal"/>
    <w:uiPriority w:val="39"/>
    <w:rsid w:val="00E040FF"/>
    <w:pPr>
      <w:spacing w:after="0" w:line="240" w:lineRule="auto"/>
      <w:jc w:val="left"/>
    </w:pPr>
    <w:rPr>
      <w:rFonts w:asciiTheme="minorHAnsi"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0"/>
    <w:rsid w:val="00152402"/>
    <w:pPr>
      <w:spacing w:after="0"/>
      <w:jc w:val="center"/>
    </w:pPr>
    <w:rPr>
      <w:rFonts w:cs="Arial"/>
      <w:noProof/>
    </w:rPr>
  </w:style>
  <w:style w:type="character" w:customStyle="1" w:styleId="EndNoteBibliographyTitle0">
    <w:name w:val="EndNote Bibliography Title 字元"/>
    <w:basedOn w:val="DefaultParagraphFont"/>
    <w:link w:val="EndNoteBibliographyTitle"/>
    <w:rsid w:val="00152402"/>
    <w:rPr>
      <w:rFonts w:cs="Arial"/>
      <w:noProof/>
    </w:rPr>
  </w:style>
  <w:style w:type="paragraph" w:customStyle="1" w:styleId="EndNoteBibliography">
    <w:name w:val="EndNote Bibliography"/>
    <w:basedOn w:val="Normal"/>
    <w:link w:val="EndNoteBibliography0"/>
    <w:rsid w:val="00152402"/>
    <w:pPr>
      <w:spacing w:line="240" w:lineRule="auto"/>
    </w:pPr>
    <w:rPr>
      <w:rFonts w:cs="Arial"/>
      <w:noProof/>
    </w:rPr>
  </w:style>
  <w:style w:type="character" w:customStyle="1" w:styleId="EndNoteBibliography0">
    <w:name w:val="EndNote Bibliography 字元"/>
    <w:basedOn w:val="DefaultParagraphFont"/>
    <w:link w:val="EndNoteBibliography"/>
    <w:rsid w:val="00152402"/>
    <w:rPr>
      <w:rFonts w:cs="Arial"/>
      <w:noProof/>
    </w:rPr>
  </w:style>
  <w:style w:type="character" w:styleId="Hyperlink">
    <w:name w:val="Hyperlink"/>
    <w:basedOn w:val="DefaultParagraphFont"/>
    <w:uiPriority w:val="99"/>
    <w:unhideWhenUsed/>
    <w:rsid w:val="008C5261"/>
    <w:rPr>
      <w:color w:val="0000FF"/>
      <w:u w:val="single"/>
    </w:rPr>
  </w:style>
  <w:style w:type="character" w:customStyle="1" w:styleId="jtukpc">
    <w:name w:val="jtukpc"/>
    <w:basedOn w:val="DefaultParagraphFont"/>
    <w:rsid w:val="00D42BE9"/>
  </w:style>
  <w:style w:type="character" w:customStyle="1" w:styleId="ynrlnc">
    <w:name w:val="ynrlnc"/>
    <w:basedOn w:val="DefaultParagraphFont"/>
    <w:rsid w:val="00D42BE9"/>
  </w:style>
  <w:style w:type="character" w:styleId="CommentReference">
    <w:name w:val="annotation reference"/>
    <w:basedOn w:val="DefaultParagraphFont"/>
    <w:uiPriority w:val="99"/>
    <w:semiHidden/>
    <w:unhideWhenUsed/>
    <w:rsid w:val="00F848E5"/>
    <w:rPr>
      <w:sz w:val="16"/>
      <w:szCs w:val="16"/>
    </w:rPr>
  </w:style>
  <w:style w:type="paragraph" w:styleId="CommentText">
    <w:name w:val="annotation text"/>
    <w:basedOn w:val="Normal"/>
    <w:link w:val="CommentTextChar"/>
    <w:uiPriority w:val="99"/>
    <w:semiHidden/>
    <w:unhideWhenUsed/>
    <w:rsid w:val="00F848E5"/>
    <w:pPr>
      <w:spacing w:line="240" w:lineRule="auto"/>
    </w:pPr>
    <w:rPr>
      <w:sz w:val="20"/>
      <w:szCs w:val="20"/>
    </w:rPr>
  </w:style>
  <w:style w:type="character" w:customStyle="1" w:styleId="CommentTextChar">
    <w:name w:val="Comment Text Char"/>
    <w:basedOn w:val="DefaultParagraphFont"/>
    <w:link w:val="CommentText"/>
    <w:uiPriority w:val="99"/>
    <w:semiHidden/>
    <w:rsid w:val="00F848E5"/>
    <w:rPr>
      <w:sz w:val="20"/>
      <w:szCs w:val="20"/>
    </w:rPr>
  </w:style>
  <w:style w:type="paragraph" w:styleId="CommentSubject">
    <w:name w:val="annotation subject"/>
    <w:basedOn w:val="CommentText"/>
    <w:next w:val="CommentText"/>
    <w:link w:val="CommentSubjectChar"/>
    <w:uiPriority w:val="99"/>
    <w:semiHidden/>
    <w:unhideWhenUsed/>
    <w:rsid w:val="00F848E5"/>
    <w:rPr>
      <w:b/>
      <w:bCs/>
    </w:rPr>
  </w:style>
  <w:style w:type="character" w:customStyle="1" w:styleId="CommentSubjectChar">
    <w:name w:val="Comment Subject Char"/>
    <w:basedOn w:val="CommentTextChar"/>
    <w:link w:val="CommentSubject"/>
    <w:uiPriority w:val="99"/>
    <w:semiHidden/>
    <w:rsid w:val="00F848E5"/>
    <w:rPr>
      <w:b/>
      <w:bCs/>
      <w:sz w:val="20"/>
      <w:szCs w:val="20"/>
    </w:rPr>
  </w:style>
  <w:style w:type="paragraph" w:styleId="BalloonText">
    <w:name w:val="Balloon Text"/>
    <w:basedOn w:val="Normal"/>
    <w:link w:val="BalloonTextChar"/>
    <w:uiPriority w:val="99"/>
    <w:semiHidden/>
    <w:unhideWhenUsed/>
    <w:rsid w:val="00F848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8E5"/>
    <w:rPr>
      <w:rFonts w:ascii="Segoe UI" w:hAnsi="Segoe UI" w:cs="Segoe UI"/>
      <w:sz w:val="18"/>
      <w:szCs w:val="18"/>
    </w:rPr>
  </w:style>
  <w:style w:type="table" w:customStyle="1" w:styleId="1">
    <w:name w:val="淺色網底1"/>
    <w:basedOn w:val="TableNormal"/>
    <w:uiPriority w:val="60"/>
    <w:rsid w:val="00CF41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154428">
      <w:bodyDiv w:val="1"/>
      <w:marLeft w:val="0"/>
      <w:marRight w:val="0"/>
      <w:marTop w:val="0"/>
      <w:marBottom w:val="0"/>
      <w:divBdr>
        <w:top w:val="none" w:sz="0" w:space="0" w:color="auto"/>
        <w:left w:val="none" w:sz="0" w:space="0" w:color="auto"/>
        <w:bottom w:val="none" w:sz="0" w:space="0" w:color="auto"/>
        <w:right w:val="none" w:sz="0" w:space="0" w:color="auto"/>
      </w:divBdr>
    </w:div>
    <w:div w:id="630523974">
      <w:bodyDiv w:val="1"/>
      <w:marLeft w:val="0"/>
      <w:marRight w:val="0"/>
      <w:marTop w:val="0"/>
      <w:marBottom w:val="0"/>
      <w:divBdr>
        <w:top w:val="none" w:sz="0" w:space="0" w:color="auto"/>
        <w:left w:val="none" w:sz="0" w:space="0" w:color="auto"/>
        <w:bottom w:val="none" w:sz="0" w:space="0" w:color="auto"/>
        <w:right w:val="none" w:sz="0" w:space="0" w:color="auto"/>
      </w:divBdr>
    </w:div>
    <w:div w:id="1311405745">
      <w:bodyDiv w:val="1"/>
      <w:marLeft w:val="0"/>
      <w:marRight w:val="0"/>
      <w:marTop w:val="0"/>
      <w:marBottom w:val="0"/>
      <w:divBdr>
        <w:top w:val="none" w:sz="0" w:space="0" w:color="auto"/>
        <w:left w:val="none" w:sz="0" w:space="0" w:color="auto"/>
        <w:bottom w:val="none" w:sz="0" w:space="0" w:color="auto"/>
        <w:right w:val="none" w:sz="0" w:space="0" w:color="auto"/>
      </w:divBdr>
    </w:div>
    <w:div w:id="1424954666">
      <w:bodyDiv w:val="1"/>
      <w:marLeft w:val="0"/>
      <w:marRight w:val="0"/>
      <w:marTop w:val="0"/>
      <w:marBottom w:val="0"/>
      <w:divBdr>
        <w:top w:val="none" w:sz="0" w:space="0" w:color="auto"/>
        <w:left w:val="none" w:sz="0" w:space="0" w:color="auto"/>
        <w:bottom w:val="none" w:sz="0" w:space="0" w:color="auto"/>
        <w:right w:val="none" w:sz="0" w:space="0" w:color="auto"/>
      </w:divBdr>
      <w:divsChild>
        <w:div w:id="1020274953">
          <w:marLeft w:val="0"/>
          <w:marRight w:val="0"/>
          <w:marTop w:val="0"/>
          <w:marBottom w:val="0"/>
          <w:divBdr>
            <w:top w:val="none" w:sz="0" w:space="0" w:color="auto"/>
            <w:left w:val="none" w:sz="0" w:space="0" w:color="auto"/>
            <w:bottom w:val="none" w:sz="0" w:space="0" w:color="auto"/>
            <w:right w:val="none" w:sz="0" w:space="0" w:color="auto"/>
          </w:divBdr>
          <w:divsChild>
            <w:div w:id="1182210084">
              <w:marLeft w:val="0"/>
              <w:marRight w:val="0"/>
              <w:marTop w:val="0"/>
              <w:marBottom w:val="0"/>
              <w:divBdr>
                <w:top w:val="none" w:sz="0" w:space="0" w:color="auto"/>
                <w:left w:val="none" w:sz="0" w:space="0" w:color="auto"/>
                <w:bottom w:val="none" w:sz="0" w:space="0" w:color="auto"/>
                <w:right w:val="none" w:sz="0" w:space="0" w:color="auto"/>
              </w:divBdr>
              <w:divsChild>
                <w:div w:id="1927493401">
                  <w:marLeft w:val="0"/>
                  <w:marRight w:val="125"/>
                  <w:marTop w:val="0"/>
                  <w:marBottom w:val="0"/>
                  <w:divBdr>
                    <w:top w:val="none" w:sz="0" w:space="0" w:color="auto"/>
                    <w:left w:val="none" w:sz="0" w:space="0" w:color="auto"/>
                    <w:bottom w:val="none" w:sz="0" w:space="0" w:color="auto"/>
                    <w:right w:val="none" w:sz="0" w:space="0" w:color="auto"/>
                  </w:divBdr>
                  <w:divsChild>
                    <w:div w:id="230970941">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 w:id="1766607769">
      <w:bodyDiv w:val="1"/>
      <w:marLeft w:val="0"/>
      <w:marRight w:val="0"/>
      <w:marTop w:val="0"/>
      <w:marBottom w:val="0"/>
      <w:divBdr>
        <w:top w:val="none" w:sz="0" w:space="0" w:color="auto"/>
        <w:left w:val="none" w:sz="0" w:space="0" w:color="auto"/>
        <w:bottom w:val="none" w:sz="0" w:space="0" w:color="auto"/>
        <w:right w:val="none" w:sz="0" w:space="0" w:color="auto"/>
      </w:divBdr>
    </w:div>
    <w:div w:id="1795906433">
      <w:bodyDiv w:val="1"/>
      <w:marLeft w:val="0"/>
      <w:marRight w:val="0"/>
      <w:marTop w:val="0"/>
      <w:marBottom w:val="0"/>
      <w:divBdr>
        <w:top w:val="none" w:sz="0" w:space="0" w:color="auto"/>
        <w:left w:val="none" w:sz="0" w:space="0" w:color="auto"/>
        <w:bottom w:val="none" w:sz="0" w:space="0" w:color="auto"/>
        <w:right w:val="none" w:sz="0" w:space="0" w:color="auto"/>
      </w:divBdr>
    </w:div>
    <w:div w:id="2039961213">
      <w:bodyDiv w:val="1"/>
      <w:marLeft w:val="0"/>
      <w:marRight w:val="0"/>
      <w:marTop w:val="0"/>
      <w:marBottom w:val="0"/>
      <w:divBdr>
        <w:top w:val="none" w:sz="0" w:space="0" w:color="auto"/>
        <w:left w:val="none" w:sz="0" w:space="0" w:color="auto"/>
        <w:bottom w:val="none" w:sz="0" w:space="0" w:color="auto"/>
        <w:right w:val="none" w:sz="0" w:space="0" w:color="auto"/>
      </w:divBdr>
      <w:divsChild>
        <w:div w:id="942151298">
          <w:marLeft w:val="0"/>
          <w:marRight w:val="0"/>
          <w:marTop w:val="0"/>
          <w:marBottom w:val="0"/>
          <w:divBdr>
            <w:top w:val="none" w:sz="0" w:space="0" w:color="auto"/>
            <w:left w:val="none" w:sz="0" w:space="0" w:color="auto"/>
            <w:bottom w:val="none" w:sz="0" w:space="0" w:color="auto"/>
            <w:right w:val="none" w:sz="0" w:space="0" w:color="auto"/>
          </w:divBdr>
          <w:divsChild>
            <w:div w:id="681519282">
              <w:marLeft w:val="0"/>
              <w:marRight w:val="0"/>
              <w:marTop w:val="0"/>
              <w:marBottom w:val="0"/>
              <w:divBdr>
                <w:top w:val="none" w:sz="0" w:space="0" w:color="auto"/>
                <w:left w:val="none" w:sz="0" w:space="0" w:color="auto"/>
                <w:bottom w:val="none" w:sz="0" w:space="0" w:color="auto"/>
                <w:right w:val="none" w:sz="0" w:space="0" w:color="auto"/>
              </w:divBdr>
              <w:divsChild>
                <w:div w:id="912353725">
                  <w:marLeft w:val="0"/>
                  <w:marRight w:val="125"/>
                  <w:marTop w:val="0"/>
                  <w:marBottom w:val="0"/>
                  <w:divBdr>
                    <w:top w:val="none" w:sz="0" w:space="0" w:color="auto"/>
                    <w:left w:val="none" w:sz="0" w:space="0" w:color="auto"/>
                    <w:bottom w:val="none" w:sz="0" w:space="0" w:color="auto"/>
                    <w:right w:val="none" w:sz="0" w:space="0" w:color="auto"/>
                  </w:divBdr>
                  <w:divsChild>
                    <w:div w:id="1292132910">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C55406-7530-4B77-B94B-2DA34476A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2318</TotalTime>
  <Pages>21</Pages>
  <Words>6950</Words>
  <Characters>39619</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CK</cp:lastModifiedBy>
  <cp:revision>877</cp:revision>
  <dcterms:created xsi:type="dcterms:W3CDTF">2020-10-12T14:12:00Z</dcterms:created>
  <dcterms:modified xsi:type="dcterms:W3CDTF">2021-04-06T09:23:00Z</dcterms:modified>
</cp:coreProperties>
</file>