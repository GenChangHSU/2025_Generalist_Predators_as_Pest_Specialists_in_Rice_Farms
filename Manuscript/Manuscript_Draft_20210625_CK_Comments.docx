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A61" w:rsidRPr="00D76621" w:rsidRDefault="00387176">
      <w:pPr>
        <w:jc w:val="left"/>
        <w:rPr>
          <w:b/>
        </w:rPr>
      </w:pPr>
      <w:r w:rsidRPr="00D76621">
        <w:rPr>
          <w:rFonts w:hint="eastAsia"/>
          <w:b/>
        </w:rPr>
        <w:t>Running title</w:t>
      </w:r>
    </w:p>
    <w:p w:rsidR="00D75A61" w:rsidRDefault="00D42777">
      <w:pPr>
        <w:jc w:val="center"/>
      </w:pPr>
      <w:r w:rsidRPr="00D76621">
        <w:rPr>
          <w:rFonts w:hint="eastAsia"/>
        </w:rPr>
        <w:t xml:space="preserve">Stable isotope analysis reveals consistent </w:t>
      </w:r>
      <w:r w:rsidR="002665E7" w:rsidRPr="00D76621">
        <w:rPr>
          <w:rFonts w:hint="eastAsia"/>
        </w:rPr>
        <w:t>pest consumption</w:t>
      </w:r>
      <w:r w:rsidR="000B44A7" w:rsidRPr="00D76621">
        <w:rPr>
          <w:rFonts w:hint="eastAsia"/>
        </w:rPr>
        <w:t xml:space="preserve"> by</w:t>
      </w:r>
      <w:r w:rsidRPr="00D76621">
        <w:rPr>
          <w:rFonts w:hint="eastAsia"/>
        </w:rPr>
        <w:t xml:space="preserve"> </w:t>
      </w:r>
      <w:r w:rsidR="006C5863" w:rsidRPr="00D76621">
        <w:rPr>
          <w:rFonts w:hint="eastAsia"/>
        </w:rPr>
        <w:t xml:space="preserve">generalist </w:t>
      </w:r>
      <w:r w:rsidR="00C11CDB" w:rsidRPr="00D76621">
        <w:rPr>
          <w:rFonts w:hint="eastAsia"/>
        </w:rPr>
        <w:t>arthropod</w:t>
      </w:r>
      <w:r w:rsidR="00C11CDB" w:rsidRPr="0068273F">
        <w:rPr>
          <w:rFonts w:hint="eastAsia"/>
        </w:rPr>
        <w:t xml:space="preserve"> </w:t>
      </w:r>
      <w:r w:rsidRPr="0068273F">
        <w:rPr>
          <w:rFonts w:hint="eastAsia"/>
        </w:rPr>
        <w:t>predators (ladybeetles and spiders) in rice farms</w:t>
      </w:r>
    </w:p>
    <w:p w:rsidR="00D75A61" w:rsidRDefault="00B545C0">
      <w:pPr>
        <w:pStyle w:val="a3"/>
        <w:numPr>
          <w:ilvl w:val="0"/>
          <w:numId w:val="20"/>
        </w:numPr>
        <w:jc w:val="left"/>
      </w:pPr>
      <w:r>
        <w:t>A predator in need is a predator indeed</w:t>
      </w:r>
    </w:p>
    <w:p w:rsidR="00D75A61" w:rsidRPr="00CA37AF" w:rsidRDefault="00B545C0">
      <w:pPr>
        <w:pStyle w:val="a3"/>
        <w:numPr>
          <w:ilvl w:val="0"/>
          <w:numId w:val="20"/>
        </w:numPr>
        <w:jc w:val="left"/>
      </w:pPr>
      <w:r>
        <w:t xml:space="preserve">Generalist predators are specialists when things matter (during high </w:t>
      </w:r>
      <w:r w:rsidRPr="00CA37AF">
        <w:t>pest density)</w:t>
      </w:r>
    </w:p>
    <w:p w:rsidR="00D75A61" w:rsidRPr="00CA37AF" w:rsidRDefault="00D75A61">
      <w:pPr>
        <w:jc w:val="left"/>
        <w:rPr>
          <w:b/>
        </w:rPr>
      </w:pPr>
    </w:p>
    <w:p w:rsidR="00D75A61" w:rsidRPr="00CA37AF" w:rsidRDefault="00387176">
      <w:pPr>
        <w:jc w:val="left"/>
        <w:rPr>
          <w:b/>
        </w:rPr>
      </w:pPr>
      <w:r w:rsidRPr="00CA37AF">
        <w:rPr>
          <w:rFonts w:hint="eastAsia"/>
          <w:b/>
        </w:rPr>
        <w:t>Abstract</w:t>
      </w:r>
    </w:p>
    <w:p w:rsidR="00C84018" w:rsidRPr="00CA37AF" w:rsidRDefault="00A830F2">
      <w:pPr>
        <w:pStyle w:val="a3"/>
        <w:numPr>
          <w:ilvl w:val="0"/>
          <w:numId w:val="21"/>
        </w:numPr>
        <w:jc w:val="left"/>
      </w:pPr>
      <w:r w:rsidRPr="00CA37AF">
        <w:t xml:space="preserve">3 years of field data, </w:t>
      </w:r>
      <w:r w:rsidR="00CA37AF">
        <w:rPr>
          <w:rFonts w:hint="eastAsia"/>
        </w:rPr>
        <w:t>o</w:t>
      </w:r>
      <w:r w:rsidR="00CA37AF" w:rsidRPr="00CA37AF">
        <w:rPr>
          <w:rFonts w:hint="eastAsia"/>
        </w:rPr>
        <w:t>ver 1,000</w:t>
      </w:r>
      <w:r w:rsidRPr="00CA37AF">
        <w:t xml:space="preserve"> stable isotope samples </w:t>
      </w:r>
    </w:p>
    <w:p w:rsidR="00D75A61" w:rsidRDefault="00D75A61">
      <w:pPr>
        <w:jc w:val="left"/>
        <w:rPr>
          <w:color w:val="FF0000"/>
        </w:rPr>
      </w:pPr>
    </w:p>
    <w:p w:rsidR="00D75A61" w:rsidRDefault="00D42777">
      <w:pPr>
        <w:jc w:val="left"/>
        <w:rPr>
          <w:b/>
          <w:color w:val="FF0000"/>
        </w:rPr>
      </w:pPr>
      <w:r w:rsidRPr="00BA1E0E">
        <w:rPr>
          <w:b/>
          <w:color w:val="FF0000"/>
        </w:rPr>
        <w:br w:type="page"/>
      </w:r>
    </w:p>
    <w:p w:rsidR="00D75A61" w:rsidRPr="00D76621" w:rsidRDefault="00D42777">
      <w:pPr>
        <w:jc w:val="left"/>
        <w:rPr>
          <w:b/>
        </w:rPr>
      </w:pPr>
      <w:r w:rsidRPr="00D76621">
        <w:rPr>
          <w:rFonts w:hint="eastAsia"/>
          <w:b/>
        </w:rPr>
        <w:lastRenderedPageBreak/>
        <w:t>Introduction</w:t>
      </w:r>
    </w:p>
    <w:p w:rsidR="008D0865" w:rsidRDefault="00B07291" w:rsidP="002A056D">
      <w:pPr>
        <w:pStyle w:val="a3"/>
        <w:numPr>
          <w:ilvl w:val="0"/>
          <w:numId w:val="6"/>
        </w:numPr>
        <w:jc w:val="left"/>
        <w:rPr>
          <w:color w:val="00B0F0"/>
        </w:rPr>
      </w:pPr>
      <w:r>
        <w:rPr>
          <w:color w:val="00B0F0"/>
        </w:rPr>
        <w:t xml:space="preserve">[Importance of biocontrol] </w:t>
      </w:r>
    </w:p>
    <w:p w:rsidR="00CB5F00" w:rsidRDefault="00A41E3E" w:rsidP="005B7601">
      <w:pPr>
        <w:pStyle w:val="a3"/>
        <w:numPr>
          <w:ilvl w:val="0"/>
          <w:numId w:val="8"/>
        </w:numPr>
        <w:jc w:val="left"/>
        <w:rPr>
          <w:color w:val="00B0F0"/>
        </w:rPr>
      </w:pPr>
      <w:r>
        <w:rPr>
          <w:color w:val="00B0F0"/>
        </w:rPr>
        <w:t xml:space="preserve">Importance of biocontrol service </w:t>
      </w:r>
      <w:r w:rsidR="00F64674">
        <w:rPr>
          <w:color w:val="00B0F0"/>
        </w:rPr>
        <w:t xml:space="preserve">in agriculture </w:t>
      </w:r>
      <w:r>
        <w:rPr>
          <w:color w:val="00B0F0"/>
        </w:rPr>
        <w:t>(e.g., using predators to control pests): a long history in agriculture (e.g., buy and place an</w:t>
      </w:r>
      <w:r w:rsidR="008D0865">
        <w:rPr>
          <w:color w:val="00B0F0"/>
        </w:rPr>
        <w:t>t nests in orchards in China)</w:t>
      </w:r>
      <w:r w:rsidR="008D0865">
        <w:rPr>
          <w:rFonts w:hint="eastAsia"/>
          <w:color w:val="00B0F0"/>
        </w:rPr>
        <w:t>;</w:t>
      </w:r>
      <w:r w:rsidR="008D0865">
        <w:rPr>
          <w:color w:val="00B0F0"/>
        </w:rPr>
        <w:t xml:space="preserve"> </w:t>
      </w:r>
      <w:r w:rsidR="008D0865">
        <w:rPr>
          <w:rFonts w:hint="eastAsia"/>
          <w:color w:val="00B0F0"/>
        </w:rPr>
        <w:t>c</w:t>
      </w:r>
      <w:r>
        <w:rPr>
          <w:color w:val="00B0F0"/>
        </w:rPr>
        <w:t>ritical as well in Anthropocene (e.g., 50% pesticide reduction in EU by 2030)</w:t>
      </w:r>
    </w:p>
    <w:p w:rsidR="008D0865" w:rsidRDefault="00B07291" w:rsidP="00312541">
      <w:pPr>
        <w:pStyle w:val="a3"/>
        <w:numPr>
          <w:ilvl w:val="0"/>
          <w:numId w:val="6"/>
        </w:numPr>
        <w:jc w:val="left"/>
        <w:rPr>
          <w:color w:val="00B0F0"/>
        </w:rPr>
      </w:pPr>
      <w:r>
        <w:rPr>
          <w:color w:val="00B0F0"/>
        </w:rPr>
        <w:t xml:space="preserve">[Importance of GAPs] </w:t>
      </w:r>
    </w:p>
    <w:p w:rsidR="008D0865" w:rsidRDefault="008D0865" w:rsidP="00C83234">
      <w:pPr>
        <w:pStyle w:val="a3"/>
        <w:numPr>
          <w:ilvl w:val="0"/>
          <w:numId w:val="9"/>
        </w:numPr>
        <w:jc w:val="left"/>
        <w:rPr>
          <w:color w:val="00B0F0"/>
        </w:rPr>
      </w:pPr>
      <w:r>
        <w:rPr>
          <w:rFonts w:hint="eastAsia"/>
          <w:color w:val="00B0F0"/>
        </w:rPr>
        <w:t xml:space="preserve">Previous studies on </w:t>
      </w:r>
      <w:r w:rsidR="00D56AD3">
        <w:rPr>
          <w:color w:val="00B0F0"/>
        </w:rPr>
        <w:t>t</w:t>
      </w:r>
      <w:r w:rsidR="00CB5F00">
        <w:rPr>
          <w:color w:val="00B0F0"/>
        </w:rPr>
        <w:t xml:space="preserve">he potential of </w:t>
      </w:r>
      <w:r w:rsidR="00D56AD3">
        <w:rPr>
          <w:color w:val="00B0F0"/>
        </w:rPr>
        <w:t xml:space="preserve">(underappreciated) </w:t>
      </w:r>
      <w:r w:rsidR="00CB5F00">
        <w:rPr>
          <w:color w:val="00B0F0"/>
        </w:rPr>
        <w:t>generalist arthropod predators (GAPs) as biocontrol agents</w:t>
      </w:r>
      <w:r>
        <w:rPr>
          <w:rFonts w:hint="eastAsia"/>
          <w:color w:val="00B0F0"/>
        </w:rPr>
        <w:t xml:space="preserve">: </w:t>
      </w:r>
      <w:r w:rsidR="002E3F05">
        <w:rPr>
          <w:color w:val="00B0F0"/>
        </w:rPr>
        <w:t>cages,</w:t>
      </w:r>
      <w:r>
        <w:rPr>
          <w:rFonts w:hint="eastAsia"/>
          <w:color w:val="00B0F0"/>
        </w:rPr>
        <w:t xml:space="preserve"> </w:t>
      </w:r>
      <w:r>
        <w:rPr>
          <w:color w:val="00B0F0"/>
        </w:rPr>
        <w:t>observations,</w:t>
      </w:r>
      <w:r w:rsidR="002E3F05">
        <w:rPr>
          <w:color w:val="00B0F0"/>
        </w:rPr>
        <w:t xml:space="preserve"> molecular </w:t>
      </w:r>
      <w:r>
        <w:rPr>
          <w:rFonts w:hint="eastAsia"/>
          <w:color w:val="00B0F0"/>
        </w:rPr>
        <w:t>gut content analysis</w:t>
      </w:r>
      <w:r w:rsidR="002E3F05">
        <w:rPr>
          <w:color w:val="00B0F0"/>
        </w:rPr>
        <w:t xml:space="preserve"> </w:t>
      </w:r>
    </w:p>
    <w:p w:rsidR="002E3F05" w:rsidRPr="008D0865" w:rsidRDefault="002E3F05" w:rsidP="007D24E2">
      <w:pPr>
        <w:pStyle w:val="a3"/>
        <w:numPr>
          <w:ilvl w:val="0"/>
          <w:numId w:val="9"/>
        </w:numPr>
        <w:jc w:val="left"/>
        <w:rPr>
          <w:color w:val="00B0F0"/>
        </w:rPr>
      </w:pPr>
      <w:r w:rsidRPr="008D0865">
        <w:rPr>
          <w:color w:val="00B0F0"/>
        </w:rPr>
        <w:t>Strength</w:t>
      </w:r>
      <w:r w:rsidR="008D0865">
        <w:rPr>
          <w:rFonts w:hint="eastAsia"/>
          <w:color w:val="00B0F0"/>
        </w:rPr>
        <w:t>s</w:t>
      </w:r>
      <w:r w:rsidRPr="008D0865">
        <w:rPr>
          <w:color w:val="00B0F0"/>
        </w:rPr>
        <w:t xml:space="preserve"> and </w:t>
      </w:r>
      <w:r w:rsidR="0063358C" w:rsidRPr="008D0865">
        <w:rPr>
          <w:color w:val="00B0F0"/>
        </w:rPr>
        <w:t>limitation</w:t>
      </w:r>
      <w:r w:rsidR="008D0865">
        <w:rPr>
          <w:rFonts w:hint="eastAsia"/>
          <w:color w:val="00B0F0"/>
        </w:rPr>
        <w:t>s</w:t>
      </w:r>
      <w:r w:rsidR="0063358C" w:rsidRPr="008D0865">
        <w:rPr>
          <w:color w:val="00B0F0"/>
        </w:rPr>
        <w:t xml:space="preserve"> </w:t>
      </w:r>
      <w:r w:rsidRPr="008D0865">
        <w:rPr>
          <w:color w:val="00B0F0"/>
        </w:rPr>
        <w:t xml:space="preserve">of </w:t>
      </w:r>
      <w:r w:rsidR="008D0865">
        <w:rPr>
          <w:rFonts w:hint="eastAsia"/>
          <w:color w:val="00B0F0"/>
        </w:rPr>
        <w:t xml:space="preserve">previous approaches </w:t>
      </w:r>
      <w:r w:rsidR="008D0865" w:rsidRPr="008D0865">
        <w:rPr>
          <w:color w:val="00B0F0"/>
        </w:rPr>
        <w:t>(</w:t>
      </w:r>
      <w:r w:rsidR="008D0865">
        <w:rPr>
          <w:rFonts w:hint="eastAsia"/>
          <w:color w:val="00B0F0"/>
        </w:rPr>
        <w:t xml:space="preserve">e.g., MGCA only provides </w:t>
      </w:r>
      <w:r w:rsidR="008D0865" w:rsidRPr="008D0865">
        <w:rPr>
          <w:color w:val="00B0F0"/>
        </w:rPr>
        <w:t>qualitative</w:t>
      </w:r>
      <w:r w:rsidR="008D0865">
        <w:rPr>
          <w:rFonts w:hint="eastAsia"/>
          <w:color w:val="00B0F0"/>
        </w:rPr>
        <w:t xml:space="preserve"> information on predators</w:t>
      </w:r>
      <w:r w:rsidR="008D0865">
        <w:rPr>
          <w:color w:val="00B0F0"/>
        </w:rPr>
        <w:t>’</w:t>
      </w:r>
      <w:r w:rsidR="008D0865">
        <w:rPr>
          <w:rFonts w:hint="eastAsia"/>
          <w:color w:val="00B0F0"/>
        </w:rPr>
        <w:t xml:space="preserve"> diet compositions [</w:t>
      </w:r>
      <w:r w:rsidR="008D0865">
        <w:rPr>
          <w:color w:val="00B0F0"/>
        </w:rPr>
        <w:t>presence/absence of prey in</w:t>
      </w:r>
      <w:r w:rsidR="008D0865">
        <w:rPr>
          <w:rFonts w:hint="eastAsia"/>
          <w:color w:val="00B0F0"/>
        </w:rPr>
        <w:t xml:space="preserve"> predators</w:t>
      </w:r>
      <w:r w:rsidR="008D0865">
        <w:rPr>
          <w:color w:val="00B0F0"/>
        </w:rPr>
        <w:t>’</w:t>
      </w:r>
      <w:r w:rsidR="008D0865" w:rsidRPr="008D0865">
        <w:rPr>
          <w:color w:val="00B0F0"/>
        </w:rPr>
        <w:t xml:space="preserve"> diet</w:t>
      </w:r>
      <w:r w:rsidR="008D0865">
        <w:rPr>
          <w:rFonts w:hint="eastAsia"/>
          <w:color w:val="00B0F0"/>
        </w:rPr>
        <w:t>])</w:t>
      </w:r>
    </w:p>
    <w:p w:rsidR="00881CB9" w:rsidRDefault="00B07291" w:rsidP="00BA3F34">
      <w:pPr>
        <w:pStyle w:val="a3"/>
        <w:numPr>
          <w:ilvl w:val="0"/>
          <w:numId w:val="6"/>
        </w:numPr>
        <w:jc w:val="left"/>
        <w:rPr>
          <w:color w:val="00B0F0"/>
        </w:rPr>
      </w:pPr>
      <w:r>
        <w:rPr>
          <w:color w:val="00B0F0"/>
        </w:rPr>
        <w:t xml:space="preserve">[Knowledge gaps] </w:t>
      </w:r>
    </w:p>
    <w:p w:rsidR="00881CB9" w:rsidRDefault="00E959F5" w:rsidP="001B21B5">
      <w:pPr>
        <w:pStyle w:val="a3"/>
        <w:numPr>
          <w:ilvl w:val="0"/>
          <w:numId w:val="12"/>
        </w:numPr>
        <w:jc w:val="left"/>
        <w:rPr>
          <w:color w:val="00B0F0"/>
        </w:rPr>
      </w:pPr>
      <w:r w:rsidRPr="00881CB9">
        <w:rPr>
          <w:rFonts w:hint="eastAsia"/>
          <w:color w:val="00B0F0"/>
        </w:rPr>
        <w:t>The diet composition of GAPs</w:t>
      </w:r>
      <w:r w:rsidR="00881CB9" w:rsidRPr="00881CB9">
        <w:rPr>
          <w:rFonts w:hint="eastAsia"/>
          <w:color w:val="00B0F0"/>
        </w:rPr>
        <w:t xml:space="preserve"> is a key determinant of the top-down control,</w:t>
      </w:r>
      <w:r w:rsidRPr="00881CB9">
        <w:rPr>
          <w:rFonts w:hint="eastAsia"/>
          <w:color w:val="00B0F0"/>
        </w:rPr>
        <w:t xml:space="preserve"> reflect</w:t>
      </w:r>
      <w:r w:rsidR="00881CB9" w:rsidRPr="00881CB9">
        <w:rPr>
          <w:rFonts w:hint="eastAsia"/>
          <w:color w:val="00B0F0"/>
        </w:rPr>
        <w:t>ing</w:t>
      </w:r>
      <w:r w:rsidRPr="00881CB9">
        <w:rPr>
          <w:rFonts w:hint="eastAsia"/>
          <w:color w:val="00B0F0"/>
        </w:rPr>
        <w:t xml:space="preserve"> their foraging habits and the trophic interactions with their prey</w:t>
      </w:r>
      <w:r w:rsidR="00881CB9" w:rsidRPr="00881CB9">
        <w:rPr>
          <w:rFonts w:hint="eastAsia"/>
          <w:color w:val="00B0F0"/>
        </w:rPr>
        <w:t xml:space="preserve">. </w:t>
      </w:r>
      <w:r w:rsidR="00881CB9" w:rsidRPr="00881CB9">
        <w:rPr>
          <w:color w:val="00B0F0"/>
        </w:rPr>
        <w:t>To fully realize the potential of GAPs, we need to quantify their diet composition</w:t>
      </w:r>
      <w:r w:rsidR="00881CB9" w:rsidRPr="00881CB9">
        <w:rPr>
          <w:rFonts w:hint="eastAsia"/>
          <w:color w:val="00B0F0"/>
        </w:rPr>
        <w:t>s</w:t>
      </w:r>
      <w:r w:rsidR="00881CB9" w:rsidRPr="00881CB9">
        <w:rPr>
          <w:color w:val="00B0F0"/>
        </w:rPr>
        <w:t xml:space="preserve"> during crop growing season (crop stages)</w:t>
      </w:r>
      <w:r w:rsidR="00881CB9">
        <w:rPr>
          <w:rFonts w:hint="eastAsia"/>
          <w:color w:val="00B0F0"/>
        </w:rPr>
        <w:t xml:space="preserve">. Moreover, </w:t>
      </w:r>
      <w:r w:rsidR="00042B18">
        <w:rPr>
          <w:color w:val="00B0F0"/>
        </w:rPr>
        <w:t>to understand the reliability of GAPs as biocontrol agents over environmental fluctuations, i</w:t>
      </w:r>
      <w:r w:rsidR="00881CB9">
        <w:rPr>
          <w:rFonts w:hint="eastAsia"/>
          <w:color w:val="00B0F0"/>
        </w:rPr>
        <w:t>t is also important to examine the consistency of pest consumption</w:t>
      </w:r>
      <w:r w:rsidR="00DE1B68">
        <w:rPr>
          <w:rFonts w:hint="eastAsia"/>
          <w:color w:val="00B0F0"/>
        </w:rPr>
        <w:t xml:space="preserve"> by GAPs</w:t>
      </w:r>
      <w:r w:rsidR="00881CB9">
        <w:rPr>
          <w:rFonts w:hint="eastAsia"/>
          <w:color w:val="00B0F0"/>
        </w:rPr>
        <w:t xml:space="preserve"> across </w:t>
      </w:r>
      <w:r w:rsidR="00042B18">
        <w:rPr>
          <w:color w:val="00B0F0"/>
        </w:rPr>
        <w:t>years in the field.</w:t>
      </w:r>
      <w:r w:rsidR="00881CB9">
        <w:rPr>
          <w:rFonts w:hint="eastAsia"/>
          <w:color w:val="00B0F0"/>
        </w:rPr>
        <w:t xml:space="preserve"> </w:t>
      </w:r>
    </w:p>
    <w:p w:rsidR="00881CB9" w:rsidRPr="00881CB9" w:rsidRDefault="00881CB9" w:rsidP="00913D41">
      <w:pPr>
        <w:pStyle w:val="a3"/>
        <w:numPr>
          <w:ilvl w:val="0"/>
          <w:numId w:val="12"/>
        </w:numPr>
        <w:jc w:val="left"/>
        <w:rPr>
          <w:color w:val="00B0F0"/>
        </w:rPr>
      </w:pPr>
      <w:r w:rsidRPr="00881CB9">
        <w:rPr>
          <w:rFonts w:hint="eastAsia"/>
          <w:color w:val="00B0F0"/>
        </w:rPr>
        <w:t xml:space="preserve">A better understanding of how various </w:t>
      </w:r>
      <w:r w:rsidRPr="00881CB9">
        <w:rPr>
          <w:color w:val="00B0F0"/>
        </w:rPr>
        <w:t>biotic and abiotic</w:t>
      </w:r>
      <w:r w:rsidRPr="00881CB9">
        <w:rPr>
          <w:rFonts w:hint="eastAsia"/>
          <w:color w:val="00B0F0"/>
        </w:rPr>
        <w:t xml:space="preserve"> </w:t>
      </w:r>
      <w:r w:rsidRPr="00881CB9">
        <w:rPr>
          <w:color w:val="00B0F0"/>
        </w:rPr>
        <w:t xml:space="preserve">factors </w:t>
      </w:r>
      <w:r w:rsidRPr="00881CB9">
        <w:rPr>
          <w:rFonts w:hint="eastAsia"/>
          <w:color w:val="00B0F0"/>
        </w:rPr>
        <w:t xml:space="preserve">may </w:t>
      </w:r>
      <w:r w:rsidRPr="00881CB9">
        <w:rPr>
          <w:color w:val="00B0F0"/>
        </w:rPr>
        <w:t>affect</w:t>
      </w:r>
      <w:r w:rsidRPr="00881CB9">
        <w:rPr>
          <w:rFonts w:hint="eastAsia"/>
          <w:color w:val="00B0F0"/>
        </w:rPr>
        <w:t xml:space="preserve"> the</w:t>
      </w:r>
      <w:r w:rsidRPr="00881CB9">
        <w:rPr>
          <w:color w:val="00B0F0"/>
        </w:rPr>
        <w:t xml:space="preserve"> diet composition</w:t>
      </w:r>
      <w:r w:rsidRPr="00881CB9">
        <w:rPr>
          <w:rFonts w:hint="eastAsia"/>
          <w:color w:val="00B0F0"/>
        </w:rPr>
        <w:t xml:space="preserve">s of GAPs is crucial for </w:t>
      </w:r>
      <w:r>
        <w:rPr>
          <w:rFonts w:hint="eastAsia"/>
          <w:color w:val="00B0F0"/>
        </w:rPr>
        <w:t>predicting</w:t>
      </w:r>
      <w:r w:rsidRPr="00881CB9">
        <w:rPr>
          <w:rFonts w:hint="eastAsia"/>
          <w:color w:val="00B0F0"/>
        </w:rPr>
        <w:t xml:space="preserve"> whether GAPs could provide reliable and stable biological control </w:t>
      </w:r>
      <w:r w:rsidRPr="00881CB9">
        <w:rPr>
          <w:rFonts w:hint="eastAsia"/>
          <w:color w:val="00B0F0"/>
        </w:rPr>
        <w:lastRenderedPageBreak/>
        <w:t>services in agro-ecosystems as well as p</w:t>
      </w:r>
      <w:r w:rsidRPr="00881CB9">
        <w:rPr>
          <w:color w:val="00B0F0"/>
        </w:rPr>
        <w:t xml:space="preserve">rovide insights (mechanisms) </w:t>
      </w:r>
      <w:r>
        <w:rPr>
          <w:rFonts w:hint="eastAsia"/>
          <w:color w:val="00B0F0"/>
        </w:rPr>
        <w:t>for</w:t>
      </w:r>
      <w:r w:rsidRPr="00881CB9">
        <w:rPr>
          <w:rFonts w:hint="eastAsia"/>
          <w:color w:val="00B0F0"/>
        </w:rPr>
        <w:t xml:space="preserve"> </w:t>
      </w:r>
      <w:r>
        <w:rPr>
          <w:rFonts w:hint="eastAsia"/>
          <w:color w:val="00B0F0"/>
        </w:rPr>
        <w:t xml:space="preserve">a better </w:t>
      </w:r>
      <w:r w:rsidRPr="00881CB9">
        <w:rPr>
          <w:rFonts w:hint="eastAsia"/>
          <w:color w:val="00B0F0"/>
        </w:rPr>
        <w:t>agricultural management</w:t>
      </w:r>
    </w:p>
    <w:p w:rsidR="00881CB9" w:rsidRDefault="00881CB9" w:rsidP="00913D41">
      <w:pPr>
        <w:pStyle w:val="a3"/>
        <w:numPr>
          <w:ilvl w:val="0"/>
          <w:numId w:val="6"/>
        </w:numPr>
        <w:jc w:val="left"/>
        <w:rPr>
          <w:color w:val="00B0F0"/>
        </w:rPr>
      </w:pPr>
      <w:r>
        <w:rPr>
          <w:rFonts w:hint="eastAsia"/>
          <w:color w:val="00B0F0"/>
        </w:rPr>
        <w:t>[</w:t>
      </w:r>
      <w:r w:rsidR="00631E16" w:rsidRPr="00881CB9">
        <w:rPr>
          <w:color w:val="00B0F0"/>
        </w:rPr>
        <w:t>Aim</w:t>
      </w:r>
      <w:r w:rsidR="00A15648">
        <w:rPr>
          <w:rFonts w:hint="eastAsia"/>
          <w:color w:val="00B0F0"/>
        </w:rPr>
        <w:t>s</w:t>
      </w:r>
      <w:r>
        <w:rPr>
          <w:rFonts w:hint="eastAsia"/>
          <w:color w:val="00B0F0"/>
        </w:rPr>
        <w:t>]</w:t>
      </w:r>
      <w:r w:rsidR="00631E16" w:rsidRPr="00881CB9">
        <w:rPr>
          <w:color w:val="00B0F0"/>
        </w:rPr>
        <w:t xml:space="preserve"> </w:t>
      </w:r>
    </w:p>
    <w:p w:rsidR="00881CB9" w:rsidRDefault="002728E7" w:rsidP="00725D38">
      <w:pPr>
        <w:pStyle w:val="a3"/>
        <w:numPr>
          <w:ilvl w:val="0"/>
          <w:numId w:val="14"/>
        </w:numPr>
        <w:jc w:val="left"/>
        <w:rPr>
          <w:color w:val="00B0F0"/>
        </w:rPr>
      </w:pPr>
      <w:r w:rsidRPr="00881CB9">
        <w:rPr>
          <w:color w:val="00B0F0"/>
        </w:rPr>
        <w:t>Q</w:t>
      </w:r>
      <w:r w:rsidR="00631E16" w:rsidRPr="00881CB9">
        <w:rPr>
          <w:color w:val="00B0F0"/>
        </w:rPr>
        <w:t>uantify diet composition</w:t>
      </w:r>
      <w:r w:rsidR="00881CB9">
        <w:rPr>
          <w:rFonts w:hint="eastAsia"/>
          <w:color w:val="00B0F0"/>
        </w:rPr>
        <w:t>s</w:t>
      </w:r>
      <w:r w:rsidR="00631E16" w:rsidRPr="00881CB9">
        <w:rPr>
          <w:color w:val="00B0F0"/>
        </w:rPr>
        <w:t xml:space="preserve"> of GAPs</w:t>
      </w:r>
      <w:r w:rsidRPr="00881CB9">
        <w:rPr>
          <w:color w:val="00B0F0"/>
        </w:rPr>
        <w:t xml:space="preserve"> </w:t>
      </w:r>
      <w:r w:rsidR="003B1666">
        <w:rPr>
          <w:color w:val="00B0F0"/>
        </w:rPr>
        <w:t xml:space="preserve">(predator guild, spider and ladybeetle group) </w:t>
      </w:r>
      <w:r w:rsidRPr="00881CB9">
        <w:rPr>
          <w:color w:val="00B0F0"/>
        </w:rPr>
        <w:t>over</w:t>
      </w:r>
      <w:r w:rsidR="007D225A" w:rsidRPr="00881CB9">
        <w:rPr>
          <w:color w:val="00B0F0"/>
        </w:rPr>
        <w:t xml:space="preserve"> crop stages</w:t>
      </w:r>
      <w:r w:rsidR="00631E16" w:rsidRPr="00881CB9">
        <w:rPr>
          <w:color w:val="00B0F0"/>
        </w:rPr>
        <w:t xml:space="preserve"> </w:t>
      </w:r>
    </w:p>
    <w:p w:rsidR="00881CB9" w:rsidRDefault="006B1710" w:rsidP="00164FC0">
      <w:pPr>
        <w:pStyle w:val="a3"/>
        <w:numPr>
          <w:ilvl w:val="0"/>
          <w:numId w:val="14"/>
        </w:numPr>
        <w:jc w:val="left"/>
        <w:rPr>
          <w:color w:val="00B0F0"/>
        </w:rPr>
      </w:pPr>
      <w:r w:rsidRPr="00881CB9">
        <w:rPr>
          <w:color w:val="00B0F0"/>
        </w:rPr>
        <w:t xml:space="preserve">Examine the consistency of </w:t>
      </w:r>
      <w:r w:rsidR="00672EA9">
        <w:rPr>
          <w:rFonts w:hint="eastAsia"/>
          <w:color w:val="00B0F0"/>
        </w:rPr>
        <w:t>rice herbivore</w:t>
      </w:r>
      <w:r w:rsidR="00881CB9">
        <w:rPr>
          <w:color w:val="00B0F0"/>
        </w:rPr>
        <w:t xml:space="preserve"> composition </w:t>
      </w:r>
      <w:r w:rsidR="00672EA9">
        <w:rPr>
          <w:rFonts w:hint="eastAsia"/>
          <w:color w:val="00B0F0"/>
        </w:rPr>
        <w:t>by GAPs</w:t>
      </w:r>
      <w:r w:rsidR="003B1666">
        <w:rPr>
          <w:color w:val="00B0F0"/>
        </w:rPr>
        <w:t xml:space="preserve">(rice herbivores) </w:t>
      </w:r>
      <w:r w:rsidR="00881CB9">
        <w:rPr>
          <w:color w:val="00B0F0"/>
        </w:rPr>
        <w:t>over time (years</w:t>
      </w:r>
      <w:r w:rsidR="00881CB9">
        <w:rPr>
          <w:rFonts w:hint="eastAsia"/>
          <w:color w:val="00B0F0"/>
        </w:rPr>
        <w:t>)</w:t>
      </w:r>
    </w:p>
    <w:p w:rsidR="00D75A61" w:rsidRDefault="002728E7">
      <w:pPr>
        <w:pStyle w:val="a3"/>
        <w:numPr>
          <w:ilvl w:val="0"/>
          <w:numId w:val="14"/>
        </w:numPr>
        <w:jc w:val="left"/>
        <w:rPr>
          <w:color w:val="00B0F0"/>
        </w:rPr>
      </w:pPr>
      <w:r w:rsidRPr="00881CB9">
        <w:rPr>
          <w:color w:val="00B0F0"/>
        </w:rPr>
        <w:t xml:space="preserve">Investigate how biotic and abiotic factors may affect </w:t>
      </w:r>
      <w:r w:rsidR="006B1710" w:rsidRPr="00881CB9">
        <w:rPr>
          <w:color w:val="00B0F0"/>
        </w:rPr>
        <w:t xml:space="preserve">the </w:t>
      </w:r>
      <w:r w:rsidRPr="00881CB9">
        <w:rPr>
          <w:color w:val="00B0F0"/>
        </w:rPr>
        <w:t>diet composition</w:t>
      </w:r>
      <w:r w:rsidR="00881CB9">
        <w:rPr>
          <w:rFonts w:hint="eastAsia"/>
          <w:color w:val="00B0F0"/>
        </w:rPr>
        <w:t>s of GAPs</w:t>
      </w:r>
      <w:r w:rsidRPr="00881CB9">
        <w:rPr>
          <w:color w:val="00B0F0"/>
        </w:rPr>
        <w:t>.</w:t>
      </w:r>
    </w:p>
    <w:p w:rsidR="00D75A61" w:rsidRDefault="00AE0496">
      <w:pPr>
        <w:pStyle w:val="a3"/>
        <w:numPr>
          <w:ilvl w:val="0"/>
          <w:numId w:val="6"/>
        </w:numPr>
        <w:jc w:val="left"/>
        <w:rPr>
          <w:color w:val="00B0F0"/>
        </w:rPr>
      </w:pPr>
      <w:r w:rsidRPr="002A1468">
        <w:rPr>
          <w:color w:val="00B0F0"/>
        </w:rPr>
        <w:t xml:space="preserve">Brief introduction of our system: </w:t>
      </w:r>
      <w:r w:rsidR="00881CB9" w:rsidRPr="002A1468">
        <w:rPr>
          <w:rFonts w:hint="eastAsia"/>
          <w:color w:val="00B0F0"/>
        </w:rPr>
        <w:t>s</w:t>
      </w:r>
      <w:r w:rsidR="003C7391" w:rsidRPr="002A1468">
        <w:rPr>
          <w:color w:val="00B0F0"/>
        </w:rPr>
        <w:t xml:space="preserve">table isotope </w:t>
      </w:r>
      <w:r w:rsidR="00881CB9" w:rsidRPr="002A1468">
        <w:rPr>
          <w:rFonts w:hint="eastAsia"/>
          <w:color w:val="00B0F0"/>
        </w:rPr>
        <w:t>approach</w:t>
      </w:r>
      <w:r w:rsidR="002A1468" w:rsidRPr="002A1468">
        <w:rPr>
          <w:rFonts w:hint="eastAsia"/>
          <w:color w:val="00B0F0"/>
        </w:rPr>
        <w:t xml:space="preserve"> and f</w:t>
      </w:r>
      <w:r w:rsidRPr="002A1468">
        <w:rPr>
          <w:color w:val="00B0F0"/>
        </w:rPr>
        <w:t>eeding guild</w:t>
      </w:r>
      <w:r w:rsidR="002A1468" w:rsidRPr="002A1468">
        <w:rPr>
          <w:rFonts w:hint="eastAsia"/>
          <w:color w:val="00B0F0"/>
        </w:rPr>
        <w:t>s</w:t>
      </w:r>
    </w:p>
    <w:p w:rsidR="00D75A61" w:rsidRDefault="0068273F">
      <w:pPr>
        <w:jc w:val="left"/>
        <w:rPr>
          <w:b/>
        </w:rPr>
      </w:pPr>
      <w:r w:rsidRPr="003D1641">
        <w:rPr>
          <w:rFonts w:hint="eastAsia"/>
          <w:b/>
        </w:rPr>
        <w:tab/>
      </w:r>
    </w:p>
    <w:p w:rsidR="00D75A61" w:rsidRDefault="00621330">
      <w:pPr>
        <w:jc w:val="left"/>
        <w:rPr>
          <w:b/>
        </w:rPr>
      </w:pPr>
      <w:r>
        <w:rPr>
          <w:b/>
        </w:rPr>
        <w:br w:type="page"/>
      </w:r>
    </w:p>
    <w:p w:rsidR="00994F5A" w:rsidRDefault="00994F5A" w:rsidP="003C3ACD">
      <w:pPr>
        <w:jc w:val="left"/>
      </w:pPr>
      <w:r w:rsidRPr="00994F5A">
        <w:rPr>
          <w:rFonts w:hint="eastAsia"/>
          <w:color w:val="00B0F0"/>
        </w:rPr>
        <w:lastRenderedPageBreak/>
        <w:t>[</w:t>
      </w:r>
      <w:r w:rsidR="00EA2AAD">
        <w:rPr>
          <w:rFonts w:hint="eastAsia"/>
          <w:color w:val="00B0F0"/>
        </w:rPr>
        <w:t>B</w:t>
      </w:r>
      <w:r w:rsidRPr="00994F5A">
        <w:rPr>
          <w:rFonts w:hint="eastAsia"/>
          <w:color w:val="00B0F0"/>
        </w:rPr>
        <w:t>road overview of biocontrol</w:t>
      </w:r>
      <w:r>
        <w:rPr>
          <w:rFonts w:hint="eastAsia"/>
          <w:color w:val="00B0F0"/>
        </w:rPr>
        <w:t xml:space="preserve"> in the past and in the modern days</w:t>
      </w:r>
      <w:r w:rsidRPr="00994F5A">
        <w:rPr>
          <w:rFonts w:hint="eastAsia"/>
          <w:color w:val="00B0F0"/>
        </w:rPr>
        <w:t>]</w:t>
      </w:r>
      <w:r>
        <w:rPr>
          <w:rFonts w:hint="eastAsia"/>
        </w:rPr>
        <w:t xml:space="preserve"> </w:t>
      </w:r>
    </w:p>
    <w:p w:rsidR="00D75A61" w:rsidRDefault="00994F5A" w:rsidP="003C3ACD">
      <w:pPr>
        <w:jc w:val="left"/>
      </w:pPr>
      <w:r>
        <w:rPr>
          <w:rFonts w:hint="eastAsia"/>
        </w:rPr>
        <w:tab/>
      </w:r>
      <w:r w:rsidR="00740E5D" w:rsidRPr="00942D77">
        <w:rPr>
          <w:rFonts w:hint="eastAsia"/>
        </w:rPr>
        <w:t xml:space="preserve">Using </w:t>
      </w:r>
      <w:r w:rsidR="00740E5D" w:rsidRPr="00942D77">
        <w:t xml:space="preserve">natural </w:t>
      </w:r>
      <w:r w:rsidR="00740E5D" w:rsidRPr="00942D77">
        <w:rPr>
          <w:rFonts w:hint="eastAsia"/>
        </w:rPr>
        <w:t xml:space="preserve">arthropod </w:t>
      </w:r>
      <w:r w:rsidR="00740E5D" w:rsidRPr="00942D77">
        <w:t>enemies</w:t>
      </w:r>
      <w:r w:rsidR="00740E5D" w:rsidRPr="00942D77">
        <w:rPr>
          <w:rFonts w:hint="eastAsia"/>
        </w:rPr>
        <w:t xml:space="preserve"> </w:t>
      </w:r>
      <w:r w:rsidR="003170DE">
        <w:rPr>
          <w:rFonts w:hint="eastAsia"/>
        </w:rPr>
        <w:t>for pest control</w:t>
      </w:r>
      <w:r w:rsidR="00740E5D" w:rsidRPr="00942D77">
        <w:rPr>
          <w:rFonts w:hint="eastAsia"/>
        </w:rPr>
        <w:t xml:space="preserve"> </w:t>
      </w:r>
      <w:r w:rsidR="00740E5D">
        <w:t xml:space="preserve">has </w:t>
      </w:r>
      <w:r w:rsidR="00CD28C8">
        <w:t>a long history in agriculture</w:t>
      </w:r>
      <w:r w:rsidR="00A178ED">
        <w:t>.</w:t>
      </w:r>
      <w:r w:rsidR="008B5A9C">
        <w:t xml:space="preserve"> </w:t>
      </w:r>
      <w:r w:rsidR="00CD28C8">
        <w:t xml:space="preserve">For example, </w:t>
      </w:r>
      <w:r w:rsidR="00B427AC" w:rsidRPr="00942D77">
        <w:rPr>
          <w:rFonts w:hint="eastAsia"/>
        </w:rPr>
        <w:t xml:space="preserve">the earliest record of biocontrol </w:t>
      </w:r>
      <w:r w:rsidR="00CD28C8">
        <w:t>was</w:t>
      </w:r>
      <w:r w:rsidR="00312541">
        <w:t xml:space="preserve"> </w:t>
      </w:r>
      <w:r w:rsidR="00B427AC" w:rsidRPr="00942D77">
        <w:rPr>
          <w:rFonts w:cs="Arial" w:hint="eastAsia"/>
          <w:shd w:val="clear" w:color="auto" w:fill="FFFFFF"/>
        </w:rPr>
        <w:t xml:space="preserve">documented in the book </w:t>
      </w:r>
      <w:r w:rsidR="00B427AC" w:rsidRPr="00942D77">
        <w:rPr>
          <w:rFonts w:cs="Arial"/>
          <w:i/>
          <w:iCs/>
          <w:shd w:val="clear" w:color="auto" w:fill="FFFFFF"/>
        </w:rPr>
        <w:t>Plants of the Southern Regions</w:t>
      </w:r>
      <w:r w:rsidR="00B427AC" w:rsidRPr="00942D77">
        <w:rPr>
          <w:rFonts w:cs="Arial" w:hint="eastAsia"/>
          <w:iCs/>
          <w:shd w:val="clear" w:color="auto" w:fill="FFFFFF"/>
        </w:rPr>
        <w:t xml:space="preserve"> </w:t>
      </w:r>
      <w:r w:rsidR="00B427AC" w:rsidRPr="00942D77">
        <w:rPr>
          <w:rFonts w:cs="Arial"/>
          <w:shd w:val="clear" w:color="auto" w:fill="FFFFFF"/>
        </w:rPr>
        <w:t>(c</w:t>
      </w:r>
      <w:r w:rsidR="00B427AC" w:rsidRPr="00942D77">
        <w:rPr>
          <w:rFonts w:cs="Arial" w:hint="eastAsia"/>
          <w:shd w:val="clear" w:color="auto" w:fill="FFFFFF"/>
        </w:rPr>
        <w:t>a</w:t>
      </w:r>
      <w:r w:rsidR="00B427AC" w:rsidRPr="00942D77">
        <w:rPr>
          <w:rFonts w:cs="Arial"/>
          <w:shd w:val="clear" w:color="auto" w:fill="FFFFFF"/>
        </w:rPr>
        <w:t>. 304 A</w:t>
      </w:r>
      <w:r w:rsidR="00B427AC" w:rsidRPr="00942D77">
        <w:rPr>
          <w:rFonts w:cs="Arial" w:hint="eastAsia"/>
          <w:shd w:val="clear" w:color="auto" w:fill="FFFFFF"/>
        </w:rPr>
        <w:t>.</w:t>
      </w:r>
      <w:r w:rsidR="00B427AC" w:rsidRPr="00942D77">
        <w:rPr>
          <w:rFonts w:cs="Arial"/>
          <w:shd w:val="clear" w:color="auto" w:fill="FFFFFF"/>
        </w:rPr>
        <w:t>D</w:t>
      </w:r>
      <w:r w:rsidR="00B427AC" w:rsidRPr="00942D77">
        <w:rPr>
          <w:rFonts w:cs="Arial" w:hint="eastAsia"/>
          <w:shd w:val="clear" w:color="auto" w:fill="FFFFFF"/>
        </w:rPr>
        <w:t>.</w:t>
      </w:r>
      <w:r w:rsidR="00B427AC" w:rsidRPr="00942D77">
        <w:rPr>
          <w:rFonts w:cs="Arial"/>
          <w:shd w:val="clear" w:color="auto" w:fill="FFFFFF"/>
        </w:rPr>
        <w:t>)</w:t>
      </w:r>
      <w:r w:rsidR="00B427AC" w:rsidRPr="00942D77">
        <w:rPr>
          <w:rFonts w:cs="Arial" w:hint="eastAsia"/>
          <w:shd w:val="clear" w:color="auto" w:fill="FFFFFF"/>
        </w:rPr>
        <w:t xml:space="preserve"> </w:t>
      </w:r>
      <w:r w:rsidR="00B427AC" w:rsidRPr="00942D77">
        <w:rPr>
          <w:rFonts w:cs="Arial"/>
          <w:shd w:val="clear" w:color="auto" w:fill="FFFFFF"/>
        </w:rPr>
        <w:t>that</w:t>
      </w:r>
      <w:r w:rsidR="00B427AC" w:rsidRPr="00942D77">
        <w:rPr>
          <w:rFonts w:cs="Arial" w:hint="eastAsia"/>
          <w:shd w:val="clear" w:color="auto" w:fill="FFFFFF"/>
        </w:rPr>
        <w:t xml:space="preserve"> </w:t>
      </w:r>
      <w:r w:rsidR="00B427AC" w:rsidRPr="00942D77">
        <w:rPr>
          <w:rFonts w:cs="Arial"/>
          <w:iCs/>
          <w:shd w:val="clear" w:color="auto" w:fill="FFFFFF"/>
        </w:rPr>
        <w:t>people</w:t>
      </w:r>
      <w:r w:rsidR="00B427AC" w:rsidRPr="00942D77">
        <w:rPr>
          <w:rFonts w:cs="Arial" w:hint="eastAsia"/>
          <w:iCs/>
          <w:shd w:val="clear" w:color="auto" w:fill="FFFFFF"/>
        </w:rPr>
        <w:t xml:space="preserve"> in Southern China</w:t>
      </w:r>
      <w:r w:rsidR="00B427AC" w:rsidRPr="00942D77">
        <w:rPr>
          <w:rFonts w:cs="Arial"/>
          <w:iCs/>
          <w:shd w:val="clear" w:color="auto" w:fill="FFFFFF"/>
        </w:rPr>
        <w:t xml:space="preserve"> s</w:t>
      </w:r>
      <w:r w:rsidR="00B427AC" w:rsidRPr="00942D77">
        <w:rPr>
          <w:rFonts w:cs="Arial" w:hint="eastAsia"/>
          <w:iCs/>
          <w:shd w:val="clear" w:color="auto" w:fill="FFFFFF"/>
        </w:rPr>
        <w:t>o</w:t>
      </w:r>
      <w:r w:rsidR="00B427AC" w:rsidRPr="00942D77">
        <w:rPr>
          <w:rFonts w:cs="Arial"/>
          <w:iCs/>
          <w:shd w:val="clear" w:color="auto" w:fill="FFFFFF"/>
        </w:rPr>
        <w:t>l</w:t>
      </w:r>
      <w:r w:rsidR="00B427AC" w:rsidRPr="00942D77">
        <w:rPr>
          <w:rFonts w:cs="Arial" w:hint="eastAsia"/>
          <w:iCs/>
          <w:shd w:val="clear" w:color="auto" w:fill="FFFFFF"/>
        </w:rPr>
        <w:t>d</w:t>
      </w:r>
      <w:r w:rsidR="00B427AC" w:rsidRPr="00942D77">
        <w:rPr>
          <w:rFonts w:cs="Arial"/>
          <w:iCs/>
          <w:shd w:val="clear" w:color="auto" w:fill="FFFFFF"/>
        </w:rPr>
        <w:t xml:space="preserve"> ants and their nests </w:t>
      </w:r>
      <w:r w:rsidR="00E74D14">
        <w:rPr>
          <w:rFonts w:cs="Arial"/>
          <w:iCs/>
          <w:shd w:val="clear" w:color="auto" w:fill="FFFFFF"/>
        </w:rPr>
        <w:t>(</w:t>
      </w:r>
      <w:r w:rsidR="00B427AC" w:rsidRPr="00942D77">
        <w:rPr>
          <w:rFonts w:cs="Arial"/>
          <w:iCs/>
          <w:shd w:val="clear" w:color="auto" w:fill="FFFFFF"/>
        </w:rPr>
        <w:t xml:space="preserve">attached to </w:t>
      </w:r>
      <w:r w:rsidR="00B427AC" w:rsidRPr="00942D77">
        <w:rPr>
          <w:rFonts w:cs="Arial" w:hint="eastAsia"/>
          <w:iCs/>
          <w:shd w:val="clear" w:color="auto" w:fill="FFFFFF"/>
        </w:rPr>
        <w:t>branches</w:t>
      </w:r>
      <w:r w:rsidR="00E74D14">
        <w:rPr>
          <w:rFonts w:cs="Arial"/>
          <w:iCs/>
          <w:shd w:val="clear" w:color="auto" w:fill="FFFFFF"/>
        </w:rPr>
        <w:t>)</w:t>
      </w:r>
      <w:r w:rsidR="00B427AC" w:rsidRPr="00942D77">
        <w:rPr>
          <w:rFonts w:cs="Arial"/>
          <w:iCs/>
          <w:shd w:val="clear" w:color="auto" w:fill="FFFFFF"/>
        </w:rPr>
        <w:t xml:space="preserve"> </w:t>
      </w:r>
      <w:r w:rsidR="00CD28C8">
        <w:rPr>
          <w:rFonts w:cs="Arial"/>
          <w:iCs/>
          <w:shd w:val="clear" w:color="auto" w:fill="FFFFFF"/>
        </w:rPr>
        <w:t xml:space="preserve">in market </w:t>
      </w:r>
      <w:r w:rsidR="00B427AC" w:rsidRPr="00942D77">
        <w:rPr>
          <w:rFonts w:cs="Arial" w:hint="eastAsia"/>
          <w:iCs/>
          <w:shd w:val="clear" w:color="auto" w:fill="FFFFFF"/>
        </w:rPr>
        <w:t xml:space="preserve">to control </w:t>
      </w:r>
      <w:r w:rsidR="00B427AC" w:rsidRPr="00942D77">
        <w:t>citrus insect pests</w:t>
      </w:r>
      <w:r w:rsidR="00B427AC" w:rsidRPr="00942D77">
        <w:rPr>
          <w:rFonts w:hint="eastAsia"/>
        </w:rPr>
        <w:t xml:space="preserve"> </w:t>
      </w:r>
      <w:r w:rsidR="00C84018" w:rsidRPr="00316D0F">
        <w:fldChar w:fldCharType="begin"/>
      </w:r>
      <w:r w:rsidR="00B427AC" w:rsidRPr="00316D0F">
        <w:instrText xml:space="preserve"> ADDIN EN.CITE &lt;EndNote&gt;&lt;Cite&gt;&lt;Author&gt;Huang&lt;/Author&gt;&lt;Year&gt;1987&lt;/Year&gt;&lt;RecNum&gt;31&lt;/RecNum&gt;&lt;DisplayText&gt;(Huang and Yang 1987)&lt;/DisplayText&gt;&lt;record&gt;&lt;rec-number&gt;31&lt;/rec-number&gt;&lt;foreign-keys&gt;&lt;key app="EN" db-id="2vstfap51s9ztmea0af5fa9f5v90srreddde" timestamp="1620449604"&gt;31&lt;/key&gt;&lt;/foreign-keys&gt;&lt;ref-type name="Journal Article"&gt;17&lt;/ref-type&gt;&lt;contributors&gt;&lt;authors&gt;&lt;author&gt;Huang, HT&lt;/author&gt;&lt;author&gt;Yang, Pei&lt;/author&gt;&lt;/authors&gt;&lt;/contributors&gt;&lt;titles&gt;&lt;title&gt;The ancient cultured citrus ant&lt;/title&gt;&lt;secondary-title&gt;BioScience&lt;/secondary-title&gt;&lt;/titles&gt;&lt;periodical&gt;&lt;full-title&gt;BioScience&lt;/full-title&gt;&lt;/periodical&gt;&lt;pages&gt;665-671&lt;/pages&gt;&lt;volume&gt;37&lt;/volume&gt;&lt;number&gt;9&lt;/number&gt;&lt;dates&gt;&lt;year&gt;1987&lt;/year&gt;&lt;/dates&gt;&lt;isbn&gt;1525-3244&lt;/isbn&gt;&lt;urls&gt;&lt;/urls&gt;&lt;/record&gt;&lt;/Cite&gt;&lt;/EndNote&gt;</w:instrText>
      </w:r>
      <w:r w:rsidR="00C84018" w:rsidRPr="00316D0F">
        <w:fldChar w:fldCharType="separate"/>
      </w:r>
      <w:r w:rsidR="00B427AC" w:rsidRPr="00316D0F">
        <w:rPr>
          <w:noProof/>
        </w:rPr>
        <w:t>(Huang and Yang 1987)</w:t>
      </w:r>
      <w:r w:rsidR="00C84018" w:rsidRPr="00316D0F">
        <w:fldChar w:fldCharType="end"/>
      </w:r>
      <w:r w:rsidR="00B427AC" w:rsidRPr="00316D0F">
        <w:rPr>
          <w:rFonts w:hint="eastAsia"/>
        </w:rPr>
        <w:t xml:space="preserve">. </w:t>
      </w:r>
      <w:r w:rsidR="005C0A64">
        <w:rPr>
          <w:rFonts w:hint="eastAsia"/>
        </w:rPr>
        <w:t>With the advent of new technologies in the past century,</w:t>
      </w:r>
      <w:r w:rsidR="00E74D14">
        <w:t xml:space="preserve"> synthetic pesticides have become the main method to control pest</w:t>
      </w:r>
      <w:r w:rsidR="00AB7B53">
        <w:rPr>
          <w:rFonts w:hint="eastAsia"/>
        </w:rPr>
        <w:t>s</w:t>
      </w:r>
      <w:r w:rsidR="005C0A64">
        <w:rPr>
          <w:rFonts w:hint="eastAsia"/>
        </w:rPr>
        <w:t xml:space="preserve"> in agriculture</w:t>
      </w:r>
      <w:r w:rsidR="005C0A64">
        <w:t>.</w:t>
      </w:r>
      <w:r w:rsidR="00E74D14">
        <w:t xml:space="preserve"> However, this come</w:t>
      </w:r>
      <w:r w:rsidR="00E104D0">
        <w:t>s</w:t>
      </w:r>
      <w:r w:rsidR="00E74D14">
        <w:t xml:space="preserve"> at a cost, such as</w:t>
      </w:r>
      <w:r w:rsidR="00E104D0">
        <w:t xml:space="preserve"> posing risks to people, </w:t>
      </w:r>
      <w:r w:rsidR="00E74D14">
        <w:t>reducing biodiversity</w:t>
      </w:r>
      <w:r w:rsidR="005E562D">
        <w:t xml:space="preserve"> (e.g.,</w:t>
      </w:r>
      <w:r w:rsidR="009B7EA0">
        <w:t xml:space="preserve"> decline in top predators)</w:t>
      </w:r>
      <w:r w:rsidR="00E74D14">
        <w:t xml:space="preserve"> and</w:t>
      </w:r>
      <w:r w:rsidR="00E104D0">
        <w:t xml:space="preserve"> hampering</w:t>
      </w:r>
      <w:r w:rsidR="00E74D14">
        <w:t xml:space="preserve"> ecosystem functions</w:t>
      </w:r>
      <w:r w:rsidR="009B7EA0">
        <w:t xml:space="preserve"> (e.g., decline in pollinator service)</w:t>
      </w:r>
      <w:r w:rsidR="00AB7B53">
        <w:rPr>
          <w:rFonts w:hint="eastAsia"/>
        </w:rPr>
        <w:t xml:space="preserve"> </w:t>
      </w:r>
      <w:r w:rsidR="00C84018">
        <w:fldChar w:fldCharType="begin"/>
      </w:r>
      <w:r w:rsidR="00AB7B53">
        <w:instrText xml:space="preserve"> ADDIN EN.CITE &lt;EndNote&gt;&lt;Cite&gt;&lt;Author&gt;Geiger&lt;/Author&gt;&lt;Year&gt;2010&lt;/Year&gt;&lt;RecNum&gt;44&lt;/RecNum&gt;&lt;DisplayText&gt;(Geiger et al. 2010, Kehoe et al. 2017)&lt;/DisplayText&gt;&lt;record&gt;&lt;rec-number&gt;44&lt;/rec-number&gt;&lt;foreign-keys&gt;&lt;key app="EN" db-id="2vstfap51s9ztmea0af5fa9f5v90srreddde" timestamp="1621781098"&gt;44&lt;/key&gt;&lt;/foreign-keys&gt;&lt;ref-type name="Journal Article"&gt;17&lt;/ref-type&gt;&lt;contributors&gt;&lt;authors&gt;&lt;author&gt;Geiger, Flavia&lt;/author&gt;&lt;author&gt;Bengtsson, Jan&lt;/author&gt;&lt;author&gt;Berendse, Frank&lt;/author&gt;&lt;author&gt;Weisser, Wolfgang W&lt;/author&gt;&lt;author&gt;Emmerson, Mark&lt;/author&gt;&lt;author&gt;Morales, Manuel B&lt;/author&gt;&lt;author&gt;Ceryngier, Piotr&lt;/author&gt;&lt;author&gt;Liira, Jaan&lt;/author&gt;&lt;author&gt;Tscharntke, Teja&lt;/author&gt;&lt;author&gt;Winqvist, Camilla&lt;/author&gt;&lt;/authors&gt;&lt;/contributors&gt;&lt;titles&gt;&lt;title&gt;Persistent negative effects of pesticides on biodiversity and biological control potential on European farmland&lt;/title&gt;&lt;secondary-title&gt;Basic and Applied Ecology&lt;/secondary-title&gt;&lt;/titles&gt;&lt;periodical&gt;&lt;full-title&gt;Basic and Applied Ecology&lt;/full-title&gt;&lt;/periodical&gt;&lt;pages&gt;97-105&lt;/pages&gt;&lt;volume&gt;11&lt;/volume&gt;&lt;number&gt;2&lt;/number&gt;&lt;dates&gt;&lt;year&gt;2010&lt;/year&gt;&lt;/dates&gt;&lt;isbn&gt;1439-1791&lt;/isbn&gt;&lt;urls&gt;&lt;/urls&gt;&lt;/record&gt;&lt;/Cite&gt;&lt;Cite&gt;&lt;Author&gt;Kehoe&lt;/Author&gt;&lt;Year&gt;2017&lt;/Year&gt;&lt;RecNum&gt;2&lt;/RecNum&gt;&lt;record&gt;&lt;rec-number&gt;2&lt;/rec-number&gt;&lt;foreign-keys&gt;&lt;key app="EN" db-id="2vstfap51s9ztmea0af5fa9f5v90srreddde" timestamp="0"&gt;2&lt;/key&gt;&lt;/foreign-keys&gt;&lt;ref-type name="Journal Article"&gt;17&lt;/ref-type&gt;&lt;contributors&gt;&lt;authors&gt;&lt;author&gt;Kehoe, Laura&lt;/author&gt;&lt;author&gt;Romero-Muñoz, Alfredo&lt;/author&gt;&lt;author&gt;Polaina, Ester&lt;/author&gt;&lt;author&gt;Estes, Lyndon&lt;/author&gt;&lt;author&gt;Kreft, Holger&lt;/author&gt;&lt;author&gt;Kuemmerle, Tobias&lt;/author&gt;&lt;/authors&gt;&lt;/contributors&gt;&lt;titles&gt;&lt;title&gt;Biodiversity at risk under future cropland expansion and intensification&lt;/title&gt;&lt;secondary-title&gt;Nature Ecology &amp;amp; Evolution&lt;/secondary-title&gt;&lt;/titles&gt;&lt;pages&gt;1129-1135&lt;/pages&gt;&lt;volume&gt;1&lt;/volume&gt;&lt;number&gt;8&lt;/number&gt;&lt;dates&gt;&lt;year&gt;2017&lt;/year&gt;&lt;/dates&gt;&lt;isbn&gt;2397-334X&lt;/isbn&gt;&lt;urls&gt;&lt;/urls&gt;&lt;/record&gt;&lt;/Cite&gt;&lt;/EndNote&gt;</w:instrText>
      </w:r>
      <w:r w:rsidR="00C84018">
        <w:fldChar w:fldCharType="separate"/>
      </w:r>
      <w:r w:rsidR="00AB7B53">
        <w:rPr>
          <w:noProof/>
        </w:rPr>
        <w:t>(Geiger et al. 2010, Kehoe et al. 2017)</w:t>
      </w:r>
      <w:r w:rsidR="00C84018">
        <w:fldChar w:fldCharType="end"/>
      </w:r>
      <w:r w:rsidR="00AB7B53">
        <w:t>.</w:t>
      </w:r>
      <w:r w:rsidR="00E74D14">
        <w:t xml:space="preserve"> </w:t>
      </w:r>
      <w:r w:rsidR="005B7601">
        <w:t>As</w:t>
      </w:r>
      <w:r w:rsidR="002A056D">
        <w:t xml:space="preserve"> a</w:t>
      </w:r>
      <w:r w:rsidR="002A056D" w:rsidRPr="001E2647">
        <w:rPr>
          <w:rFonts w:hint="eastAsia"/>
        </w:rPr>
        <w:t xml:space="preserve">griculture </w:t>
      </w:r>
      <w:r w:rsidR="002A056D">
        <w:t>has become</w:t>
      </w:r>
      <w:r w:rsidR="002A056D" w:rsidRPr="001E2647">
        <w:rPr>
          <w:rFonts w:hint="eastAsia"/>
        </w:rPr>
        <w:t xml:space="preserve"> the largest land use type worldwide and the major driver for global biodiversity crisis and environmental degradation</w:t>
      </w:r>
      <w:r w:rsidR="002A056D">
        <w:t xml:space="preserve"> </w:t>
      </w:r>
      <w:r w:rsidR="002A056D" w:rsidRPr="00316D0F">
        <w:rPr>
          <w:rFonts w:hint="eastAsia"/>
        </w:rPr>
        <w:t xml:space="preserve">in </w:t>
      </w:r>
      <w:r w:rsidR="002A056D" w:rsidRPr="00316D0F">
        <w:t>Anthropocene</w:t>
      </w:r>
      <w:r w:rsidR="00AB7B53">
        <w:rPr>
          <w:rFonts w:hint="eastAsia"/>
        </w:rPr>
        <w:t xml:space="preserve"> </w:t>
      </w:r>
      <w:r w:rsidR="00C84018">
        <w:fldChar w:fldCharType="begin"/>
      </w:r>
      <w:r w:rsidR="00AB7B53">
        <w:instrText xml:space="preserve"> ADDIN EN.CITE &lt;EndNote&gt;&lt;Cite&gt;&lt;Author&gt;Campbell&lt;/Author&gt;&lt;Year&gt;2017&lt;/Year&gt;&lt;RecNum&gt;45&lt;/RecNum&gt;&lt;DisplayText&gt;(Campbell et al. 2017)&lt;/DisplayText&gt;&lt;record&gt;&lt;rec-number&gt;45&lt;/rec-number&gt;&lt;foreign-keys&gt;&lt;key app="EN" db-id="2vstfap51s9ztmea0af5fa9f5v90srreddde" timestamp="1621781246"&gt;45&lt;/key&gt;&lt;/foreign-keys&gt;&lt;ref-type name="Journal Article"&gt;17&lt;/ref-type&gt;&lt;contributors&gt;&lt;authors&gt;&lt;author&gt;Campbell, Bruce M&lt;/author&gt;&lt;author&gt;Beare, Douglas J&lt;/author&gt;&lt;author&gt;Bennett, Elena M&lt;/author&gt;&lt;author&gt;Hall-Spencer, Jason M&lt;/author&gt;&lt;author&gt;Ingram, John SI&lt;/author&gt;&lt;author&gt;Jaramillo, Fernando&lt;/author&gt;&lt;author&gt;Ortiz, Rodomiro&lt;/author&gt;&lt;author&gt;Ramankutty, Navin&lt;/author&gt;&lt;author&gt;Sayer, Jeffrey A&lt;/author&gt;&lt;author&gt;Shindell, Drew&lt;/author&gt;&lt;/authors&gt;&lt;/contributors&gt;&lt;titles&gt;&lt;title&gt;Agriculture production as a major driver of the Earth system exceeding planetary boundaries&lt;/title&gt;&lt;secondary-title&gt;Ecology and Society&lt;/secondary-title&gt;&lt;/titles&gt;&lt;periodical&gt;&lt;full-title&gt;Ecology and Society&lt;/full-title&gt;&lt;/periodical&gt;&lt;volume&gt;22&lt;/volume&gt;&lt;number&gt;4&lt;/number&gt;&lt;dates&gt;&lt;year&gt;2017&lt;/year&gt;&lt;/dates&gt;&lt;urls&gt;&lt;/urls&gt;&lt;/record&gt;&lt;/Cite&gt;&lt;/EndNote&gt;</w:instrText>
      </w:r>
      <w:r w:rsidR="00C84018">
        <w:fldChar w:fldCharType="separate"/>
      </w:r>
      <w:r w:rsidR="00AB7B53">
        <w:rPr>
          <w:noProof/>
        </w:rPr>
        <w:t>(Campbell et al. 2017)</w:t>
      </w:r>
      <w:r w:rsidR="00C84018">
        <w:fldChar w:fldCharType="end"/>
      </w:r>
      <w:r w:rsidR="002A056D">
        <w:t xml:space="preserve">, </w:t>
      </w:r>
      <w:r w:rsidR="005B7601">
        <w:t xml:space="preserve">a shift from synthetic pesticides to </w:t>
      </w:r>
      <w:r w:rsidR="002A056D" w:rsidRPr="001E2647">
        <w:rPr>
          <w:rFonts w:hint="eastAsia"/>
        </w:rPr>
        <w:t>environmental-</w:t>
      </w:r>
      <w:r w:rsidR="002A056D" w:rsidRPr="00942D77">
        <w:rPr>
          <w:rFonts w:hint="eastAsia"/>
        </w:rPr>
        <w:t>friendly practices</w:t>
      </w:r>
      <w:r w:rsidR="005B7601">
        <w:t xml:space="preserve"> (e.g., biocontrol)</w:t>
      </w:r>
      <w:r w:rsidR="002A056D">
        <w:t xml:space="preserve"> </w:t>
      </w:r>
      <w:r w:rsidR="005B7601">
        <w:t>is urgently needed to mak</w:t>
      </w:r>
      <w:r w:rsidR="00AB7B53">
        <w:t>e agriculture more sustainable</w:t>
      </w:r>
      <w:r w:rsidR="00AB7B53">
        <w:rPr>
          <w:rFonts w:hint="eastAsia"/>
        </w:rPr>
        <w:t xml:space="preserve"> </w:t>
      </w:r>
      <w:r w:rsidR="00C84018">
        <w:fldChar w:fldCharType="begin"/>
      </w:r>
      <w:r w:rsidR="00AB7B53">
        <w:instrText xml:space="preserve"> ADDIN EN.CITE &lt;EndNote&gt;&lt;Cite&gt;&lt;Author&gt;Gomiero&lt;/Author&gt;&lt;Year&gt;2011&lt;/Year&gt;&lt;RecNum&gt;3&lt;/RecNum&gt;&lt;DisplayText&gt;(Gomiero et al. 2011)&lt;/DisplayText&gt;&lt;record&gt;&lt;rec-number&gt;3&lt;/rec-number&gt;&lt;foreign-keys&gt;&lt;key app="EN" db-id="2vstfap51s9ztmea0af5fa9f5v90srreddde" timestamp="0"&gt;3&lt;/key&gt;&lt;/foreign-keys&gt;&lt;ref-type name="Journal Article"&gt;17&lt;/ref-type&gt;&lt;contributors&gt;&lt;authors&gt;&lt;author&gt;Gomiero, Tiziano&lt;/author&gt;&lt;author&gt;Pimentel, David&lt;/author&gt;&lt;author&gt;Paoletti, Maurizio G&lt;/author&gt;&lt;/authors&gt;&lt;/contributors&gt;&lt;titles&gt;&lt;title&gt;Is there a need for a more sustainable agriculture?&lt;/title&gt;&lt;secondary-title&gt;Critical reviews in plant sciences&lt;/secondary-title&gt;&lt;/titles&gt;&lt;pages&gt;6-23&lt;/pages&gt;&lt;volume&gt;30&lt;/volume&gt;&lt;number&gt;1-2&lt;/number&gt;&lt;dates&gt;&lt;year&gt;2011&lt;/year&gt;&lt;/dates&gt;&lt;isbn&gt;0735-2689&lt;/isbn&gt;&lt;urls&gt;&lt;/urls&gt;&lt;/record&gt;&lt;/Cite&gt;&lt;/EndNote&gt;</w:instrText>
      </w:r>
      <w:r w:rsidR="00C84018">
        <w:fldChar w:fldCharType="separate"/>
      </w:r>
      <w:r w:rsidR="00AB7B53">
        <w:rPr>
          <w:noProof/>
        </w:rPr>
        <w:t>(Gomiero et al. 2011)</w:t>
      </w:r>
      <w:r w:rsidR="00C84018">
        <w:fldChar w:fldCharType="end"/>
      </w:r>
      <w:r w:rsidR="00AB7B53">
        <w:t>.</w:t>
      </w:r>
      <w:r w:rsidR="005B7601">
        <w:t xml:space="preserve"> </w:t>
      </w:r>
      <w:r w:rsidR="005B7601" w:rsidRPr="00145896">
        <w:rPr>
          <w:rFonts w:hint="eastAsia"/>
        </w:rPr>
        <w:t>For example, t</w:t>
      </w:r>
      <w:r w:rsidR="00472E1E">
        <w:t>he European</w:t>
      </w:r>
      <w:r w:rsidR="00472E1E">
        <w:rPr>
          <w:rFonts w:hint="eastAsia"/>
        </w:rPr>
        <w:t xml:space="preserve"> </w:t>
      </w:r>
      <w:r w:rsidR="005B7601" w:rsidRPr="00145896">
        <w:t xml:space="preserve">Commission </w:t>
      </w:r>
      <w:r w:rsidR="005B7601" w:rsidRPr="00145896">
        <w:rPr>
          <w:rFonts w:hint="eastAsia"/>
        </w:rPr>
        <w:t>has recently</w:t>
      </w:r>
      <w:r w:rsidR="005B7601" w:rsidRPr="00145896">
        <w:t xml:space="preserve"> announced </w:t>
      </w:r>
      <w:r w:rsidR="005B7601" w:rsidRPr="00145896">
        <w:rPr>
          <w:rFonts w:hint="eastAsia"/>
        </w:rPr>
        <w:t xml:space="preserve">its </w:t>
      </w:r>
      <w:r w:rsidR="00312541">
        <w:t>plan</w:t>
      </w:r>
      <w:r w:rsidR="005B7601" w:rsidRPr="00145896">
        <w:rPr>
          <w:rFonts w:hint="eastAsia"/>
        </w:rPr>
        <w:t xml:space="preserve"> </w:t>
      </w:r>
      <w:r w:rsidR="005B7601" w:rsidRPr="00145896">
        <w:t>to reduce the use chemical pesticides</w:t>
      </w:r>
      <w:r w:rsidR="005B7601" w:rsidRPr="00145896">
        <w:rPr>
          <w:rFonts w:hint="eastAsia"/>
        </w:rPr>
        <w:t xml:space="preserve"> in </w:t>
      </w:r>
      <w:r w:rsidR="005B7601" w:rsidRPr="00145896">
        <w:t>European Union’s agricultural system</w:t>
      </w:r>
      <w:r w:rsidR="005B7601" w:rsidRPr="00145896">
        <w:rPr>
          <w:rFonts w:hint="eastAsia"/>
        </w:rPr>
        <w:t>s</w:t>
      </w:r>
      <w:r w:rsidR="005B7601" w:rsidRPr="00145896">
        <w:t xml:space="preserve"> by 50% by 2030</w:t>
      </w:r>
      <w:r w:rsidR="005B7601" w:rsidRPr="00145896">
        <w:rPr>
          <w:rFonts w:hint="eastAsia"/>
        </w:rPr>
        <w:t xml:space="preserve"> (EC 2020). Such</w:t>
      </w:r>
      <w:r w:rsidR="005B7601">
        <w:t xml:space="preserve"> large-scale </w:t>
      </w:r>
      <w:r w:rsidR="005B7601" w:rsidRPr="00145896">
        <w:rPr>
          <w:rFonts w:hint="eastAsia"/>
        </w:rPr>
        <w:t xml:space="preserve">plan for pesticide reduction will open great </w:t>
      </w:r>
      <w:r w:rsidR="005B7601" w:rsidRPr="005C0A64">
        <w:t>opportunit</w:t>
      </w:r>
      <w:r w:rsidR="005B7601" w:rsidRPr="005C0A64">
        <w:rPr>
          <w:rFonts w:hint="eastAsia"/>
        </w:rPr>
        <w:t xml:space="preserve">ies for pest control by natural enemies. </w:t>
      </w:r>
      <w:r w:rsidR="00AB7B53">
        <w:rPr>
          <w:rFonts w:hint="eastAsia"/>
        </w:rPr>
        <w:t>In light of this</w:t>
      </w:r>
      <w:r w:rsidR="007D5E8F" w:rsidRPr="005C0A64">
        <w:t xml:space="preserve">, </w:t>
      </w:r>
      <w:r w:rsidR="00AB7B53" w:rsidRPr="005C0A64">
        <w:t>biocontrol by enemies to reduce pesticide applications</w:t>
      </w:r>
      <w:r w:rsidR="00AB7B53">
        <w:rPr>
          <w:rFonts w:hint="eastAsia"/>
        </w:rPr>
        <w:t xml:space="preserve"> </w:t>
      </w:r>
      <w:r w:rsidR="00AB7B53">
        <w:t>has regained its importance</w:t>
      </w:r>
      <w:r w:rsidR="00AB7B53">
        <w:rPr>
          <w:rFonts w:hint="eastAsia"/>
        </w:rPr>
        <w:t xml:space="preserve"> nowadays and</w:t>
      </w:r>
      <w:r w:rsidR="007D5E8F" w:rsidRPr="005C0A64">
        <w:t xml:space="preserve"> become an area of increasing focus in sustainable agriculture. </w:t>
      </w:r>
    </w:p>
    <w:p w:rsidR="004539A5" w:rsidRDefault="00807074">
      <w:pPr>
        <w:jc w:val="left"/>
        <w:rPr>
          <w:color w:val="000000" w:themeColor="text1"/>
        </w:rPr>
      </w:pPr>
      <w:r w:rsidRPr="008E1400">
        <w:rPr>
          <w:rFonts w:hint="eastAsia"/>
          <w:color w:val="000000" w:themeColor="text1"/>
        </w:rPr>
        <w:tab/>
      </w:r>
    </w:p>
    <w:p w:rsidR="004539A5" w:rsidRDefault="004539A5">
      <w:pPr>
        <w:jc w:val="left"/>
        <w:rPr>
          <w:color w:val="000000" w:themeColor="text1"/>
        </w:rPr>
      </w:pPr>
    </w:p>
    <w:p w:rsidR="004539A5" w:rsidRPr="004539A5" w:rsidRDefault="004539A5">
      <w:pPr>
        <w:jc w:val="left"/>
        <w:rPr>
          <w:color w:val="00B0F0"/>
        </w:rPr>
      </w:pPr>
      <w:r w:rsidRPr="004539A5">
        <w:rPr>
          <w:rFonts w:hint="eastAsia"/>
          <w:color w:val="00B0F0"/>
        </w:rPr>
        <w:lastRenderedPageBreak/>
        <w:t>[</w:t>
      </w:r>
      <w:r w:rsidR="008C76C6">
        <w:rPr>
          <w:color w:val="00B0F0"/>
        </w:rPr>
        <w:t>Importance of GAP</w:t>
      </w:r>
      <w:r w:rsidRPr="004539A5">
        <w:rPr>
          <w:rFonts w:hint="eastAsia"/>
          <w:color w:val="00B0F0"/>
        </w:rPr>
        <w:t>]</w:t>
      </w:r>
    </w:p>
    <w:p w:rsidR="001C484E" w:rsidRDefault="004539A5">
      <w:pPr>
        <w:jc w:val="left"/>
        <w:rPr>
          <w:color w:val="000000" w:themeColor="text1"/>
        </w:rPr>
      </w:pPr>
      <w:r>
        <w:rPr>
          <w:rFonts w:hint="eastAsia"/>
          <w:color w:val="000000" w:themeColor="text1"/>
        </w:rPr>
        <w:tab/>
      </w:r>
      <w:r w:rsidR="008E1400" w:rsidRPr="008E1400">
        <w:rPr>
          <w:rFonts w:hint="eastAsia"/>
          <w:color w:val="000000" w:themeColor="text1"/>
        </w:rPr>
        <w:t>The n</w:t>
      </w:r>
      <w:r w:rsidR="00196EAB" w:rsidRPr="008E1400">
        <w:rPr>
          <w:rFonts w:hint="eastAsia"/>
          <w:color w:val="000000" w:themeColor="text1"/>
        </w:rPr>
        <w:t>atural</w:t>
      </w:r>
      <w:r w:rsidR="008E1400" w:rsidRPr="008E1400">
        <w:rPr>
          <w:rFonts w:hint="eastAsia"/>
          <w:color w:val="000000" w:themeColor="text1"/>
        </w:rPr>
        <w:t xml:space="preserve"> arthropod</w:t>
      </w:r>
      <w:r w:rsidR="00196EAB" w:rsidRPr="008E1400">
        <w:rPr>
          <w:rFonts w:hint="eastAsia"/>
          <w:color w:val="000000" w:themeColor="text1"/>
        </w:rPr>
        <w:t xml:space="preserve"> enemies</w:t>
      </w:r>
      <w:r w:rsidR="008E1400" w:rsidRPr="008E1400">
        <w:rPr>
          <w:rFonts w:hint="eastAsia"/>
          <w:color w:val="000000" w:themeColor="text1"/>
        </w:rPr>
        <w:t xml:space="preserve"> for herbivorous </w:t>
      </w:r>
      <w:r w:rsidR="008E1400" w:rsidRPr="008E1400">
        <w:rPr>
          <w:rFonts w:cs="Arial"/>
          <w:color w:val="000000" w:themeColor="text1"/>
        </w:rPr>
        <w:t>insect pest</w:t>
      </w:r>
      <w:r w:rsidR="008E1400" w:rsidRPr="008E1400">
        <w:rPr>
          <w:rFonts w:cs="Arial" w:hint="eastAsia"/>
          <w:color w:val="000000" w:themeColor="text1"/>
        </w:rPr>
        <w:t xml:space="preserve"> control</w:t>
      </w:r>
      <w:r w:rsidR="00196EAB" w:rsidRPr="008E1400">
        <w:rPr>
          <w:rFonts w:hint="eastAsia"/>
          <w:color w:val="000000" w:themeColor="text1"/>
        </w:rPr>
        <w:t xml:space="preserve"> </w:t>
      </w:r>
      <w:r w:rsidR="008E1400" w:rsidRPr="008E1400">
        <w:rPr>
          <w:rFonts w:hint="eastAsia"/>
          <w:color w:val="000000" w:themeColor="text1"/>
        </w:rPr>
        <w:t>can be classified into two major group</w:t>
      </w:r>
      <w:r w:rsidR="003C3ACD">
        <w:rPr>
          <w:rFonts w:hint="eastAsia"/>
          <w:color w:val="000000" w:themeColor="text1"/>
        </w:rPr>
        <w:t>s</w:t>
      </w:r>
      <w:r w:rsidR="008E1400" w:rsidRPr="008E1400">
        <w:rPr>
          <w:rFonts w:hint="eastAsia"/>
          <w:color w:val="000000" w:themeColor="text1"/>
        </w:rPr>
        <w:t xml:space="preserve"> based on their host/prey range</w:t>
      </w:r>
      <w:r w:rsidR="008E1400" w:rsidRPr="008E1400">
        <w:rPr>
          <w:rFonts w:cs="Arial"/>
          <w:color w:val="000000" w:themeColor="text1"/>
        </w:rPr>
        <w:t>—specialists</w:t>
      </w:r>
      <w:r w:rsidR="008E1400" w:rsidRPr="008E1400">
        <w:rPr>
          <w:rFonts w:hint="eastAsia"/>
          <w:color w:val="000000" w:themeColor="text1"/>
        </w:rPr>
        <w:t xml:space="preserve"> and generalist</w:t>
      </w:r>
      <w:r w:rsidR="008E1400">
        <w:rPr>
          <w:rFonts w:hint="eastAsia"/>
          <w:color w:val="000000" w:themeColor="text1"/>
        </w:rPr>
        <w:t xml:space="preserve"> predators</w:t>
      </w:r>
      <w:r w:rsidR="008E1400" w:rsidRPr="008E1400">
        <w:rPr>
          <w:rFonts w:hint="eastAsia"/>
          <w:color w:val="000000" w:themeColor="text1"/>
        </w:rPr>
        <w:t xml:space="preserve">. </w:t>
      </w:r>
      <w:r w:rsidR="00485588">
        <w:rPr>
          <w:color w:val="000000" w:themeColor="text1"/>
        </w:rPr>
        <w:t>While s</w:t>
      </w:r>
      <w:r w:rsidR="00196EAB" w:rsidRPr="008E1400">
        <w:rPr>
          <w:rFonts w:hint="eastAsia"/>
          <w:color w:val="000000" w:themeColor="text1"/>
        </w:rPr>
        <w:t>pecialist</w:t>
      </w:r>
      <w:r w:rsidR="008E1400" w:rsidRPr="008E1400">
        <w:rPr>
          <w:rFonts w:hint="eastAsia"/>
          <w:color w:val="000000" w:themeColor="text1"/>
        </w:rPr>
        <w:t xml:space="preserve"> enemies</w:t>
      </w:r>
      <w:r w:rsidR="0039689D" w:rsidRPr="008E1400">
        <w:rPr>
          <w:rFonts w:hint="eastAsia"/>
          <w:color w:val="000000" w:themeColor="text1"/>
        </w:rPr>
        <w:t xml:space="preserve"> (e.g., parasitoids)</w:t>
      </w:r>
      <w:r w:rsidR="00196EAB" w:rsidRPr="008E1400">
        <w:rPr>
          <w:rFonts w:hint="eastAsia"/>
          <w:color w:val="000000" w:themeColor="text1"/>
        </w:rPr>
        <w:t xml:space="preserve"> </w:t>
      </w:r>
      <w:r w:rsidR="008E1400" w:rsidRPr="008E1400">
        <w:rPr>
          <w:rFonts w:hint="eastAsia"/>
          <w:color w:val="000000" w:themeColor="text1"/>
        </w:rPr>
        <w:t>have</w:t>
      </w:r>
      <w:r w:rsidR="00B66FD4" w:rsidRPr="008E1400">
        <w:rPr>
          <w:rFonts w:hint="eastAsia"/>
          <w:color w:val="000000" w:themeColor="text1"/>
        </w:rPr>
        <w:t xml:space="preserve"> been widely </w:t>
      </w:r>
      <w:r w:rsidR="00206ADB">
        <w:rPr>
          <w:color w:val="000000" w:themeColor="text1"/>
        </w:rPr>
        <w:t>advocated</w:t>
      </w:r>
      <w:r w:rsidR="00206ADB" w:rsidRPr="008E1400">
        <w:rPr>
          <w:rFonts w:hint="eastAsia"/>
          <w:color w:val="000000" w:themeColor="text1"/>
        </w:rPr>
        <w:t xml:space="preserve"> </w:t>
      </w:r>
      <w:r w:rsidR="008E1400" w:rsidRPr="008E1400">
        <w:rPr>
          <w:rFonts w:hint="eastAsia"/>
          <w:color w:val="000000" w:themeColor="text1"/>
        </w:rPr>
        <w:t>in agriculture</w:t>
      </w:r>
      <w:r w:rsidR="0039689D" w:rsidRPr="008E1400">
        <w:rPr>
          <w:rFonts w:hint="eastAsia"/>
          <w:color w:val="000000" w:themeColor="text1"/>
        </w:rPr>
        <w:t xml:space="preserve"> </w:t>
      </w:r>
      <w:r w:rsidR="008E1400" w:rsidRPr="008E1400">
        <w:rPr>
          <w:rFonts w:hint="eastAsia"/>
          <w:color w:val="000000" w:themeColor="text1"/>
        </w:rPr>
        <w:t>because</w:t>
      </w:r>
      <w:r w:rsidR="00B66FD4" w:rsidRPr="008E1400">
        <w:rPr>
          <w:rFonts w:hint="eastAsia"/>
          <w:color w:val="000000" w:themeColor="text1"/>
        </w:rPr>
        <w:t xml:space="preserve"> they</w:t>
      </w:r>
      <w:r w:rsidR="0039689D" w:rsidRPr="008E1400">
        <w:rPr>
          <w:rFonts w:hint="eastAsia"/>
          <w:color w:val="000000" w:themeColor="text1"/>
        </w:rPr>
        <w:t xml:space="preserve"> target specific pest species and </w:t>
      </w:r>
      <w:r w:rsidR="00485588">
        <w:rPr>
          <w:color w:val="000000" w:themeColor="text1"/>
        </w:rPr>
        <w:t xml:space="preserve">produce less </w:t>
      </w:r>
      <w:r w:rsidR="006C3645" w:rsidRPr="008E1400">
        <w:rPr>
          <w:rFonts w:hint="eastAsia"/>
          <w:color w:val="000000" w:themeColor="text1"/>
        </w:rPr>
        <w:t xml:space="preserve">undesirable </w:t>
      </w:r>
      <w:r w:rsidR="00B66FD4" w:rsidRPr="008E1400">
        <w:rPr>
          <w:rFonts w:hint="eastAsia"/>
          <w:color w:val="000000" w:themeColor="text1"/>
        </w:rPr>
        <w:t>non-</w:t>
      </w:r>
      <w:r w:rsidR="00B66FD4" w:rsidRPr="00E63119">
        <w:rPr>
          <w:rFonts w:hint="eastAsia"/>
          <w:color w:val="000000" w:themeColor="text1"/>
        </w:rPr>
        <w:t>target effect</w:t>
      </w:r>
      <w:r w:rsidR="008E1400" w:rsidRPr="00E63119">
        <w:rPr>
          <w:rFonts w:hint="eastAsia"/>
          <w:color w:val="000000" w:themeColor="text1"/>
        </w:rPr>
        <w:t>s</w:t>
      </w:r>
      <w:r w:rsidR="006C3645" w:rsidRPr="00E63119">
        <w:rPr>
          <w:rFonts w:hint="eastAsia"/>
          <w:color w:val="000000" w:themeColor="text1"/>
        </w:rPr>
        <w:t xml:space="preserve"> </w:t>
      </w:r>
      <w:r w:rsidR="00C84018" w:rsidRPr="00E63119">
        <w:rPr>
          <w:color w:val="000000" w:themeColor="text1"/>
        </w:rPr>
        <w:fldChar w:fldCharType="begin"/>
      </w:r>
      <w:r w:rsidR="005328C5">
        <w:rPr>
          <w:color w:val="000000" w:themeColor="text1"/>
        </w:rPr>
        <w:instrText xml:space="preserve"> ADDIN EN.CITE &lt;EndNote&gt;&lt;Cite&gt;&lt;Author&gt;Stiling&lt;/Author&gt;&lt;Year&gt;2005&lt;/Year&gt;&lt;RecNum&gt;5&lt;/RecNum&gt;&lt;DisplayText&gt;(Stiling and Cornelissen 2005)&lt;/DisplayText&gt;&lt;record&gt;&lt;rec-number&gt;5&lt;/rec-number&gt;&lt;foreign-keys&gt;&lt;key app="EN" db-id="2vstfap51s9ztmea0af5fa9f5v90srreddde" timestamp="0"&gt;5&lt;/key&gt;&lt;/foreign-keys&gt;&lt;ref-type name="Journal Article"&gt;17&lt;/ref-type&gt;&lt;contributors&gt;&lt;authors&gt;&lt;author&gt;Stiling, Peter&lt;/author&gt;&lt;author&gt;Cornelissen, Tatiana&lt;/author&gt;&lt;/authors&gt;&lt;/contributors&gt;&lt;titles&gt;&lt;title&gt;What makes a successful biocontrol agent? A meta-analysis of biological control agent performance&lt;/title&gt;&lt;secondary-title&gt;Biological control&lt;/secondary-title&gt;&lt;/titles&gt;&lt;periodical&gt;&lt;full-title&gt;Biological Control&lt;/full-title&gt;&lt;/periodical&gt;&lt;pages&gt;236-246&lt;/pages&gt;&lt;volume&gt;34&lt;/volume&gt;&lt;number&gt;3&lt;/number&gt;&lt;dates&gt;&lt;year&gt;2005&lt;/year&gt;&lt;/dates&gt;&lt;isbn&gt;1049-9644&lt;/isbn&gt;&lt;urls&gt;&lt;/urls&gt;&lt;/record&gt;&lt;/Cite&gt;&lt;/EndNote&gt;</w:instrText>
      </w:r>
      <w:r w:rsidR="00C84018" w:rsidRPr="00E63119">
        <w:rPr>
          <w:color w:val="000000" w:themeColor="text1"/>
        </w:rPr>
        <w:fldChar w:fldCharType="separate"/>
      </w:r>
      <w:r w:rsidR="006C3645" w:rsidRPr="00E63119">
        <w:rPr>
          <w:noProof/>
          <w:color w:val="000000" w:themeColor="text1"/>
        </w:rPr>
        <w:t>(Stiling and Cornelissen 2005)</w:t>
      </w:r>
      <w:r w:rsidR="00C84018" w:rsidRPr="00E63119">
        <w:rPr>
          <w:color w:val="000000" w:themeColor="text1"/>
        </w:rPr>
        <w:fldChar w:fldCharType="end"/>
      </w:r>
      <w:r w:rsidR="00485588">
        <w:rPr>
          <w:color w:val="000000" w:themeColor="text1"/>
        </w:rPr>
        <w:t>, g</w:t>
      </w:r>
      <w:r w:rsidR="00B66FD4" w:rsidRPr="00E63119">
        <w:rPr>
          <w:rFonts w:hint="eastAsia"/>
          <w:color w:val="000000" w:themeColor="text1"/>
        </w:rPr>
        <w:t>eneralist predators</w:t>
      </w:r>
      <w:r w:rsidR="00E63119" w:rsidRPr="00E63119">
        <w:rPr>
          <w:rFonts w:hint="eastAsia"/>
          <w:color w:val="000000" w:themeColor="text1"/>
        </w:rPr>
        <w:t xml:space="preserve"> (e.g., spiders)</w:t>
      </w:r>
      <w:r w:rsidR="00485588">
        <w:rPr>
          <w:color w:val="000000" w:themeColor="text1"/>
        </w:rPr>
        <w:t xml:space="preserve"> have been increasingly </w:t>
      </w:r>
      <w:r w:rsidR="00485588" w:rsidRPr="0010424A">
        <w:rPr>
          <w:color w:val="000000" w:themeColor="text1"/>
        </w:rPr>
        <w:t xml:space="preserve">appreciated </w:t>
      </w:r>
      <w:r w:rsidR="00485588">
        <w:rPr>
          <w:color w:val="000000" w:themeColor="text1"/>
        </w:rPr>
        <w:t>for their</w:t>
      </w:r>
      <w:r w:rsidR="007E0F7C">
        <w:rPr>
          <w:color w:val="000000" w:themeColor="text1"/>
        </w:rPr>
        <w:t xml:space="preserve"> conspicuous existence and consistent </w:t>
      </w:r>
      <w:r w:rsidR="00485588">
        <w:rPr>
          <w:color w:val="000000" w:themeColor="text1"/>
        </w:rPr>
        <w:t>top-down control</w:t>
      </w:r>
      <w:r w:rsidR="007E0F7C">
        <w:rPr>
          <w:color w:val="000000" w:themeColor="text1"/>
        </w:rPr>
        <w:t xml:space="preserve"> </w:t>
      </w:r>
      <w:r w:rsidR="00206ADB">
        <w:rPr>
          <w:color w:val="000000" w:themeColor="text1"/>
        </w:rPr>
        <w:t xml:space="preserve">on pest </w:t>
      </w:r>
      <w:r w:rsidR="004C2360">
        <w:rPr>
          <w:color w:val="000000" w:themeColor="text1"/>
        </w:rPr>
        <w:fldChar w:fldCharType="begin">
          <w:fldData xml:space="preserve">PEVuZE5vdGU+PENpdGU+PEF1dGhvcj5TeW1vbmRzb248L0F1dGhvcj48WWVhcj4yMDAyPC9ZZWFy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==
</w:fldData>
        </w:fldChar>
      </w:r>
      <w:r w:rsidR="0010424A">
        <w:rPr>
          <w:color w:val="000000" w:themeColor="text1"/>
        </w:rPr>
        <w:instrText xml:space="preserve"> ADDIN EN.CITE </w:instrText>
      </w:r>
      <w:r w:rsidR="0010424A">
        <w:rPr>
          <w:color w:val="000000" w:themeColor="text1"/>
        </w:rPr>
        <w:fldChar w:fldCharType="begin">
          <w:fldData xml:space="preserve">PEVuZE5vdGU+PENpdGU+PEF1dGhvcj5TeW1vbmRzb248L0F1dGhvcj48WWVhcj4yMDAyPC9ZZWFy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==
</w:fldData>
        </w:fldChar>
      </w:r>
      <w:r w:rsidR="0010424A">
        <w:rPr>
          <w:color w:val="000000" w:themeColor="text1"/>
        </w:rPr>
        <w:instrText xml:space="preserve"> ADDIN EN.CITE.DATA </w:instrText>
      </w:r>
      <w:r w:rsidR="0010424A">
        <w:rPr>
          <w:color w:val="000000" w:themeColor="text1"/>
        </w:rPr>
      </w:r>
      <w:r w:rsidR="0010424A">
        <w:rPr>
          <w:color w:val="000000" w:themeColor="text1"/>
        </w:rPr>
        <w:fldChar w:fldCharType="end"/>
      </w:r>
      <w:r w:rsidR="004C2360">
        <w:rPr>
          <w:color w:val="000000" w:themeColor="text1"/>
        </w:rPr>
      </w:r>
      <w:r w:rsidR="004C2360">
        <w:rPr>
          <w:color w:val="000000" w:themeColor="text1"/>
        </w:rPr>
        <w:fldChar w:fldCharType="separate"/>
      </w:r>
      <w:r w:rsidR="0010424A">
        <w:rPr>
          <w:noProof/>
          <w:color w:val="000000" w:themeColor="text1"/>
        </w:rPr>
        <w:t>(Symondson et al. 2002, Stiling and Cornelissen 2005, Michalko et al. 2019)</w:t>
      </w:r>
      <w:r w:rsidR="004C2360">
        <w:rPr>
          <w:color w:val="000000" w:themeColor="text1"/>
        </w:rPr>
        <w:fldChar w:fldCharType="end"/>
      </w:r>
      <w:r w:rsidR="00EA7FB8">
        <w:rPr>
          <w:noProof/>
          <w:color w:val="000000" w:themeColor="text1"/>
        </w:rPr>
        <w:t xml:space="preserve"> </w:t>
      </w:r>
      <w:r w:rsidR="00485588" w:rsidRPr="00EB1E1E">
        <w:rPr>
          <w:color w:val="00B050"/>
        </w:rPr>
        <w:t>Hsu et al. 2021</w:t>
      </w:r>
      <w:r w:rsidR="00485588">
        <w:rPr>
          <w:color w:val="000000" w:themeColor="text1"/>
        </w:rPr>
        <w:t>)</w:t>
      </w:r>
      <w:r w:rsidR="00472E1E">
        <w:rPr>
          <w:color w:val="000000" w:themeColor="text1"/>
        </w:rPr>
        <w:t>.</w:t>
      </w:r>
      <w:r w:rsidR="00EA7FB8">
        <w:rPr>
          <w:color w:val="000000" w:themeColor="text1"/>
        </w:rPr>
        <w:t xml:space="preserve"> For example,</w:t>
      </w:r>
      <w:r w:rsidR="00472E1E">
        <w:rPr>
          <w:rFonts w:hint="eastAsia"/>
          <w:color w:val="000000" w:themeColor="text1"/>
        </w:rPr>
        <w:t xml:space="preserve"> </w:t>
      </w:r>
      <w:r w:rsidR="0086784F" w:rsidRPr="0076569B">
        <w:rPr>
          <w:color w:val="000000" w:themeColor="text1"/>
        </w:rPr>
        <w:t xml:space="preserve">generalist predators </w:t>
      </w:r>
      <w:r w:rsidR="001D7CA8">
        <w:rPr>
          <w:color w:val="000000" w:themeColor="text1"/>
        </w:rPr>
        <w:t>were</w:t>
      </w:r>
      <w:r w:rsidR="00323DB3">
        <w:rPr>
          <w:color w:val="000000" w:themeColor="text1"/>
        </w:rPr>
        <w:t xml:space="preserve"> common</w:t>
      </w:r>
      <w:r w:rsidR="001D7CA8">
        <w:rPr>
          <w:color w:val="000000" w:themeColor="text1"/>
        </w:rPr>
        <w:t>ly reported</w:t>
      </w:r>
      <w:r w:rsidR="00323DB3">
        <w:rPr>
          <w:color w:val="000000" w:themeColor="text1"/>
        </w:rPr>
        <w:t xml:space="preserve"> in various agro</w:t>
      </w:r>
      <w:r w:rsidR="00B80504">
        <w:rPr>
          <w:rFonts w:hint="eastAsia"/>
          <w:color w:val="000000" w:themeColor="text1"/>
        </w:rPr>
        <w:t>-</w:t>
      </w:r>
      <w:r w:rsidR="00EB1E1E">
        <w:rPr>
          <w:color w:val="000000" w:themeColor="text1"/>
        </w:rPr>
        <w:t>ecosystems</w:t>
      </w:r>
      <w:r w:rsidR="001D7CA8" w:rsidRPr="00EB1E1E">
        <w:rPr>
          <w:color w:val="000000" w:themeColor="text1"/>
        </w:rPr>
        <w:t xml:space="preserve"> and</w:t>
      </w:r>
      <w:r w:rsidR="001D7CA8">
        <w:rPr>
          <w:color w:val="000000" w:themeColor="text1"/>
        </w:rPr>
        <w:t xml:space="preserve"> </w:t>
      </w:r>
      <w:r w:rsidR="0086784F" w:rsidRPr="0076569B">
        <w:rPr>
          <w:color w:val="000000" w:themeColor="text1"/>
        </w:rPr>
        <w:t>significantly decrease</w:t>
      </w:r>
      <w:r w:rsidR="001D7CA8">
        <w:rPr>
          <w:color w:val="000000" w:themeColor="text1"/>
        </w:rPr>
        <w:t>d</w:t>
      </w:r>
      <w:r w:rsidR="0086784F" w:rsidRPr="0076569B">
        <w:rPr>
          <w:color w:val="000000" w:themeColor="text1"/>
        </w:rPr>
        <w:t xml:space="preserve"> pest abundance</w:t>
      </w:r>
      <w:r w:rsidR="0086784F" w:rsidRPr="0076569B">
        <w:rPr>
          <w:rFonts w:hint="eastAsia"/>
          <w:color w:val="000000" w:themeColor="text1"/>
        </w:rPr>
        <w:t xml:space="preserve">s in </w:t>
      </w:r>
      <w:r w:rsidR="004129CC">
        <w:rPr>
          <w:color w:val="000000" w:themeColor="text1"/>
        </w:rPr>
        <w:t>about</w:t>
      </w:r>
      <w:r w:rsidR="0086784F" w:rsidRPr="0076569B">
        <w:rPr>
          <w:rFonts w:hint="eastAsia"/>
          <w:color w:val="000000" w:themeColor="text1"/>
        </w:rPr>
        <w:t xml:space="preserve"> </w:t>
      </w:r>
      <w:r w:rsidR="0086784F" w:rsidRPr="0076569B">
        <w:rPr>
          <w:color w:val="000000" w:themeColor="text1"/>
        </w:rPr>
        <w:t>75%</w:t>
      </w:r>
      <w:r w:rsidR="0086784F" w:rsidRPr="0076569B">
        <w:rPr>
          <w:rFonts w:hint="eastAsia"/>
          <w:color w:val="000000" w:themeColor="text1"/>
        </w:rPr>
        <w:t xml:space="preserve"> cases</w:t>
      </w:r>
      <w:r w:rsidR="0086784F" w:rsidRPr="0076569B">
        <w:rPr>
          <w:color w:val="000000" w:themeColor="text1"/>
        </w:rPr>
        <w:t xml:space="preserve"> </w:t>
      </w:r>
      <w:r w:rsidR="0086784F" w:rsidRPr="0076569B">
        <w:rPr>
          <w:rFonts w:hint="eastAsia"/>
          <w:color w:val="000000" w:themeColor="text1"/>
        </w:rPr>
        <w:t xml:space="preserve">of 181 field manipulative studies </w:t>
      </w:r>
      <w:r w:rsidR="00C84018" w:rsidRPr="0076569B">
        <w:rPr>
          <w:color w:val="000000" w:themeColor="text1"/>
        </w:rPr>
        <w:fldChar w:fldCharType="begin"/>
      </w:r>
      <w:r w:rsidR="0086784F" w:rsidRPr="0076569B">
        <w:rPr>
          <w:color w:val="000000" w:themeColor="text1"/>
        </w:rPr>
        <w:instrText xml:space="preserve"> ADDIN EN.CITE &lt;EndNote&gt;&lt;Cite&gt;&lt;Author&gt;Symondson&lt;/Author&gt;&lt;Year&gt;2002&lt;/Year&gt;&lt;RecNum&gt;6&lt;/RecNum&gt;&lt;DisplayText&gt;(Symondson et al. 2002)&lt;/DisplayText&gt;&lt;record&gt;&lt;rec-number&gt;6&lt;/rec-number&gt;&lt;foreign-keys&gt;&lt;key app="EN" db-id="2vstfap51s9ztmea0af5fa9f5v90srreddde" timestamp="0"&gt;6&lt;/key&gt;&lt;/foreign-keys&gt;&lt;ref-type name="Journal Article"&gt;17&lt;/ref-type&gt;&lt;contributors&gt;&lt;authors&gt;&lt;author&gt;Symondson, WOC&lt;/author&gt;&lt;author&gt;Sunderland, KD&lt;/author&gt;&lt;author&gt;Greenstone, MH&lt;/author&gt;&lt;/authors&gt;&lt;/contributors&gt;&lt;titles&gt;&lt;title&gt;Can generalist predators be effective biocontrol agents?&lt;/title&gt;&lt;secondary-title&gt;Annual review of entomology&lt;/secondary-title&gt;&lt;/titles&gt;&lt;pages&gt;561-594&lt;/pages&gt;&lt;volume&gt;47&lt;/volume&gt;&lt;number&gt;1&lt;/number&gt;&lt;dates&gt;&lt;year&gt;2002&lt;/year&gt;&lt;/dates&gt;&lt;isbn&gt;0066-4170&lt;/isbn&gt;&lt;urls&gt;&lt;/urls&gt;&lt;/record&gt;&lt;/Cite&gt;&lt;/EndNote&gt;</w:instrText>
      </w:r>
      <w:r w:rsidR="00C84018" w:rsidRPr="0076569B">
        <w:rPr>
          <w:color w:val="000000" w:themeColor="text1"/>
        </w:rPr>
        <w:fldChar w:fldCharType="separate"/>
      </w:r>
      <w:r w:rsidR="0086784F" w:rsidRPr="0076569B">
        <w:rPr>
          <w:noProof/>
          <w:color w:val="000000" w:themeColor="text1"/>
        </w:rPr>
        <w:t>(Symondson et al. 2002)</w:t>
      </w:r>
      <w:r w:rsidR="00C84018" w:rsidRPr="0076569B">
        <w:rPr>
          <w:color w:val="000000" w:themeColor="text1"/>
        </w:rPr>
        <w:fldChar w:fldCharType="end"/>
      </w:r>
      <w:r w:rsidR="0086784F" w:rsidRPr="0076569B">
        <w:rPr>
          <w:color w:val="000000" w:themeColor="text1"/>
        </w:rPr>
        <w:t>.</w:t>
      </w:r>
      <w:r w:rsidR="0086784F" w:rsidRPr="0076569B">
        <w:rPr>
          <w:rFonts w:hint="eastAsia"/>
          <w:color w:val="000000" w:themeColor="text1"/>
        </w:rPr>
        <w:t xml:space="preserve"> Moreover, </w:t>
      </w:r>
      <w:r w:rsidR="0086784F" w:rsidRPr="0076569B">
        <w:rPr>
          <w:color w:val="000000" w:themeColor="text1"/>
        </w:rPr>
        <w:t>generalist</w:t>
      </w:r>
      <w:r w:rsidR="0086784F" w:rsidRPr="0076569B">
        <w:rPr>
          <w:rFonts w:hint="eastAsia"/>
          <w:color w:val="000000" w:themeColor="text1"/>
        </w:rPr>
        <w:t xml:space="preserve"> predators</w:t>
      </w:r>
      <w:r w:rsidR="005B3915">
        <w:rPr>
          <w:color w:val="000000" w:themeColor="text1"/>
        </w:rPr>
        <w:t xml:space="preserve"> may</w:t>
      </w:r>
      <w:r w:rsidR="0085248F">
        <w:rPr>
          <w:color w:val="000000" w:themeColor="text1"/>
        </w:rPr>
        <w:t xml:space="preserve"> even</w:t>
      </w:r>
      <w:r w:rsidR="0086784F" w:rsidRPr="0076569B">
        <w:rPr>
          <w:color w:val="000000" w:themeColor="text1"/>
        </w:rPr>
        <w:t xml:space="preserve"> </w:t>
      </w:r>
      <w:r w:rsidR="0086784F" w:rsidRPr="0076569B">
        <w:rPr>
          <w:rFonts w:hint="eastAsia"/>
          <w:color w:val="000000" w:themeColor="text1"/>
        </w:rPr>
        <w:t>exert</w:t>
      </w:r>
      <w:r w:rsidR="0086784F" w:rsidRPr="0076569B">
        <w:rPr>
          <w:color w:val="000000" w:themeColor="text1"/>
        </w:rPr>
        <w:t xml:space="preserve"> stronger</w:t>
      </w:r>
      <w:r w:rsidR="0086784F" w:rsidRPr="0076569B">
        <w:rPr>
          <w:rFonts w:hint="eastAsia"/>
          <w:color w:val="000000" w:themeColor="text1"/>
        </w:rPr>
        <w:t xml:space="preserve"> suppressing effects on pest populations compared </w:t>
      </w:r>
      <w:r w:rsidR="00FC4724">
        <w:rPr>
          <w:color w:val="000000" w:themeColor="text1"/>
        </w:rPr>
        <w:t>with</w:t>
      </w:r>
      <w:r w:rsidR="0086784F" w:rsidRPr="0076569B">
        <w:rPr>
          <w:rFonts w:hint="eastAsia"/>
          <w:color w:val="000000" w:themeColor="text1"/>
        </w:rPr>
        <w:t xml:space="preserve"> </w:t>
      </w:r>
      <w:r w:rsidR="0086784F" w:rsidRPr="0076569B">
        <w:rPr>
          <w:color w:val="000000" w:themeColor="text1"/>
        </w:rPr>
        <w:t>specialists</w:t>
      </w:r>
      <w:r w:rsidR="0086784F" w:rsidRPr="0076569B">
        <w:rPr>
          <w:rFonts w:hint="eastAsia"/>
          <w:color w:val="000000" w:themeColor="text1"/>
        </w:rPr>
        <w:t xml:space="preserve"> </w:t>
      </w:r>
      <w:r w:rsidR="00FC4724">
        <w:rPr>
          <w:color w:val="000000" w:themeColor="text1"/>
        </w:rPr>
        <w:t xml:space="preserve">according to </w:t>
      </w:r>
      <w:r w:rsidR="005B3915" w:rsidRPr="0076569B">
        <w:rPr>
          <w:rFonts w:hint="eastAsia"/>
          <w:color w:val="000000" w:themeColor="text1"/>
        </w:rPr>
        <w:t xml:space="preserve">a meta-analysis </w:t>
      </w:r>
      <w:r w:rsidR="00C84018" w:rsidRPr="0076569B">
        <w:rPr>
          <w:color w:val="000000" w:themeColor="text1"/>
        </w:rPr>
        <w:fldChar w:fldCharType="begin"/>
      </w:r>
      <w:r w:rsidR="0086784F">
        <w:rPr>
          <w:color w:val="000000" w:themeColor="text1"/>
        </w:rPr>
        <w:instrText xml:space="preserve"> ADDIN EN.CITE &lt;EndNote&gt;&lt;Cite&gt;&lt;Author&gt;Stiling&lt;/Author&gt;&lt;Year&gt;2005&lt;/Year&gt;&lt;RecNum&gt;5&lt;/RecNum&gt;&lt;DisplayText&gt;(Stiling and Cornelissen 2005)&lt;/DisplayText&gt;&lt;record&gt;&lt;rec-number&gt;5&lt;/rec-number&gt;&lt;foreign-keys&gt;&lt;key app="EN" db-id="2vstfap51s9ztmea0af5fa9f5v90srreddde" timestamp="0"&gt;5&lt;/key&gt;&lt;/foreign-keys&gt;&lt;ref-type name="Journal Article"&gt;17&lt;/ref-type&gt;&lt;contributors&gt;&lt;authors&gt;&lt;author&gt;Stiling, Peter&lt;/author&gt;&lt;author&gt;Cornelissen, Tatiana&lt;/author&gt;&lt;/authors&gt;&lt;/contributors&gt;&lt;titles&gt;&lt;title&gt;What makes a successful biocontrol agent? A meta-analysis of biological control agent performance&lt;/title&gt;&lt;secondary-title&gt;Biological control&lt;/secondary-title&gt;&lt;/titles&gt;&lt;periodical&gt;&lt;full-title&gt;Biological Control&lt;/full-title&gt;&lt;/periodical&gt;&lt;pages&gt;236-246&lt;/pages&gt;&lt;volume&gt;34&lt;/volume&gt;&lt;number&gt;3&lt;/number&gt;&lt;dates&gt;&lt;year&gt;2005&lt;/year&gt;&lt;/dates&gt;&lt;isbn&gt;1049-9644&lt;/isbn&gt;&lt;urls&gt;&lt;/urls&gt;&lt;/record&gt;&lt;/Cite&gt;&lt;/EndNote&gt;</w:instrText>
      </w:r>
      <w:r w:rsidR="00C84018" w:rsidRPr="0076569B">
        <w:rPr>
          <w:color w:val="000000" w:themeColor="text1"/>
        </w:rPr>
        <w:fldChar w:fldCharType="separate"/>
      </w:r>
      <w:r w:rsidR="0086784F" w:rsidRPr="0076569B">
        <w:rPr>
          <w:noProof/>
          <w:color w:val="000000" w:themeColor="text1"/>
        </w:rPr>
        <w:t>(Stiling and Cornelissen 2005)</w:t>
      </w:r>
      <w:r w:rsidR="00C84018" w:rsidRPr="0076569B">
        <w:rPr>
          <w:color w:val="000000" w:themeColor="text1"/>
        </w:rPr>
        <w:fldChar w:fldCharType="end"/>
      </w:r>
      <w:r w:rsidR="0086784F" w:rsidRPr="0076569B">
        <w:rPr>
          <w:rFonts w:hint="eastAsia"/>
          <w:color w:val="000000" w:themeColor="text1"/>
        </w:rPr>
        <w:t>.</w:t>
      </w:r>
    </w:p>
    <w:p w:rsidR="00D75A61" w:rsidRDefault="00D75A61">
      <w:pPr>
        <w:jc w:val="left"/>
        <w:rPr>
          <w:color w:val="000000" w:themeColor="text1"/>
        </w:rPr>
      </w:pPr>
    </w:p>
    <w:p w:rsidR="00833D82" w:rsidRDefault="00C84018" w:rsidP="00B37758">
      <w:pPr>
        <w:jc w:val="left"/>
        <w:rPr>
          <w:color w:val="00B0F0"/>
        </w:rPr>
      </w:pPr>
      <w:r w:rsidRPr="00AB59E2">
        <w:rPr>
          <w:color w:val="00B0F0"/>
        </w:rPr>
        <w:t>[Current knowledge gaps in biocontrol by generalist predators]</w:t>
      </w:r>
    </w:p>
    <w:p w:rsidR="00833D82" w:rsidRPr="00627C7D" w:rsidRDefault="00833D82" w:rsidP="00833D82">
      <w:pPr>
        <w:jc w:val="left"/>
        <w:rPr>
          <w:color w:val="00B0F0"/>
        </w:rPr>
      </w:pPr>
      <w:r w:rsidRPr="00627C7D">
        <w:rPr>
          <w:color w:val="00B0F0"/>
        </w:rPr>
        <w:t>[</w:t>
      </w:r>
      <w:r w:rsidR="00E6470D" w:rsidRPr="00627C7D">
        <w:rPr>
          <w:rFonts w:hint="eastAsia"/>
          <w:color w:val="00B0F0"/>
        </w:rPr>
        <w:t xml:space="preserve">Knowledge gap 1 and 2 &gt; </w:t>
      </w:r>
      <w:r w:rsidR="00FA29D5">
        <w:rPr>
          <w:color w:val="00B0F0"/>
        </w:rPr>
        <w:t xml:space="preserve">Aim 1 and 2: </w:t>
      </w:r>
      <w:r w:rsidR="00FA29D5">
        <w:rPr>
          <w:rFonts w:hint="eastAsia"/>
          <w:color w:val="00B0F0"/>
        </w:rPr>
        <w:t>q</w:t>
      </w:r>
      <w:r w:rsidRPr="00627C7D">
        <w:rPr>
          <w:color w:val="00B0F0"/>
        </w:rPr>
        <w:t xml:space="preserve">uantify the diet compositions of predators over the crop season and examine the consistency in pest consumption </w:t>
      </w:r>
      <w:r w:rsidR="00E6470D" w:rsidRPr="00627C7D">
        <w:rPr>
          <w:rFonts w:hint="eastAsia"/>
          <w:color w:val="00B0F0"/>
        </w:rPr>
        <w:t xml:space="preserve">over </w:t>
      </w:r>
      <w:r w:rsidRPr="00627C7D">
        <w:rPr>
          <w:color w:val="00B0F0"/>
        </w:rPr>
        <w:t>years]</w:t>
      </w:r>
    </w:p>
    <w:p w:rsidR="006200DB" w:rsidRPr="0069564C" w:rsidRDefault="00627C7D" w:rsidP="00044150">
      <w:pPr>
        <w:jc w:val="left"/>
      </w:pPr>
      <w:r>
        <w:rPr>
          <w:rFonts w:hint="eastAsia"/>
        </w:rPr>
        <w:tab/>
      </w:r>
      <w:r w:rsidR="00C84018" w:rsidRPr="00044150">
        <w:t>While the value of generalist predators has been increasingly appreciated, a few fundamental knowle</w:t>
      </w:r>
      <w:bookmarkStart w:id="0" w:name="_GoBack"/>
      <w:bookmarkEnd w:id="0"/>
      <w:r w:rsidR="00C84018" w:rsidRPr="00044150">
        <w:t xml:space="preserve">dge gaps need to be filled to validate </w:t>
      </w:r>
      <w:ins w:id="1" w:author="CK NTU" w:date="2021-06-25T15:16:00Z">
        <w:r w:rsidR="00746E3E">
          <w:t xml:space="preserve">their biocontrol </w:t>
        </w:r>
      </w:ins>
      <w:ins w:id="2" w:author="CK NTU" w:date="2021-06-25T15:17:00Z">
        <w:r w:rsidR="00746E3E">
          <w:t>potential</w:t>
        </w:r>
      </w:ins>
      <w:ins w:id="3" w:author="CK NTU" w:date="2021-06-25T15:16:00Z">
        <w:r w:rsidR="00746E3E" w:rsidRPr="00044150">
          <w:t xml:space="preserve"> </w:t>
        </w:r>
        <w:r w:rsidR="00746E3E">
          <w:t>and</w:t>
        </w:r>
      </w:ins>
      <w:ins w:id="4" w:author="CK NTU" w:date="2021-06-25T15:17:00Z">
        <w:r w:rsidR="00746E3E">
          <w:t xml:space="preserve"> </w:t>
        </w:r>
      </w:ins>
      <w:r w:rsidR="00C84018" w:rsidRPr="00044150">
        <w:t>the</w:t>
      </w:r>
      <w:ins w:id="5" w:author="CK NTU" w:date="2021-06-25T15:17:00Z">
        <w:r w:rsidR="00746E3E">
          <w:t xml:space="preserve"> underlying</w:t>
        </w:r>
      </w:ins>
      <w:r w:rsidR="00C84018" w:rsidRPr="00044150">
        <w:t xml:space="preserve"> mechanisms </w:t>
      </w:r>
      <w:del w:id="6" w:author="CK NTU" w:date="2021-06-25T15:19:00Z">
        <w:r w:rsidR="00C84018" w:rsidRPr="00044150" w:rsidDel="00746E3E">
          <w:delText xml:space="preserve">for </w:delText>
        </w:r>
      </w:del>
      <w:del w:id="7" w:author="CK NTU" w:date="2021-06-25T15:16:00Z">
        <w:r w:rsidR="00C84018" w:rsidRPr="00044150" w:rsidDel="00746E3E">
          <w:delText xml:space="preserve">their biocontrol effects </w:delText>
        </w:r>
      </w:del>
      <w:r w:rsidR="00C84018" w:rsidRPr="00044150">
        <w:t>in agro</w:t>
      </w:r>
      <w:r w:rsidR="00044150" w:rsidRPr="00044150">
        <w:rPr>
          <w:rFonts w:hint="eastAsia"/>
        </w:rPr>
        <w:t>-</w:t>
      </w:r>
      <w:r w:rsidR="00C84018" w:rsidRPr="00044150">
        <w:t>ecosystems.</w:t>
      </w:r>
      <w:r w:rsidR="00833D82">
        <w:rPr>
          <w:rFonts w:hint="eastAsia"/>
          <w:color w:val="FF0000"/>
        </w:rPr>
        <w:t xml:space="preserve"> </w:t>
      </w:r>
      <w:del w:id="8" w:author="CK NTU" w:date="2021-06-25T15:19:00Z">
        <w:r w:rsidR="00AC251C" w:rsidDel="00270E94">
          <w:rPr>
            <w:rFonts w:hint="eastAsia"/>
          </w:rPr>
          <w:delText>T</w:delText>
        </w:r>
        <w:r w:rsidR="00044150" w:rsidRPr="006200DB" w:rsidDel="00270E94">
          <w:delText xml:space="preserve">o fully realize the biocontrol </w:delText>
        </w:r>
        <w:r w:rsidR="00044150" w:rsidRPr="006200DB" w:rsidDel="00270E94">
          <w:lastRenderedPageBreak/>
          <w:delText>potential of generalist predators</w:delText>
        </w:r>
      </w:del>
      <w:ins w:id="9" w:author="CK NTU" w:date="2021-06-25T15:19:00Z">
        <w:r w:rsidR="00270E94">
          <w:t>For example</w:t>
        </w:r>
      </w:ins>
      <w:r w:rsidR="00044150" w:rsidRPr="006200DB">
        <w:t xml:space="preserve">, </w:t>
      </w:r>
      <w:ins w:id="10" w:author="CK NTU" w:date="2021-06-25T15:31:00Z">
        <w:r w:rsidR="00F430D1">
          <w:t>although</w:t>
        </w:r>
      </w:ins>
      <w:ins w:id="11" w:author="CK NTU" w:date="2021-06-25T15:30:00Z">
        <w:r w:rsidR="00F430D1">
          <w:t xml:space="preserve"> studies </w:t>
        </w:r>
      </w:ins>
      <w:ins w:id="12" w:author="CK NTU" w:date="2021-06-25T15:31:00Z">
        <w:r w:rsidR="00F430D1">
          <w:t xml:space="preserve">have </w:t>
        </w:r>
      </w:ins>
      <w:ins w:id="13" w:author="CK NTU" w:date="2021-06-25T15:36:00Z">
        <w:r w:rsidR="00F430D1">
          <w:t>q</w:t>
        </w:r>
      </w:ins>
      <w:ins w:id="14" w:author="CK NTU" w:date="2021-06-25T15:31:00Z">
        <w:r w:rsidR="00F430D1">
          <w:t>ualitative</w:t>
        </w:r>
      </w:ins>
      <w:ins w:id="15" w:author="CK NTU" w:date="2021-06-25T15:36:00Z">
        <w:r w:rsidR="00F430D1">
          <w:t>ly analyzed</w:t>
        </w:r>
      </w:ins>
      <w:ins w:id="16" w:author="CK NTU" w:date="2021-06-25T15:31:00Z">
        <w:r w:rsidR="00F430D1">
          <w:t xml:space="preserve"> </w:t>
        </w:r>
      </w:ins>
      <w:ins w:id="17" w:author="CK NTU" w:date="2021-06-25T15:36:00Z">
        <w:r w:rsidR="00F430D1">
          <w:t xml:space="preserve">generalist predators’ diet </w:t>
        </w:r>
      </w:ins>
      <w:ins w:id="18" w:author="CK NTU" w:date="2021-06-25T15:32:00Z">
        <w:r w:rsidR="00F430D1">
          <w:rPr>
            <w:rFonts w:hint="eastAsia"/>
          </w:rPr>
          <w:t>(e</w:t>
        </w:r>
        <w:r w:rsidR="00F430D1">
          <w:t xml:space="preserve">.g., </w:t>
        </w:r>
      </w:ins>
      <w:ins w:id="19" w:author="CK NTU" w:date="2021-06-25T16:12:00Z">
        <w:r w:rsidR="00F92EC7">
          <w:t>using</w:t>
        </w:r>
      </w:ins>
      <w:ins w:id="20" w:author="CK NTU" w:date="2021-06-25T16:13:00Z">
        <w:r w:rsidR="00F92EC7">
          <w:t xml:space="preserve"> </w:t>
        </w:r>
        <w:r w:rsidR="00F92EC7" w:rsidRPr="00AC251C">
          <w:t>molecular gut content analysis</w:t>
        </w:r>
        <w:r w:rsidR="00F92EC7">
          <w:t xml:space="preserve"> to identify</w:t>
        </w:r>
        <w:r w:rsidR="00F92EC7" w:rsidRPr="00AC251C">
          <w:t xml:space="preserve"> </w:t>
        </w:r>
      </w:ins>
      <w:ins w:id="21" w:author="CK NTU" w:date="2021-06-25T15:32:00Z">
        <w:r w:rsidR="00F430D1">
          <w:t>prey species)</w:t>
        </w:r>
      </w:ins>
      <w:ins w:id="22" w:author="CK NTU" w:date="2021-06-25T16:13:00Z">
        <w:r w:rsidR="00F92EC7">
          <w:t xml:space="preserve"> </w:t>
        </w:r>
      </w:ins>
      <w:moveToRangeStart w:id="23" w:author="CK NTU" w:date="2021-06-25T16:13:00Z" w:name="move75530050"/>
      <w:moveTo w:id="24" w:author="CK NTU" w:date="2021-06-25T16:13:00Z">
        <w:r w:rsidR="00F92EC7" w:rsidRPr="00AC251C">
          <w:fldChar w:fldCharType="begin">
            <w:fldData xml:space="preserve">PEVuZE5vdGU+PENpdGU+PEF1dGhvcj5BbGJlcnRpbmk8L0F1dGhvcj48WWVhcj4yMDE4PC9ZZWFy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</w:fldData>
          </w:fldChar>
        </w:r>
        <w:r w:rsidR="00F92EC7" w:rsidRPr="00AC251C">
          <w:instrText xml:space="preserve"> ADDIN EN.CITE </w:instrText>
        </w:r>
        <w:r w:rsidR="00F92EC7" w:rsidRPr="00AC251C">
          <w:fldChar w:fldCharType="begin">
            <w:fldData xml:space="preserve">PEVuZE5vdGU+PENpdGU+PEF1dGhvcj5BbGJlcnRpbmk8L0F1dGhvcj48WWVhcj4yMDE4PC9ZZWFy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</w:fldData>
          </w:fldChar>
        </w:r>
        <w:r w:rsidR="00F92EC7" w:rsidRPr="00AC251C">
          <w:instrText xml:space="preserve"> ADDIN EN.CITE.DATA </w:instrText>
        </w:r>
        <w:r w:rsidR="00F92EC7" w:rsidRPr="00AC251C">
          <w:fldChar w:fldCharType="end"/>
        </w:r>
        <w:r w:rsidR="00F92EC7" w:rsidRPr="00AC251C">
          <w:fldChar w:fldCharType="separate"/>
        </w:r>
        <w:r w:rsidR="00F92EC7" w:rsidRPr="00AC251C">
          <w:rPr>
            <w:noProof/>
          </w:rPr>
          <w:t>(Eitzinger and Traugott 2011, Ingrao et al. 2017, Albertini et al. 2018)</w:t>
        </w:r>
        <w:r w:rsidR="00F92EC7" w:rsidRPr="00AC251C">
          <w:fldChar w:fldCharType="end"/>
        </w:r>
      </w:moveTo>
      <w:moveToRangeEnd w:id="23"/>
      <w:ins w:id="25" w:author="CK NTU" w:date="2021-06-25T15:37:00Z">
        <w:r w:rsidR="00F430D1">
          <w:t>,</w:t>
        </w:r>
      </w:ins>
      <w:ins w:id="26" w:author="CK NTU" w:date="2021-06-25T15:38:00Z">
        <w:r w:rsidR="00F430D1">
          <w:t xml:space="preserve"> very</w:t>
        </w:r>
      </w:ins>
      <w:ins w:id="27" w:author="CK NTU" w:date="2021-06-25T15:37:00Z">
        <w:r w:rsidR="00F430D1">
          <w:t xml:space="preserve"> few </w:t>
        </w:r>
      </w:ins>
      <w:ins w:id="28" w:author="CK NTU" w:date="2021-06-25T15:38:00Z">
        <w:r w:rsidR="00F430D1">
          <w:t xml:space="preserve">have </w:t>
        </w:r>
      </w:ins>
      <w:del w:id="29" w:author="CK NTU" w:date="2021-06-25T15:39:00Z">
        <w:r w:rsidR="00044150" w:rsidRPr="006200DB" w:rsidDel="00F430D1">
          <w:delText xml:space="preserve">it is important to </w:delText>
        </w:r>
      </w:del>
      <w:del w:id="30" w:author="CK NTU" w:date="2021-06-25T15:09:00Z">
        <w:r w:rsidR="00044150" w:rsidRPr="006200DB" w:rsidDel="00746E3E">
          <w:delText>first understand</w:delText>
        </w:r>
      </w:del>
      <w:ins w:id="31" w:author="CK NTU" w:date="2021-06-25T15:09:00Z">
        <w:r w:rsidR="00746E3E">
          <w:t>quantif</w:t>
        </w:r>
      </w:ins>
      <w:ins w:id="32" w:author="CK NTU" w:date="2021-06-25T15:40:00Z">
        <w:r w:rsidR="00C163EA">
          <w:t>ied</w:t>
        </w:r>
      </w:ins>
      <w:r w:rsidR="00044150" w:rsidRPr="006200DB">
        <w:t xml:space="preserve"> the</w:t>
      </w:r>
      <w:ins w:id="33" w:author="CK NTU" w:date="2021-06-25T15:40:00Z">
        <w:r w:rsidR="00C163EA">
          <w:t>se predators’</w:t>
        </w:r>
      </w:ins>
      <w:del w:id="34" w:author="CK NTU" w:date="2021-06-25T15:40:00Z">
        <w:r w:rsidR="00044150" w:rsidRPr="006200DB" w:rsidDel="00C163EA">
          <w:delText>ir</w:delText>
        </w:r>
      </w:del>
      <w:r w:rsidR="00044150" w:rsidRPr="006200DB">
        <w:t xml:space="preserve"> diet compositions</w:t>
      </w:r>
      <w:ins w:id="35" w:author="CK NTU" w:date="2021-06-25T15:39:00Z">
        <w:r w:rsidR="00C163EA">
          <w:t xml:space="preserve"> over growth season</w:t>
        </w:r>
      </w:ins>
      <w:r w:rsidR="00044150" w:rsidRPr="006200DB">
        <w:t xml:space="preserve"> in the field</w:t>
      </w:r>
      <w:ins w:id="36" w:author="CK NTU" w:date="2021-06-25T15:13:00Z">
        <w:r w:rsidR="00746E3E">
          <w:t xml:space="preserve"> (</w:t>
        </w:r>
        <w:r w:rsidR="00746E3E" w:rsidRPr="00813DB9">
          <w:rPr>
            <w:i/>
          </w:rPr>
          <w:t xml:space="preserve">knowledge gap </w:t>
        </w:r>
        <w:r w:rsidR="00746E3E">
          <w:rPr>
            <w:i/>
          </w:rPr>
          <w:t>1)</w:t>
        </w:r>
      </w:ins>
      <w:ins w:id="37" w:author="CK NTU" w:date="2021-06-25T15:41:00Z">
        <w:r w:rsidR="00C163EA">
          <w:t xml:space="preserve"> (Hsu et al. 2021)</w:t>
        </w:r>
      </w:ins>
      <w:r w:rsidR="00044150" w:rsidRPr="006200DB">
        <w:t xml:space="preserve">. </w:t>
      </w:r>
      <w:ins w:id="38" w:author="CK NTU" w:date="2021-06-25T16:14:00Z">
        <w:r w:rsidR="00F92EC7">
          <w:t xml:space="preserve"> </w:t>
        </w:r>
      </w:ins>
      <w:ins w:id="39" w:author="CK NTU" w:date="2021-06-25T15:49:00Z">
        <w:r w:rsidR="006D4270">
          <w:t xml:space="preserve">Quantifying </w:t>
        </w:r>
      </w:ins>
      <w:ins w:id="40" w:author="CK NTU" w:date="2021-06-25T15:50:00Z">
        <w:r w:rsidR="006D4270">
          <w:t>the diet composition will provide critic</w:t>
        </w:r>
      </w:ins>
      <w:ins w:id="41" w:author="CK NTU" w:date="2021-06-25T15:51:00Z">
        <w:r w:rsidR="006D4270">
          <w:t xml:space="preserve">al information to </w:t>
        </w:r>
      </w:ins>
      <w:ins w:id="42" w:author="CK NTU" w:date="2021-06-25T15:53:00Z">
        <w:r w:rsidR="006D4270">
          <w:t>address the concern that</w:t>
        </w:r>
      </w:ins>
      <w:ins w:id="43" w:author="CK NTU" w:date="2021-06-25T15:51:00Z">
        <w:r w:rsidR="006D4270">
          <w:t xml:space="preserve"> </w:t>
        </w:r>
      </w:ins>
      <w:moveToRangeStart w:id="44" w:author="CK NTU" w:date="2021-06-25T15:53:00Z" w:name="move75528841"/>
      <w:moveTo w:id="45" w:author="CK NTU" w:date="2021-06-25T15:53:00Z">
        <w:r w:rsidR="006D4270" w:rsidRPr="006200DB">
          <w:t>generalist predators may switch their diet from pest</w:t>
        </w:r>
        <w:r w:rsidR="006D4270" w:rsidRPr="006200DB">
          <w:rPr>
            <w:rFonts w:hint="eastAsia"/>
          </w:rPr>
          <w:t>s</w:t>
        </w:r>
        <w:r w:rsidR="006D4270" w:rsidRPr="006200DB">
          <w:t xml:space="preserve"> to alternative prey and </w:t>
        </w:r>
        <w:r w:rsidR="006D4270" w:rsidRPr="00AC251C">
          <w:t xml:space="preserve">thus weakens pest control </w:t>
        </w:r>
        <w:r w:rsidR="006D4270" w:rsidRPr="00AC251C">
          <w:fldChar w:fldCharType="begin"/>
        </w:r>
        <w:r w:rsidR="006D4270" w:rsidRPr="00AC251C">
          <w:instrText xml:space="preserve"> ADDIN EN.CITE &lt;EndNote&gt;&lt;Cite&gt;&lt;Author&gt;Michalko&lt;/Author&gt;&lt;Year&gt;2019&lt;/Year&gt;&lt;RecNum&gt;8&lt;/RecNum&gt;&lt;DisplayText&gt;(Michalko et al. 2019)&lt;/DisplayText&gt;&lt;record&gt;&lt;rec-number&gt;8&lt;/rec-number&gt;&lt;foreign-keys&gt;&lt;key app="EN" db-id="2vstfap51s9ztmea0af5fa9f5v90srreddde" timestamp="0"&gt;8&lt;/key&gt;&lt;/foreign-keys&gt;&lt;ref-type name="Journal Article"&gt;17&lt;/ref-type&gt;&lt;contributors&gt;&lt;authors&gt;&lt;author&gt;Michalko, Radek&lt;/author&gt;&lt;author&gt;Pekár, Stano&lt;/author&gt;&lt;author&gt;Entling, Martin H&lt;/author&gt;&lt;/authors&gt;&lt;/contributors&gt;&lt;titles&gt;&lt;title&gt;An updated perspective on spiders as generalist predators in biological control&lt;/title&gt;&lt;secondary-title&gt;Oecologia&lt;/secondary-title&gt;&lt;/titles&gt;&lt;periodical&gt;&lt;full-title&gt;Oecologia&lt;/full-title&gt;&lt;/periodical&gt;&lt;pages&gt;21-36&lt;/pages&gt;&lt;volume&gt;189&lt;/volume&gt;&lt;number&gt;1&lt;/number&gt;&lt;dates&gt;&lt;year&gt;2019&lt;/year&gt;&lt;/dates&gt;&lt;isbn&gt;0029-8549&lt;/isbn&gt;&lt;urls&gt;&lt;/urls&gt;&lt;/record&gt;&lt;/Cite&gt;&lt;/EndNote&gt;</w:instrText>
        </w:r>
        <w:r w:rsidR="006D4270" w:rsidRPr="00AC251C">
          <w:fldChar w:fldCharType="separate"/>
        </w:r>
        <w:r w:rsidR="006D4270" w:rsidRPr="00AC251C">
          <w:rPr>
            <w:noProof/>
          </w:rPr>
          <w:t>(Michalko et al. 2019)</w:t>
        </w:r>
        <w:r w:rsidR="006D4270" w:rsidRPr="00AC251C">
          <w:fldChar w:fldCharType="end"/>
        </w:r>
        <w:r w:rsidR="006D4270" w:rsidRPr="00AC251C">
          <w:t>.</w:t>
        </w:r>
      </w:moveTo>
      <w:moveToRangeEnd w:id="44"/>
      <w:ins w:id="46" w:author="CK NTU" w:date="2021-06-25T15:56:00Z">
        <w:r w:rsidR="006D4270">
          <w:t xml:space="preserve">  If generalist </w:t>
        </w:r>
      </w:ins>
      <w:ins w:id="47" w:author="CK NTU" w:date="2021-06-25T15:57:00Z">
        <w:r w:rsidR="006D4270">
          <w:t xml:space="preserve">predators </w:t>
        </w:r>
      </w:ins>
      <w:ins w:id="48" w:author="CK NTU" w:date="2021-06-25T15:58:00Z">
        <w:r w:rsidR="006D4270">
          <w:t xml:space="preserve">consume a </w:t>
        </w:r>
      </w:ins>
      <w:ins w:id="49" w:author="CK NTU" w:date="2021-06-25T15:59:00Z">
        <w:r w:rsidR="006D4270">
          <w:t xml:space="preserve">high proportion of pests in their diet </w:t>
        </w:r>
        <w:r w:rsidR="00905D76">
          <w:t>in field conditio</w:t>
        </w:r>
      </w:ins>
      <w:ins w:id="50" w:author="CK NTU" w:date="2021-06-25T16:00:00Z">
        <w:r w:rsidR="00905D76">
          <w:t xml:space="preserve">ns with </w:t>
        </w:r>
      </w:ins>
      <w:ins w:id="51" w:author="CK NTU" w:date="2021-06-25T16:06:00Z">
        <w:r w:rsidR="008F6DF5">
          <w:t xml:space="preserve">the presence of </w:t>
        </w:r>
      </w:ins>
      <w:ins w:id="52" w:author="CK NTU" w:date="2021-06-25T16:00:00Z">
        <w:r w:rsidR="00905D76">
          <w:t xml:space="preserve">alternative prey, </w:t>
        </w:r>
      </w:ins>
      <w:ins w:id="53" w:author="CK NTU" w:date="2021-06-25T16:06:00Z">
        <w:r w:rsidR="008F6DF5">
          <w:t xml:space="preserve">the result may </w:t>
        </w:r>
      </w:ins>
      <w:ins w:id="54" w:author="CK NTU" w:date="2021-06-25T16:07:00Z">
        <w:r w:rsidR="008F6DF5">
          <w:t>help</w:t>
        </w:r>
      </w:ins>
      <w:ins w:id="55" w:author="CK NTU" w:date="2021-06-25T15:57:00Z">
        <w:r w:rsidR="006D4270">
          <w:t xml:space="preserve"> </w:t>
        </w:r>
      </w:ins>
      <w:ins w:id="56" w:author="CK NTU" w:date="2021-06-25T16:09:00Z">
        <w:r w:rsidR="00F929B1">
          <w:t>end</w:t>
        </w:r>
      </w:ins>
      <w:ins w:id="57" w:author="CK NTU" w:date="2021-06-25T15:57:00Z">
        <w:r w:rsidR="006D4270">
          <w:t xml:space="preserve"> a long debate on whether generalist predator</w:t>
        </w:r>
      </w:ins>
      <w:ins w:id="58" w:author="CK NTU" w:date="2021-06-25T16:07:00Z">
        <w:r w:rsidR="008F6DF5">
          <w:t>s</w:t>
        </w:r>
      </w:ins>
      <w:ins w:id="59" w:author="CK NTU" w:date="2021-06-25T15:57:00Z">
        <w:r w:rsidR="006D4270">
          <w:t xml:space="preserve"> </w:t>
        </w:r>
      </w:ins>
      <w:ins w:id="60" w:author="CK NTU" w:date="2021-06-25T15:58:00Z">
        <w:r w:rsidR="006D4270">
          <w:t>serve</w:t>
        </w:r>
      </w:ins>
      <w:ins w:id="61" w:author="CK NTU" w:date="2021-06-25T16:08:00Z">
        <w:r w:rsidR="008F6DF5">
          <w:t xml:space="preserve"> well</w:t>
        </w:r>
      </w:ins>
      <w:ins w:id="62" w:author="CK NTU" w:date="2021-06-25T15:58:00Z">
        <w:r w:rsidR="006D4270">
          <w:t xml:space="preserve"> as </w:t>
        </w:r>
      </w:ins>
      <w:ins w:id="63" w:author="CK NTU" w:date="2021-06-25T15:57:00Z">
        <w:r w:rsidR="006D4270">
          <w:t>biocontrol</w:t>
        </w:r>
      </w:ins>
      <w:ins w:id="64" w:author="CK NTU" w:date="2021-06-25T15:58:00Z">
        <w:r w:rsidR="006D4270">
          <w:t xml:space="preserve"> agent</w:t>
        </w:r>
      </w:ins>
      <w:ins w:id="65" w:author="CK NTU" w:date="2021-06-25T16:08:00Z">
        <w:r w:rsidR="008F6DF5">
          <w:t>s</w:t>
        </w:r>
      </w:ins>
      <w:ins w:id="66" w:author="CK NTU" w:date="2021-06-25T16:10:00Z">
        <w:r w:rsidR="007C4787">
          <w:t xml:space="preserve"> (</w:t>
        </w:r>
      </w:ins>
      <w:ins w:id="67" w:author="CK NTU" w:date="2021-06-25T16:11:00Z">
        <w:r w:rsidR="007C4787" w:rsidRPr="007C4787">
          <w:rPr>
            <w:highlight w:val="yellow"/>
            <w:rPrChange w:id="68" w:author="CK NTU" w:date="2021-06-25T16:11:00Z">
              <w:rPr/>
            </w:rPrChange>
          </w:rPr>
          <w:t>citations from Hsu et al.</w:t>
        </w:r>
        <w:r w:rsidR="007C4787">
          <w:t>)</w:t>
        </w:r>
      </w:ins>
      <w:ins w:id="69" w:author="CK NTU" w:date="2021-06-25T15:58:00Z">
        <w:r w:rsidR="006D4270">
          <w:t>.</w:t>
        </w:r>
      </w:ins>
      <w:ins w:id="70" w:author="CK NTU" w:date="2021-06-25T15:57:00Z">
        <w:r w:rsidR="006D4270">
          <w:t xml:space="preserve"> </w:t>
        </w:r>
      </w:ins>
      <w:r w:rsidR="00F92EC7">
        <w:t xml:space="preserve"> </w:t>
      </w:r>
      <w:del w:id="71" w:author="CK NTU" w:date="2021-06-25T15:55:00Z">
        <w:r w:rsidR="00044150" w:rsidRPr="006200DB" w:rsidDel="006D4270">
          <w:delText xml:space="preserve">The diet compositions of predators directly reflect their trophic interactions with prey and are key determinants of their top-down control on pests. </w:delText>
        </w:r>
        <w:r w:rsidR="00A56817" w:rsidRPr="006200DB" w:rsidDel="006D4270">
          <w:delText xml:space="preserve">For example, </w:delText>
        </w:r>
      </w:del>
      <w:moveFromRangeStart w:id="72" w:author="CK NTU" w:date="2021-06-25T15:53:00Z" w:name="move75528841"/>
      <w:moveFrom w:id="73" w:author="CK NTU" w:date="2021-06-25T15:53:00Z">
        <w:del w:id="74" w:author="CK NTU" w:date="2021-06-25T15:55:00Z">
          <w:r w:rsidR="00A56817" w:rsidRPr="006200DB" w:rsidDel="006D4270">
            <w:delText>generalist predators may switch their diet from p</w:delText>
          </w:r>
        </w:del>
        <w:del w:id="75" w:author="CK NTU" w:date="2021-06-25T16:15:00Z">
          <w:r w:rsidR="00A56817" w:rsidRPr="006200DB" w:rsidDel="00F92EC7">
            <w:delText>est</w:delText>
          </w:r>
          <w:r w:rsidR="006200DB" w:rsidRPr="006200DB" w:rsidDel="00F92EC7">
            <w:rPr>
              <w:rFonts w:hint="eastAsia"/>
            </w:rPr>
            <w:delText>s</w:delText>
          </w:r>
          <w:r w:rsidR="00A56817" w:rsidRPr="006200DB" w:rsidDel="00F92EC7">
            <w:delText xml:space="preserve"> to alternative prey and </w:delText>
          </w:r>
          <w:r w:rsidR="00A56817" w:rsidRPr="00AC251C" w:rsidDel="00F92EC7">
            <w:delText xml:space="preserve">thus weakens pest control </w:delText>
          </w:r>
          <w:r w:rsidR="00A56817" w:rsidRPr="00AC251C" w:rsidDel="00F92EC7">
            <w:fldChar w:fldCharType="begin"/>
          </w:r>
          <w:r w:rsidR="00A56817" w:rsidRPr="00AC251C" w:rsidDel="00F92EC7">
            <w:delInstrText xml:space="preserve"> ADDIN EN.CITE &lt;EndNote&gt;&lt;Cite&gt;&lt;Author&gt;Michalko&lt;/Author&gt;&lt;Year&gt;2019&lt;/Year&gt;&lt;RecNum&gt;8&lt;/RecNum&gt;&lt;DisplayText&gt;(Michalko et al. 2019)&lt;/DisplayText&gt;&lt;record&gt;&lt;rec-number&gt;8&lt;/rec-number&gt;&lt;foreign-keys&gt;&lt;key app="EN" db-id="2vstfap51s9ztmea0af5fa9f5v90srreddde" timestamp="0"&gt;8&lt;/key&gt;&lt;/foreign-keys&gt;&lt;ref-type name="Journal Article"&gt;17&lt;/ref-type&gt;&lt;contributors&gt;&lt;authors&gt;&lt;author&gt;Michalko, Radek&lt;/author&gt;&lt;author&gt;Pekár, Stano&lt;/author&gt;&lt;author&gt;Entling, Martin H&lt;/author&gt;&lt;/authors&gt;&lt;/contributors&gt;&lt;titles&gt;&lt;title&gt;An updated perspective on spiders as generalist predators in biological control&lt;/title&gt;&lt;secondary-title&gt;Oecologia&lt;/secondary-title&gt;&lt;/titles&gt;&lt;periodical&gt;&lt;full-title&gt;Oecologia&lt;/full-title&gt;&lt;/periodical&gt;&lt;pages&gt;21-36&lt;/pages&gt;&lt;volume&gt;189&lt;/volume&gt;&lt;number&gt;1&lt;/number&gt;&lt;dates&gt;&lt;year&gt;2019&lt;/year&gt;&lt;/dates&gt;&lt;isbn&gt;0029-8549&lt;/isbn&gt;&lt;urls&gt;&lt;/urls&gt;&lt;/record&gt;&lt;/Cite&gt;&lt;/EndNote&gt;</w:delInstrText>
          </w:r>
          <w:r w:rsidR="00A56817" w:rsidRPr="00AC251C" w:rsidDel="00F92EC7">
            <w:fldChar w:fldCharType="separate"/>
          </w:r>
          <w:r w:rsidR="00A56817" w:rsidRPr="00AC251C" w:rsidDel="00F92EC7">
            <w:rPr>
              <w:noProof/>
            </w:rPr>
            <w:delText>(Michalko et al. 2019)</w:delText>
          </w:r>
          <w:r w:rsidR="00A56817" w:rsidRPr="00AC251C" w:rsidDel="00F92EC7">
            <w:fldChar w:fldCharType="end"/>
          </w:r>
          <w:r w:rsidR="00A56817" w:rsidRPr="00AC251C" w:rsidDel="00F92EC7">
            <w:delText>.</w:delText>
          </w:r>
          <w:r w:rsidR="00A56817" w:rsidRPr="00AC251C" w:rsidDel="00F92EC7">
            <w:rPr>
              <w:rFonts w:hint="eastAsia"/>
            </w:rPr>
            <w:delText xml:space="preserve"> </w:delText>
          </w:r>
        </w:del>
      </w:moveFrom>
      <w:moveFromRangeEnd w:id="72"/>
      <w:del w:id="76" w:author="CK NTU" w:date="2021-06-25T16:15:00Z">
        <w:r w:rsidR="00A56817" w:rsidRPr="00AC251C" w:rsidDel="00F92EC7">
          <w:rPr>
            <w:rFonts w:hint="eastAsia"/>
          </w:rPr>
          <w:delText>R</w:delText>
        </w:r>
        <w:r w:rsidR="00A56817" w:rsidRPr="00AC251C" w:rsidDel="00F92EC7">
          <w:delText xml:space="preserve">ecent studies have applied </w:delText>
        </w:r>
      </w:del>
      <w:del w:id="77" w:author="CK NTU" w:date="2021-06-25T16:13:00Z">
        <w:r w:rsidR="00A56817" w:rsidRPr="00AC251C" w:rsidDel="00F92EC7">
          <w:delText xml:space="preserve">molecular gut content analysis </w:delText>
        </w:r>
      </w:del>
      <w:del w:id="78" w:author="CK NTU" w:date="2021-06-25T16:15:00Z">
        <w:r w:rsidR="00A56817" w:rsidRPr="00AC251C" w:rsidDel="00F92EC7">
          <w:delText>to determine the trophic linkages between predators and their prey</w:delText>
        </w:r>
      </w:del>
      <w:moveFromRangeStart w:id="79" w:author="CK NTU" w:date="2021-06-25T16:13:00Z" w:name="move75530050"/>
      <w:moveFrom w:id="80" w:author="CK NTU" w:date="2021-06-25T16:13:00Z">
        <w:del w:id="81" w:author="CK NTU" w:date="2021-06-25T16:15:00Z">
          <w:r w:rsidR="00A56817" w:rsidRPr="00AC251C" w:rsidDel="00F92EC7">
            <w:delText xml:space="preserve"> </w:delText>
          </w:r>
          <w:r w:rsidR="00A56817" w:rsidRPr="00AC251C" w:rsidDel="00F92EC7">
            <w:fldChar w:fldCharType="begin">
              <w:fldData xml:space="preserve">PEVuZE5vdGU+PENpdGU+PEF1dGhvcj5BbGJlcnRpbmk8L0F1dGhvcj48WWVhcj4yMDE4PC9ZZWFy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</w:fldData>
            </w:fldChar>
          </w:r>
          <w:r w:rsidR="00A56817" w:rsidRPr="00AC251C" w:rsidDel="00F92EC7">
            <w:delInstrText xml:space="preserve"> ADDIN EN.CITE </w:delInstrText>
          </w:r>
          <w:r w:rsidR="00A56817" w:rsidRPr="00AC251C" w:rsidDel="00F92EC7">
            <w:fldChar w:fldCharType="begin">
              <w:fldData xml:space="preserve">PEVuZE5vdGU+PENpdGU+PEF1dGhvcj5BbGJlcnRpbmk8L0F1dGhvcj48WWVhcj4yMDE4PC9ZZWFy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</w:fldData>
            </w:fldChar>
          </w:r>
          <w:r w:rsidR="00A56817" w:rsidRPr="00AC251C" w:rsidDel="00F92EC7">
            <w:delInstrText xml:space="preserve"> ADDIN EN.CITE.DATA </w:delInstrText>
          </w:r>
          <w:r w:rsidR="00A56817" w:rsidRPr="00AC251C" w:rsidDel="00F92EC7">
            <w:fldChar w:fldCharType="end"/>
          </w:r>
          <w:r w:rsidR="00A56817" w:rsidRPr="00AC251C" w:rsidDel="00F92EC7">
            <w:fldChar w:fldCharType="separate"/>
          </w:r>
          <w:r w:rsidR="00A56817" w:rsidRPr="00AC251C" w:rsidDel="00F92EC7">
            <w:rPr>
              <w:noProof/>
            </w:rPr>
            <w:delText>(Eitzinger and Traugott 2011, Ingrao et al. 2017, Albertini et al. 2018)</w:delText>
          </w:r>
          <w:r w:rsidR="00A56817" w:rsidRPr="00AC251C" w:rsidDel="00F92EC7">
            <w:fldChar w:fldCharType="end"/>
          </w:r>
        </w:del>
      </w:moveFrom>
      <w:moveFromRangeEnd w:id="79"/>
      <w:del w:id="82" w:author="CK NTU" w:date="2021-06-25T16:15:00Z">
        <w:r w:rsidR="00A56817" w:rsidRPr="00AC251C" w:rsidDel="00F92EC7">
          <w:delText xml:space="preserve">. However, this approach provides only qualitative </w:delText>
        </w:r>
        <w:r w:rsidR="00A56817" w:rsidRPr="0069564C" w:rsidDel="00F92EC7">
          <w:delText>information</w:delText>
        </w:r>
        <w:r w:rsidR="006200DB" w:rsidRPr="0069564C" w:rsidDel="00F92EC7">
          <w:delText xml:space="preserve"> on predator’s diet </w:delText>
        </w:r>
        <w:r w:rsidR="006200DB" w:rsidRPr="0069564C" w:rsidDel="00F92EC7">
          <w:rPr>
            <w:rFonts w:hint="eastAsia"/>
          </w:rPr>
          <w:delText>instead of</w:delText>
        </w:r>
        <w:r w:rsidR="00A56817" w:rsidRPr="0069564C" w:rsidDel="00F92EC7">
          <w:delText xml:space="preserve"> quantify</w:delText>
        </w:r>
        <w:r w:rsidR="006200DB" w:rsidRPr="0069564C" w:rsidDel="00F92EC7">
          <w:rPr>
            <w:rFonts w:hint="eastAsia"/>
          </w:rPr>
          <w:delText>ing</w:delText>
        </w:r>
        <w:r w:rsidR="00A56817" w:rsidRPr="0069564C" w:rsidDel="00F92EC7">
          <w:delText xml:space="preserve"> their diet compositions.</w:delText>
        </w:r>
        <w:r w:rsidR="00AC251C" w:rsidRPr="0069564C" w:rsidDel="00F92EC7">
          <w:rPr>
            <w:rFonts w:hint="eastAsia"/>
          </w:rPr>
          <w:delText xml:space="preserve"> </w:delText>
        </w:r>
      </w:del>
      <w:r w:rsidR="00AC251C" w:rsidRPr="0069564C">
        <w:rPr>
          <w:rFonts w:hint="eastAsia"/>
        </w:rPr>
        <w:t>Moreover,</w:t>
      </w:r>
      <w:r w:rsidR="00AC251C" w:rsidRPr="0069564C">
        <w:t xml:space="preserve"> to assess the reliability of </w:t>
      </w:r>
      <w:ins w:id="83" w:author="CK NTU" w:date="2021-06-25T16:16:00Z">
        <w:r w:rsidR="00F92EC7">
          <w:t xml:space="preserve">generalist </w:t>
        </w:r>
      </w:ins>
      <w:r w:rsidR="00AC251C" w:rsidRPr="0069564C">
        <w:t>predators as biocontrol agents</w:t>
      </w:r>
      <w:del w:id="84" w:author="CK NTU" w:date="2021-06-25T16:25:00Z">
        <w:r w:rsidR="00AC251C" w:rsidRPr="0069564C" w:rsidDel="00E4509A">
          <w:delText xml:space="preserve"> under temporal environmental fluctuations</w:delText>
        </w:r>
      </w:del>
      <w:ins w:id="85" w:author="CK NTU" w:date="2021-06-25T16:25:00Z">
        <w:r w:rsidR="00E4509A">
          <w:t xml:space="preserve"> in real</w:t>
        </w:r>
      </w:ins>
      <w:ins w:id="86" w:author="CK NTU" w:date="2021-06-25T16:28:00Z">
        <w:r w:rsidR="00E4509A">
          <w:t xml:space="preserve"> agricultural</w:t>
        </w:r>
      </w:ins>
      <w:ins w:id="87" w:author="CK NTU" w:date="2021-06-25T16:25:00Z">
        <w:r w:rsidR="00E4509A">
          <w:t xml:space="preserve"> </w:t>
        </w:r>
      </w:ins>
      <w:ins w:id="88" w:author="CK NTU" w:date="2021-06-25T16:28:00Z">
        <w:r w:rsidR="00E4509A">
          <w:t>applications</w:t>
        </w:r>
      </w:ins>
      <w:r w:rsidR="00AC251C" w:rsidRPr="0069564C">
        <w:t xml:space="preserve">, it is </w:t>
      </w:r>
      <w:del w:id="89" w:author="CK NTU" w:date="2021-06-25T16:29:00Z">
        <w:r w:rsidR="00AC251C" w:rsidRPr="0069564C" w:rsidDel="00E4509A">
          <w:delText xml:space="preserve">also </w:delText>
        </w:r>
      </w:del>
      <w:r w:rsidR="00AC251C" w:rsidRPr="0069564C">
        <w:t>important to examine their consistency in pest consumption over years</w:t>
      </w:r>
      <w:ins w:id="90" w:author="CK NTU" w:date="2021-06-25T16:28:00Z">
        <w:r w:rsidR="00E4509A">
          <w:t xml:space="preserve"> in agricultural field</w:t>
        </w:r>
      </w:ins>
      <w:ins w:id="91" w:author="CK NTU" w:date="2021-06-25T15:12:00Z">
        <w:r w:rsidR="00746E3E" w:rsidRPr="00746E3E">
          <w:rPr>
            <w:i/>
          </w:rPr>
          <w:t xml:space="preserve"> </w:t>
        </w:r>
        <w:r w:rsidR="00746E3E">
          <w:t>(</w:t>
        </w:r>
        <w:r w:rsidR="00746E3E" w:rsidRPr="00813DB9">
          <w:rPr>
            <w:i/>
          </w:rPr>
          <w:t xml:space="preserve">knowledge gap </w:t>
        </w:r>
        <w:r w:rsidR="00746E3E">
          <w:rPr>
            <w:i/>
          </w:rPr>
          <w:t>2</w:t>
        </w:r>
      </w:ins>
      <w:ins w:id="92" w:author="CK NTU" w:date="2021-06-25T15:13:00Z">
        <w:r w:rsidR="00746E3E">
          <w:rPr>
            <w:i/>
          </w:rPr>
          <w:t>)</w:t>
        </w:r>
      </w:ins>
      <w:del w:id="93" w:author="CK NTU" w:date="2021-06-25T16:41:00Z">
        <w:r w:rsidR="00AC251C" w:rsidRPr="0069564C" w:rsidDel="007648D2">
          <w:delText>.</w:delText>
        </w:r>
      </w:del>
      <w:ins w:id="94" w:author="CK NTU" w:date="2021-06-25T16:41:00Z">
        <w:r w:rsidR="007648D2">
          <w:t>, although</w:t>
        </w:r>
      </w:ins>
      <w:r w:rsidR="00AC251C" w:rsidRPr="0069564C">
        <w:rPr>
          <w:rFonts w:hint="eastAsia"/>
        </w:rPr>
        <w:t xml:space="preserve"> </w:t>
      </w:r>
      <w:ins w:id="95" w:author="CK NTU" w:date="2021-06-25T16:41:00Z">
        <w:r w:rsidR="007648D2" w:rsidRPr="0069564C">
          <w:rPr>
            <w:rFonts w:hint="eastAsia"/>
          </w:rPr>
          <w:t xml:space="preserve">this </w:t>
        </w:r>
        <w:r w:rsidR="007648D2" w:rsidRPr="0069564C">
          <w:t>information</w:t>
        </w:r>
        <w:r w:rsidR="007648D2" w:rsidRPr="0069564C">
          <w:rPr>
            <w:rFonts w:hint="eastAsia"/>
          </w:rPr>
          <w:t xml:space="preserve"> is lacking</w:t>
        </w:r>
        <w:r w:rsidR="007648D2">
          <w:t xml:space="preserve">.  </w:t>
        </w:r>
      </w:ins>
      <w:ins w:id="96" w:author="CK NTU" w:date="2021-06-25T16:40:00Z">
        <w:r w:rsidR="00051F54">
          <w:t xml:space="preserve">Given that </w:t>
        </w:r>
      </w:ins>
      <w:ins w:id="97" w:author="CK NTU" w:date="2021-06-25T16:41:00Z">
        <w:r w:rsidR="007648D2">
          <w:t>d</w:t>
        </w:r>
      </w:ins>
      <w:ins w:id="98" w:author="CK NTU" w:date="2021-06-25T16:40:00Z">
        <w:r w:rsidR="00051F54">
          <w:t>ynamics in population density or species composition</w:t>
        </w:r>
      </w:ins>
      <w:ins w:id="99" w:author="CK NTU" w:date="2021-06-25T16:44:00Z">
        <w:r w:rsidR="007648D2">
          <w:t xml:space="preserve"> </w:t>
        </w:r>
      </w:ins>
      <w:ins w:id="100" w:author="CK NTU" w:date="2021-06-25T16:45:00Z">
        <w:r w:rsidR="007648D2">
          <w:t>are</w:t>
        </w:r>
      </w:ins>
      <w:ins w:id="101" w:author="CK NTU" w:date="2021-06-25T16:44:00Z">
        <w:r w:rsidR="007648D2">
          <w:t xml:space="preserve"> common in agroecosystems (citation)</w:t>
        </w:r>
      </w:ins>
      <w:ins w:id="102" w:author="CK NTU" w:date="2021-06-25T16:43:00Z">
        <w:r w:rsidR="007648D2">
          <w:t xml:space="preserve">, </w:t>
        </w:r>
      </w:ins>
      <w:ins w:id="103" w:author="CK NTU" w:date="2021-06-25T16:45:00Z">
        <w:r w:rsidR="007648D2">
          <w:t>a</w:t>
        </w:r>
      </w:ins>
      <w:ins w:id="104" w:author="CK NTU" w:date="2021-06-25T16:46:00Z">
        <w:r w:rsidR="007648D2">
          <w:t xml:space="preserve"> </w:t>
        </w:r>
      </w:ins>
      <w:ins w:id="105" w:author="CK NTU" w:date="2021-06-25T16:47:00Z">
        <w:r w:rsidR="007648D2">
          <w:t xml:space="preserve">consistently </w:t>
        </w:r>
      </w:ins>
      <w:ins w:id="106" w:author="CK NTU" w:date="2021-06-25T16:46:00Z">
        <w:r w:rsidR="007648D2">
          <w:t xml:space="preserve">high </w:t>
        </w:r>
      </w:ins>
      <w:ins w:id="107" w:author="CK NTU" w:date="2021-06-25T16:48:00Z">
        <w:r w:rsidR="007648D2">
          <w:t xml:space="preserve">consumption of pest by </w:t>
        </w:r>
        <w:r w:rsidR="007648D2">
          <w:lastRenderedPageBreak/>
          <w:t>generalist predators</w:t>
        </w:r>
      </w:ins>
      <w:ins w:id="108" w:author="CK NTU" w:date="2021-06-25T16:46:00Z">
        <w:r w:rsidR="007648D2">
          <w:t>, if it occurs,</w:t>
        </w:r>
      </w:ins>
      <w:ins w:id="109" w:author="CK NTU" w:date="2021-06-25T16:45:00Z">
        <w:r w:rsidR="007648D2">
          <w:t xml:space="preserve"> </w:t>
        </w:r>
      </w:ins>
      <w:ins w:id="110" w:author="CK NTU" w:date="2021-06-25T16:48:00Z">
        <w:r w:rsidR="007648D2">
          <w:t xml:space="preserve">will </w:t>
        </w:r>
      </w:ins>
      <w:ins w:id="111" w:author="CK NTU" w:date="2021-06-25T16:46:00Z">
        <w:r w:rsidR="007648D2">
          <w:t xml:space="preserve">provide a </w:t>
        </w:r>
      </w:ins>
      <w:ins w:id="112" w:author="CK NTU" w:date="2021-06-25T16:48:00Z">
        <w:r w:rsidR="007648D2">
          <w:t xml:space="preserve">strong </w:t>
        </w:r>
      </w:ins>
      <w:ins w:id="113" w:author="CK NTU" w:date="2021-06-25T16:46:00Z">
        <w:r w:rsidR="007648D2">
          <w:t>support for appl</w:t>
        </w:r>
      </w:ins>
      <w:ins w:id="114" w:author="CK NTU" w:date="2021-06-25T16:48:00Z">
        <w:r w:rsidR="007648D2">
          <w:t>y</w:t>
        </w:r>
      </w:ins>
      <w:ins w:id="115" w:author="CK NTU" w:date="2021-06-25T16:49:00Z">
        <w:r w:rsidR="007648D2">
          <w:t xml:space="preserve">ing </w:t>
        </w:r>
      </w:ins>
      <w:del w:id="116" w:author="CK NTU" w:date="2021-06-25T16:49:00Z">
        <w:r w:rsidR="00AC251C" w:rsidRPr="0069564C" w:rsidDel="007648D2">
          <w:rPr>
            <w:rFonts w:hint="eastAsia"/>
          </w:rPr>
          <w:delText>Yet</w:delText>
        </w:r>
        <w:r w:rsidR="00ED6165" w:rsidDel="007648D2">
          <w:rPr>
            <w:rFonts w:hint="eastAsia"/>
          </w:rPr>
          <w:delText>,</w:delText>
        </w:r>
        <w:r w:rsidR="00AC251C" w:rsidRPr="0069564C" w:rsidDel="007648D2">
          <w:rPr>
            <w:rFonts w:hint="eastAsia"/>
          </w:rPr>
          <w:delText xml:space="preserve"> </w:delText>
        </w:r>
      </w:del>
      <w:del w:id="117" w:author="CK NTU" w:date="2021-06-25T16:41:00Z">
        <w:r w:rsidR="00AC251C" w:rsidRPr="0069564C" w:rsidDel="007648D2">
          <w:rPr>
            <w:rFonts w:hint="eastAsia"/>
          </w:rPr>
          <w:delText xml:space="preserve">this </w:delText>
        </w:r>
        <w:r w:rsidR="00AC251C" w:rsidRPr="0069564C" w:rsidDel="007648D2">
          <w:delText>information</w:delText>
        </w:r>
        <w:r w:rsidR="00AC251C" w:rsidRPr="0069564C" w:rsidDel="007648D2">
          <w:rPr>
            <w:rFonts w:hint="eastAsia"/>
          </w:rPr>
          <w:delText xml:space="preserve"> is </w:delText>
        </w:r>
      </w:del>
      <w:del w:id="118" w:author="CK NTU" w:date="2021-06-25T16:37:00Z">
        <w:r w:rsidR="00AC251C" w:rsidRPr="0069564C" w:rsidDel="00265536">
          <w:rPr>
            <w:rFonts w:hint="eastAsia"/>
          </w:rPr>
          <w:delText xml:space="preserve">currently </w:delText>
        </w:r>
      </w:del>
      <w:del w:id="119" w:author="CK NTU" w:date="2021-06-25T16:41:00Z">
        <w:r w:rsidR="00AC251C" w:rsidRPr="0069564C" w:rsidDel="007648D2">
          <w:rPr>
            <w:rFonts w:hint="eastAsia"/>
          </w:rPr>
          <w:delText>lacking</w:delText>
        </w:r>
      </w:del>
      <w:del w:id="120" w:author="CK NTU" w:date="2021-06-25T16:49:00Z">
        <w:r w:rsidR="00AC251C" w:rsidRPr="0069564C" w:rsidDel="007648D2">
          <w:rPr>
            <w:rFonts w:hint="eastAsia"/>
          </w:rPr>
          <w:delText xml:space="preserve">, hampering our ability to understanding the </w:delText>
        </w:r>
        <w:r w:rsidR="00AC251C" w:rsidRPr="0069564C" w:rsidDel="007648D2">
          <w:delText>predictability</w:delText>
        </w:r>
        <w:r w:rsidR="00AC251C" w:rsidRPr="0069564C" w:rsidDel="007648D2">
          <w:rPr>
            <w:rFonts w:hint="eastAsia"/>
          </w:rPr>
          <w:delText xml:space="preserve"> of biocontrol by </w:delText>
        </w:r>
      </w:del>
      <w:ins w:id="121" w:author="CK NTU" w:date="2021-06-25T16:49:00Z">
        <w:r w:rsidR="007648D2">
          <w:t xml:space="preserve">these </w:t>
        </w:r>
      </w:ins>
      <w:r w:rsidR="00AC251C" w:rsidRPr="0069564C">
        <w:rPr>
          <w:rFonts w:hint="eastAsia"/>
        </w:rPr>
        <w:t>predators in pest management programs.</w:t>
      </w:r>
      <w:del w:id="122" w:author="CK NTU" w:date="2021-06-25T16:49:00Z">
        <w:r w:rsidR="00AC251C" w:rsidRPr="0069564C" w:rsidDel="007648D2">
          <w:rPr>
            <w:rFonts w:hint="eastAsia"/>
          </w:rPr>
          <w:delText xml:space="preserve"> </w:delText>
        </w:r>
      </w:del>
      <w:del w:id="123" w:author="CK NTU" w:date="2021-06-25T16:31:00Z">
        <w:r w:rsidR="00AC251C" w:rsidRPr="0069564C" w:rsidDel="00B56B8B">
          <w:delText>Therefore,</w:delText>
        </w:r>
        <w:r w:rsidR="00AC251C" w:rsidRPr="0069564C" w:rsidDel="00B56B8B">
          <w:rPr>
            <w:rFonts w:hint="eastAsia"/>
          </w:rPr>
          <w:delText xml:space="preserve"> </w:delText>
        </w:r>
        <w:r w:rsidR="00AC251C" w:rsidRPr="0069564C" w:rsidDel="00B56B8B">
          <w:delText xml:space="preserve">quantifying the diet compositions of predators </w:delText>
        </w:r>
        <w:r w:rsidR="00AC251C" w:rsidRPr="0069564C" w:rsidDel="00B56B8B">
          <w:rPr>
            <w:rFonts w:hint="eastAsia"/>
          </w:rPr>
          <w:delText>in the farms over a span of years</w:delText>
        </w:r>
        <w:r w:rsidR="00AC251C" w:rsidRPr="0069564C" w:rsidDel="00B56B8B">
          <w:delText xml:space="preserve"> is the critical step toward </w:delText>
        </w:r>
        <w:r w:rsidR="0069564C" w:rsidRPr="0069564C" w:rsidDel="00B56B8B">
          <w:rPr>
            <w:rFonts w:hint="eastAsia"/>
          </w:rPr>
          <w:delText>untangling the complex</w:delText>
        </w:r>
        <w:r w:rsidR="00AC251C" w:rsidRPr="0069564C" w:rsidDel="00B56B8B">
          <w:delText xml:space="preserve"> </w:delText>
        </w:r>
        <w:r w:rsidR="00AC251C" w:rsidRPr="0069564C" w:rsidDel="00B56B8B">
          <w:rPr>
            <w:rFonts w:hint="eastAsia"/>
          </w:rPr>
          <w:delText>predator-p</w:delText>
        </w:r>
        <w:r w:rsidR="0069564C" w:rsidRPr="0069564C" w:rsidDel="00B56B8B">
          <w:rPr>
            <w:rFonts w:hint="eastAsia"/>
          </w:rPr>
          <w:delText>est</w:delText>
        </w:r>
        <w:r w:rsidR="00AC251C" w:rsidRPr="0069564C" w:rsidDel="00B56B8B">
          <w:rPr>
            <w:rFonts w:hint="eastAsia"/>
          </w:rPr>
          <w:delText xml:space="preserve"> trophic dynamics</w:delText>
        </w:r>
        <w:r w:rsidR="00AC251C" w:rsidRPr="0069564C" w:rsidDel="00B56B8B">
          <w:delText xml:space="preserve"> in agro-ecosystems.</w:delText>
        </w:r>
      </w:del>
    </w:p>
    <w:p w:rsidR="006200DB" w:rsidRDefault="006200DB" w:rsidP="00044150">
      <w:pPr>
        <w:jc w:val="left"/>
        <w:rPr>
          <w:color w:val="FF0000"/>
        </w:rPr>
      </w:pPr>
    </w:p>
    <w:p w:rsidR="0083137F" w:rsidRPr="00FF4388" w:rsidRDefault="0083137F" w:rsidP="0083137F">
      <w:pPr>
        <w:jc w:val="left"/>
        <w:rPr>
          <w:color w:val="00B0F0"/>
        </w:rPr>
      </w:pPr>
      <w:r w:rsidRPr="00FF4388">
        <w:rPr>
          <w:color w:val="00B0F0"/>
        </w:rPr>
        <w:t>[</w:t>
      </w:r>
      <w:r w:rsidRPr="00FF4388">
        <w:rPr>
          <w:rFonts w:hint="eastAsia"/>
          <w:color w:val="00B0F0"/>
        </w:rPr>
        <w:t xml:space="preserve">Knowledge gap 3 &gt; </w:t>
      </w:r>
      <w:r w:rsidR="00C06EC0" w:rsidRPr="00FF4388">
        <w:rPr>
          <w:color w:val="00B0F0"/>
        </w:rPr>
        <w:t xml:space="preserve">Aim 3: </w:t>
      </w:r>
      <w:r w:rsidR="00C06EC0" w:rsidRPr="00FF4388">
        <w:rPr>
          <w:rFonts w:hint="eastAsia"/>
          <w:color w:val="00B0F0"/>
        </w:rPr>
        <w:t>h</w:t>
      </w:r>
      <w:r w:rsidRPr="00FF4388">
        <w:rPr>
          <w:color w:val="00B0F0"/>
        </w:rPr>
        <w:t xml:space="preserve">ow various abiotic and biotic factors affect the diet compositions of predators] </w:t>
      </w:r>
    </w:p>
    <w:p w:rsidR="0083137F" w:rsidRPr="005E54CC" w:rsidRDefault="004F4F66" w:rsidP="0083137F">
      <w:pPr>
        <w:jc w:val="left"/>
      </w:pPr>
      <w:ins w:id="124" w:author="CK NTU" w:date="2021-06-25T17:01:00Z">
        <w:r>
          <w:t>To better understand the underlying</w:t>
        </w:r>
        <w:r w:rsidRPr="00044150">
          <w:t xml:space="preserve"> mechanisms</w:t>
        </w:r>
        <w:r>
          <w:t xml:space="preserve"> for </w:t>
        </w:r>
      </w:ins>
      <w:ins w:id="125" w:author="CK NTU" w:date="2021-06-25T17:02:00Z">
        <w:r w:rsidR="001D57CE">
          <w:t xml:space="preserve">the biocontrol effect of generalist predators, </w:t>
        </w:r>
      </w:ins>
      <w:ins w:id="126" w:author="CK NTU" w:date="2021-06-25T17:03:00Z">
        <w:r w:rsidR="001D57CE">
          <w:t xml:space="preserve">we also need to </w:t>
        </w:r>
      </w:ins>
      <w:ins w:id="127" w:author="CK NTU" w:date="2021-06-25T17:04:00Z">
        <w:r w:rsidR="001D57CE">
          <w:t xml:space="preserve">examine how various abiotic and biotic factors </w:t>
        </w:r>
      </w:ins>
      <w:del w:id="128" w:author="CK NTU" w:date="2021-06-25T17:04:00Z">
        <w:r w:rsidR="0083137F" w:rsidRPr="00A114FB" w:rsidDel="001D57CE">
          <w:delText xml:space="preserve">Various factors can </w:delText>
        </w:r>
      </w:del>
      <w:r w:rsidR="0083137F" w:rsidRPr="00A114FB">
        <w:t>affect the diet compositions of generalist predators in agro-ecosystems</w:t>
      </w:r>
      <w:ins w:id="129" w:author="CK NTU" w:date="2021-06-25T15:12:00Z">
        <w:r w:rsidR="00746E3E">
          <w:t xml:space="preserve"> (</w:t>
        </w:r>
        <w:r w:rsidR="00746E3E" w:rsidRPr="00746E3E">
          <w:rPr>
            <w:i/>
            <w:rPrChange w:id="130" w:author="CK NTU" w:date="2021-06-25T15:12:00Z">
              <w:rPr/>
            </w:rPrChange>
          </w:rPr>
          <w:t>knowledge gap 3</w:t>
        </w:r>
        <w:r w:rsidR="00746E3E">
          <w:t>)</w:t>
        </w:r>
      </w:ins>
      <w:r w:rsidR="0083137F" w:rsidRPr="00A114FB">
        <w:t xml:space="preserve">. </w:t>
      </w:r>
      <w:r w:rsidR="001C7035" w:rsidRPr="00A114FB">
        <w:rPr>
          <w:rFonts w:hint="eastAsia"/>
        </w:rPr>
        <w:t>First</w:t>
      </w:r>
      <w:r w:rsidR="0083137F" w:rsidRPr="00A114FB">
        <w:t>, arthropod communit</w:t>
      </w:r>
      <w:ins w:id="131" w:author="CK NTU" w:date="2021-06-25T17:10:00Z">
        <w:r w:rsidR="001D57CE">
          <w:t>y composition</w:t>
        </w:r>
      </w:ins>
      <w:del w:id="132" w:author="CK NTU" w:date="2021-06-25T17:10:00Z">
        <w:r w:rsidR="0083137F" w:rsidRPr="00A114FB" w:rsidDel="001D57CE">
          <w:delText>ies</w:delText>
        </w:r>
      </w:del>
      <w:ins w:id="133" w:author="CK NTU" w:date="2021-06-25T17:08:00Z">
        <w:r w:rsidR="001D57CE">
          <w:t xml:space="preserve"> (e.g., pest </w:t>
        </w:r>
      </w:ins>
      <w:ins w:id="134" w:author="CK NTU" w:date="2021-06-25T17:10:00Z">
        <w:r w:rsidR="001D57CE">
          <w:t>vs.</w:t>
        </w:r>
      </w:ins>
      <w:ins w:id="135" w:author="CK NTU" w:date="2021-06-25T17:08:00Z">
        <w:r w:rsidR="001D57CE">
          <w:t xml:space="preserve"> alternative </w:t>
        </w:r>
      </w:ins>
      <w:ins w:id="136" w:author="CK NTU" w:date="2021-06-25T17:09:00Z">
        <w:r w:rsidR="001D57CE">
          <w:t>prey</w:t>
        </w:r>
      </w:ins>
      <w:ins w:id="137" w:author="CK NTU" w:date="2021-06-25T17:11:00Z">
        <w:r w:rsidR="001D57CE">
          <w:t xml:space="preserve"> density</w:t>
        </w:r>
      </w:ins>
      <w:ins w:id="138" w:author="CK NTU" w:date="2021-06-25T17:09:00Z">
        <w:r w:rsidR="001D57CE">
          <w:t>)</w:t>
        </w:r>
      </w:ins>
      <w:r w:rsidR="0083137F" w:rsidRPr="00A114FB">
        <w:t xml:space="preserve"> may vary </w:t>
      </w:r>
      <w:ins w:id="139" w:author="CK NTU" w:date="2021-06-25T17:09:00Z">
        <w:r w:rsidR="001D57CE">
          <w:t>w</w:t>
        </w:r>
      </w:ins>
      <w:ins w:id="140" w:author="CK NTU" w:date="2021-06-25T17:10:00Z">
        <w:r w:rsidR="001D57CE">
          <w:t xml:space="preserve">ith </w:t>
        </w:r>
        <w:r w:rsidR="001D57CE" w:rsidRPr="00A114FB">
          <w:t xml:space="preserve">crop </w:t>
        </w:r>
        <w:r w:rsidR="001D57CE">
          <w:t>stages</w:t>
        </w:r>
        <w:r w:rsidR="001D57CE" w:rsidRPr="00A114FB">
          <w:t xml:space="preserve"> </w:t>
        </w:r>
      </w:ins>
      <w:r w:rsidR="0083137F" w:rsidRPr="00A114FB">
        <w:t xml:space="preserve">over the </w:t>
      </w:r>
      <w:ins w:id="141" w:author="CK NTU" w:date="2021-06-25T17:11:00Z">
        <w:r w:rsidR="001D57CE">
          <w:t xml:space="preserve">growth </w:t>
        </w:r>
      </w:ins>
      <w:r w:rsidR="0083137F" w:rsidRPr="00A114FB">
        <w:t>season</w:t>
      </w:r>
      <w:del w:id="142" w:author="CK NTU" w:date="2021-06-25T17:11:00Z">
        <w:r w:rsidR="0083137F" w:rsidRPr="00A114FB" w:rsidDel="001D57CE">
          <w:delText xml:space="preserve"> through </w:delText>
        </w:r>
      </w:del>
      <w:del w:id="143" w:author="CK NTU" w:date="2021-06-25T17:10:00Z">
        <w:r w:rsidR="0083137F" w:rsidRPr="00A114FB" w:rsidDel="001D57CE">
          <w:delText>crop development</w:delText>
        </w:r>
      </w:del>
      <w:del w:id="144" w:author="CK NTU" w:date="2021-06-25T17:23:00Z">
        <w:r w:rsidR="0083137F" w:rsidRPr="00A114FB" w:rsidDel="0096633A">
          <w:delText>,</w:delText>
        </w:r>
      </w:del>
      <w:r w:rsidR="0083137F" w:rsidRPr="00A114FB">
        <w:t xml:space="preserve"> and </w:t>
      </w:r>
      <w:del w:id="145" w:author="CK NTU" w:date="2021-06-25T17:24:00Z">
        <w:r w:rsidR="0083137F" w:rsidRPr="00A114FB" w:rsidDel="0096633A">
          <w:delText xml:space="preserve">such temporal variations in arthropod compositions can </w:delText>
        </w:r>
      </w:del>
      <w:r w:rsidR="0083137F" w:rsidRPr="00A114FB">
        <w:t xml:space="preserve">affect predator-prey trophic interactions </w:t>
      </w:r>
      <w:del w:id="146" w:author="CK NTU" w:date="2021-06-25T17:25:00Z">
        <w:r w:rsidR="0083137F" w:rsidRPr="00A114FB" w:rsidDel="0096633A">
          <w:delText xml:space="preserve">and thus the diet compositions of predators </w:delText>
        </w:r>
      </w:del>
      <w:r w:rsidR="0083137F" w:rsidRPr="00A114FB">
        <w:fldChar w:fldCharType="begin"/>
      </w:r>
      <w:r w:rsidR="0083137F" w:rsidRPr="00A114FB">
        <w:instrText xml:space="preserve"> ADDIN EN.CITE &lt;EndNote&gt;&lt;Cite&gt;&lt;Author&gt;Roubinet&lt;/Author&gt;&lt;Year&gt;2017&lt;/Year&gt;&lt;RecNum&gt;15&lt;/RecNum&gt;&lt;DisplayText&gt;(Roubinet et al. 2017)&lt;/DisplayText&gt;&lt;record&gt;&lt;rec-number&gt;15&lt;/rec-number&gt;&lt;foreign-keys&gt;&lt;key app="EN" db-id="2vstfap51s9ztmea0af5fa9f5v90srreddde" timestamp="0"&gt;15&lt;/key&gt;&lt;/foreign-keys&gt;&lt;ref-type name="Journal Article"&gt;17&lt;/ref-type&gt;&lt;contributors&gt;&lt;authors&gt;&lt;author&gt;Roubinet, Eve&lt;/author&gt;&lt;author&gt;Birkhofer, Klaus&lt;/author&gt;&lt;author&gt;Malsher, Gerard&lt;/author&gt;&lt;author&gt;Staudacher, Karin&lt;/author&gt;&lt;author&gt;Ekbom, Barbara&lt;/author&gt;&lt;author&gt;Traugott, Michael&lt;/author&gt;&lt;author&gt;Jonsson, Mattias&lt;/author&gt;&lt;/authors&gt;&lt;/contributors&gt;&lt;titles&gt;&lt;title&gt;Diet of generalist predators reflects effects of cropping period and farming system on extra</w:instrText>
      </w:r>
      <w:r w:rsidR="0083137F" w:rsidRPr="00A114FB">
        <w:rPr>
          <w:rFonts w:ascii="Cambria Math" w:hAnsi="Cambria Math" w:cs="Cambria Math"/>
        </w:rPr>
        <w:instrText>‐</w:instrText>
      </w:r>
      <w:r w:rsidR="0083137F" w:rsidRPr="00A114FB">
        <w:rPr>
          <w:rFonts w:cs="Arial"/>
        </w:rPr>
        <w:instrText>and intraguild prey&lt;/title&gt;&lt;secondary-title&gt;Eco</w:instrText>
      </w:r>
      <w:r w:rsidR="0083137F" w:rsidRPr="00A114FB">
        <w:instrText>logical Applications&lt;/secondary-title&gt;&lt;/titles&gt;&lt;pages&gt;1167-1177&lt;/pages&gt;&lt;volume&gt;27&lt;/volume&gt;&lt;number&gt;4&lt;/number&gt;&lt;dates&gt;&lt;year&gt;2017&lt;/year&gt;&lt;/dates&gt;&lt;isbn&gt;1051-0761&lt;/isbn&gt;&lt;urls&gt;&lt;/urls&gt;&lt;/record&gt;&lt;/Cite&gt;&lt;/EndNote&gt;</w:instrText>
      </w:r>
      <w:r w:rsidR="0083137F" w:rsidRPr="00A114FB">
        <w:fldChar w:fldCharType="separate"/>
      </w:r>
      <w:r w:rsidR="0083137F" w:rsidRPr="00A114FB">
        <w:rPr>
          <w:noProof/>
        </w:rPr>
        <w:t>(Roubinet et al. 2017)</w:t>
      </w:r>
      <w:r w:rsidR="0083137F" w:rsidRPr="00A114FB">
        <w:fldChar w:fldCharType="end"/>
      </w:r>
      <w:r w:rsidR="0083137F" w:rsidRPr="00A114FB">
        <w:t xml:space="preserve">. </w:t>
      </w:r>
      <w:ins w:id="147" w:author="CK NTU" w:date="2021-06-25T17:28:00Z">
        <w:r w:rsidR="0096633A">
          <w:t>Therefore,</w:t>
        </w:r>
      </w:ins>
      <w:ins w:id="148" w:author="CK NTU" w:date="2021-06-25T17:30:00Z">
        <w:r w:rsidR="0096633A">
          <w:t xml:space="preserve"> examining </w:t>
        </w:r>
      </w:ins>
      <w:ins w:id="149" w:author="CK NTU" w:date="2021-06-25T17:31:00Z">
        <w:r w:rsidR="0096633A">
          <w:t>crop stage</w:t>
        </w:r>
      </w:ins>
      <w:ins w:id="150" w:author="CK NTU" w:date="2021-06-25T17:32:00Z">
        <w:r w:rsidR="00C33E80">
          <w:t xml:space="preserve"> effect</w:t>
        </w:r>
      </w:ins>
      <w:ins w:id="151" w:author="CK NTU" w:date="2021-06-25T17:31:00Z">
        <w:r w:rsidR="0096633A" w:rsidRPr="00A114FB">
          <w:t xml:space="preserve"> </w:t>
        </w:r>
      </w:ins>
      <w:ins w:id="152" w:author="CK NTU" w:date="2021-06-25T17:32:00Z">
        <w:r w:rsidR="00C33E80">
          <w:t xml:space="preserve">would </w:t>
        </w:r>
      </w:ins>
      <w:ins w:id="153" w:author="CK NTU" w:date="2021-06-25T17:28:00Z">
        <w:r w:rsidR="0096633A">
          <w:t>help reveal</w:t>
        </w:r>
      </w:ins>
      <w:ins w:id="154" w:author="CK NTU" w:date="2021-06-25T17:29:00Z">
        <w:r w:rsidR="0096633A">
          <w:t xml:space="preserve"> </w:t>
        </w:r>
      </w:ins>
      <w:ins w:id="155" w:author="CK NTU" w:date="2021-06-25T17:33:00Z">
        <w:r w:rsidR="00C33E80">
          <w:t xml:space="preserve">how the </w:t>
        </w:r>
      </w:ins>
      <w:ins w:id="156" w:author="CK NTU" w:date="2021-06-25T17:29:00Z">
        <w:r w:rsidR="0096633A">
          <w:t>biocontrol</w:t>
        </w:r>
      </w:ins>
      <w:ins w:id="157" w:author="CK NTU" w:date="2021-06-25T17:34:00Z">
        <w:r w:rsidR="00C33E80">
          <w:t xml:space="preserve"> value of generalist predators varies</w:t>
        </w:r>
      </w:ins>
      <w:ins w:id="158" w:author="CK NTU" w:date="2021-06-25T17:29:00Z">
        <w:r w:rsidR="0096633A">
          <w:t xml:space="preserve"> </w:t>
        </w:r>
      </w:ins>
      <w:ins w:id="159" w:author="CK NTU" w:date="2021-06-25T17:31:00Z">
        <w:r w:rsidR="0096633A">
          <w:t xml:space="preserve">within </w:t>
        </w:r>
      </w:ins>
      <w:ins w:id="160" w:author="CK NTU" w:date="2021-06-25T17:34:00Z">
        <w:r w:rsidR="00C33E80">
          <w:t>a</w:t>
        </w:r>
      </w:ins>
      <w:ins w:id="161" w:author="CK NTU" w:date="2021-06-25T17:31:00Z">
        <w:r w:rsidR="0096633A">
          <w:t xml:space="preserve"> growth sea</w:t>
        </w:r>
      </w:ins>
      <w:ins w:id="162" w:author="CK NTU" w:date="2021-06-25T17:32:00Z">
        <w:r w:rsidR="0096633A">
          <w:t>son</w:t>
        </w:r>
      </w:ins>
      <w:ins w:id="163" w:author="CK NTU" w:date="2021-06-25T17:34:00Z">
        <w:r w:rsidR="00C33E80">
          <w:t>.</w:t>
        </w:r>
      </w:ins>
      <w:ins w:id="164" w:author="CK NTU" w:date="2021-06-25T17:29:00Z">
        <w:r w:rsidR="0096633A">
          <w:t xml:space="preserve"> </w:t>
        </w:r>
      </w:ins>
      <w:r w:rsidR="0083137F" w:rsidRPr="00A114FB">
        <w:t xml:space="preserve">Second, </w:t>
      </w:r>
      <w:ins w:id="165" w:author="CK NTU" w:date="2021-06-25T17:37:00Z">
        <w:r w:rsidR="00C33E80">
          <w:t xml:space="preserve">studies should examine whether </w:t>
        </w:r>
      </w:ins>
      <w:r w:rsidR="0083137F" w:rsidRPr="00A114FB">
        <w:t>farming practices (e.g., organic and conventional</w:t>
      </w:r>
      <w:del w:id="166" w:author="CK NTU" w:date="2021-06-25T17:37:00Z">
        <w:r w:rsidR="0083137F" w:rsidRPr="00A114FB" w:rsidDel="00C33E80">
          <w:delText xml:space="preserve"> farming</w:delText>
        </w:r>
      </w:del>
      <w:r w:rsidR="0083137F" w:rsidRPr="00A114FB">
        <w:t xml:space="preserve">) </w:t>
      </w:r>
      <w:del w:id="167" w:author="CK NTU" w:date="2021-06-25T17:38:00Z">
        <w:r w:rsidR="0083137F" w:rsidRPr="00A114FB" w:rsidDel="00C33E80">
          <w:delText xml:space="preserve">can </w:delText>
        </w:r>
      </w:del>
      <w:r w:rsidR="0083137F" w:rsidRPr="00A114FB">
        <w:t xml:space="preserve">influence </w:t>
      </w:r>
      <w:del w:id="168" w:author="CK NTU" w:date="2021-06-25T17:38:00Z">
        <w:r w:rsidR="0083137F" w:rsidRPr="00A114FB" w:rsidDel="00C33E80">
          <w:delText xml:space="preserve">arthropod community compositions and densities in the field, which may in turn alter </w:delText>
        </w:r>
      </w:del>
      <w:r w:rsidR="0083137F" w:rsidRPr="00A114FB">
        <w:t>the diet compositions of predators</w:t>
      </w:r>
      <w:ins w:id="169" w:author="CK NTU" w:date="2021-06-25T17:39:00Z">
        <w:r w:rsidR="00C33E80">
          <w:t xml:space="preserve"> (e.g., pest consumption)</w:t>
        </w:r>
      </w:ins>
      <w:r w:rsidR="0083137F" w:rsidRPr="00A114FB">
        <w:t xml:space="preserve"> </w:t>
      </w:r>
      <w:r w:rsidR="0083137F" w:rsidRPr="00A114FB">
        <w:fldChar w:fldCharType="begin"/>
      </w:r>
      <w:r w:rsidR="0083137F" w:rsidRPr="00A114FB">
        <w:instrText xml:space="preserve"> ADDIN EN.CITE &lt;EndNote&gt;&lt;Cite&gt;&lt;Author&gt;Birkhofer&lt;/Author&gt;&lt;Year&gt;2011&lt;/Year&gt;&lt;RecNum&gt;13&lt;/RecNum&gt;&lt;DisplayText&gt;(Birkhofer et al. 2011)&lt;/DisplayText&gt;&lt;record&gt;&lt;rec-number&gt;13&lt;/rec-number&gt;&lt;foreign-keys&gt;&lt;key app="EN" db-id="2vstfap51s9ztmea0af5fa9f5v90srreddde" timestamp="0"&gt;13&lt;/key&gt;&lt;/foreign-keys&gt;&lt;ref-type name="Journal Article"&gt;17&lt;/ref-type&gt;&lt;contributors&gt;&lt;authors&gt;&lt;author&gt;Birkhofer, Klaus&lt;/author&gt;&lt;author&gt;Fließbach, Andreas&lt;/author&gt;&lt;author&gt;Wise, David H&lt;/author&gt;&lt;author&gt;Scheu, Stefan&lt;/author&gt;&lt;/authors&gt;&lt;/contributors&gt;&lt;titles&gt;&lt;title&gt;Arthropod food webs in organic and conventional wheat farming systems of an agricultural long</w:instrText>
      </w:r>
      <w:r w:rsidR="0083137F" w:rsidRPr="00A114FB">
        <w:rPr>
          <w:rFonts w:ascii="Cambria Math" w:hAnsi="Cambria Math" w:cs="Cambria Math"/>
        </w:rPr>
        <w:instrText>‐</w:instrText>
      </w:r>
      <w:r w:rsidR="0083137F" w:rsidRPr="00A114FB">
        <w:rPr>
          <w:rFonts w:cs="Arial"/>
        </w:rPr>
        <w:instrText>term experiment: a stable isotope approach&lt;/title&gt;&lt;secondary-title&gt;Agricultural and Forest Entom</w:instrText>
      </w:r>
      <w:r w:rsidR="0083137F" w:rsidRPr="00A114FB">
        <w:instrText>ology&lt;/secondary-title&gt;&lt;/titles&gt;&lt;pages&gt;197-204&lt;/pages&gt;&lt;volume&gt;13&lt;/volume&gt;&lt;number&gt;2&lt;/number&gt;&lt;dates&gt;&lt;year&gt;2011&lt;/year&gt;&lt;/dates&gt;&lt;isbn&gt;1461-9555&lt;/isbn&gt;&lt;urls&gt;&lt;/urls&gt;&lt;/record&gt;&lt;/Cite&gt;&lt;/EndNote&gt;</w:instrText>
      </w:r>
      <w:r w:rsidR="0083137F" w:rsidRPr="00A114FB">
        <w:fldChar w:fldCharType="separate"/>
      </w:r>
      <w:r w:rsidR="0083137F" w:rsidRPr="00A114FB">
        <w:rPr>
          <w:noProof/>
        </w:rPr>
        <w:t>(Birkhofer et al. 2011)</w:t>
      </w:r>
      <w:r w:rsidR="0083137F" w:rsidRPr="00A114FB">
        <w:fldChar w:fldCharType="end"/>
      </w:r>
      <w:r w:rsidR="00ED6165" w:rsidRPr="00A114FB">
        <w:t xml:space="preserve">. </w:t>
      </w:r>
      <w:del w:id="170" w:author="CK NTU" w:date="2021-06-25T17:41:00Z">
        <w:r w:rsidR="00ED6165" w:rsidRPr="00A114FB" w:rsidDel="00C33E80">
          <w:delText xml:space="preserve">For </w:delText>
        </w:r>
        <w:r w:rsidR="00ED6165" w:rsidRPr="00A114FB" w:rsidDel="00C33E80">
          <w:rPr>
            <w:rFonts w:hint="eastAsia"/>
          </w:rPr>
          <w:delText>example</w:delText>
        </w:r>
        <w:r w:rsidR="0083137F" w:rsidRPr="00A114FB" w:rsidDel="00C33E80">
          <w:delText>,</w:delText>
        </w:r>
      </w:del>
      <w:ins w:id="171" w:author="CK NTU" w:date="2021-06-25T17:41:00Z">
        <w:r w:rsidR="00C33E80">
          <w:t>I</w:t>
        </w:r>
      </w:ins>
      <w:ins w:id="172" w:author="CK NTU" w:date="2021-06-25T17:37:00Z">
        <w:r w:rsidR="00C33E80">
          <w:t>n gen</w:t>
        </w:r>
      </w:ins>
      <w:ins w:id="173" w:author="CK NTU" w:date="2021-06-25T17:41:00Z">
        <w:r w:rsidR="00C33E80">
          <w:t>e</w:t>
        </w:r>
      </w:ins>
      <w:ins w:id="174" w:author="CK NTU" w:date="2021-06-25T17:37:00Z">
        <w:r w:rsidR="00C33E80">
          <w:t>ral</w:t>
        </w:r>
      </w:ins>
      <w:ins w:id="175" w:author="CK NTU" w:date="2021-06-25T17:41:00Z">
        <w:r w:rsidR="00C33E80">
          <w:t>,</w:t>
        </w:r>
      </w:ins>
      <w:r w:rsidR="0083137F" w:rsidRPr="00A114FB">
        <w:t xml:space="preserve"> </w:t>
      </w:r>
      <w:ins w:id="176" w:author="CK NTU" w:date="2021-06-25T17:48:00Z">
        <w:r w:rsidR="00C63C33">
          <w:t xml:space="preserve">compared to conventional farming, </w:t>
        </w:r>
      </w:ins>
      <w:r w:rsidR="0083137F" w:rsidRPr="00A114FB">
        <w:t xml:space="preserve">organic farming </w:t>
      </w:r>
      <w:del w:id="177" w:author="CK NTU" w:date="2021-06-25T17:41:00Z">
        <w:r w:rsidR="0083137F" w:rsidRPr="00A114FB" w:rsidDel="00C33E80">
          <w:delText xml:space="preserve">generally </w:delText>
        </w:r>
      </w:del>
      <w:r w:rsidR="0083137F" w:rsidRPr="00A114FB">
        <w:t xml:space="preserve">promotes arthropod </w:t>
      </w:r>
      <w:del w:id="178" w:author="CK NTU" w:date="2021-06-25T17:51:00Z">
        <w:r w:rsidR="0083137F" w:rsidRPr="00A114FB" w:rsidDel="009378D8">
          <w:delText xml:space="preserve">prey </w:delText>
        </w:r>
      </w:del>
      <w:r w:rsidR="0083137F" w:rsidRPr="00A114FB">
        <w:t>diversity</w:t>
      </w:r>
      <w:ins w:id="179" w:author="CK NTU" w:date="2021-06-25T17:52:00Z">
        <w:r w:rsidR="009378D8">
          <w:t xml:space="preserve"> (</w:t>
        </w:r>
        <w:r w:rsidR="001F1F80">
          <w:t xml:space="preserve">both pest and </w:t>
        </w:r>
        <w:r w:rsidR="001F1F80">
          <w:lastRenderedPageBreak/>
          <w:t>alternative prey)</w:t>
        </w:r>
      </w:ins>
      <w:del w:id="180" w:author="CK NTU" w:date="2021-06-25T17:41:00Z">
        <w:r w:rsidR="0083137F" w:rsidRPr="00A114FB" w:rsidDel="00C33E80">
          <w:delText xml:space="preserve"> in the f</w:delText>
        </w:r>
      </w:del>
      <w:del w:id="181" w:author="CK NTU" w:date="2021-06-25T17:42:00Z">
        <w:r w:rsidR="0083137F" w:rsidRPr="00A114FB" w:rsidDel="00C33E80">
          <w:delText>arms</w:delText>
        </w:r>
      </w:del>
      <w:r w:rsidR="0083137F" w:rsidRPr="00A114FB">
        <w:t xml:space="preserve"> </w:t>
      </w:r>
      <w:r w:rsidR="0083137F" w:rsidRPr="00A114FB">
        <w:fldChar w:fldCharType="begin"/>
      </w:r>
      <w:r w:rsidR="0083137F" w:rsidRPr="00A114FB">
        <w:instrText xml:space="preserve"> ADDIN EN.CITE &lt;EndNote&gt;&lt;Cite&gt;&lt;Author&gt;Bengtsson&lt;/Author&gt;&lt;Year&gt;2005&lt;/Year&gt;&lt;RecNum&gt;43&lt;/RecNum&gt;&lt;DisplayText&gt;(Bengtsson et al. 2005)&lt;/DisplayText&gt;&lt;record&gt;&lt;rec-number&gt;43&lt;/rec-number&gt;&lt;foreign-keys&gt;&lt;key app="EN" db-id="2vstfap51s9ztmea0af5fa9f5v90srreddde" timestamp="1620649865"&gt;43&lt;/key&gt;&lt;/foreign-keys&gt;&lt;ref-type name="Journal Article"&gt;17&lt;/ref-type&gt;&lt;contributors&gt;&lt;authors&gt;&lt;author&gt;Bengtsson, Janne&lt;/author&gt;&lt;author&gt;Ahnström, Johan&lt;/author&gt;&lt;author&gt;WEIBULL, ANN</w:instrText>
      </w:r>
      <w:r w:rsidR="0083137F" w:rsidRPr="00A114FB">
        <w:rPr>
          <w:rFonts w:ascii="Cambria Math" w:hAnsi="Cambria Math" w:cs="Cambria Math"/>
        </w:rPr>
        <w:instrText>‐</w:instrText>
      </w:r>
      <w:r w:rsidR="0083137F" w:rsidRPr="00A114FB">
        <w:rPr>
          <w:rFonts w:cs="Arial"/>
        </w:rPr>
        <w:instrText>CHRISTIN&lt;/author&gt;&lt;/authors&gt;&lt;/contributors&gt;&lt;titles&gt;&lt;title&gt;The effects of organic agriculture on biodiversi</w:instrText>
      </w:r>
      <w:r w:rsidR="0083137F" w:rsidRPr="00A114FB">
        <w:instrText>ty and abundance: a meta</w:instrText>
      </w:r>
      <w:r w:rsidR="0083137F" w:rsidRPr="00A114FB">
        <w:rPr>
          <w:rFonts w:ascii="Cambria Math" w:hAnsi="Cambria Math" w:cs="Cambria Math"/>
        </w:rPr>
        <w:instrText>‐</w:instrText>
      </w:r>
      <w:r w:rsidR="0083137F" w:rsidRPr="00A114FB">
        <w:rPr>
          <w:rFonts w:cs="Arial"/>
        </w:rPr>
        <w:instrText>analysis&lt;/title&gt;&lt;secondary-title&gt;Journal of applied ecology&lt;/secondary-title&gt;&lt;/titles&gt;&lt;periodical&gt;&lt;full-title&gt;Journal of Applied Ecology&lt;/full-title&gt;&lt;/periodical&gt;&lt;pages&gt;261-269&lt;/pages&gt;&lt;volume&gt;42&lt;/volume&gt;&lt;number&gt;2&lt;/number&gt;&lt;dates&gt;&lt;ye</w:instrText>
      </w:r>
      <w:r w:rsidR="0083137F" w:rsidRPr="00A114FB">
        <w:instrText>ar&gt;2005&lt;/year&gt;&lt;/dates&gt;&lt;isbn&gt;0021-8901&lt;/isbn&gt;&lt;urls&gt;&lt;/urls&gt;&lt;/record&gt;&lt;/Cite&gt;&lt;/EndNote&gt;</w:instrText>
      </w:r>
      <w:r w:rsidR="0083137F" w:rsidRPr="00A114FB">
        <w:fldChar w:fldCharType="separate"/>
      </w:r>
      <w:r w:rsidR="0083137F" w:rsidRPr="00A114FB">
        <w:rPr>
          <w:noProof/>
        </w:rPr>
        <w:t>(Bengtsson et al. 2005)</w:t>
      </w:r>
      <w:r w:rsidR="0083137F" w:rsidRPr="00A114FB">
        <w:fldChar w:fldCharType="end"/>
      </w:r>
      <w:r w:rsidR="0083137F" w:rsidRPr="00A114FB">
        <w:t xml:space="preserve">, </w:t>
      </w:r>
      <w:ins w:id="182" w:author="CK NTU" w:date="2021-06-25T17:43:00Z">
        <w:r w:rsidR="00D5461B">
          <w:t xml:space="preserve">potentially </w:t>
        </w:r>
      </w:ins>
      <w:ins w:id="183" w:author="CK NTU" w:date="2021-06-25T17:44:00Z">
        <w:r w:rsidR="00D5461B">
          <w:t xml:space="preserve">lowering the consumption of pest by generalist predators </w:t>
        </w:r>
      </w:ins>
      <w:del w:id="184" w:author="CK NTU" w:date="2021-06-25T17:45:00Z">
        <w:r w:rsidR="0083137F" w:rsidRPr="00A114FB" w:rsidDel="00D5461B">
          <w:delText>and higher prey diversity may increase predators’ diet breadths as a result of greater prey availability</w:delText>
        </w:r>
      </w:del>
      <w:ins w:id="185" w:author="CK NTU" w:date="2021-06-25T17:45:00Z">
        <w:r w:rsidR="00D5461B">
          <w:t>(Hsu et al. 2021)</w:t>
        </w:r>
      </w:ins>
      <w:r w:rsidR="0083137F" w:rsidRPr="00A114FB">
        <w:t>. In contrast, the application of synthetic chemicals</w:t>
      </w:r>
      <w:ins w:id="186" w:author="CK NTU" w:date="2021-06-25T18:01:00Z">
        <w:r w:rsidR="002F79B4">
          <w:t xml:space="preserve"> in </w:t>
        </w:r>
      </w:ins>
      <w:ins w:id="187" w:author="CK NTU" w:date="2021-06-25T18:02:00Z">
        <w:r w:rsidR="002F79B4">
          <w:t>conventional</w:t>
        </w:r>
      </w:ins>
      <w:ins w:id="188" w:author="CK NTU" w:date="2021-06-25T18:08:00Z">
        <w:r w:rsidR="00B559BB">
          <w:t xml:space="preserve"> farms </w:t>
        </w:r>
      </w:ins>
      <w:ins w:id="189" w:author="CK NTU" w:date="2021-06-25T18:09:00Z">
        <w:r w:rsidR="00B559BB">
          <w:t>may</w:t>
        </w:r>
      </w:ins>
      <w:ins w:id="190" w:author="CK NTU" w:date="2021-06-25T18:08:00Z">
        <w:r w:rsidR="00B559BB">
          <w:t xml:space="preserve"> promote</w:t>
        </w:r>
      </w:ins>
      <w:r w:rsidR="0083137F" w:rsidRPr="00A114FB">
        <w:t xml:space="preserve"> </w:t>
      </w:r>
      <w:ins w:id="191" w:author="CK NTU" w:date="2021-06-25T18:09:00Z">
        <w:r w:rsidR="00B559BB">
          <w:t xml:space="preserve">the dominance of </w:t>
        </w:r>
      </w:ins>
      <w:del w:id="192" w:author="CK NTU" w:date="2021-06-25T18:09:00Z">
        <w:r w:rsidR="0083137F" w:rsidRPr="00A114FB" w:rsidDel="00B559BB">
          <w:delText xml:space="preserve">can reduce the abundances of non-pest alternative prey (e.g., detritivores) but increase those of certain </w:delText>
        </w:r>
      </w:del>
      <w:r w:rsidR="0083137F" w:rsidRPr="00A114FB">
        <w:t xml:space="preserve">pest herbivores </w:t>
      </w:r>
      <w:r w:rsidR="0083137F" w:rsidRPr="00A114FB">
        <w:fldChar w:fldCharType="begin"/>
      </w:r>
      <w:r w:rsidR="0069564C" w:rsidRPr="00A114FB">
        <w:instrText xml:space="preserve"> ADDIN EN.CITE &lt;EndNote&gt;&lt;Cite&gt;&lt;Author&gt;Birkhofer&lt;/Author&gt;&lt;Year&gt;2008&lt;/Year&gt;&lt;RecNum&gt;14&lt;/RecNum&gt;&lt;DisplayText&gt;(Birkhofer et al. 2008)&lt;/DisplayText&gt;&lt;record&gt;&lt;rec-number&gt;14&lt;/rec-number&gt;&lt;foreign-keys&gt;&lt;key app="EN" db-id="2vstfap51s9ztmea0af5fa9f5v90srreddde" timestamp="0"&gt;14&lt;/key&gt;&lt;/foreign-keys&gt;&lt;ref-type name="Journal Article"&gt;17&lt;/ref-type&gt;&lt;contributors&gt;&lt;authors&gt;&lt;author&gt;Birkhofer, Klaus&lt;/author&gt;&lt;author&gt;Bezemer, T Martijn&lt;/author&gt;&lt;author&gt;Bloem, Jaap&lt;/author&gt;&lt;author&gt;Bonkowski, Michael&lt;/author&gt;&lt;author&gt;Christensen, Søren&lt;/author&gt;&lt;author&gt;Dubois, David&lt;/author&gt;&lt;author&gt;Ekelund, Fleming&lt;/author&gt;&lt;author&gt;Fließbach, Andreas&lt;/author&gt;&lt;author&gt;Gunst, Lucie&lt;/author&gt;&lt;author&gt;Hedlund, Katarina&lt;/author&gt;&lt;/authors&gt;&lt;/contributors&gt;&lt;titles&gt;&lt;title&gt;Long-term organic farming fosters below and aboveground biota: Implications for soil quality, biological control and productivity&lt;/title&gt;&lt;secondary-title&gt;Soil Biology and Biochemistry&lt;/secondary-title&gt;&lt;/titles&gt;&lt;pages&gt;2297-2308&lt;/pages&gt;&lt;volume&gt;40&lt;/volume&gt;&lt;number&gt;9&lt;/number&gt;&lt;dates&gt;&lt;year&gt;2008&lt;/year&gt;&lt;/dates&gt;&lt;isbn&gt;0038-0717&lt;/isbn&gt;&lt;urls&gt;&lt;/urls&gt;&lt;/record&gt;&lt;/Cite&gt;&lt;/EndNote&gt;</w:instrText>
      </w:r>
      <w:r w:rsidR="0083137F" w:rsidRPr="00A114FB">
        <w:fldChar w:fldCharType="separate"/>
      </w:r>
      <w:r w:rsidR="0069564C" w:rsidRPr="00A114FB">
        <w:rPr>
          <w:noProof/>
        </w:rPr>
        <w:t>(Birkhofer et al. 2008)</w:t>
      </w:r>
      <w:r w:rsidR="0083137F" w:rsidRPr="00A114FB">
        <w:fldChar w:fldCharType="end"/>
      </w:r>
      <w:ins w:id="193" w:author="CK NTU" w:date="2021-06-25T18:02:00Z">
        <w:r w:rsidR="002F79B4">
          <w:t xml:space="preserve"> (</w:t>
        </w:r>
      </w:ins>
      <w:ins w:id="194" w:author="CK NTU" w:date="2021-06-25T18:08:00Z">
        <w:r w:rsidR="00B559BB">
          <w:t>Fig 5a, b in</w:t>
        </w:r>
      </w:ins>
      <w:ins w:id="195" w:author="CK NTU" w:date="2021-06-25T18:02:00Z">
        <w:r w:rsidR="002F79B4">
          <w:t xml:space="preserve"> </w:t>
        </w:r>
      </w:ins>
      <w:ins w:id="196" w:author="CK NTU" w:date="2021-06-25T18:07:00Z">
        <w:r w:rsidR="00B559BB">
          <w:t>Settle et al. “Managing tropical rice pests…” 1996 Ecology</w:t>
        </w:r>
      </w:ins>
      <w:ins w:id="197" w:author="CK NTU" w:date="2021-06-25T18:02:00Z">
        <w:r w:rsidR="00B559BB">
          <w:t>)</w:t>
        </w:r>
      </w:ins>
      <w:r w:rsidR="0083137F" w:rsidRPr="00A114FB">
        <w:t xml:space="preserve">, potentially leading to higher pest consumption in predators’ diet. Third, </w:t>
      </w:r>
      <w:ins w:id="198" w:author="CK NTU" w:date="2021-06-25T18:12:00Z">
        <w:r w:rsidR="00785EDF">
          <w:t xml:space="preserve">studies should </w:t>
        </w:r>
      </w:ins>
      <w:ins w:id="199" w:author="CK NTU" w:date="2021-06-25T18:16:00Z">
        <w:r w:rsidR="00395187">
          <w:t xml:space="preserve">investigate </w:t>
        </w:r>
      </w:ins>
      <w:ins w:id="200" w:author="CK NTU" w:date="2021-06-25T18:13:00Z">
        <w:r w:rsidR="00785EDF">
          <w:t xml:space="preserve">the relationship between </w:t>
        </w:r>
      </w:ins>
      <w:r w:rsidR="0083137F" w:rsidRPr="00A114FB">
        <w:t>the relative</w:t>
      </w:r>
      <w:ins w:id="201" w:author="CK NTU" w:date="2021-06-25T18:14:00Z">
        <w:r w:rsidR="00785EDF">
          <w:t xml:space="preserve"> p</w:t>
        </w:r>
      </w:ins>
      <w:ins w:id="202" w:author="CK NTU" w:date="2021-06-25T18:26:00Z">
        <w:r w:rsidR="00D62E59">
          <w:t>rey</w:t>
        </w:r>
      </w:ins>
      <w:r w:rsidR="0083137F" w:rsidRPr="00A114FB">
        <w:t xml:space="preserve"> abundance</w:t>
      </w:r>
      <w:del w:id="203" w:author="CK NTU" w:date="2021-06-25T18:14:00Z">
        <w:r w:rsidR="0083137F" w:rsidRPr="00A114FB" w:rsidDel="00785EDF">
          <w:delText>s of different prey items</w:delText>
        </w:r>
      </w:del>
      <w:del w:id="204" w:author="CK NTU" w:date="2021-06-25T18:16:00Z">
        <w:r w:rsidR="0083137F" w:rsidRPr="00A114FB" w:rsidDel="00395187">
          <w:delText xml:space="preserve"> in the field</w:delText>
        </w:r>
      </w:del>
      <w:r w:rsidR="0083137F" w:rsidRPr="00A114FB">
        <w:t xml:space="preserve"> </w:t>
      </w:r>
      <w:ins w:id="205" w:author="CK NTU" w:date="2021-06-25T18:14:00Z">
        <w:r w:rsidR="00785EDF">
          <w:t>and predators’ diet compo</w:t>
        </w:r>
      </w:ins>
      <w:ins w:id="206" w:author="CK NTU" w:date="2021-06-25T18:15:00Z">
        <w:r w:rsidR="00785EDF">
          <w:t>sition</w:t>
        </w:r>
      </w:ins>
      <w:del w:id="207" w:author="CK NTU" w:date="2021-06-25T18:15:00Z">
        <w:r w:rsidR="0083137F" w:rsidRPr="00A114FB" w:rsidDel="00785EDF">
          <w:delText>could largely determine predators’ diet if predators forage in a prey-density-dependent fashion</w:delText>
        </w:r>
      </w:del>
      <w:r w:rsidR="0083137F" w:rsidRPr="00A114FB">
        <w:t xml:space="preserve">. </w:t>
      </w:r>
      <w:ins w:id="208" w:author="CK NTU" w:date="2021-06-25T18:17:00Z">
        <w:r w:rsidR="00395187">
          <w:t xml:space="preserve">This will clarify whether </w:t>
        </w:r>
      </w:ins>
      <w:ins w:id="209" w:author="CK NTU" w:date="2021-06-25T18:18:00Z">
        <w:r w:rsidR="00D62E59">
          <w:t>p</w:t>
        </w:r>
      </w:ins>
      <w:ins w:id="210" w:author="CK NTU" w:date="2021-06-25T18:26:00Z">
        <w:r w:rsidR="00D62E59">
          <w:t>est</w:t>
        </w:r>
      </w:ins>
      <w:ins w:id="211" w:author="CK NTU" w:date="2021-06-25T18:18:00Z">
        <w:r w:rsidR="00395187">
          <w:t xml:space="preserve"> consumption by predators is </w:t>
        </w:r>
      </w:ins>
      <w:ins w:id="212" w:author="CK NTU" w:date="2021-06-25T18:20:00Z">
        <w:r w:rsidR="00395187">
          <w:t>mainly</w:t>
        </w:r>
      </w:ins>
      <w:ins w:id="213" w:author="CK NTU" w:date="2021-06-25T18:18:00Z">
        <w:r w:rsidR="00395187">
          <w:t xml:space="preserve"> due to </w:t>
        </w:r>
      </w:ins>
      <w:ins w:id="214" w:author="CK NTU" w:date="2021-06-25T18:19:00Z">
        <w:r w:rsidR="00395187" w:rsidRPr="00A114FB">
          <w:t>p</w:t>
        </w:r>
      </w:ins>
      <w:ins w:id="215" w:author="CK NTU" w:date="2021-06-25T18:26:00Z">
        <w:r w:rsidR="00D62E59">
          <w:t>est</w:t>
        </w:r>
      </w:ins>
      <w:ins w:id="216" w:author="CK NTU" w:date="2021-06-25T18:19:00Z">
        <w:r w:rsidR="00395187" w:rsidRPr="00A114FB">
          <w:t xml:space="preserve"> availability</w:t>
        </w:r>
        <w:r w:rsidR="00395187">
          <w:t xml:space="preserve"> (</w:t>
        </w:r>
      </w:ins>
      <w:ins w:id="217" w:author="CK NTU" w:date="2021-06-25T18:20:00Z">
        <w:r w:rsidR="00395187">
          <w:t>e.g.,</w:t>
        </w:r>
      </w:ins>
      <w:ins w:id="218" w:author="CK NTU" w:date="2021-06-25T18:26:00Z">
        <w:r w:rsidR="00D62E59">
          <w:t xml:space="preserve"> </w:t>
        </w:r>
      </w:ins>
      <w:ins w:id="219" w:author="CK NTU" w:date="2021-06-25T18:19:00Z">
        <w:r w:rsidR="00395187">
          <w:t>density effect)</w:t>
        </w:r>
      </w:ins>
      <w:ins w:id="220" w:author="CK NTU" w:date="2021-06-25T18:20:00Z">
        <w:r w:rsidR="00395187">
          <w:t xml:space="preserve"> or feeding</w:t>
        </w:r>
      </w:ins>
      <w:ins w:id="221" w:author="CK NTU" w:date="2021-06-25T18:21:00Z">
        <w:r w:rsidR="00395187">
          <w:t xml:space="preserve"> </w:t>
        </w:r>
      </w:ins>
      <w:ins w:id="222" w:author="CK NTU" w:date="2021-06-25T18:20:00Z">
        <w:r w:rsidR="00395187">
          <w:t>preference</w:t>
        </w:r>
      </w:ins>
      <w:ins w:id="223" w:author="CK NTU" w:date="2021-06-25T18:27:00Z">
        <w:r w:rsidR="00D62E59">
          <w:t xml:space="preserve"> (e.g., preference on pest)</w:t>
        </w:r>
      </w:ins>
      <w:ins w:id="224" w:author="CK NTU" w:date="2021-06-25T18:20:00Z">
        <w:r w:rsidR="00395187">
          <w:t xml:space="preserve"> </w:t>
        </w:r>
      </w:ins>
      <w:del w:id="225" w:author="CK NTU" w:date="2021-06-25T18:27:00Z">
        <w:r w:rsidR="00ED6165" w:rsidRPr="00A114FB" w:rsidDel="00D62E59">
          <w:rPr>
            <w:rFonts w:hint="eastAsia"/>
          </w:rPr>
          <w:delText>Nonetheless</w:delText>
        </w:r>
        <w:r w:rsidR="0083137F" w:rsidRPr="00A114FB" w:rsidDel="00D62E59">
          <w:delText xml:space="preserve">, some predators may exhibit prey preferences and their diet compositions may not directly reflect </w:delText>
        </w:r>
      </w:del>
      <w:del w:id="226" w:author="CK NTU" w:date="2021-06-25T18:19:00Z">
        <w:r w:rsidR="0083137F" w:rsidRPr="00A114FB" w:rsidDel="00395187">
          <w:delText xml:space="preserve">prey availability </w:delText>
        </w:r>
      </w:del>
      <w:ins w:id="227" w:author="CK NTU" w:date="2021-06-25T18:27:00Z">
        <w:r w:rsidR="00D62E59">
          <w:t>(</w:t>
        </w:r>
        <w:r w:rsidR="00D62E59" w:rsidRPr="00D62E59">
          <w:rPr>
            <w:highlight w:val="yellow"/>
            <w:rPrChange w:id="228" w:author="CK NTU" w:date="2021-06-25T18:28:00Z">
              <w:rPr/>
            </w:rPrChange>
          </w:rPr>
          <w:t xml:space="preserve">any citation for density </w:t>
        </w:r>
      </w:ins>
      <w:ins w:id="229" w:author="CK NTU" w:date="2021-06-25T18:28:00Z">
        <w:r w:rsidR="00D62E59" w:rsidRPr="00D62E59">
          <w:rPr>
            <w:highlight w:val="yellow"/>
            <w:rPrChange w:id="230" w:author="CK NTU" w:date="2021-06-25T18:28:00Z">
              <w:rPr/>
            </w:rPrChange>
          </w:rPr>
          <w:t>effect?</w:t>
        </w:r>
        <w:r w:rsidR="00D62E59">
          <w:t xml:space="preserve">) </w:t>
        </w:r>
      </w:ins>
      <w:r w:rsidR="0083137F" w:rsidRPr="00A114FB">
        <w:fldChar w:fldCharType="begin"/>
      </w:r>
      <w:r w:rsidR="0083137F" w:rsidRPr="00A114FB">
        <w:instrText xml:space="preserve"> ADDIN EN.CITE &lt;EndNote&gt;&lt;Cite&gt;&lt;Author&gt;Kuusk&lt;/Author&gt;&lt;Year&gt;2012&lt;/Year&gt;&lt;RecNum&gt;16&lt;/RecNum&gt;&lt;DisplayText&gt;(Kuusk and Ekbom 2012, Eitzinger et al. 2019)&lt;/DisplayText&gt;&lt;record&gt;&lt;rec-number&gt;16&lt;/rec-number&gt;&lt;foreign-keys&gt;&lt;key app="EN" db-id="2vstfap51s9ztmea0af5fa9f5v90srreddde" timestamp="0"&gt;16&lt;/key&gt;&lt;/foreign-keys&gt;&lt;ref-type name="Journal Article"&gt;17&lt;/ref-type&gt;&lt;contributors&gt;&lt;authors&gt;&lt;author&gt;Kuusk, Anna-Karin&lt;/author&gt;&lt;author&gt;Ekbom, Barbara&lt;/author&gt;&lt;/authors&gt;&lt;/contributors&gt;&lt;titles&gt;&lt;title&gt;Feeding habits of lycosid spiders in field habitats&lt;/title&gt;&lt;secondary-title&gt;Journal of Pest Science&lt;/secondary-title&gt;&lt;/titles&gt;&lt;pages&gt;253-260&lt;/pages&gt;&lt;volume&gt;85&lt;/volume&gt;&lt;number&gt;2&lt;/number&gt;&lt;dates&gt;&lt;year&gt;2012&lt;/year&gt;&lt;/dates&gt;&lt;isbn&gt;1612-4758&lt;/isbn&gt;&lt;urls&gt;&lt;/urls&gt;&lt;/record&gt;&lt;/Cite&gt;&lt;Cite&gt;&lt;Author&gt;Eitzinger&lt;/Author&gt;&lt;Year&gt;2019&lt;/Year&gt;&lt;RecNum&gt;20&lt;/RecNum&gt;&lt;record&gt;&lt;rec-number&gt;20&lt;/rec-number&gt;&lt;foreign-keys&gt;&lt;key app="EN" db-id="2vstfap51s9ztmea0af5fa9f5v90srreddde" timestamp="0"&gt;20&lt;/key&gt;&lt;/foreign-keys&gt;&lt;ref-type name="Journal Article"&gt;17&lt;/ref-type&gt;&lt;contributors&gt;&lt;authors&gt;&lt;author&gt;Eitzinger, Bernhard&lt;/author&gt;&lt;author&gt;Abrego, Nerea&lt;/author&gt;&lt;author&gt;Gravel, Dominique&lt;/author&gt;&lt;author&gt;Huotari, Tea&lt;/author&gt;&lt;author&gt;Vesterinen, Eero J&lt;/author&gt;&lt;author&gt;Roslin, Tomas&lt;/author&gt;&lt;/authors&gt;&lt;/contributors&gt;&lt;titles&gt;&lt;title&gt;Assessing changes in arthropod predator–prey interactions through DNA</w:instrText>
      </w:r>
      <w:r w:rsidR="0083137F" w:rsidRPr="00A114FB">
        <w:rPr>
          <w:rFonts w:ascii="Cambria Math" w:hAnsi="Cambria Math" w:cs="Cambria Math"/>
        </w:rPr>
        <w:instrText>‐</w:instrText>
      </w:r>
      <w:r w:rsidR="0083137F" w:rsidRPr="00A114FB">
        <w:rPr>
          <w:rFonts w:cs="Arial"/>
        </w:rPr>
        <w:instrText>based gut content analysis—variable environ</w:instrText>
      </w:r>
      <w:r w:rsidR="0083137F" w:rsidRPr="00A114FB">
        <w:instrText>ment, stable diet&lt;/title&gt;&lt;secondary-title&gt;Molecular Ecology&lt;/secondary-title&gt;&lt;/titles&gt;&lt;pages&gt;266-280&lt;/pages&gt;&lt;volume&gt;28&lt;/volume&gt;&lt;number&gt;2&lt;/number&gt;&lt;dates&gt;&lt;year&gt;2019&lt;/year&gt;&lt;/dates&gt;&lt;isbn&gt;0962-1083&lt;/isbn&gt;&lt;urls&gt;&lt;/urls&gt;&lt;/record&gt;&lt;/Cite&gt;&lt;/EndNote&gt;</w:instrText>
      </w:r>
      <w:r w:rsidR="0083137F" w:rsidRPr="00A114FB">
        <w:fldChar w:fldCharType="separate"/>
      </w:r>
      <w:r w:rsidR="0083137F" w:rsidRPr="00A114FB">
        <w:rPr>
          <w:noProof/>
        </w:rPr>
        <w:t>(Kuusk and Ekbom 2012, Eitzinger et al. 2019)</w:t>
      </w:r>
      <w:r w:rsidR="0083137F" w:rsidRPr="00A114FB">
        <w:fldChar w:fldCharType="end"/>
      </w:r>
      <w:del w:id="231" w:author="CK NTU" w:date="2021-06-25T18:27:00Z">
        <w:r w:rsidR="0083137F" w:rsidRPr="00A114FB" w:rsidDel="00D62E59">
          <w:delText xml:space="preserve">. For </w:delText>
        </w:r>
        <w:r w:rsidR="00ED6165" w:rsidRPr="00A114FB" w:rsidDel="00D62E59">
          <w:rPr>
            <w:rFonts w:hint="eastAsia"/>
          </w:rPr>
          <w:delText>instance</w:delText>
        </w:r>
        <w:r w:rsidR="0083137F" w:rsidRPr="00A114FB" w:rsidDel="00D62E59">
          <w:delText xml:space="preserve">, a study found that wolf spiders fed continually on pest species even under increasing densities of alternative prey </w:delText>
        </w:r>
      </w:del>
      <w:r w:rsidR="0083137F" w:rsidRPr="00A114FB">
        <w:fldChar w:fldCharType="begin"/>
      </w:r>
      <w:r w:rsidR="0083137F" w:rsidRPr="00A114FB">
        <w:instrText xml:space="preserve"> ADDIN EN.CITE &lt;EndNote&gt;&lt;Cite&gt;&lt;Author&gt;Wise&lt;/Author&gt;&lt;Year&gt;2006&lt;/Year&gt;&lt;RecNum&gt;10&lt;/RecNum&gt;&lt;DisplayText&gt;(Wise et al. 2006)&lt;/DisplayText&gt;&lt;record&gt;&lt;rec-number&gt;10&lt;/rec-number&gt;&lt;foreign-keys&gt;&lt;key app="EN" db-id="2vstfap51s9ztmea0af5fa9f5v90srreddde" timestamp="0"&gt;10&lt;/key&gt;&lt;/foreign-keys&gt;&lt;ref-type name="Journal Article"&gt;17&lt;/ref-type&gt;&lt;contributors&gt;&lt;authors&gt;&lt;author&gt;Wise, David H&lt;/author&gt;&lt;author&gt;Moldenhauer, Denise M&lt;/author&gt;&lt;author&gt;Halaj, Juraj&lt;/author&gt;&lt;/authors&gt;&lt;/contributors&gt;&lt;titles&gt;&lt;title&gt;Using stable isotopes to reveal shifts in prey consumption by generalist predators&lt;/title&gt;&lt;secondary-title&gt;Ecological Applications&lt;/secondary-title&gt;&lt;/titles&gt;&lt;pages&gt;865-876&lt;/pages&gt;&lt;volume&gt;16&lt;/volume&gt;&lt;number&gt;3&lt;/number&gt;&lt;dates&gt;&lt;year&gt;2006&lt;/year&gt;&lt;/dates&gt;&lt;isbn&gt;1939-5582&lt;/isbn&gt;&lt;urls&gt;&lt;/urls&gt;&lt;/record&gt;&lt;/Cite&gt;&lt;/EndNote&gt;</w:instrText>
      </w:r>
      <w:r w:rsidR="0083137F" w:rsidRPr="00A114FB">
        <w:fldChar w:fldCharType="separate"/>
      </w:r>
      <w:r w:rsidR="0083137F" w:rsidRPr="00A114FB">
        <w:rPr>
          <w:noProof/>
        </w:rPr>
        <w:t>(Wise et al. 2006)</w:t>
      </w:r>
      <w:r w:rsidR="0083137F" w:rsidRPr="00A114FB">
        <w:fldChar w:fldCharType="end"/>
      </w:r>
      <w:r w:rsidR="00B461C8" w:rsidRPr="00A114FB">
        <w:t xml:space="preserve">. </w:t>
      </w:r>
      <w:r w:rsidR="00B461C8" w:rsidRPr="00A114FB">
        <w:rPr>
          <w:rFonts w:hint="eastAsia"/>
        </w:rPr>
        <w:t>Lastly</w:t>
      </w:r>
      <w:r w:rsidR="0083137F" w:rsidRPr="00A114FB">
        <w:t xml:space="preserve">, </w:t>
      </w:r>
      <w:ins w:id="232" w:author="CK NTU" w:date="2021-06-25T18:36:00Z">
        <w:r w:rsidR="00A606A4">
          <w:t>we</w:t>
        </w:r>
      </w:ins>
      <w:ins w:id="233" w:author="CK NTU" w:date="2021-06-25T18:32:00Z">
        <w:r w:rsidR="00906606">
          <w:t xml:space="preserve"> should</w:t>
        </w:r>
      </w:ins>
      <w:ins w:id="234" w:author="CK NTU" w:date="2021-06-25T18:33:00Z">
        <w:r w:rsidR="00906606">
          <w:t xml:space="preserve"> examine how </w:t>
        </w:r>
      </w:ins>
      <w:r w:rsidR="0083137F" w:rsidRPr="00A114FB">
        <w:t>surrounding vegetation</w:t>
      </w:r>
      <w:ins w:id="235" w:author="CK NTU" w:date="2021-06-25T18:31:00Z">
        <w:r w:rsidR="00906606">
          <w:t xml:space="preserve"> (</w:t>
        </w:r>
      </w:ins>
      <w:ins w:id="236" w:author="CK NTU" w:date="2021-06-25T18:32:00Z">
        <w:r w:rsidR="00906606">
          <w:t xml:space="preserve">e.g., </w:t>
        </w:r>
      </w:ins>
      <w:ins w:id="237" w:author="CK NTU" w:date="2021-06-25T18:31:00Z">
        <w:r w:rsidR="00906606">
          <w:t>forest cover)</w:t>
        </w:r>
      </w:ins>
      <w:r w:rsidR="0083137F" w:rsidRPr="00A114FB">
        <w:t xml:space="preserve"> </w:t>
      </w:r>
      <w:ins w:id="238" w:author="CK NTU" w:date="2021-06-25T18:33:00Z">
        <w:r w:rsidR="00906606">
          <w:t>affect</w:t>
        </w:r>
      </w:ins>
      <w:ins w:id="239" w:author="CK NTU" w:date="2021-06-25T18:34:00Z">
        <w:r w:rsidR="00906606">
          <w:t>s</w:t>
        </w:r>
      </w:ins>
      <w:ins w:id="240" w:author="CK NTU" w:date="2021-06-25T18:33:00Z">
        <w:r w:rsidR="00906606">
          <w:t xml:space="preserve"> </w:t>
        </w:r>
      </w:ins>
      <w:ins w:id="241" w:author="CK NTU" w:date="2021-06-25T18:34:00Z">
        <w:r w:rsidR="00906606">
          <w:t xml:space="preserve">the </w:t>
        </w:r>
      </w:ins>
      <w:ins w:id="242" w:author="CK NTU" w:date="2021-06-25T18:33:00Z">
        <w:r w:rsidR="00906606">
          <w:t xml:space="preserve">diet </w:t>
        </w:r>
      </w:ins>
      <w:ins w:id="243" w:author="CK NTU" w:date="2021-06-25T18:34:00Z">
        <w:r w:rsidR="00906606">
          <w:t xml:space="preserve">composition of generalist predators.  </w:t>
        </w:r>
      </w:ins>
      <w:ins w:id="244" w:author="CK NTU" w:date="2021-06-25T18:38:00Z">
        <w:r w:rsidR="00A606A4">
          <w:t>P</w:t>
        </w:r>
        <w:r w:rsidR="00A606A4" w:rsidRPr="005E54CC">
          <w:rPr>
            <w:rFonts w:hint="eastAsia"/>
          </w:rPr>
          <w:t>revious</w:t>
        </w:r>
        <w:r w:rsidR="00A606A4" w:rsidRPr="005E54CC">
          <w:t xml:space="preserve"> studies have </w:t>
        </w:r>
        <w:r w:rsidR="00A606A4">
          <w:t>shown that surr</w:t>
        </w:r>
      </w:ins>
      <w:ins w:id="245" w:author="CK NTU" w:date="2021-06-25T18:39:00Z">
        <w:r w:rsidR="00A606A4">
          <w:t xml:space="preserve">ounding vegetation </w:t>
        </w:r>
      </w:ins>
      <w:r w:rsidR="0083137F" w:rsidRPr="00A114FB">
        <w:t xml:space="preserve">could affect </w:t>
      </w:r>
      <w:ins w:id="246" w:author="CK NTU" w:date="2021-06-25T18:40:00Z">
        <w:r w:rsidR="00A606A4">
          <w:t>arthropod diversity and predator-prey interactions in agroecosystems</w:t>
        </w:r>
      </w:ins>
      <w:ins w:id="247" w:author="CK NTU" w:date="2021-06-25T18:41:00Z">
        <w:r w:rsidR="00A606A4">
          <w:t xml:space="preserve"> </w:t>
        </w:r>
      </w:ins>
      <w:del w:id="248" w:author="CK NTU" w:date="2021-06-25T18:41:00Z">
        <w:r w:rsidR="0083137F" w:rsidRPr="00A114FB" w:rsidDel="00A606A4">
          <w:delText xml:space="preserve">predators’ diet by influencing the </w:delText>
        </w:r>
        <w:r w:rsidR="0083137F" w:rsidRPr="005E54CC" w:rsidDel="00A606A4">
          <w:delText>local arthropod species pool as well as the spatial distributions of predator and prey individuals</w:delText>
        </w:r>
      </w:del>
      <w:ins w:id="249" w:author="CK NTU" w:date="2021-06-25T18:31:00Z">
        <w:r w:rsidR="00906606">
          <w:t>(</w:t>
        </w:r>
        <w:r w:rsidR="00906606" w:rsidRPr="00906606">
          <w:rPr>
            <w:highlight w:val="yellow"/>
            <w:rPrChange w:id="250" w:author="CK NTU" w:date="2021-06-25T18:32:00Z">
              <w:rPr/>
            </w:rPrChange>
          </w:rPr>
          <w:t>cite</w:t>
        </w:r>
      </w:ins>
      <w:ins w:id="251" w:author="CK NTU" w:date="2021-06-25T18:32:00Z">
        <w:r w:rsidR="00906606" w:rsidRPr="00906606">
          <w:rPr>
            <w:highlight w:val="yellow"/>
            <w:rPrChange w:id="252" w:author="CK NTU" w:date="2021-06-25T18:32:00Z">
              <w:rPr/>
            </w:rPrChange>
          </w:rPr>
          <w:t xml:space="preserve"> papers on</w:t>
        </w:r>
      </w:ins>
      <w:ins w:id="253" w:author="CK NTU" w:date="2021-06-25T18:31:00Z">
        <w:r w:rsidR="00906606" w:rsidRPr="00906606">
          <w:rPr>
            <w:highlight w:val="yellow"/>
            <w:rPrChange w:id="254" w:author="CK NTU" w:date="2021-06-25T18:32:00Z">
              <w:rPr/>
            </w:rPrChange>
          </w:rPr>
          <w:t xml:space="preserve"> landscape effect</w:t>
        </w:r>
      </w:ins>
      <w:ins w:id="255" w:author="CK NTU" w:date="2021-06-25T18:41:00Z">
        <w:r w:rsidR="00A606A4">
          <w:t xml:space="preserve"> [</w:t>
        </w:r>
        <w:r w:rsidR="00A606A4" w:rsidRPr="00A606A4">
          <w:rPr>
            <w:highlight w:val="yellow"/>
            <w:rPrChange w:id="256" w:author="CK NTU" w:date="2021-06-25T18:41:00Z">
              <w:rPr/>
            </w:rPrChange>
          </w:rPr>
          <w:t>vegetation!</w:t>
        </w:r>
        <w:r w:rsidR="00A606A4">
          <w:t>]</w:t>
        </w:r>
      </w:ins>
      <w:ins w:id="257" w:author="CK NTU" w:date="2021-06-25T18:32:00Z">
        <w:r w:rsidR="00906606">
          <w:t>)</w:t>
        </w:r>
      </w:ins>
      <w:r w:rsidR="0083137F" w:rsidRPr="005E54CC">
        <w:t xml:space="preserve">. </w:t>
      </w:r>
      <w:del w:id="258" w:author="CK NTU" w:date="2021-06-25T18:42:00Z">
        <w:r w:rsidR="0083137F" w:rsidRPr="005E54CC" w:rsidDel="00A606A4">
          <w:delText xml:space="preserve">Vegetation complexity has been shown to affect prey capture and thus the diet compositions of web-building spiders </w:delText>
        </w:r>
      </w:del>
      <w:r w:rsidR="0083137F" w:rsidRPr="005E54CC">
        <w:lastRenderedPageBreak/>
        <w:fldChar w:fldCharType="begin"/>
      </w:r>
      <w:r w:rsidR="0083137F" w:rsidRPr="005E54CC">
        <w:instrText xml:space="preserve"> ADDIN EN.CITE &lt;EndNote&gt;&lt;Cite&gt;&lt;Author&gt;Diehl&lt;/Author&gt;&lt;Year&gt;2013&lt;/Year&gt;&lt;RecNum&gt;12&lt;/RecNum&gt;&lt;DisplayText&gt;(Diehl et al. 2013)&lt;/DisplayText&gt;&lt;record&gt;&lt;rec-number&gt;12&lt;/rec-number&gt;&lt;foreign-keys&gt;&lt;key app="EN" db-id="2vstfap51s9ztmea0af5fa9f5v90srreddde" timestamp="0"&gt;12&lt;/key&gt;&lt;/foreign-keys&gt;&lt;ref-type name="Journal Article"&gt;17&lt;/ref-type&gt;&lt;contributors&gt;&lt;authors&gt;&lt;author&gt;Diehl, Eva&lt;/author&gt;&lt;author&gt;Mader, Viktoria L&lt;/author&gt;&lt;author&gt;Wolters, Volkmar&lt;/author&gt;&lt;author&gt;Birkhofer, Klaus&lt;/author&gt;&lt;/authors&gt;&lt;/contributors&gt;&lt;titles&gt;&lt;title&gt;Management intensity and vegetation complexity affect web-building spiders and their prey&lt;/title&gt;&lt;secondary-title&gt;Oecologia&lt;/secondary-title&gt;&lt;/titles&gt;&lt;periodical&gt;&lt;full-title&gt;Oecologia&lt;/full-title&gt;&lt;/periodical&gt;&lt;pages&gt;579-589&lt;/pages&gt;&lt;volume&gt;173&lt;/volume&gt;&lt;number&gt;2&lt;/number&gt;&lt;dates&gt;&lt;year&gt;2013&lt;/year&gt;&lt;/dates&gt;&lt;isbn&gt;0029-8549&lt;/isbn&gt;&lt;urls&gt;&lt;/urls&gt;&lt;/record&gt;&lt;/Cite&gt;&lt;/EndNote&gt;</w:instrText>
      </w:r>
      <w:r w:rsidR="0083137F" w:rsidRPr="005E54CC">
        <w:fldChar w:fldCharType="separate"/>
      </w:r>
      <w:r w:rsidR="0083137F" w:rsidRPr="005E54CC">
        <w:rPr>
          <w:noProof/>
        </w:rPr>
        <w:t>(Diehl et al. 2013)</w:t>
      </w:r>
      <w:r w:rsidR="0083137F" w:rsidRPr="005E54CC">
        <w:fldChar w:fldCharType="end"/>
      </w:r>
      <w:del w:id="259" w:author="CK NTU" w:date="2021-06-25T18:43:00Z">
        <w:r w:rsidR="0083137F" w:rsidRPr="005E54CC" w:rsidDel="00A606A4">
          <w:delText xml:space="preserve">; greater habitat heterogeneity increases the diet breadths of predators as a result of relaxed intraspecific competition </w:delText>
        </w:r>
        <w:r w:rsidR="0083137F" w:rsidRPr="005E54CC" w:rsidDel="00A606A4">
          <w:fldChar w:fldCharType="begin"/>
        </w:r>
        <w:r w:rsidR="0083137F" w:rsidRPr="005E54CC" w:rsidDel="00A606A4">
          <w:delInstrText xml:space="preserve"> ADDIN EN.CITE &lt;EndNote&gt;&lt;Cite&gt;&lt;Author&gt;Staudacher&lt;/Author&gt;&lt;Year&gt;2018&lt;/Year&gt;&lt;RecNum&gt;11&lt;/RecNum&gt;&lt;DisplayText&gt;(Staudacher et al. 2018)&lt;/DisplayText&gt;&lt;record&gt;&lt;rec-number&gt;11&lt;/rec-number&gt;&lt;foreign-keys&gt;&lt;key app="EN" db-id="2vstfap51s9ztmea0af5fa9f5v90srreddde" timestamp="0"&gt;11&lt;/key&gt;&lt;/foreign-keys&gt;&lt;ref-type name="Journal Article"&gt;17&lt;/ref-type&gt;&lt;contributors&gt;&lt;authors&gt;&lt;author&gt;Staudacher, Karin&lt;/author&gt;&lt;author&gt;Rennstam Rubbmark, Oskar&lt;/author&gt;&lt;author&gt;Birkhofer, Klaus&lt;/author&gt;&lt;author&gt;Malsher, Gerard&lt;/author&gt;&lt;author&gt;Sint, Daniela&lt;/author&gt;&lt;author&gt;Jonsson, Mattias&lt;/author&gt;&lt;author&gt;Traugott, Michael&lt;/author&gt;&lt;/authors&gt;&lt;/contributors&gt;&lt;titles&gt;&lt;title&gt;Habitat heterogeneity induces rapid changes in the feeding behaviour of generalist arthropod predators&lt;/title&gt;&lt;secondary-title&gt;Functional ecology&lt;/secondary-title&gt;&lt;/titles&gt;&lt;pages&gt;809-819&lt;/pages&gt;&lt;volume&gt;32&lt;/volume&gt;&lt;number&gt;3&lt;/number&gt;&lt;dates&gt;&lt;year&gt;2018&lt;/year&gt;&lt;/dates&gt;&lt;isbn&gt;0269-8463&lt;/isbn&gt;&lt;urls&gt;&lt;/urls&gt;&lt;/record&gt;&lt;/Cite&gt;&lt;/EndNote&gt;</w:delInstrText>
        </w:r>
        <w:r w:rsidR="0083137F" w:rsidRPr="005E54CC" w:rsidDel="00A606A4">
          <w:fldChar w:fldCharType="separate"/>
        </w:r>
        <w:r w:rsidR="0083137F" w:rsidRPr="005E54CC" w:rsidDel="00A606A4">
          <w:rPr>
            <w:noProof/>
          </w:rPr>
          <w:delText>(Staudacher et al. 2018)</w:delText>
        </w:r>
        <w:r w:rsidR="0083137F" w:rsidRPr="005E54CC" w:rsidDel="00A606A4">
          <w:fldChar w:fldCharType="end"/>
        </w:r>
        <w:r w:rsidR="0083137F" w:rsidRPr="005E54CC" w:rsidDel="00A606A4">
          <w:delText xml:space="preserve">. </w:delText>
        </w:r>
        <w:r w:rsidR="00E068F7" w:rsidRPr="005E54CC" w:rsidDel="00A606A4">
          <w:rPr>
            <w:rFonts w:hint="eastAsia"/>
          </w:rPr>
          <w:delText>A</w:delText>
        </w:r>
        <w:r w:rsidR="00E068F7" w:rsidRPr="005E54CC" w:rsidDel="00A606A4">
          <w:delText>lthough</w:delText>
        </w:r>
      </w:del>
      <w:del w:id="260" w:author="CK NTU" w:date="2021-06-25T18:38:00Z">
        <w:r w:rsidR="00E068F7" w:rsidRPr="005E54CC" w:rsidDel="00A606A4">
          <w:delText xml:space="preserve"> </w:delText>
        </w:r>
        <w:r w:rsidR="00645D29" w:rsidRPr="005E54CC" w:rsidDel="00A606A4">
          <w:rPr>
            <w:rFonts w:hint="eastAsia"/>
          </w:rPr>
          <w:delText>previous</w:delText>
        </w:r>
        <w:r w:rsidR="00E068F7" w:rsidRPr="005E54CC" w:rsidDel="00A606A4">
          <w:delText xml:space="preserve"> studies have examined </w:delText>
        </w:r>
        <w:r w:rsidR="00C67C44" w:rsidRPr="005E54CC" w:rsidDel="00A606A4">
          <w:rPr>
            <w:rFonts w:hint="eastAsia"/>
          </w:rPr>
          <w:delText>the effects of</w:delText>
        </w:r>
        <w:r w:rsidR="00645D29" w:rsidRPr="005E54CC" w:rsidDel="00A606A4">
          <w:rPr>
            <w:rFonts w:hint="eastAsia"/>
          </w:rPr>
          <w:delText xml:space="preserve"> </w:delText>
        </w:r>
        <w:r w:rsidR="00C67C44" w:rsidRPr="005E54CC" w:rsidDel="00A606A4">
          <w:rPr>
            <w:rFonts w:hint="eastAsia"/>
          </w:rPr>
          <w:delText xml:space="preserve">different </w:delText>
        </w:r>
        <w:r w:rsidR="00E068F7" w:rsidRPr="005E54CC" w:rsidDel="00A606A4">
          <w:delText>abiotic and biotic factors</w:delText>
        </w:r>
        <w:r w:rsidR="00645D29" w:rsidRPr="005E54CC" w:rsidDel="00A606A4">
          <w:rPr>
            <w:rFonts w:hint="eastAsia"/>
          </w:rPr>
          <w:delText xml:space="preserve"> </w:delText>
        </w:r>
        <w:r w:rsidR="00C67C44" w:rsidRPr="005E54CC" w:rsidDel="00A606A4">
          <w:rPr>
            <w:rFonts w:hint="eastAsia"/>
          </w:rPr>
          <w:delText xml:space="preserve">on </w:delText>
        </w:r>
        <w:r w:rsidR="00645D29" w:rsidRPr="005E54CC" w:rsidDel="00A606A4">
          <w:rPr>
            <w:rFonts w:hint="eastAsia"/>
          </w:rPr>
          <w:delText>arthropod diversity</w:delText>
        </w:r>
      </w:del>
      <w:del w:id="261" w:author="CK NTU" w:date="2021-06-25T18:43:00Z">
        <w:r w:rsidR="00C67C44" w:rsidRPr="005E54CC" w:rsidDel="00A606A4">
          <w:delText>,</w:delText>
        </w:r>
      </w:del>
      <w:ins w:id="262" w:author="CK NTU" w:date="2021-06-25T18:43:00Z">
        <w:r w:rsidR="00A606A4">
          <w:t>.  However,</w:t>
        </w:r>
      </w:ins>
      <w:r w:rsidR="00C67C44" w:rsidRPr="005E54CC">
        <w:t xml:space="preserve"> l</w:t>
      </w:r>
      <w:r w:rsidR="00C67C44" w:rsidRPr="005E54CC">
        <w:rPr>
          <w:rFonts w:hint="eastAsia"/>
        </w:rPr>
        <w:t>ittle</w:t>
      </w:r>
      <w:r w:rsidR="00E068F7" w:rsidRPr="005E54CC">
        <w:t xml:space="preserve"> is known about </w:t>
      </w:r>
      <w:r w:rsidR="005E54CC" w:rsidRPr="005E54CC">
        <w:rPr>
          <w:rFonts w:hint="eastAsia"/>
        </w:rPr>
        <w:t>the</w:t>
      </w:r>
      <w:ins w:id="263" w:author="CK NTU" w:date="2021-06-25T18:44:00Z">
        <w:r w:rsidR="00A606A4">
          <w:t xml:space="preserve"> </w:t>
        </w:r>
      </w:ins>
      <w:del w:id="264" w:author="CK NTU" w:date="2021-06-25T18:44:00Z">
        <w:r w:rsidR="005E54CC" w:rsidRPr="005E54CC" w:rsidDel="00A606A4">
          <w:rPr>
            <w:rFonts w:hint="eastAsia"/>
          </w:rPr>
          <w:delText xml:space="preserve">ir </w:delText>
        </w:r>
      </w:del>
      <w:r w:rsidR="005E54CC" w:rsidRPr="005E54CC">
        <w:rPr>
          <w:rFonts w:hint="eastAsia"/>
        </w:rPr>
        <w:t>effect</w:t>
      </w:r>
      <w:del w:id="265" w:author="CK NTU" w:date="2021-06-25T18:44:00Z">
        <w:r w:rsidR="005E54CC" w:rsidRPr="005E54CC" w:rsidDel="00A606A4">
          <w:rPr>
            <w:rFonts w:hint="eastAsia"/>
          </w:rPr>
          <w:delText>s</w:delText>
        </w:r>
      </w:del>
      <w:ins w:id="266" w:author="CK NTU" w:date="2021-06-25T18:44:00Z">
        <w:r w:rsidR="00A606A4">
          <w:t xml:space="preserve"> of </w:t>
        </w:r>
        <w:r w:rsidR="00A606A4">
          <w:t>surrounding vegetation</w:t>
        </w:r>
      </w:ins>
      <w:r w:rsidR="005E54CC" w:rsidRPr="005E54CC">
        <w:rPr>
          <w:rFonts w:hint="eastAsia"/>
        </w:rPr>
        <w:t xml:space="preserve"> </w:t>
      </w:r>
      <w:r w:rsidR="005E54CC" w:rsidRPr="005E54CC">
        <w:rPr>
          <w:rFonts w:hint="eastAsia"/>
        </w:rPr>
        <w:t>on</w:t>
      </w:r>
      <w:r w:rsidR="00645D29" w:rsidRPr="005E54CC">
        <w:rPr>
          <w:rFonts w:hint="eastAsia"/>
        </w:rPr>
        <w:t xml:space="preserve"> </w:t>
      </w:r>
      <w:ins w:id="267" w:author="CK NTU" w:date="2021-06-25T18:44:00Z">
        <w:r w:rsidR="00A606A4">
          <w:t xml:space="preserve">predators’ </w:t>
        </w:r>
      </w:ins>
      <w:del w:id="268" w:author="CK NTU" w:date="2021-06-25T18:44:00Z">
        <w:r w:rsidR="005E54CC" w:rsidRPr="005E54CC" w:rsidDel="00A606A4">
          <w:rPr>
            <w:rFonts w:hint="eastAsia"/>
          </w:rPr>
          <w:delText xml:space="preserve">the </w:delText>
        </w:r>
      </w:del>
      <w:r w:rsidR="00E068F7" w:rsidRPr="005E54CC">
        <w:t>diet composition</w:t>
      </w:r>
      <w:r w:rsidR="00645D29" w:rsidRPr="005E54CC">
        <w:rPr>
          <w:rFonts w:hint="eastAsia"/>
        </w:rPr>
        <w:t>s</w:t>
      </w:r>
      <w:del w:id="269" w:author="CK NTU" w:date="2021-06-25T18:44:00Z">
        <w:r w:rsidR="00645D29" w:rsidRPr="005E54CC" w:rsidDel="00A606A4">
          <w:rPr>
            <w:rFonts w:hint="eastAsia"/>
          </w:rPr>
          <w:delText xml:space="preserve"> of predators</w:delText>
        </w:r>
      </w:del>
      <w:r w:rsidR="00E068F7" w:rsidRPr="005E54CC">
        <w:t xml:space="preserve">. </w:t>
      </w:r>
      <w:del w:id="270" w:author="CK NTU" w:date="2021-06-25T18:45:00Z">
        <w:r w:rsidR="0083137F" w:rsidRPr="005E54CC" w:rsidDel="00A606A4">
          <w:delText xml:space="preserve">As prey capture and diet compositions </w:delText>
        </w:r>
        <w:r w:rsidR="002B238E" w:rsidRPr="005E54CC" w:rsidDel="00A606A4">
          <w:delText>are</w:delText>
        </w:r>
        <w:r w:rsidR="002B238E" w:rsidRPr="005E54CC" w:rsidDel="00A606A4">
          <w:rPr>
            <w:rFonts w:hint="eastAsia"/>
          </w:rPr>
          <w:delText xml:space="preserve"> </w:delText>
        </w:r>
        <w:r w:rsidR="002B238E" w:rsidRPr="005E54CC" w:rsidDel="00A606A4">
          <w:delText xml:space="preserve">key determinants of </w:delText>
        </w:r>
        <w:r w:rsidR="002B238E" w:rsidRPr="005E54CC" w:rsidDel="00A606A4">
          <w:rPr>
            <w:rFonts w:hint="eastAsia"/>
          </w:rPr>
          <w:delText>the</w:delText>
        </w:r>
        <w:r w:rsidR="0083137F" w:rsidRPr="005E54CC" w:rsidDel="00A606A4">
          <w:delText xml:space="preserve"> biocontrol effectiveness</w:delText>
        </w:r>
        <w:r w:rsidR="002B238E" w:rsidRPr="005E54CC" w:rsidDel="00A606A4">
          <w:rPr>
            <w:rFonts w:hint="eastAsia"/>
          </w:rPr>
          <w:delText xml:space="preserve"> of generalist predators</w:delText>
        </w:r>
        <w:r w:rsidR="002B238E" w:rsidRPr="005E54CC" w:rsidDel="00A606A4">
          <w:delText>, u</w:delText>
        </w:r>
      </w:del>
      <w:ins w:id="271" w:author="CK NTU" w:date="2021-06-25T18:45:00Z">
        <w:r w:rsidR="00A606A4">
          <w:t>U</w:t>
        </w:r>
      </w:ins>
      <w:r w:rsidR="002B238E" w:rsidRPr="005E54CC">
        <w:t>nderstanding</w:t>
      </w:r>
      <w:ins w:id="272" w:author="CK NTU" w:date="2021-06-25T18:45:00Z">
        <w:r w:rsidR="00A606A4">
          <w:t xml:space="preserve"> this will</w:t>
        </w:r>
      </w:ins>
      <w:r w:rsidR="002B238E" w:rsidRPr="005E54CC">
        <w:t xml:space="preserve"> </w:t>
      </w:r>
      <w:del w:id="273" w:author="CK NTU" w:date="2021-06-25T18:45:00Z">
        <w:r w:rsidR="002B238E" w:rsidRPr="005E54CC" w:rsidDel="00A606A4">
          <w:delText>h</w:delText>
        </w:r>
      </w:del>
      <w:del w:id="274" w:author="CK NTU" w:date="2021-06-25T18:46:00Z">
        <w:r w:rsidR="002B238E" w:rsidRPr="005E54CC" w:rsidDel="00A606A4">
          <w:delText>ow the</w:delText>
        </w:r>
        <w:r w:rsidR="0083137F" w:rsidRPr="005E54CC" w:rsidDel="00A606A4">
          <w:delText xml:space="preserve"> aforementioned factors may affect prey consumption by predators can </w:delText>
        </w:r>
      </w:del>
      <w:r w:rsidR="0083137F" w:rsidRPr="005E54CC">
        <w:t xml:space="preserve">provide </w:t>
      </w:r>
      <w:del w:id="275" w:author="CK NTU" w:date="2021-06-25T18:46:00Z">
        <w:r w:rsidR="0083137F" w:rsidRPr="005E54CC" w:rsidDel="00E617B5">
          <w:delText>useful information</w:delText>
        </w:r>
      </w:del>
      <w:ins w:id="276" w:author="CK NTU" w:date="2021-06-25T18:46:00Z">
        <w:r w:rsidR="00E617B5">
          <w:t>insights</w:t>
        </w:r>
      </w:ins>
      <w:r w:rsidR="0083137F" w:rsidRPr="005E54CC">
        <w:t xml:space="preserve"> for </w:t>
      </w:r>
      <w:ins w:id="277" w:author="CK NTU" w:date="2021-06-25T18:46:00Z">
        <w:r w:rsidR="00E617B5">
          <w:t xml:space="preserve">managing </w:t>
        </w:r>
      </w:ins>
      <w:del w:id="278" w:author="CK NTU" w:date="2021-06-25T18:46:00Z">
        <w:r w:rsidR="0083137F" w:rsidRPr="005E54CC" w:rsidDel="00E617B5">
          <w:delText xml:space="preserve">designing </w:delText>
        </w:r>
      </w:del>
      <w:r w:rsidR="0083137F" w:rsidRPr="005E54CC">
        <w:t xml:space="preserve">agricultural </w:t>
      </w:r>
      <w:ins w:id="279" w:author="CK NTU" w:date="2021-06-25T18:46:00Z">
        <w:r w:rsidR="00E617B5">
          <w:t>landscape and promot</w:t>
        </w:r>
      </w:ins>
      <w:ins w:id="280" w:author="CK NTU" w:date="2021-06-25T18:47:00Z">
        <w:r w:rsidR="00E617B5">
          <w:t>ing</w:t>
        </w:r>
      </w:ins>
      <w:ins w:id="281" w:author="CK NTU" w:date="2021-06-25T18:46:00Z">
        <w:r w:rsidR="00E617B5">
          <w:t xml:space="preserve"> </w:t>
        </w:r>
      </w:ins>
      <w:del w:id="282" w:author="CK NTU" w:date="2021-06-25T18:47:00Z">
        <w:r w:rsidR="0083137F" w:rsidRPr="005E54CC" w:rsidDel="00E617B5">
          <w:delText xml:space="preserve">management schemes that enhance their </w:delText>
        </w:r>
      </w:del>
      <w:r w:rsidR="0083137F" w:rsidRPr="005E54CC">
        <w:t>biocontrol services</w:t>
      </w:r>
      <w:r w:rsidR="005E54CC" w:rsidRPr="005E54CC">
        <w:rPr>
          <w:rFonts w:hint="eastAsia"/>
        </w:rPr>
        <w:t xml:space="preserve"> </w:t>
      </w:r>
      <w:ins w:id="283" w:author="CK NTU" w:date="2021-06-25T18:47:00Z">
        <w:r w:rsidR="00E617B5">
          <w:t>by generalist predators</w:t>
        </w:r>
      </w:ins>
      <w:del w:id="284" w:author="CK NTU" w:date="2021-06-25T18:47:00Z">
        <w:r w:rsidR="005E54CC" w:rsidRPr="005E54CC" w:rsidDel="00E617B5">
          <w:rPr>
            <w:rFonts w:hint="eastAsia"/>
          </w:rPr>
          <w:delText>in the field</w:delText>
        </w:r>
      </w:del>
      <w:r w:rsidR="0083137F" w:rsidRPr="005E54CC">
        <w:t>.</w:t>
      </w:r>
    </w:p>
    <w:p w:rsidR="00337BC4" w:rsidRDefault="00415E41">
      <w:pPr>
        <w:jc w:val="left"/>
      </w:pPr>
      <w:r w:rsidRPr="002D239A">
        <w:rPr>
          <w:rFonts w:hint="eastAsia"/>
          <w:color w:val="FF0000"/>
        </w:rPr>
        <w:tab/>
      </w:r>
      <w:r w:rsidR="00C36465">
        <w:rPr>
          <w:rFonts w:hint="eastAsia"/>
        </w:rPr>
        <w:tab/>
      </w:r>
    </w:p>
    <w:p w:rsidR="00337BC4" w:rsidRDefault="003410C7">
      <w:pPr>
        <w:jc w:val="left"/>
        <w:rPr>
          <w:color w:val="00B0F0"/>
        </w:rPr>
      </w:pPr>
      <w:r w:rsidRPr="003C5254">
        <w:rPr>
          <w:rFonts w:hint="eastAsia"/>
          <w:color w:val="00B0F0"/>
          <w:highlight w:val="green"/>
          <w:rPrChange w:id="285" w:author="CK NTU" w:date="2021-06-25T18:47:00Z">
            <w:rPr>
              <w:rFonts w:hint="eastAsia"/>
              <w:color w:val="00B0F0"/>
            </w:rPr>
          </w:rPrChange>
        </w:rPr>
        <w:t>[</w:t>
      </w:r>
      <w:r w:rsidR="009B4BF5" w:rsidRPr="003C5254">
        <w:rPr>
          <w:rFonts w:hint="eastAsia"/>
          <w:color w:val="00B0F0"/>
          <w:highlight w:val="green"/>
          <w:rPrChange w:id="286" w:author="CK NTU" w:date="2021-06-25T18:47:00Z">
            <w:rPr>
              <w:rFonts w:hint="eastAsia"/>
              <w:color w:val="00B0F0"/>
            </w:rPr>
          </w:rPrChange>
        </w:rPr>
        <w:t>Explicit a</w:t>
      </w:r>
      <w:r w:rsidRPr="003C5254">
        <w:rPr>
          <w:rFonts w:hint="eastAsia"/>
          <w:color w:val="00B0F0"/>
          <w:highlight w:val="green"/>
          <w:rPrChange w:id="287" w:author="CK NTU" w:date="2021-06-25T18:47:00Z">
            <w:rPr>
              <w:rFonts w:hint="eastAsia"/>
              <w:color w:val="00B0F0"/>
            </w:rPr>
          </w:rPrChange>
        </w:rPr>
        <w:t>ims</w:t>
      </w:r>
      <w:r w:rsidR="009327AC" w:rsidRPr="003C5254">
        <w:rPr>
          <w:rFonts w:hint="eastAsia"/>
          <w:color w:val="00B0F0"/>
          <w:highlight w:val="green"/>
          <w:rPrChange w:id="288" w:author="CK NTU" w:date="2021-06-25T18:47:00Z">
            <w:rPr>
              <w:rFonts w:hint="eastAsia"/>
              <w:color w:val="00B0F0"/>
            </w:rPr>
          </w:rPrChange>
        </w:rPr>
        <w:t xml:space="preserve">, </w:t>
      </w:r>
      <w:r w:rsidRPr="003C5254">
        <w:rPr>
          <w:rFonts w:hint="eastAsia"/>
          <w:color w:val="00B0F0"/>
          <w:highlight w:val="green"/>
          <w:rPrChange w:id="289" w:author="CK NTU" w:date="2021-06-25T18:47:00Z">
            <w:rPr>
              <w:rFonts w:hint="eastAsia"/>
              <w:color w:val="00B0F0"/>
            </w:rPr>
          </w:rPrChange>
        </w:rPr>
        <w:t>s</w:t>
      </w:r>
      <w:r w:rsidRPr="003C5254">
        <w:rPr>
          <w:color w:val="00B0F0"/>
          <w:highlight w:val="green"/>
          <w:rPrChange w:id="290" w:author="CK NTU" w:date="2021-06-25T18:47:00Z">
            <w:rPr>
              <w:color w:val="00B0F0"/>
            </w:rPr>
          </w:rPrChange>
        </w:rPr>
        <w:t>trength</w:t>
      </w:r>
      <w:r w:rsidRPr="003C5254">
        <w:rPr>
          <w:rFonts w:hint="eastAsia"/>
          <w:color w:val="00B0F0"/>
          <w:highlight w:val="green"/>
          <w:rPrChange w:id="291" w:author="CK NTU" w:date="2021-06-25T18:47:00Z">
            <w:rPr>
              <w:rFonts w:hint="eastAsia"/>
              <w:color w:val="00B0F0"/>
            </w:rPr>
          </w:rPrChange>
        </w:rPr>
        <w:t>s</w:t>
      </w:r>
      <w:r w:rsidRPr="003C5254">
        <w:rPr>
          <w:color w:val="00B0F0"/>
          <w:highlight w:val="green"/>
          <w:rPrChange w:id="292" w:author="CK NTU" w:date="2021-06-25T18:47:00Z">
            <w:rPr>
              <w:color w:val="00B0F0"/>
            </w:rPr>
          </w:rPrChange>
        </w:rPr>
        <w:t xml:space="preserve"> of </w:t>
      </w:r>
      <w:r w:rsidRPr="003C5254">
        <w:rPr>
          <w:rFonts w:hint="eastAsia"/>
          <w:color w:val="00B0F0"/>
          <w:highlight w:val="green"/>
          <w:rPrChange w:id="293" w:author="CK NTU" w:date="2021-06-25T18:47:00Z">
            <w:rPr>
              <w:rFonts w:hint="eastAsia"/>
              <w:color w:val="00B0F0"/>
            </w:rPr>
          </w:rPrChange>
        </w:rPr>
        <w:t>our method</w:t>
      </w:r>
      <w:r w:rsidR="009327AC" w:rsidRPr="003C5254">
        <w:rPr>
          <w:rFonts w:hint="eastAsia"/>
          <w:color w:val="00B0F0"/>
          <w:highlight w:val="green"/>
          <w:rPrChange w:id="294" w:author="CK NTU" w:date="2021-06-25T18:47:00Z">
            <w:rPr>
              <w:rFonts w:hint="eastAsia"/>
              <w:color w:val="00B0F0"/>
            </w:rPr>
          </w:rPrChange>
        </w:rPr>
        <w:t>, brief description of the study system and the key findings</w:t>
      </w:r>
      <w:r w:rsidRPr="003C5254">
        <w:rPr>
          <w:rFonts w:hint="eastAsia"/>
          <w:color w:val="00B0F0"/>
          <w:highlight w:val="green"/>
          <w:rPrChange w:id="295" w:author="CK NTU" w:date="2021-06-25T18:47:00Z">
            <w:rPr>
              <w:rFonts w:hint="eastAsia"/>
              <w:color w:val="00B0F0"/>
            </w:rPr>
          </w:rPrChange>
        </w:rPr>
        <w:t>]</w:t>
      </w:r>
    </w:p>
    <w:p w:rsidR="00D75A61" w:rsidRDefault="003410C7" w:rsidP="005D3DA3">
      <w:pPr>
        <w:jc w:val="left"/>
      </w:pPr>
      <w:r>
        <w:rPr>
          <w:rFonts w:hint="eastAsia"/>
        </w:rPr>
        <w:tab/>
      </w:r>
      <w:r w:rsidR="00013048" w:rsidRPr="0024789C">
        <w:rPr>
          <w:rFonts w:hint="eastAsia"/>
        </w:rPr>
        <w:t xml:space="preserve">In this study, we used stable isotope analysis to </w:t>
      </w:r>
      <w:r w:rsidR="00BA1F75" w:rsidRPr="0024789C">
        <w:rPr>
          <w:rFonts w:hint="eastAsia"/>
        </w:rPr>
        <w:t>(1) q</w:t>
      </w:r>
      <w:r w:rsidR="00524990" w:rsidRPr="0024789C">
        <w:rPr>
          <w:rFonts w:hint="eastAsia"/>
        </w:rPr>
        <w:t>uantify the diet composition</w:t>
      </w:r>
      <w:r w:rsidR="001C080D" w:rsidRPr="0024789C">
        <w:rPr>
          <w:rFonts w:hint="eastAsia"/>
        </w:rPr>
        <w:t>s</w:t>
      </w:r>
      <w:r w:rsidR="00061BE1" w:rsidRPr="0024789C">
        <w:rPr>
          <w:rFonts w:hint="eastAsia"/>
        </w:rPr>
        <w:t xml:space="preserve"> of </w:t>
      </w:r>
      <w:r w:rsidR="00C36465" w:rsidRPr="0024789C">
        <w:rPr>
          <w:rFonts w:hint="eastAsia"/>
        </w:rPr>
        <w:t>g</w:t>
      </w:r>
      <w:r w:rsidR="00524990" w:rsidRPr="0024789C">
        <w:rPr>
          <w:rFonts w:hint="eastAsia"/>
        </w:rPr>
        <w:t>eneralist</w:t>
      </w:r>
      <w:r w:rsidR="00C36465" w:rsidRPr="0024789C">
        <w:rPr>
          <w:rFonts w:hint="eastAsia"/>
        </w:rPr>
        <w:t xml:space="preserve"> arthropod</w:t>
      </w:r>
      <w:r w:rsidR="00524990" w:rsidRPr="0024789C">
        <w:rPr>
          <w:rFonts w:hint="eastAsia"/>
        </w:rPr>
        <w:t xml:space="preserve"> predator</w:t>
      </w:r>
      <w:r w:rsidR="00C36465" w:rsidRPr="0024789C">
        <w:rPr>
          <w:rFonts w:hint="eastAsia"/>
        </w:rPr>
        <w:t>s</w:t>
      </w:r>
      <w:r w:rsidR="00524990" w:rsidRPr="0024789C">
        <w:rPr>
          <w:rFonts w:hint="eastAsia"/>
        </w:rPr>
        <w:t xml:space="preserve"> (ladybe</w:t>
      </w:r>
      <w:r w:rsidR="0039689D" w:rsidRPr="0024789C">
        <w:rPr>
          <w:rFonts w:hint="eastAsia"/>
        </w:rPr>
        <w:t>etles</w:t>
      </w:r>
      <w:r w:rsidR="0039689D" w:rsidRPr="003951AB">
        <w:rPr>
          <w:rFonts w:hint="eastAsia"/>
        </w:rPr>
        <w:t xml:space="preserve"> and spiders) in rice agro-ecosystems</w:t>
      </w:r>
      <w:r w:rsidR="003951AB" w:rsidRPr="003951AB">
        <w:rPr>
          <w:rFonts w:hint="eastAsia"/>
        </w:rPr>
        <w:t xml:space="preserve"> over three consecutive years</w:t>
      </w:r>
      <w:r w:rsidR="001C7AD8" w:rsidRPr="003951AB">
        <w:rPr>
          <w:rFonts w:hint="eastAsia"/>
        </w:rPr>
        <w:t xml:space="preserve">, </w:t>
      </w:r>
      <w:r w:rsidR="00524990" w:rsidRPr="003951AB">
        <w:rPr>
          <w:rFonts w:hint="eastAsia"/>
        </w:rPr>
        <w:t xml:space="preserve">(2) </w:t>
      </w:r>
      <w:r w:rsidR="00DC1A18" w:rsidRPr="003951AB">
        <w:rPr>
          <w:rFonts w:hint="eastAsia"/>
        </w:rPr>
        <w:t>e</w:t>
      </w:r>
      <w:r w:rsidR="003951AB" w:rsidRPr="003951AB">
        <w:rPr>
          <w:rFonts w:hint="eastAsia"/>
        </w:rPr>
        <w:t xml:space="preserve">xamine </w:t>
      </w:r>
      <w:r w:rsidR="00DC1A18" w:rsidRPr="003951AB">
        <w:t>the</w:t>
      </w:r>
      <w:r w:rsidR="00DC1A18" w:rsidRPr="003951AB">
        <w:rPr>
          <w:rFonts w:hint="eastAsia"/>
        </w:rPr>
        <w:t xml:space="preserve"> </w:t>
      </w:r>
      <w:r w:rsidR="003951AB" w:rsidRPr="003951AB">
        <w:rPr>
          <w:rFonts w:hint="eastAsia"/>
        </w:rPr>
        <w:t xml:space="preserve">annual </w:t>
      </w:r>
      <w:r w:rsidR="00DC1A18" w:rsidRPr="003951AB">
        <w:rPr>
          <w:rFonts w:hint="eastAsia"/>
        </w:rPr>
        <w:t>patterns of</w:t>
      </w:r>
      <w:r w:rsidR="00DC1A18" w:rsidRPr="003951AB">
        <w:t xml:space="preserve"> </w:t>
      </w:r>
      <w:r w:rsidR="00DC1A18" w:rsidRPr="003951AB">
        <w:rPr>
          <w:rFonts w:hint="eastAsia"/>
        </w:rPr>
        <w:t>pest consumption</w:t>
      </w:r>
      <w:r w:rsidR="003951AB" w:rsidRPr="003951AB">
        <w:rPr>
          <w:rFonts w:hint="eastAsia"/>
        </w:rPr>
        <w:t xml:space="preserve"> by predators (i.e., the proportion of rice pests consumed in predators</w:t>
      </w:r>
      <w:r w:rsidR="003951AB" w:rsidRPr="003951AB">
        <w:t>’</w:t>
      </w:r>
      <w:r w:rsidR="003951AB" w:rsidRPr="003951AB">
        <w:rPr>
          <w:rFonts w:hint="eastAsia"/>
        </w:rPr>
        <w:t xml:space="preserve"> diet)</w:t>
      </w:r>
      <w:r w:rsidR="001C7AD8" w:rsidRPr="003951AB">
        <w:rPr>
          <w:rFonts w:hint="eastAsia"/>
        </w:rPr>
        <w:t>, and (3)</w:t>
      </w:r>
      <w:r w:rsidR="00061BE1" w:rsidRPr="003951AB">
        <w:rPr>
          <w:rFonts w:hint="eastAsia"/>
        </w:rPr>
        <w:t xml:space="preserve"> </w:t>
      </w:r>
      <w:r w:rsidR="003951AB" w:rsidRPr="003951AB">
        <w:rPr>
          <w:rFonts w:hint="eastAsia"/>
        </w:rPr>
        <w:t>investigate</w:t>
      </w:r>
      <w:r w:rsidR="00257F83" w:rsidRPr="003951AB">
        <w:rPr>
          <w:rFonts w:hint="eastAsia"/>
        </w:rPr>
        <w:t xml:space="preserve"> how various </w:t>
      </w:r>
      <w:r w:rsidR="00DC1A18" w:rsidRPr="003951AB">
        <w:rPr>
          <w:rFonts w:hint="eastAsia"/>
        </w:rPr>
        <w:t xml:space="preserve">local factors </w:t>
      </w:r>
      <w:r w:rsidR="00257F83" w:rsidRPr="003951AB">
        <w:rPr>
          <w:rFonts w:hint="eastAsia"/>
        </w:rPr>
        <w:t>(</w:t>
      </w:r>
      <w:r w:rsidR="00DC1A18" w:rsidRPr="003951AB">
        <w:rPr>
          <w:rFonts w:hint="eastAsia"/>
        </w:rPr>
        <w:t xml:space="preserve">farm type, crop stage, percent forest cover, and the </w:t>
      </w:r>
      <w:r w:rsidR="00257F83" w:rsidRPr="003951AB">
        <w:rPr>
          <w:rFonts w:hint="eastAsia"/>
        </w:rPr>
        <w:t xml:space="preserve">relative </w:t>
      </w:r>
      <w:r w:rsidR="00257F83" w:rsidRPr="0023008D">
        <w:rPr>
          <w:rFonts w:hint="eastAsia"/>
        </w:rPr>
        <w:t xml:space="preserve">abundance </w:t>
      </w:r>
      <w:r w:rsidR="00DC1A18" w:rsidRPr="0023008D">
        <w:rPr>
          <w:rFonts w:hint="eastAsia"/>
        </w:rPr>
        <w:t>of pests in the field</w:t>
      </w:r>
      <w:r w:rsidR="00257F83" w:rsidRPr="0023008D">
        <w:rPr>
          <w:rFonts w:hint="eastAsia"/>
        </w:rPr>
        <w:t>)</w:t>
      </w:r>
      <w:r w:rsidR="00DC1A18" w:rsidRPr="0023008D">
        <w:rPr>
          <w:rFonts w:hint="eastAsia"/>
        </w:rPr>
        <w:t xml:space="preserve"> may affect pest </w:t>
      </w:r>
      <w:r w:rsidR="00DC1A18" w:rsidRPr="00013048">
        <w:rPr>
          <w:rFonts w:hint="eastAsia"/>
        </w:rPr>
        <w:t>consumption by predators.</w:t>
      </w:r>
      <w:r w:rsidR="00BA1F75" w:rsidRPr="00013048">
        <w:rPr>
          <w:rFonts w:hint="eastAsia"/>
        </w:rPr>
        <w:t xml:space="preserve"> </w:t>
      </w:r>
      <w:r w:rsidR="000B4181" w:rsidRPr="00BA1F75">
        <w:rPr>
          <w:rFonts w:hint="eastAsia"/>
        </w:rPr>
        <w:t xml:space="preserve">Stable isotope analysis has been widely applied in ecological studies to </w:t>
      </w:r>
      <w:r w:rsidR="000B4181" w:rsidRPr="00BA1F75">
        <w:t xml:space="preserve">infer predator-prey trophic interactions and to estimate the proportions of different prey </w:t>
      </w:r>
      <w:r w:rsidR="000B4181" w:rsidRPr="0024789C">
        <w:t>sources in predators’ diet</w:t>
      </w:r>
      <w:r w:rsidR="000B4181" w:rsidRPr="0024789C">
        <w:rPr>
          <w:rFonts w:hint="eastAsia"/>
        </w:rPr>
        <w:t xml:space="preserve"> </w:t>
      </w:r>
      <w:r w:rsidR="00C84018" w:rsidRPr="0024789C">
        <w:fldChar w:fldCharType="begin">
          <w:fldData xml:space="preserve">PEVuZE5vdGU+PENpdGU+PEF1dGhvcj5Cb2Vja2xlbjwvQXV0aG9yPjxZZWFyPjIwMTE8L1llYXI+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</w:fldData>
        </w:fldChar>
      </w:r>
      <w:r w:rsidR="000B4181" w:rsidRPr="0024789C">
        <w:instrText xml:space="preserve"> ADDIN EN.CITE </w:instrText>
      </w:r>
      <w:r w:rsidR="00C84018" w:rsidRPr="0024789C">
        <w:fldChar w:fldCharType="begin">
          <w:fldData xml:space="preserve">PEVuZE5vdGU+PENpdGU+PEF1dGhvcj5Cb2Vja2xlbjwvQXV0aG9yPjxZZWFyPjIwMTE8L1llYXI+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</w:fldData>
        </w:fldChar>
      </w:r>
      <w:r w:rsidR="000B4181" w:rsidRPr="0024789C">
        <w:instrText xml:space="preserve"> ADDIN EN.CITE.DATA </w:instrText>
      </w:r>
      <w:r w:rsidR="00C84018" w:rsidRPr="0024789C">
        <w:fldChar w:fldCharType="end"/>
      </w:r>
      <w:r w:rsidR="00C84018" w:rsidRPr="0024789C">
        <w:fldChar w:fldCharType="separate"/>
      </w:r>
      <w:r w:rsidR="000B4181" w:rsidRPr="0024789C">
        <w:rPr>
          <w:noProof/>
        </w:rPr>
        <w:t xml:space="preserve">(Post 2002, Boecklen et al. 2011, Layman et al. </w:t>
      </w:r>
      <w:r w:rsidR="000B4181" w:rsidRPr="0024789C">
        <w:rPr>
          <w:noProof/>
        </w:rPr>
        <w:lastRenderedPageBreak/>
        <w:t>2012)</w:t>
      </w:r>
      <w:r w:rsidR="00C84018" w:rsidRPr="0024789C">
        <w:fldChar w:fldCharType="end"/>
      </w:r>
      <w:r w:rsidR="000B4181" w:rsidRPr="0024789C">
        <w:rPr>
          <w:rFonts w:hint="eastAsia"/>
        </w:rPr>
        <w:t xml:space="preserve">. </w:t>
      </w:r>
      <w:r w:rsidR="000B4181" w:rsidRPr="0024789C">
        <w:t xml:space="preserve">This approach </w:t>
      </w:r>
      <w:r w:rsidR="000B4181" w:rsidRPr="0024789C">
        <w:rPr>
          <w:rFonts w:hint="eastAsia"/>
        </w:rPr>
        <w:t>has advantages over other</w:t>
      </w:r>
      <w:r w:rsidR="000B4181" w:rsidRPr="0024789C">
        <w:t xml:space="preserve"> “snap</w:t>
      </w:r>
      <w:r w:rsidR="000B4181" w:rsidRPr="0024789C">
        <w:rPr>
          <w:rFonts w:hint="eastAsia"/>
        </w:rPr>
        <w:t>-</w:t>
      </w:r>
      <w:r w:rsidR="000B4181" w:rsidRPr="0024789C">
        <w:t>shot”</w:t>
      </w:r>
      <w:r w:rsidR="000B4181" w:rsidRPr="0024789C">
        <w:rPr>
          <w:rFonts w:hint="eastAsia"/>
        </w:rPr>
        <w:t xml:space="preserve"> techniques</w:t>
      </w:r>
      <w:r w:rsidR="000B4181" w:rsidRPr="0024789C">
        <w:t xml:space="preserve"> (e.g., field observations and gut content analysis) </w:t>
      </w:r>
      <w:r w:rsidR="000B4181" w:rsidRPr="0024789C">
        <w:rPr>
          <w:rFonts w:hint="eastAsia"/>
        </w:rPr>
        <w:t xml:space="preserve">in that it can provide </w:t>
      </w:r>
      <w:r w:rsidR="000B4181" w:rsidRPr="0024789C">
        <w:t xml:space="preserve">time-integrated dietary information of predators </w:t>
      </w:r>
      <w:r w:rsidR="00C84018" w:rsidRPr="0024789C">
        <w:fldChar w:fldCharType="begin"/>
      </w:r>
      <w:r w:rsidR="000B4181" w:rsidRPr="0024789C">
        <w:instrText xml:space="preserve"> ADDIN EN.CITE &lt;EndNote&gt;&lt;Cite&gt;&lt;Author&gt;Newton&lt;/Author&gt;&lt;Year&gt;2016&lt;/Year&gt;&lt;RecNum&gt;42&lt;/RecNum&gt;&lt;DisplayText&gt;(Newton 2016)&lt;/DisplayText&gt;&lt;record&gt;&lt;rec-number&gt;42&lt;/rec-number&gt;&lt;foreign-keys&gt;&lt;key app="EN" db-id="2vstfap51s9ztmea0af5fa9f5v90srreddde" timestamp="1620577757"&gt;42&lt;/key&gt;&lt;/foreign-keys&gt;&lt;ref-type name="Journal Article"&gt;17&lt;/ref-type&gt;&lt;contributors&gt;&lt;authors&gt;&lt;author&gt;Newton, Jason&lt;/author&gt;&lt;/authors&gt;&lt;/contributors&gt;&lt;titles&gt;&lt;title&gt;Stable isotopes as tools in ecological research&lt;/title&gt;&lt;secondary-title&gt;eLS&lt;/secondary-title&gt;&lt;/titles&gt;&lt;periodical&gt;&lt;full-title&gt;eLS&lt;/full-title&gt;&lt;/periodical&gt;&lt;pages&gt;1-8&lt;/pages&gt;&lt;dates&gt;&lt;year&gt;2016&lt;/year&gt;&lt;/dates&gt;&lt;urls&gt;&lt;/urls&gt;&lt;/record&gt;&lt;/Cite&gt;&lt;/EndNote&gt;</w:instrText>
      </w:r>
      <w:r w:rsidR="00C84018" w:rsidRPr="0024789C">
        <w:fldChar w:fldCharType="separate"/>
      </w:r>
      <w:r w:rsidR="000B4181" w:rsidRPr="0024789C">
        <w:rPr>
          <w:noProof/>
        </w:rPr>
        <w:t>(Newton 2016)</w:t>
      </w:r>
      <w:r w:rsidR="00C84018" w:rsidRPr="0024789C">
        <w:fldChar w:fldCharType="end"/>
      </w:r>
      <w:r w:rsidR="000B4181" w:rsidRPr="0024789C">
        <w:rPr>
          <w:rFonts w:hint="eastAsia"/>
        </w:rPr>
        <w:t>.</w:t>
      </w:r>
      <w:r w:rsidR="00486704">
        <w:rPr>
          <w:rFonts w:hint="eastAsia"/>
        </w:rPr>
        <w:t xml:space="preserve"> </w:t>
      </w:r>
      <w:r w:rsidR="00A56C77">
        <w:rPr>
          <w:rFonts w:hint="eastAsia"/>
        </w:rPr>
        <w:t xml:space="preserve">We sampled terrestrial arthropods in subtropical organic and conventional rice farms throughout the course of the crop season over three consecutive years (2017-2019). </w:t>
      </w:r>
      <w:r w:rsidR="00A56C77">
        <w:t>W</w:t>
      </w:r>
      <w:r w:rsidR="00A56C77">
        <w:rPr>
          <w:rFonts w:hint="eastAsia"/>
        </w:rPr>
        <w:t>e found that predators consumed on average high proportion of rice pests in the diet, and the proportion increased over crop stages</w:t>
      </w:r>
      <w:r w:rsidR="00670B44">
        <w:rPr>
          <w:rFonts w:hint="eastAsia"/>
        </w:rPr>
        <w:t>. Moreover,</w:t>
      </w:r>
      <w:r w:rsidR="00A56C77">
        <w:rPr>
          <w:rFonts w:hint="eastAsia"/>
        </w:rPr>
        <w:t xml:space="preserve"> such pest consumption patterns were simil</w:t>
      </w:r>
      <w:r w:rsidR="00670B44">
        <w:rPr>
          <w:rFonts w:hint="eastAsia"/>
        </w:rPr>
        <w:t>a</w:t>
      </w:r>
      <w:r w:rsidR="00A56C77">
        <w:rPr>
          <w:rFonts w:hint="eastAsia"/>
        </w:rPr>
        <w:t>r</w:t>
      </w:r>
      <w:r w:rsidR="00670B44">
        <w:rPr>
          <w:rFonts w:hint="eastAsia"/>
        </w:rPr>
        <w:t xml:space="preserve"> across the three study years. </w:t>
      </w:r>
      <w:r w:rsidR="00486704">
        <w:rPr>
          <w:rFonts w:hint="eastAsia"/>
        </w:rPr>
        <w:t xml:space="preserve">Interestingly, </w:t>
      </w:r>
      <w:r w:rsidR="00486704" w:rsidRPr="00934F5F">
        <w:rPr>
          <w:rFonts w:hint="eastAsia"/>
        </w:rPr>
        <w:t xml:space="preserve">predators in conventional farms consumed higher proportion of rice </w:t>
      </w:r>
      <w:r w:rsidR="00486704">
        <w:rPr>
          <w:rFonts w:hint="eastAsia"/>
        </w:rPr>
        <w:t>pests</w:t>
      </w:r>
      <w:r w:rsidR="00486704" w:rsidRPr="00934F5F">
        <w:rPr>
          <w:rFonts w:hint="eastAsia"/>
        </w:rPr>
        <w:t xml:space="preserve"> in the diet compared with predators in organic farms</w:t>
      </w:r>
      <w:r w:rsidR="00486704">
        <w:rPr>
          <w:rFonts w:hint="eastAsia"/>
        </w:rPr>
        <w:t xml:space="preserve">. </w:t>
      </w:r>
      <w:r w:rsidR="00663F8B" w:rsidRPr="00013048">
        <w:rPr>
          <w:rFonts w:hint="eastAsia"/>
        </w:rPr>
        <w:t xml:space="preserve">Our results could provide a deeper insight into </w:t>
      </w:r>
      <w:r w:rsidR="00AD5BEB" w:rsidRPr="00013048">
        <w:rPr>
          <w:rFonts w:hint="eastAsia"/>
        </w:rPr>
        <w:t>the potential of</w:t>
      </w:r>
      <w:r w:rsidR="00663F8B" w:rsidRPr="00013048">
        <w:rPr>
          <w:rFonts w:hint="eastAsia"/>
        </w:rPr>
        <w:t xml:space="preserve"> </w:t>
      </w:r>
      <w:r w:rsidR="00663F8B" w:rsidRPr="00013048">
        <w:t>generalist</w:t>
      </w:r>
      <w:r w:rsidR="00663F8B" w:rsidRPr="00013048">
        <w:rPr>
          <w:rFonts w:hint="eastAsia"/>
        </w:rPr>
        <w:t xml:space="preserve"> </w:t>
      </w:r>
      <w:r w:rsidR="00AD5BEB" w:rsidRPr="00013048">
        <w:rPr>
          <w:rFonts w:hint="eastAsia"/>
        </w:rPr>
        <w:t xml:space="preserve">arthropod </w:t>
      </w:r>
      <w:r w:rsidR="00663F8B" w:rsidRPr="00013048">
        <w:rPr>
          <w:rFonts w:hint="eastAsia"/>
        </w:rPr>
        <w:t>predators</w:t>
      </w:r>
      <w:r w:rsidR="00AD5BEB" w:rsidRPr="00013048">
        <w:rPr>
          <w:rFonts w:hint="eastAsia"/>
        </w:rPr>
        <w:t xml:space="preserve"> as biocontrol agents</w:t>
      </w:r>
      <w:r w:rsidR="00663F8B" w:rsidRPr="00013048">
        <w:rPr>
          <w:rFonts w:hint="eastAsia"/>
        </w:rPr>
        <w:t xml:space="preserve"> in agro-ecosystems. </w:t>
      </w:r>
    </w:p>
    <w:p w:rsidR="005D3DA3" w:rsidRDefault="005D3DA3" w:rsidP="005D3DA3">
      <w:pPr>
        <w:jc w:val="left"/>
      </w:pPr>
    </w:p>
    <w:p w:rsidR="005D3DA3" w:rsidRDefault="005D3DA3">
      <w:pPr>
        <w:rPr>
          <w:b/>
          <w:color w:val="FF0000"/>
        </w:rPr>
      </w:pPr>
      <w:r>
        <w:rPr>
          <w:b/>
          <w:color w:val="FF0000"/>
        </w:rPr>
        <w:br w:type="page"/>
      </w:r>
    </w:p>
    <w:p w:rsidR="00D75A61" w:rsidRPr="00C52EB8" w:rsidRDefault="00EC0E62">
      <w:pPr>
        <w:jc w:val="left"/>
        <w:rPr>
          <w:b/>
        </w:rPr>
      </w:pPr>
      <w:r w:rsidRPr="00C52EB8">
        <w:rPr>
          <w:rFonts w:hint="eastAsia"/>
          <w:b/>
        </w:rPr>
        <w:lastRenderedPageBreak/>
        <w:t xml:space="preserve">Materials and </w:t>
      </w:r>
      <w:r w:rsidR="005C5F94" w:rsidRPr="00C52EB8">
        <w:rPr>
          <w:rFonts w:hint="eastAsia"/>
          <w:b/>
        </w:rPr>
        <w:t>M</w:t>
      </w:r>
      <w:r w:rsidR="00D42777" w:rsidRPr="00C52EB8">
        <w:rPr>
          <w:rFonts w:hint="eastAsia"/>
          <w:b/>
        </w:rPr>
        <w:t>ethods</w:t>
      </w:r>
    </w:p>
    <w:p w:rsidR="006E7FB3" w:rsidRPr="00C52EB8" w:rsidRDefault="00DB45AA" w:rsidP="006E7FB3">
      <w:pPr>
        <w:jc w:val="center"/>
        <w:rPr>
          <w:i/>
        </w:rPr>
      </w:pPr>
      <w:r w:rsidRPr="00C52EB8">
        <w:rPr>
          <w:rFonts w:hint="eastAsia"/>
          <w:i/>
        </w:rPr>
        <w:t>S</w:t>
      </w:r>
      <w:r w:rsidR="006E7FB3" w:rsidRPr="00C52EB8">
        <w:rPr>
          <w:rFonts w:hint="eastAsia"/>
          <w:i/>
        </w:rPr>
        <w:t>tudy system</w:t>
      </w:r>
      <w:r w:rsidR="00E448E3" w:rsidRPr="00C52EB8">
        <w:rPr>
          <w:rFonts w:hint="eastAsia"/>
          <w:i/>
        </w:rPr>
        <w:t xml:space="preserve"> and sample collection</w:t>
      </w:r>
    </w:p>
    <w:p w:rsidR="00C74673" w:rsidRPr="006F4685" w:rsidRDefault="00DB22A6" w:rsidP="006E7FB3">
      <w:pPr>
        <w:rPr>
          <w:color w:val="00B050"/>
        </w:rPr>
      </w:pPr>
      <w:r>
        <w:rPr>
          <w:rFonts w:hint="eastAsia"/>
          <w:color w:val="FF0000"/>
        </w:rPr>
        <w:tab/>
      </w:r>
      <w:r w:rsidRPr="006F4685">
        <w:rPr>
          <w:rFonts w:hint="eastAsia"/>
        </w:rPr>
        <w:t xml:space="preserve">We collected terrestrial arthropods in </w:t>
      </w:r>
      <w:r w:rsidR="003D0FF1" w:rsidRPr="006F4685">
        <w:rPr>
          <w:rFonts w:hint="eastAsia"/>
        </w:rPr>
        <w:t>organic and</w:t>
      </w:r>
      <w:r w:rsidRPr="006F4685">
        <w:rPr>
          <w:rFonts w:hint="eastAsia"/>
        </w:rPr>
        <w:t xml:space="preserve"> </w:t>
      </w:r>
      <w:r w:rsidR="003D0FF1" w:rsidRPr="006F4685">
        <w:rPr>
          <w:rFonts w:hint="eastAsia"/>
        </w:rPr>
        <w:t xml:space="preserve">conventional rice farms </w:t>
      </w:r>
      <w:r w:rsidR="003D0FF1" w:rsidRPr="006F4685">
        <w:t>in Miaoli County, Taiwan</w:t>
      </w:r>
      <w:r w:rsidR="003D0FF1" w:rsidRPr="006F4685">
        <w:rPr>
          <w:rFonts w:hint="eastAsia"/>
        </w:rPr>
        <w:t xml:space="preserve">, </w:t>
      </w:r>
      <w:r w:rsidRPr="006F4685">
        <w:rPr>
          <w:rFonts w:hint="eastAsia"/>
        </w:rPr>
        <w:t>from 2017 to 2019 (three farms each in 2017 and seven farms each in 2018 and 2019).</w:t>
      </w:r>
      <w:r>
        <w:rPr>
          <w:rFonts w:hint="eastAsia"/>
          <w:color w:val="FF0000"/>
        </w:rPr>
        <w:t xml:space="preserve"> </w:t>
      </w:r>
      <w:r w:rsidRPr="006F4685">
        <w:rPr>
          <w:rFonts w:hint="eastAsia"/>
          <w:color w:val="00B050"/>
        </w:rPr>
        <w:t>[</w:t>
      </w:r>
      <w:r w:rsidRPr="006F4685">
        <w:rPr>
          <w:color w:val="00B050"/>
        </w:rPr>
        <w:t>These farms were typical</w:t>
      </w:r>
      <w:r w:rsidRPr="006F4685">
        <w:rPr>
          <w:rFonts w:hint="eastAsia"/>
          <w:color w:val="00B050"/>
        </w:rPr>
        <w:t xml:space="preserve"> subtropical</w:t>
      </w:r>
      <w:r w:rsidRPr="006F4685">
        <w:rPr>
          <w:color w:val="00B050"/>
        </w:rPr>
        <w:t xml:space="preserve"> rice farms, </w:t>
      </w:r>
      <w:r w:rsidRPr="006F4685">
        <w:rPr>
          <w:rFonts w:hint="eastAsia"/>
          <w:color w:val="00B050"/>
        </w:rPr>
        <w:t>with</w:t>
      </w:r>
      <w:r w:rsidRPr="006F4685">
        <w:rPr>
          <w:color w:val="00B050"/>
        </w:rPr>
        <w:t xml:space="preserve"> a mean area of 0.2 hectares and irrigated with surface water.</w:t>
      </w:r>
      <w:r w:rsidRPr="006F4685">
        <w:rPr>
          <w:rFonts w:hint="eastAsia"/>
          <w:color w:val="00B050"/>
        </w:rPr>
        <w:t xml:space="preserve"> </w:t>
      </w:r>
      <w:r w:rsidRPr="006F4685">
        <w:rPr>
          <w:color w:val="00B050"/>
        </w:rPr>
        <w:t>Organic fertilizers (e.g., manure; 2-3 applications/crop season) and natural pesticides (e.g., tea saponins; 1 application/crop season) were used in organic farms.</w:t>
      </w:r>
      <w:r w:rsidRPr="006F4685">
        <w:rPr>
          <w:rFonts w:hint="eastAsia"/>
          <w:color w:val="00B050"/>
        </w:rPr>
        <w:t xml:space="preserve"> </w:t>
      </w:r>
      <w:r w:rsidRPr="006F4685">
        <w:rPr>
          <w:color w:val="00B050"/>
        </w:rPr>
        <w:t>Synthetic nitrogen fertilizers (2-3 applications/crop season) and organophosphate pesticides (1 application/crop season) were used in conventional farms.</w:t>
      </w:r>
      <w:r w:rsidRPr="006F4685">
        <w:rPr>
          <w:rFonts w:hint="eastAsia"/>
          <w:color w:val="00B050"/>
        </w:rPr>
        <w:t>]</w:t>
      </w:r>
      <w:r w:rsidR="003D0FF1" w:rsidRPr="006F4685">
        <w:rPr>
          <w:rFonts w:hint="eastAsia"/>
          <w:color w:val="00B050"/>
        </w:rPr>
        <w:t xml:space="preserve"> </w:t>
      </w:r>
    </w:p>
    <w:p w:rsidR="006E7FB3" w:rsidRPr="006E7FB3" w:rsidRDefault="00C52EB8" w:rsidP="006E7FB3">
      <w:pPr>
        <w:rPr>
          <w:i/>
          <w:color w:val="FF0000"/>
        </w:rPr>
      </w:pPr>
      <w:r w:rsidRPr="006F4685">
        <w:rPr>
          <w:rFonts w:hint="eastAsia"/>
          <w:color w:val="00B050"/>
        </w:rPr>
        <w:tab/>
        <w:t>[</w:t>
      </w:r>
      <w:r w:rsidR="00DB22A6" w:rsidRPr="006F4685">
        <w:rPr>
          <w:color w:val="00B050"/>
        </w:rPr>
        <w:t>Arthropods were collected by sweep-netting the crop canopy 60 times</w:t>
      </w:r>
      <w:r w:rsidR="00DB22A6" w:rsidRPr="006F4685">
        <w:rPr>
          <w:rFonts w:hint="eastAsia"/>
          <w:color w:val="00B050"/>
        </w:rPr>
        <w:t xml:space="preserve"> along the</w:t>
      </w:r>
      <w:r w:rsidR="00DB22A6" w:rsidRPr="006F4685">
        <w:rPr>
          <w:color w:val="00B050"/>
        </w:rPr>
        <w:t xml:space="preserve"> </w:t>
      </w:r>
      <w:r w:rsidR="00DB22A6" w:rsidRPr="006F4685">
        <w:rPr>
          <w:rFonts w:hint="eastAsia"/>
          <w:color w:val="00B050"/>
        </w:rPr>
        <w:t xml:space="preserve">farm ridges </w:t>
      </w:r>
      <w:r w:rsidR="00DB22A6" w:rsidRPr="006F4685">
        <w:rPr>
          <w:color w:val="00B050"/>
        </w:rPr>
        <w:t xml:space="preserve">at </w:t>
      </w:r>
      <w:r w:rsidR="00DB22A6" w:rsidRPr="006F4685">
        <w:rPr>
          <w:rFonts w:hint="eastAsia"/>
          <w:color w:val="00B050"/>
        </w:rPr>
        <w:t>four</w:t>
      </w:r>
      <w:r w:rsidR="00DB22A6" w:rsidRPr="006F4685">
        <w:rPr>
          <w:color w:val="00B050"/>
        </w:rPr>
        <w:t xml:space="preserve"> major </w:t>
      </w:r>
      <w:r w:rsidR="00DB22A6" w:rsidRPr="006F4685">
        <w:rPr>
          <w:rFonts w:hint="eastAsia"/>
          <w:color w:val="00B050"/>
        </w:rPr>
        <w:t xml:space="preserve">rice </w:t>
      </w:r>
      <w:r w:rsidR="00DB22A6" w:rsidRPr="006F4685">
        <w:rPr>
          <w:color w:val="00B050"/>
        </w:rPr>
        <w:t>crop stages (</w:t>
      </w:r>
      <w:r w:rsidR="00DB22A6" w:rsidRPr="006F4685">
        <w:rPr>
          <w:rFonts w:hint="eastAsia"/>
          <w:color w:val="00B050"/>
        </w:rPr>
        <w:t xml:space="preserve">seedling, </w:t>
      </w:r>
      <w:r w:rsidR="00DB22A6" w:rsidRPr="006F4685">
        <w:rPr>
          <w:color w:val="00B050"/>
        </w:rPr>
        <w:t>tillering, flowering</w:t>
      </w:r>
      <w:r w:rsidR="00DB22A6" w:rsidRPr="006F4685">
        <w:rPr>
          <w:rFonts w:hint="eastAsia"/>
          <w:color w:val="00B050"/>
        </w:rPr>
        <w:t>,</w:t>
      </w:r>
      <w:r w:rsidR="00DB22A6" w:rsidRPr="006F4685">
        <w:rPr>
          <w:color w:val="00B050"/>
        </w:rPr>
        <w:t xml:space="preserve"> and ripening</w:t>
      </w:r>
      <w:r w:rsidR="00DB22A6" w:rsidRPr="006F4685">
        <w:rPr>
          <w:rFonts w:hint="eastAsia"/>
          <w:color w:val="00B050"/>
        </w:rPr>
        <w:t xml:space="preserve"> stage</w:t>
      </w:r>
      <w:r w:rsidR="00DB22A6" w:rsidRPr="006F4685">
        <w:rPr>
          <w:color w:val="00B050"/>
        </w:rPr>
        <w:t>) during the</w:t>
      </w:r>
      <w:r w:rsidR="00DB22A6" w:rsidRPr="006F4685">
        <w:rPr>
          <w:rFonts w:hint="eastAsia"/>
          <w:color w:val="00B050"/>
        </w:rPr>
        <w:t xml:space="preserve"> first</w:t>
      </w:r>
      <w:r w:rsidR="00DB22A6" w:rsidRPr="006F4685">
        <w:rPr>
          <w:color w:val="00B050"/>
        </w:rPr>
        <w:t xml:space="preserve"> growing season</w:t>
      </w:r>
      <w:r w:rsidRPr="006F4685">
        <w:rPr>
          <w:rFonts w:hint="eastAsia"/>
          <w:color w:val="00B050"/>
        </w:rPr>
        <w:t xml:space="preserve"> (from</w:t>
      </w:r>
      <w:r w:rsidRPr="006F4685">
        <w:rPr>
          <w:color w:val="00B050"/>
        </w:rPr>
        <w:t xml:space="preserve"> April to July</w:t>
      </w:r>
      <w:r w:rsidRPr="006F4685">
        <w:rPr>
          <w:rFonts w:hint="eastAsia"/>
          <w:color w:val="00B050"/>
        </w:rPr>
        <w:t>) in each study year</w:t>
      </w:r>
      <w:r w:rsidR="00DB22A6" w:rsidRPr="006F4685">
        <w:rPr>
          <w:rFonts w:hint="eastAsia"/>
          <w:color w:val="00B050"/>
        </w:rPr>
        <w:t>.</w:t>
      </w:r>
      <w:r w:rsidRPr="006F4685">
        <w:rPr>
          <w:rFonts w:hint="eastAsia"/>
          <w:color w:val="00B050"/>
        </w:rPr>
        <w:t xml:space="preserve"> </w:t>
      </w:r>
      <w:r w:rsidR="00E448E3" w:rsidRPr="006F4685">
        <w:rPr>
          <w:rFonts w:hint="eastAsia"/>
          <w:color w:val="00B050"/>
        </w:rPr>
        <w:t>S</w:t>
      </w:r>
      <w:r w:rsidR="00E448E3" w:rsidRPr="006F4685">
        <w:rPr>
          <w:color w:val="00B050"/>
        </w:rPr>
        <w:t>amples were bagged, iced, and stored without chemical preservatives (e.g., ethanol) at −20ºC in the laboratory. Arthropod</w:t>
      </w:r>
      <w:r w:rsidR="00E448E3" w:rsidRPr="006F4685">
        <w:rPr>
          <w:rFonts w:hint="eastAsia"/>
          <w:color w:val="00B050"/>
        </w:rPr>
        <w:t>s</w:t>
      </w:r>
      <w:r w:rsidR="00E448E3" w:rsidRPr="006F4685">
        <w:rPr>
          <w:color w:val="00B050"/>
        </w:rPr>
        <w:t xml:space="preserve"> </w:t>
      </w:r>
      <w:r w:rsidR="00E448E3" w:rsidRPr="006F4685">
        <w:rPr>
          <w:rFonts w:hint="eastAsia"/>
          <w:color w:val="00B050"/>
        </w:rPr>
        <w:t>were</w:t>
      </w:r>
      <w:r w:rsidR="00E448E3" w:rsidRPr="006F4685">
        <w:rPr>
          <w:color w:val="00B050"/>
        </w:rPr>
        <w:t xml:space="preserve"> identified to the finest taxonomic resolution possible </w:t>
      </w:r>
      <w:r w:rsidRPr="006F4685">
        <w:rPr>
          <w:rFonts w:hint="eastAsia"/>
          <w:color w:val="00B050"/>
        </w:rPr>
        <w:t xml:space="preserve">and tallied </w:t>
      </w:r>
      <w:r w:rsidR="00E448E3" w:rsidRPr="006F4685">
        <w:rPr>
          <w:color w:val="00B050"/>
        </w:rPr>
        <w:t>under a dissecting scope</w:t>
      </w:r>
      <w:r w:rsidRPr="006F4685">
        <w:rPr>
          <w:rFonts w:hint="eastAsia"/>
          <w:color w:val="00B050"/>
        </w:rPr>
        <w:t>.</w:t>
      </w:r>
      <w:r w:rsidRPr="006F4685">
        <w:rPr>
          <w:color w:val="00B050"/>
        </w:rPr>
        <w:t>]</w:t>
      </w:r>
      <w:r>
        <w:rPr>
          <w:rFonts w:hint="eastAsia"/>
          <w:color w:val="FF0000"/>
        </w:rPr>
        <w:t xml:space="preserve"> </w:t>
      </w:r>
    </w:p>
    <w:p w:rsidR="00DB45AA" w:rsidRPr="0027670F" w:rsidRDefault="0027670F" w:rsidP="005B7601">
      <w:pPr>
        <w:pStyle w:val="a3"/>
        <w:ind w:left="0"/>
        <w:jc w:val="left"/>
        <w:rPr>
          <w:color w:val="FF0000"/>
        </w:rPr>
      </w:pPr>
      <w:r>
        <w:rPr>
          <w:rFonts w:hint="eastAsia"/>
        </w:rPr>
        <w:tab/>
        <w:t xml:space="preserve">The </w:t>
      </w:r>
      <w:r w:rsidRPr="00C5025E">
        <w:rPr>
          <w:rFonts w:hint="eastAsia"/>
        </w:rPr>
        <w:t>percent forest cover</w:t>
      </w:r>
      <w:r w:rsidR="00194584">
        <w:rPr>
          <w:rFonts w:hint="eastAsia"/>
        </w:rPr>
        <w:t xml:space="preserve"> around each study farm </w:t>
      </w:r>
      <w:r>
        <w:rPr>
          <w:rFonts w:hint="eastAsia"/>
        </w:rPr>
        <w:t xml:space="preserve">was </w:t>
      </w:r>
      <w:r w:rsidR="00830253">
        <w:rPr>
          <w:rFonts w:hint="eastAsia"/>
        </w:rPr>
        <w:t>estimated</w:t>
      </w:r>
      <w:r w:rsidR="00194584">
        <w:rPr>
          <w:rFonts w:hint="eastAsia"/>
        </w:rPr>
        <w:t xml:space="preserve"> from</w:t>
      </w:r>
      <w:r w:rsidR="00830253">
        <w:rPr>
          <w:rFonts w:hint="eastAsia"/>
        </w:rPr>
        <w:t xml:space="preserve"> </w:t>
      </w:r>
      <w:r w:rsidR="00194584">
        <w:t>Google Earth</w:t>
      </w:r>
      <w:r w:rsidR="00194584" w:rsidRPr="00830253">
        <w:t xml:space="preserve"> images</w:t>
      </w:r>
      <w:r w:rsidR="00194584">
        <w:rPr>
          <w:rFonts w:hint="eastAsia"/>
        </w:rPr>
        <w:t xml:space="preserve"> </w:t>
      </w:r>
      <w:r w:rsidR="00830253">
        <w:rPr>
          <w:rFonts w:hint="eastAsia"/>
        </w:rPr>
        <w:t xml:space="preserve">by </w:t>
      </w:r>
      <w:r w:rsidR="006A28CC">
        <w:rPr>
          <w:rFonts w:hint="eastAsia"/>
        </w:rPr>
        <w:t>manually</w:t>
      </w:r>
      <w:r w:rsidR="00830253">
        <w:rPr>
          <w:rFonts w:hint="eastAsia"/>
        </w:rPr>
        <w:t xml:space="preserve"> de</w:t>
      </w:r>
      <w:r w:rsidR="006A28CC">
        <w:rPr>
          <w:rFonts w:hint="eastAsia"/>
        </w:rPr>
        <w:t>limiting the forested areas</w:t>
      </w:r>
      <w:r w:rsidR="00194584">
        <w:rPr>
          <w:rFonts w:hint="eastAsia"/>
        </w:rPr>
        <w:t xml:space="preserve"> </w:t>
      </w:r>
      <w:r w:rsidR="00194584" w:rsidRPr="00C5025E">
        <w:t>within</w:t>
      </w:r>
      <w:r w:rsidR="00194584" w:rsidRPr="00C5025E">
        <w:rPr>
          <w:rFonts w:hint="eastAsia"/>
        </w:rPr>
        <w:t xml:space="preserve"> a 1-km radius buffer</w:t>
      </w:r>
      <w:r w:rsidR="00194584">
        <w:rPr>
          <w:rFonts w:hint="eastAsia"/>
        </w:rPr>
        <w:t xml:space="preserve"> </w:t>
      </w:r>
      <w:r w:rsidR="00194584" w:rsidRPr="00C5025E">
        <w:rPr>
          <w:rFonts w:hint="eastAsia"/>
        </w:rPr>
        <w:t>surrounding</w:t>
      </w:r>
      <w:r w:rsidR="00194584">
        <w:rPr>
          <w:rFonts w:hint="eastAsia"/>
        </w:rPr>
        <w:t xml:space="preserve"> the farm </w:t>
      </w:r>
      <w:r w:rsidR="006A28CC">
        <w:rPr>
          <w:rFonts w:hint="eastAsia"/>
        </w:rPr>
        <w:t>and</w:t>
      </w:r>
      <w:r w:rsidR="00830253">
        <w:rPr>
          <w:rFonts w:hint="eastAsia"/>
        </w:rPr>
        <w:t xml:space="preserve"> computing the</w:t>
      </w:r>
      <w:r w:rsidR="006A28CC">
        <w:rPr>
          <w:rFonts w:hint="eastAsia"/>
        </w:rPr>
        <w:t xml:space="preserve"> </w:t>
      </w:r>
      <w:r w:rsidR="00830253">
        <w:rPr>
          <w:rFonts w:hint="eastAsia"/>
        </w:rPr>
        <w:t>fraction</w:t>
      </w:r>
      <w:r w:rsidR="00194584">
        <w:rPr>
          <w:rFonts w:hint="eastAsia"/>
        </w:rPr>
        <w:t xml:space="preserve"> of these areas</w:t>
      </w:r>
      <w:r w:rsidR="006A28CC">
        <w:rPr>
          <w:rFonts w:hint="eastAsia"/>
        </w:rPr>
        <w:t xml:space="preserve"> </w:t>
      </w:r>
      <w:r w:rsidR="00194584">
        <w:rPr>
          <w:rFonts w:hint="eastAsia"/>
        </w:rPr>
        <w:t>in</w:t>
      </w:r>
      <w:r w:rsidR="006A28CC">
        <w:rPr>
          <w:rFonts w:hint="eastAsia"/>
        </w:rPr>
        <w:t xml:space="preserve"> the buffer</w:t>
      </w:r>
      <w:r w:rsidR="00194584">
        <w:rPr>
          <w:rFonts w:hint="eastAsia"/>
        </w:rPr>
        <w:t xml:space="preserve"> zone</w:t>
      </w:r>
      <w:r w:rsidR="00830253">
        <w:rPr>
          <w:rFonts w:hint="eastAsia"/>
        </w:rPr>
        <w:t xml:space="preserve">. </w:t>
      </w:r>
    </w:p>
    <w:p w:rsidR="006E7FB3" w:rsidRPr="00BD387C" w:rsidRDefault="006E7FB3" w:rsidP="006E7FB3">
      <w:pPr>
        <w:jc w:val="center"/>
        <w:rPr>
          <w:i/>
        </w:rPr>
      </w:pPr>
      <w:r>
        <w:rPr>
          <w:i/>
          <w:color w:val="FF0000"/>
        </w:rPr>
        <w:br w:type="page"/>
      </w:r>
      <w:r w:rsidR="00E448E3" w:rsidRPr="00BD387C">
        <w:rPr>
          <w:rFonts w:hint="eastAsia"/>
          <w:i/>
        </w:rPr>
        <w:lastRenderedPageBreak/>
        <w:t>Stable isotope analysis of arthropod samples</w:t>
      </w:r>
    </w:p>
    <w:p w:rsidR="003E7ADF" w:rsidRPr="00FA60C6" w:rsidRDefault="00586963" w:rsidP="006E7FB3">
      <w:pPr>
        <w:rPr>
          <w:color w:val="00B050"/>
        </w:rPr>
      </w:pPr>
      <w:r>
        <w:rPr>
          <w:rFonts w:hint="eastAsia"/>
          <w:color w:val="FF0000"/>
        </w:rPr>
        <w:tab/>
      </w:r>
      <w:r w:rsidR="00FA60C6" w:rsidRPr="00FA60C6">
        <w:rPr>
          <w:rFonts w:hint="eastAsia"/>
          <w:color w:val="00B050"/>
        </w:rPr>
        <w:t>[</w:t>
      </w:r>
      <w:r w:rsidR="003E7ADF" w:rsidRPr="00FA60C6">
        <w:rPr>
          <w:color w:val="00B050"/>
        </w:rPr>
        <w:t>Whole-body arthropods were oven dried at 50ºC for one week, pulverized, and</w:t>
      </w:r>
      <w:r w:rsidR="003E7ADF" w:rsidRPr="00FA60C6">
        <w:rPr>
          <w:rFonts w:hint="eastAsia"/>
          <w:color w:val="00B050"/>
        </w:rPr>
        <w:t xml:space="preserve"> </w:t>
      </w:r>
      <w:r w:rsidR="003E7ADF" w:rsidRPr="00FA60C6">
        <w:rPr>
          <w:color w:val="00B050"/>
        </w:rPr>
        <w:t>weighed into tin capsules (5×9 mm). When necessary, several individuals</w:t>
      </w:r>
      <w:r w:rsidR="003E7ADF" w:rsidRPr="00FA60C6">
        <w:rPr>
          <w:rFonts w:hint="eastAsia"/>
          <w:color w:val="00B050"/>
        </w:rPr>
        <w:t xml:space="preserve"> of the same species</w:t>
      </w:r>
      <w:r w:rsidR="003E7ADF" w:rsidRPr="00FA60C6">
        <w:rPr>
          <w:color w:val="00B050"/>
        </w:rPr>
        <w:t xml:space="preserve"> were pooled into a single capsule to meet the minimum weight requirement for reliable results. </w:t>
      </w:r>
      <w:r w:rsidRPr="00FA60C6">
        <w:rPr>
          <w:rFonts w:hint="eastAsia"/>
          <w:color w:val="00B050"/>
        </w:rPr>
        <w:t>Samples were</w:t>
      </w:r>
      <w:r w:rsidR="003E7ADF" w:rsidRPr="00FA60C6">
        <w:rPr>
          <w:color w:val="00B050"/>
        </w:rPr>
        <w:t xml:space="preserve"> </w:t>
      </w:r>
      <w:r w:rsidRPr="00FA60C6">
        <w:rPr>
          <w:rFonts w:hint="eastAsia"/>
          <w:color w:val="00B050"/>
        </w:rPr>
        <w:t>analyzed at</w:t>
      </w:r>
      <w:r w:rsidR="003E7ADF" w:rsidRPr="00FA60C6">
        <w:rPr>
          <w:color w:val="00B050"/>
        </w:rPr>
        <w:t xml:space="preserve"> the UC Davis Stable Isotope Facility using a PDZ Europa ANCA-GSL elemental analyzer interfaced to a PDZ Europa 20-20 isotope ratio mass spectrometer (Sercon Ltd., Cheshire, UK). The resulting</w:t>
      </w:r>
      <w:r w:rsidRPr="00FA60C6">
        <w:rPr>
          <w:rFonts w:hint="eastAsia"/>
          <w:color w:val="00B050"/>
        </w:rPr>
        <w:t xml:space="preserve"> carbon and nitrogen</w:t>
      </w:r>
      <w:r w:rsidR="003E7ADF" w:rsidRPr="00FA60C6">
        <w:rPr>
          <w:color w:val="00B050"/>
        </w:rPr>
        <w:t xml:space="preserve"> isotope ratios</w:t>
      </w:r>
      <w:r w:rsidRPr="00FA60C6">
        <w:rPr>
          <w:rFonts w:hint="eastAsia"/>
          <w:color w:val="00B050"/>
        </w:rPr>
        <w:t xml:space="preserve"> (</w:t>
      </w:r>
      <w:r w:rsidRPr="00FA60C6">
        <w:rPr>
          <w:color w:val="00B050"/>
        </w:rPr>
        <w:t>δ</w:t>
      </w:r>
      <w:r w:rsidRPr="00FA60C6">
        <w:rPr>
          <w:color w:val="00B050"/>
          <w:vertAlign w:val="superscript"/>
        </w:rPr>
        <w:t>13</w:t>
      </w:r>
      <w:r w:rsidRPr="00FA60C6">
        <w:rPr>
          <w:color w:val="00B050"/>
        </w:rPr>
        <w:t>C and δ</w:t>
      </w:r>
      <w:r w:rsidRPr="00FA60C6">
        <w:rPr>
          <w:color w:val="00B050"/>
          <w:vertAlign w:val="superscript"/>
        </w:rPr>
        <w:t>15</w:t>
      </w:r>
      <w:r w:rsidRPr="00FA60C6">
        <w:rPr>
          <w:color w:val="00B050"/>
        </w:rPr>
        <w:t>N</w:t>
      </w:r>
      <w:r w:rsidRPr="00FA60C6">
        <w:rPr>
          <w:rFonts w:hint="eastAsia"/>
          <w:color w:val="00B050"/>
        </w:rPr>
        <w:t>)</w:t>
      </w:r>
      <w:r w:rsidR="003E7ADF" w:rsidRPr="00FA60C6">
        <w:rPr>
          <w:color w:val="00B050"/>
        </w:rPr>
        <w:t xml:space="preserve"> were expressed in per mil (‰) relative to the international standards of Vienna PeeDee Beleminte</w:t>
      </w:r>
      <w:r w:rsidR="003E7ADF" w:rsidRPr="00FA60C6">
        <w:rPr>
          <w:rFonts w:hint="eastAsia"/>
          <w:color w:val="00B050"/>
        </w:rPr>
        <w:t xml:space="preserve"> </w:t>
      </w:r>
      <w:r w:rsidR="003E7ADF" w:rsidRPr="00FA60C6">
        <w:rPr>
          <w:color w:val="00B050"/>
        </w:rPr>
        <w:t>for carbon and atmospheric N</w:t>
      </w:r>
      <w:r w:rsidR="003E7ADF" w:rsidRPr="00FA60C6">
        <w:rPr>
          <w:color w:val="00B050"/>
          <w:vertAlign w:val="subscript"/>
        </w:rPr>
        <w:t>2</w:t>
      </w:r>
      <w:r w:rsidR="003E7ADF" w:rsidRPr="00FA60C6">
        <w:rPr>
          <w:color w:val="00B050"/>
        </w:rPr>
        <w:t xml:space="preserve"> </w:t>
      </w:r>
      <w:r w:rsidR="003E7ADF" w:rsidRPr="00FA60C6">
        <w:rPr>
          <w:rFonts w:hint="eastAsia"/>
          <w:color w:val="00B050"/>
        </w:rPr>
        <w:t>for</w:t>
      </w:r>
      <w:r w:rsidR="003E7ADF" w:rsidRPr="00FA60C6">
        <w:rPr>
          <w:color w:val="00B050"/>
        </w:rPr>
        <w:t xml:space="preserve"> nitrogen</w:t>
      </w:r>
      <w:r w:rsidR="003E7ADF" w:rsidRPr="00FA60C6">
        <w:rPr>
          <w:rFonts w:hint="eastAsia"/>
          <w:color w:val="00B050"/>
        </w:rPr>
        <w:t>.</w:t>
      </w:r>
      <w:r w:rsidR="00FA60C6" w:rsidRPr="00FA60C6">
        <w:rPr>
          <w:rFonts w:hint="eastAsia"/>
          <w:color w:val="00B050"/>
        </w:rPr>
        <w:t>]</w:t>
      </w:r>
    </w:p>
    <w:p w:rsidR="00DB45AA" w:rsidRPr="001961A8" w:rsidRDefault="00DB45AA" w:rsidP="002A056D">
      <w:pPr>
        <w:pStyle w:val="a3"/>
        <w:ind w:left="0"/>
        <w:jc w:val="left"/>
        <w:rPr>
          <w:color w:val="FF0000"/>
        </w:rPr>
      </w:pPr>
    </w:p>
    <w:p w:rsidR="00E448E3" w:rsidRPr="00F27838" w:rsidRDefault="003E7ADF" w:rsidP="003E7ADF">
      <w:pPr>
        <w:jc w:val="center"/>
        <w:rPr>
          <w:i/>
        </w:rPr>
      </w:pPr>
      <w:r w:rsidRPr="00F27838">
        <w:rPr>
          <w:rFonts w:hint="eastAsia"/>
          <w:i/>
        </w:rPr>
        <w:t>A</w:t>
      </w:r>
      <w:r w:rsidR="00DB45AA" w:rsidRPr="00F27838">
        <w:rPr>
          <w:rFonts w:hint="eastAsia"/>
          <w:i/>
        </w:rPr>
        <w:t>rthropod t</w:t>
      </w:r>
      <w:r w:rsidR="00163BC0" w:rsidRPr="00F27838">
        <w:rPr>
          <w:rFonts w:hint="eastAsia"/>
          <w:i/>
        </w:rPr>
        <w:t>rophic guild assignment</w:t>
      </w:r>
    </w:p>
    <w:p w:rsidR="00155CC6" w:rsidRPr="005B03F0" w:rsidRDefault="00C92888" w:rsidP="00E448E3">
      <w:pPr>
        <w:rPr>
          <w:color w:val="00B050"/>
        </w:rPr>
      </w:pPr>
      <w:r w:rsidRPr="00155CC6">
        <w:rPr>
          <w:rFonts w:hint="eastAsia"/>
        </w:rPr>
        <w:tab/>
      </w:r>
      <w:r w:rsidR="00155CC6" w:rsidRPr="005B03F0">
        <w:rPr>
          <w:rFonts w:hint="eastAsia"/>
          <w:color w:val="00B050"/>
        </w:rPr>
        <w:t>[</w:t>
      </w:r>
      <w:r w:rsidR="00A70F07">
        <w:rPr>
          <w:rFonts w:hint="eastAsia"/>
          <w:color w:val="00B050"/>
        </w:rPr>
        <w:t>We</w:t>
      </w:r>
      <w:r w:rsidR="003E7ADF" w:rsidRPr="005B03F0">
        <w:rPr>
          <w:color w:val="00B050"/>
        </w:rPr>
        <w:t xml:space="preserve"> adopted the concept of trophic guilds to </w:t>
      </w:r>
      <w:r w:rsidR="00A70F07">
        <w:rPr>
          <w:rFonts w:hint="eastAsia"/>
          <w:color w:val="00B050"/>
        </w:rPr>
        <w:t>examine</w:t>
      </w:r>
      <w:r w:rsidR="003E7ADF" w:rsidRPr="005B03F0">
        <w:rPr>
          <w:color w:val="00B050"/>
        </w:rPr>
        <w:t xml:space="preserve"> community-level </w:t>
      </w:r>
      <w:r w:rsidR="003E7ADF" w:rsidRPr="005B03F0">
        <w:rPr>
          <w:rFonts w:hint="eastAsia"/>
          <w:color w:val="00B050"/>
        </w:rPr>
        <w:t xml:space="preserve">predator-prey </w:t>
      </w:r>
      <w:r w:rsidR="003E7ADF" w:rsidRPr="005B03F0">
        <w:rPr>
          <w:color w:val="00B050"/>
        </w:rPr>
        <w:t xml:space="preserve">trophic </w:t>
      </w:r>
      <w:r w:rsidR="003E7ADF" w:rsidRPr="005B03F0">
        <w:rPr>
          <w:rFonts w:hint="eastAsia"/>
          <w:color w:val="00B050"/>
        </w:rPr>
        <w:t>interactions</w:t>
      </w:r>
      <w:r w:rsidR="003E7ADF" w:rsidRPr="005B03F0">
        <w:rPr>
          <w:color w:val="00B050"/>
        </w:rPr>
        <w:t xml:space="preserve"> in rice agro-ecosystems. Trophic guilds are aggregations of species that utilize similar dietary sources (i.e., occupy similar trophic niches) and constitute the basic components of food webs (Root 1967, Hawkins and Macmahon 1989)</w:t>
      </w:r>
      <w:r w:rsidR="003E7ADF" w:rsidRPr="005B03F0">
        <w:rPr>
          <w:rFonts w:hint="eastAsia"/>
          <w:color w:val="00B050"/>
        </w:rPr>
        <w:t xml:space="preserve">. </w:t>
      </w:r>
      <w:r w:rsidR="00EA64EC">
        <w:rPr>
          <w:rFonts w:hint="eastAsia"/>
          <w:color w:val="00B050"/>
        </w:rPr>
        <w:t>Moreover,</w:t>
      </w:r>
      <w:r w:rsidR="003E7ADF" w:rsidRPr="005B03F0">
        <w:rPr>
          <w:color w:val="00B050"/>
        </w:rPr>
        <w:t xml:space="preserve"> the</w:t>
      </w:r>
      <w:r w:rsidR="003E7ADF" w:rsidRPr="005B03F0">
        <w:rPr>
          <w:rFonts w:hint="eastAsia"/>
          <w:color w:val="00B050"/>
        </w:rPr>
        <w:t>y</w:t>
      </w:r>
      <w:r w:rsidR="00A70F07">
        <w:rPr>
          <w:rFonts w:hint="eastAsia"/>
          <w:color w:val="00B050"/>
        </w:rPr>
        <w:t xml:space="preserve"> </w:t>
      </w:r>
      <w:r w:rsidR="00A70F07">
        <w:rPr>
          <w:color w:val="00B050"/>
        </w:rPr>
        <w:t>condens</w:t>
      </w:r>
      <w:r w:rsidR="00A70F07">
        <w:rPr>
          <w:rFonts w:hint="eastAsia"/>
          <w:color w:val="00B050"/>
        </w:rPr>
        <w:t>e</w:t>
      </w:r>
      <w:r w:rsidR="003E7ADF" w:rsidRPr="005B03F0">
        <w:rPr>
          <w:color w:val="00B050"/>
        </w:rPr>
        <w:t xml:space="preserve"> </w:t>
      </w:r>
      <w:r w:rsidR="00810F4B">
        <w:rPr>
          <w:rFonts w:hint="eastAsia"/>
          <w:color w:val="00B050"/>
        </w:rPr>
        <w:t xml:space="preserve">broad </w:t>
      </w:r>
      <w:r w:rsidR="003E7ADF" w:rsidRPr="005B03F0">
        <w:rPr>
          <w:color w:val="00B050"/>
        </w:rPr>
        <w:t>taxonomic inf</w:t>
      </w:r>
      <w:r w:rsidR="00155CC6" w:rsidRPr="005B03F0">
        <w:rPr>
          <w:color w:val="00B050"/>
        </w:rPr>
        <w:t>ormation</w:t>
      </w:r>
      <w:r w:rsidR="00A70F07">
        <w:rPr>
          <w:rFonts w:hint="eastAsia"/>
          <w:color w:val="00B050"/>
        </w:rPr>
        <w:t xml:space="preserve"> </w:t>
      </w:r>
      <w:r w:rsidR="00810F4B">
        <w:rPr>
          <w:rFonts w:hint="eastAsia"/>
          <w:color w:val="00B050"/>
        </w:rPr>
        <w:t>in</w:t>
      </w:r>
      <w:r w:rsidR="00A70F07">
        <w:rPr>
          <w:rFonts w:hint="eastAsia"/>
          <w:color w:val="00B050"/>
        </w:rPr>
        <w:t>to</w:t>
      </w:r>
      <w:r w:rsidR="00155CC6" w:rsidRPr="005B03F0">
        <w:rPr>
          <w:color w:val="00B050"/>
        </w:rPr>
        <w:t xml:space="preserve"> </w:t>
      </w:r>
      <w:r w:rsidR="00A70F07" w:rsidRPr="005B03F0">
        <w:rPr>
          <w:color w:val="00B050"/>
        </w:rPr>
        <w:t xml:space="preserve">distinct functional groups in communities </w:t>
      </w:r>
      <w:r w:rsidR="00EA64EC">
        <w:rPr>
          <w:color w:val="00B050"/>
        </w:rPr>
        <w:t>(Dominik et al. 2018)</w:t>
      </w:r>
      <w:r w:rsidR="00EA64EC">
        <w:rPr>
          <w:rFonts w:hint="eastAsia"/>
          <w:color w:val="00B050"/>
        </w:rPr>
        <w:t>, rendering them appropriate for the purpose of this study.</w:t>
      </w:r>
      <w:r w:rsidR="00AC3C2D">
        <w:rPr>
          <w:color w:val="00B050"/>
        </w:rPr>
        <w:t>]</w:t>
      </w:r>
      <w:r w:rsidR="00EA64EC">
        <w:rPr>
          <w:rFonts w:hint="eastAsia"/>
          <w:color w:val="00B050"/>
        </w:rPr>
        <w:t xml:space="preserve"> </w:t>
      </w:r>
    </w:p>
    <w:p w:rsidR="005B03F0" w:rsidRPr="008B33F5" w:rsidRDefault="005B03F0" w:rsidP="005B03F0">
      <w:r>
        <w:rPr>
          <w:rFonts w:hint="eastAsia"/>
          <w:color w:val="FF0000"/>
        </w:rPr>
        <w:tab/>
      </w:r>
      <w:r w:rsidR="00A70F07" w:rsidRPr="008B33F5">
        <w:rPr>
          <w:rFonts w:hint="eastAsia"/>
        </w:rPr>
        <w:t>The arthropod samples</w:t>
      </w:r>
      <w:r w:rsidR="00155CC6" w:rsidRPr="008B33F5">
        <w:rPr>
          <w:rFonts w:hint="eastAsia"/>
        </w:rPr>
        <w:t xml:space="preserve"> were </w:t>
      </w:r>
      <w:r w:rsidR="0080703F">
        <w:rPr>
          <w:rFonts w:hint="eastAsia"/>
        </w:rPr>
        <w:t>classified</w:t>
      </w:r>
      <w:r w:rsidR="00155CC6" w:rsidRPr="008B33F5">
        <w:rPr>
          <w:rFonts w:hint="eastAsia"/>
        </w:rPr>
        <w:t xml:space="preserve"> into four trophic guilds based on their diet</w:t>
      </w:r>
      <w:r w:rsidRPr="008B33F5">
        <w:rPr>
          <w:rFonts w:hint="eastAsia"/>
        </w:rPr>
        <w:t>ary information and isotope signatures</w:t>
      </w:r>
      <w:r w:rsidR="00155CC6" w:rsidRPr="008B33F5">
        <w:rPr>
          <w:rFonts w:hint="eastAsia"/>
        </w:rPr>
        <w:t xml:space="preserve"> </w:t>
      </w:r>
      <w:r w:rsidR="00155CC6" w:rsidRPr="0080703F">
        <w:rPr>
          <w:rFonts w:hint="eastAsia"/>
          <w:color w:val="00B050"/>
        </w:rPr>
        <w:t>(</w:t>
      </w:r>
      <w:r w:rsidR="00456537" w:rsidRPr="0080703F">
        <w:rPr>
          <w:rFonts w:hint="eastAsia"/>
          <w:color w:val="00B050"/>
        </w:rPr>
        <w:t>Ecosphere paper</w:t>
      </w:r>
      <w:r w:rsidR="00456537">
        <w:rPr>
          <w:rFonts w:hint="eastAsia"/>
          <w:color w:val="00B050"/>
        </w:rPr>
        <w:t xml:space="preserve"> </w:t>
      </w:r>
      <w:r w:rsidR="00456537" w:rsidRPr="0080703F">
        <w:rPr>
          <w:rFonts w:hint="eastAsia"/>
          <w:color w:val="00B050"/>
        </w:rPr>
        <w:t>citation</w:t>
      </w:r>
      <w:r w:rsidR="00155CC6" w:rsidRPr="0080703F">
        <w:rPr>
          <w:rFonts w:hint="eastAsia"/>
          <w:color w:val="00B050"/>
        </w:rPr>
        <w:t>)</w:t>
      </w:r>
      <w:r w:rsidR="00155CC6" w:rsidRPr="008B33F5">
        <w:rPr>
          <w:rFonts w:hint="eastAsia"/>
        </w:rPr>
        <w:t xml:space="preserve">: (1) </w:t>
      </w:r>
      <w:r w:rsidR="00155CC6" w:rsidRPr="008B33F5">
        <w:t>“</w:t>
      </w:r>
      <w:r w:rsidR="00155CC6" w:rsidRPr="008B33F5">
        <w:rPr>
          <w:rFonts w:hint="eastAsia"/>
        </w:rPr>
        <w:t>Predators</w:t>
      </w:r>
      <w:r w:rsidR="00155CC6" w:rsidRPr="008B33F5">
        <w:t>”</w:t>
      </w:r>
      <w:r w:rsidR="00155CC6" w:rsidRPr="008B33F5">
        <w:rPr>
          <w:rFonts w:hint="eastAsia"/>
        </w:rPr>
        <w:t xml:space="preserve"> consisted of </w:t>
      </w:r>
      <w:r w:rsidR="00155CC6" w:rsidRPr="008B33F5">
        <w:t>spiders and lady</w:t>
      </w:r>
      <w:r w:rsidR="00155CC6" w:rsidRPr="008B33F5">
        <w:rPr>
          <w:rFonts w:hint="eastAsia"/>
        </w:rPr>
        <w:t xml:space="preserve">beetles, which are </w:t>
      </w:r>
      <w:r w:rsidR="00155CC6" w:rsidRPr="008B33F5">
        <w:t>the primary generalist arthropod predators inhabiting rice farms</w:t>
      </w:r>
      <w:r w:rsidR="00155CC6" w:rsidRPr="008B33F5">
        <w:rPr>
          <w:rFonts w:hint="eastAsia"/>
        </w:rPr>
        <w:t xml:space="preserve">. (2) </w:t>
      </w:r>
      <w:r w:rsidRPr="008B33F5">
        <w:t xml:space="preserve">“Rice </w:t>
      </w:r>
      <w:r w:rsidRPr="008B33F5">
        <w:lastRenderedPageBreak/>
        <w:t>herbivore</w:t>
      </w:r>
      <w:r w:rsidRPr="008B33F5">
        <w:rPr>
          <w:rFonts w:hint="eastAsia"/>
        </w:rPr>
        <w:t>s</w:t>
      </w:r>
      <w:r w:rsidRPr="008B33F5">
        <w:t>” consisted of major rice pests</w:t>
      </w:r>
      <w:r w:rsidRPr="008B33F5">
        <w:rPr>
          <w:rFonts w:hint="eastAsia"/>
        </w:rPr>
        <w:t xml:space="preserve">, including planthoppers, leafhoppers, and stink bugs. (3) </w:t>
      </w:r>
      <w:r w:rsidRPr="008B33F5">
        <w:t>“</w:t>
      </w:r>
      <w:r w:rsidRPr="008B33F5">
        <w:rPr>
          <w:rFonts w:hint="eastAsia"/>
        </w:rPr>
        <w:t>T</w:t>
      </w:r>
      <w:r w:rsidRPr="008B33F5">
        <w:t>ourist herbivore</w:t>
      </w:r>
      <w:r w:rsidRPr="008B33F5">
        <w:rPr>
          <w:rFonts w:hint="eastAsia"/>
        </w:rPr>
        <w:t>s</w:t>
      </w:r>
      <w:r w:rsidRPr="008B33F5">
        <w:t>” consisted of herbivorous species with</w:t>
      </w:r>
      <w:r w:rsidRPr="008B33F5">
        <w:rPr>
          <w:rFonts w:hint="eastAsia"/>
        </w:rPr>
        <w:t xml:space="preserve">out </w:t>
      </w:r>
      <w:r w:rsidRPr="008B33F5">
        <w:t>direct trophic association with rice plants</w:t>
      </w:r>
      <w:r w:rsidRPr="008B33F5">
        <w:rPr>
          <w:rFonts w:hint="eastAsia"/>
        </w:rPr>
        <w:t>, including grasshoppers and leaf beetles. (4)</w:t>
      </w:r>
      <w:r w:rsidRPr="008B33F5">
        <w:t xml:space="preserve"> “</w:t>
      </w:r>
      <w:r w:rsidRPr="008B33F5">
        <w:rPr>
          <w:rFonts w:hint="eastAsia"/>
        </w:rPr>
        <w:t>D</w:t>
      </w:r>
      <w:r w:rsidRPr="008B33F5">
        <w:t>etritivore</w:t>
      </w:r>
      <w:r w:rsidRPr="008B33F5">
        <w:rPr>
          <w:rFonts w:hint="eastAsia"/>
        </w:rPr>
        <w:t>s</w:t>
      </w:r>
      <w:r w:rsidRPr="008B33F5">
        <w:t>” consisted of arthropod</w:t>
      </w:r>
      <w:r w:rsidRPr="008B33F5">
        <w:rPr>
          <w:rFonts w:hint="eastAsia"/>
        </w:rPr>
        <w:t>s</w:t>
      </w:r>
      <w:r w:rsidRPr="008B33F5">
        <w:t xml:space="preserve"> that feed on decaying organic material or plankton</w:t>
      </w:r>
      <w:r w:rsidRPr="008B33F5">
        <w:rPr>
          <w:rFonts w:hint="eastAsia"/>
        </w:rPr>
        <w:t>, including various midge and fly species</w:t>
      </w:r>
      <w:r w:rsidRPr="008B33F5">
        <w:t>.</w:t>
      </w:r>
      <w:r w:rsidRPr="008B33F5">
        <w:rPr>
          <w:rFonts w:hint="eastAsia"/>
        </w:rPr>
        <w:t xml:space="preserve"> </w:t>
      </w:r>
      <w:r w:rsidR="00A70F07" w:rsidRPr="008B33F5">
        <w:rPr>
          <w:rFonts w:hint="eastAsia"/>
        </w:rPr>
        <w:t xml:space="preserve">Detailed </w:t>
      </w:r>
      <w:r w:rsidR="00A70F07" w:rsidRPr="00DE29FD">
        <w:rPr>
          <w:rFonts w:hint="eastAsia"/>
        </w:rPr>
        <w:t>information of the</w:t>
      </w:r>
      <w:r w:rsidR="00A70F07" w:rsidRPr="00DE29FD">
        <w:rPr>
          <w:bCs/>
        </w:rPr>
        <w:t xml:space="preserve"> arthropod families/genera</w:t>
      </w:r>
      <w:r w:rsidR="00A70F07" w:rsidRPr="00DE29FD">
        <w:rPr>
          <w:rFonts w:hint="eastAsia"/>
          <w:bCs/>
        </w:rPr>
        <w:t xml:space="preserve"> in each trophic guild</w:t>
      </w:r>
      <w:r w:rsidR="00A70F07" w:rsidRPr="00DE29FD">
        <w:rPr>
          <w:bCs/>
        </w:rPr>
        <w:t xml:space="preserve"> </w:t>
      </w:r>
      <w:r w:rsidR="00A70F07" w:rsidRPr="00DE29FD">
        <w:t xml:space="preserve">is provided in </w:t>
      </w:r>
      <w:r w:rsidR="00A70F07" w:rsidRPr="00DE29FD">
        <w:rPr>
          <w:rFonts w:hint="eastAsia"/>
        </w:rPr>
        <w:t>Appendix</w:t>
      </w:r>
      <w:r w:rsidR="00A70F07" w:rsidRPr="00DE29FD">
        <w:t xml:space="preserve"> Table </w:t>
      </w:r>
      <w:r w:rsidR="00A70F07" w:rsidRPr="00DE29FD">
        <w:rPr>
          <w:rFonts w:hint="eastAsia"/>
        </w:rPr>
        <w:t>S</w:t>
      </w:r>
      <w:r w:rsidR="00A70F07" w:rsidRPr="00DE29FD">
        <w:t>1.</w:t>
      </w:r>
      <w:r w:rsidR="00A70F07" w:rsidRPr="008B33F5">
        <w:rPr>
          <w:rFonts w:hint="eastAsia"/>
        </w:rPr>
        <w:t xml:space="preserve"> </w:t>
      </w:r>
      <w:r w:rsidRPr="008B33F5">
        <w:t xml:space="preserve">Because </w:t>
      </w:r>
      <w:r w:rsidRPr="008B33F5">
        <w:rPr>
          <w:rFonts w:hint="eastAsia"/>
        </w:rPr>
        <w:t>our</w:t>
      </w:r>
      <w:r w:rsidRPr="008B33F5">
        <w:t xml:space="preserve"> study </w:t>
      </w:r>
      <w:r w:rsidRPr="008B33F5">
        <w:rPr>
          <w:rFonts w:hint="eastAsia"/>
        </w:rPr>
        <w:t xml:space="preserve">is mainly </w:t>
      </w:r>
      <w:r w:rsidRPr="008B33F5">
        <w:t>focused on</w:t>
      </w:r>
      <w:r w:rsidRPr="008B33F5">
        <w:rPr>
          <w:rFonts w:hint="eastAsia"/>
        </w:rPr>
        <w:t xml:space="preserve"> the trophic interactions between </w:t>
      </w:r>
      <w:r w:rsidRPr="008B33F5">
        <w:t xml:space="preserve">generalist predators and their prey </w:t>
      </w:r>
      <w:r w:rsidRPr="008B33F5">
        <w:rPr>
          <w:rFonts w:hint="eastAsia"/>
        </w:rPr>
        <w:t>sources</w:t>
      </w:r>
      <w:r w:rsidRPr="008B33F5">
        <w:t>, we did not consider other trophic guilds (e.g., parasitoids)</w:t>
      </w:r>
      <w:r w:rsidRPr="008B33F5">
        <w:rPr>
          <w:rFonts w:hint="eastAsia"/>
        </w:rPr>
        <w:t xml:space="preserve"> in the subsequent analyses</w:t>
      </w:r>
      <w:r w:rsidRPr="008B33F5">
        <w:t>.</w:t>
      </w:r>
      <w:r w:rsidR="00A70F07" w:rsidRPr="008B33F5">
        <w:rPr>
          <w:rFonts w:hint="eastAsia"/>
        </w:rPr>
        <w:t xml:space="preserve"> </w:t>
      </w:r>
    </w:p>
    <w:p w:rsidR="006A7E7C" w:rsidRDefault="006A7E7C">
      <w:pPr>
        <w:rPr>
          <w:i/>
          <w:color w:val="FF0000"/>
        </w:rPr>
      </w:pPr>
    </w:p>
    <w:p w:rsidR="00D75A61" w:rsidRPr="00194A27" w:rsidRDefault="006A7E7C" w:rsidP="009C40A4">
      <w:pPr>
        <w:pStyle w:val="a3"/>
        <w:ind w:left="0"/>
        <w:jc w:val="center"/>
        <w:rPr>
          <w:i/>
        </w:rPr>
      </w:pPr>
      <w:r w:rsidRPr="00194A27">
        <w:rPr>
          <w:rFonts w:hint="eastAsia"/>
          <w:i/>
        </w:rPr>
        <w:t>Data analysis</w:t>
      </w:r>
    </w:p>
    <w:p w:rsidR="006A7E7C" w:rsidRPr="009027A8" w:rsidRDefault="00190C3D" w:rsidP="00A8217C">
      <w:r w:rsidRPr="00194A27">
        <w:rPr>
          <w:rFonts w:hint="eastAsia"/>
        </w:rPr>
        <w:tab/>
      </w:r>
      <w:r w:rsidR="00194A27" w:rsidRPr="00194A27">
        <w:rPr>
          <w:rFonts w:hint="eastAsia"/>
        </w:rPr>
        <w:t>T</w:t>
      </w:r>
      <w:r w:rsidR="00194A27" w:rsidRPr="00194A27">
        <w:t xml:space="preserve">o quantify </w:t>
      </w:r>
      <w:r w:rsidR="00194A27" w:rsidRPr="00194A27">
        <w:rPr>
          <w:rFonts w:hint="eastAsia"/>
        </w:rPr>
        <w:t xml:space="preserve">the </w:t>
      </w:r>
      <w:r w:rsidR="00194A27" w:rsidRPr="00194A27">
        <w:t>diet composition</w:t>
      </w:r>
      <w:r w:rsidR="00194A27" w:rsidRPr="00194A27">
        <w:rPr>
          <w:rFonts w:hint="eastAsia"/>
        </w:rPr>
        <w:t xml:space="preserve">s of </w:t>
      </w:r>
      <w:r w:rsidR="00194A27" w:rsidRPr="00194A27">
        <w:t>predators</w:t>
      </w:r>
      <w:r w:rsidR="00194A27" w:rsidRPr="00194A27">
        <w:rPr>
          <w:rFonts w:hint="eastAsia"/>
        </w:rPr>
        <w:t>,</w:t>
      </w:r>
      <w:r w:rsidR="00194A27" w:rsidRPr="00194A27">
        <w:t xml:space="preserve"> </w:t>
      </w:r>
      <w:r w:rsidR="00194A27" w:rsidRPr="00194A27">
        <w:rPr>
          <w:rFonts w:hint="eastAsia"/>
        </w:rPr>
        <w:t>w</w:t>
      </w:r>
      <w:r w:rsidRPr="00194A27">
        <w:t xml:space="preserve">e constructed a Bayesian stable isotope mixing model using the </w:t>
      </w:r>
      <w:r w:rsidRPr="00194A27">
        <w:rPr>
          <w:rFonts w:hint="eastAsia"/>
        </w:rPr>
        <w:t xml:space="preserve">R </w:t>
      </w:r>
      <w:r w:rsidR="00700621">
        <w:t>MixSIAR package</w:t>
      </w:r>
      <w:r w:rsidR="00700621">
        <w:rPr>
          <w:rFonts w:hint="eastAsia"/>
        </w:rPr>
        <w:t xml:space="preserve"> </w:t>
      </w:r>
      <w:r w:rsidR="00C84018">
        <w:fldChar w:fldCharType="begin"/>
      </w:r>
      <w:r w:rsidR="00700621">
        <w:instrText xml:space="preserve"> ADDIN EN.CITE &lt;EndNote&gt;&lt;Cite&gt;&lt;Author&gt;Stock&lt;/Author&gt;&lt;Year&gt;2017&lt;/Year&gt;&lt;RecNum&gt;49&lt;/RecNum&gt;&lt;DisplayText&gt;(Stock and Semmens 2017)&lt;/DisplayText&gt;&lt;record&gt;&lt;rec-number&gt;49&lt;/rec-number&gt;&lt;foreign-keys&gt;&lt;key app="EN" db-id="2vstfap51s9ztmea0af5fa9f5v90srreddde" timestamp="1622280771"&gt;49&lt;/key&gt;&lt;/foreign-keys&gt;&lt;ref-type name="Generic"&gt;13&lt;/ref-type&gt;&lt;contributors&gt;&lt;authors&gt;&lt;author&gt;Stock, BC&lt;/author&gt;&lt;author&gt;Semmens, BX&lt;/author&gt;&lt;/authors&gt;&lt;/contributors&gt;&lt;titles&gt;&lt;title&gt;MixSIAR GUI user manual v3. 1&lt;/title&gt;&lt;/titles&gt;&lt;dates&gt;&lt;year&gt;2017&lt;/year&gt;&lt;/dates&gt;&lt;publisher&gt;San Diego&lt;/publisher&gt;&lt;urls&gt;&lt;/urls&gt;&lt;/record&gt;&lt;/Cite&gt;&lt;/EndNote&gt;</w:instrText>
      </w:r>
      <w:r w:rsidR="00C84018">
        <w:fldChar w:fldCharType="separate"/>
      </w:r>
      <w:r w:rsidR="00700621">
        <w:rPr>
          <w:noProof/>
        </w:rPr>
        <w:t>(Stock and Semmens 2017)</w:t>
      </w:r>
      <w:r w:rsidR="00C84018">
        <w:fldChar w:fldCharType="end"/>
      </w:r>
      <w:r w:rsidRPr="00194A27">
        <w:t xml:space="preserve"> </w:t>
      </w:r>
      <w:r w:rsidR="00194A27" w:rsidRPr="00194A27">
        <w:rPr>
          <w:rFonts w:hint="eastAsia"/>
        </w:rPr>
        <w:t xml:space="preserve">to estimate the proportions of different </w:t>
      </w:r>
      <w:r w:rsidR="00194A27" w:rsidRPr="00194A27">
        <w:t>prey sources</w:t>
      </w:r>
      <w:r w:rsidR="00194A27" w:rsidRPr="00194A27">
        <w:rPr>
          <w:rFonts w:hint="eastAsia"/>
        </w:rPr>
        <w:t xml:space="preserve"> </w:t>
      </w:r>
      <w:r w:rsidR="00194A27" w:rsidRPr="00194A27">
        <w:t>(i.e., the three prey guilds including rice herbivore</w:t>
      </w:r>
      <w:r w:rsidR="00194A27" w:rsidRPr="00194A27">
        <w:rPr>
          <w:rFonts w:hint="eastAsia"/>
        </w:rPr>
        <w:t>s</w:t>
      </w:r>
      <w:r w:rsidR="00194A27" w:rsidRPr="00194A27">
        <w:t>, tourist herbivore</w:t>
      </w:r>
      <w:r w:rsidR="00194A27" w:rsidRPr="00194A27">
        <w:rPr>
          <w:rFonts w:hint="eastAsia"/>
        </w:rPr>
        <w:t>s</w:t>
      </w:r>
      <w:r w:rsidR="00194A27" w:rsidRPr="00194A27">
        <w:t>, and detritivore</w:t>
      </w:r>
      <w:r w:rsidR="00194A27" w:rsidRPr="00194A27">
        <w:rPr>
          <w:rFonts w:hint="eastAsia"/>
        </w:rPr>
        <w:t>s</w:t>
      </w:r>
      <w:r w:rsidR="00194A27" w:rsidRPr="00194A27">
        <w:t>)</w:t>
      </w:r>
      <w:r w:rsidR="00194A27" w:rsidRPr="00194A27">
        <w:rPr>
          <w:rFonts w:hint="eastAsia"/>
        </w:rPr>
        <w:t xml:space="preserve"> in predators</w:t>
      </w:r>
      <w:r w:rsidR="00194A27" w:rsidRPr="00194A27">
        <w:t>’</w:t>
      </w:r>
      <w:r w:rsidR="00194A27" w:rsidRPr="00194A27">
        <w:rPr>
          <w:rFonts w:hint="eastAsia"/>
        </w:rPr>
        <w:t xml:space="preserve"> diet.</w:t>
      </w:r>
      <w:r w:rsidR="00700621">
        <w:rPr>
          <w:rFonts w:hint="eastAsia"/>
        </w:rPr>
        <w:t xml:space="preserve"> </w:t>
      </w:r>
      <w:r w:rsidR="00194A27" w:rsidRPr="00700621">
        <w:rPr>
          <w:rFonts w:hint="eastAsia"/>
        </w:rPr>
        <w:t>Isotope data</w:t>
      </w:r>
      <w:r w:rsidR="00194A27" w:rsidRPr="00700621">
        <w:t xml:space="preserve"> at the seedling stage</w:t>
      </w:r>
      <w:r w:rsidR="00194A27" w:rsidRPr="00700621">
        <w:rPr>
          <w:rFonts w:hint="eastAsia"/>
        </w:rPr>
        <w:t xml:space="preserve"> for </w:t>
      </w:r>
      <w:r w:rsidR="00E54BF3" w:rsidRPr="00700621">
        <w:rPr>
          <w:rFonts w:hint="eastAsia"/>
        </w:rPr>
        <w:t>the</w:t>
      </w:r>
      <w:r w:rsidR="00194A27" w:rsidRPr="00700621">
        <w:rPr>
          <w:rFonts w:hint="eastAsia"/>
        </w:rPr>
        <w:t xml:space="preserve"> three study years</w:t>
      </w:r>
      <w:r w:rsidR="00194A27" w:rsidRPr="00700621">
        <w:t xml:space="preserve"> w</w:t>
      </w:r>
      <w:r w:rsidR="00194A27" w:rsidRPr="00700621">
        <w:rPr>
          <w:rFonts w:hint="eastAsia"/>
        </w:rPr>
        <w:t>ere omitted from the analysis</w:t>
      </w:r>
      <w:r w:rsidR="00194A27" w:rsidRPr="00700621">
        <w:t xml:space="preserve"> </w:t>
      </w:r>
      <w:r w:rsidR="00194A27" w:rsidRPr="00700621">
        <w:rPr>
          <w:rFonts w:hint="eastAsia"/>
        </w:rPr>
        <w:t>due to in</w:t>
      </w:r>
      <w:r w:rsidR="00194A27" w:rsidRPr="00700621">
        <w:t>sufficient</w:t>
      </w:r>
      <w:r w:rsidR="00194A27" w:rsidRPr="00700621">
        <w:rPr>
          <w:rFonts w:hint="eastAsia"/>
        </w:rPr>
        <w:t xml:space="preserve"> sample sizes for model estimation</w:t>
      </w:r>
      <w:r w:rsidR="00194A27" w:rsidRPr="00700621">
        <w:t>.</w:t>
      </w:r>
      <w:r w:rsidR="00E54BF3" w:rsidRPr="00700621">
        <w:rPr>
          <w:rFonts w:hint="eastAsia"/>
        </w:rPr>
        <w:t xml:space="preserve"> I</w:t>
      </w:r>
      <w:r w:rsidR="00E54BF3" w:rsidRPr="00700621">
        <w:t>ndividual farm</w:t>
      </w:r>
      <w:r w:rsidR="00E54BF3" w:rsidRPr="00700621">
        <w:rPr>
          <w:rFonts w:hint="eastAsia"/>
        </w:rPr>
        <w:t>-year</w:t>
      </w:r>
      <w:r w:rsidR="00E54BF3" w:rsidRPr="00700621">
        <w:t xml:space="preserve"> and crop stage were </w:t>
      </w:r>
      <w:r w:rsidR="00E54BF3" w:rsidRPr="00700621">
        <w:rPr>
          <w:rFonts w:hint="eastAsia"/>
        </w:rPr>
        <w:t>included</w:t>
      </w:r>
      <w:r w:rsidR="00E54BF3" w:rsidRPr="00700621">
        <w:t xml:space="preserve"> as fixed effects</w:t>
      </w:r>
      <w:r w:rsidR="00E54BF3" w:rsidRPr="00700621">
        <w:rPr>
          <w:rFonts w:hint="eastAsia"/>
        </w:rPr>
        <w:t xml:space="preserve"> for predator isotope data</w:t>
      </w:r>
      <w:r w:rsidR="00700621" w:rsidRPr="00700621">
        <w:rPr>
          <w:rFonts w:hint="eastAsia"/>
        </w:rPr>
        <w:t>;</w:t>
      </w:r>
      <w:r w:rsidR="00E54BF3" w:rsidRPr="00700621">
        <w:rPr>
          <w:rFonts w:hint="eastAsia"/>
        </w:rPr>
        <w:t xml:space="preserve"> </w:t>
      </w:r>
      <w:r w:rsidR="00700621" w:rsidRPr="00700621">
        <w:rPr>
          <w:rFonts w:hint="eastAsia"/>
        </w:rPr>
        <w:t>i</w:t>
      </w:r>
      <w:r w:rsidR="00E54BF3" w:rsidRPr="00700621">
        <w:rPr>
          <w:rFonts w:hint="eastAsia"/>
        </w:rPr>
        <w:t>sotope data</w:t>
      </w:r>
      <w:r w:rsidR="00700621" w:rsidRPr="00700621">
        <w:rPr>
          <w:rFonts w:hint="eastAsia"/>
        </w:rPr>
        <w:t xml:space="preserve"> for the three prey guilds</w:t>
      </w:r>
      <w:r w:rsidR="00194A27" w:rsidRPr="00700621">
        <w:t xml:space="preserve"> were pooled</w:t>
      </w:r>
      <w:r w:rsidR="00700621" w:rsidRPr="00700621">
        <w:rPr>
          <w:rFonts w:hint="eastAsia"/>
        </w:rPr>
        <w:t xml:space="preserve"> respectively</w:t>
      </w:r>
      <w:r w:rsidR="00194A27" w:rsidRPr="00700621">
        <w:rPr>
          <w:rFonts w:hint="eastAsia"/>
        </w:rPr>
        <w:t xml:space="preserve"> </w:t>
      </w:r>
      <w:r w:rsidR="00E54BF3" w:rsidRPr="00700621">
        <w:rPr>
          <w:rFonts w:hint="eastAsia"/>
        </w:rPr>
        <w:t>to generate</w:t>
      </w:r>
      <w:r w:rsidR="00194A27" w:rsidRPr="00700621">
        <w:t xml:space="preserve"> fixed </w:t>
      </w:r>
      <w:r w:rsidR="00700621" w:rsidRPr="00700621">
        <w:rPr>
          <w:rFonts w:hint="eastAsia"/>
        </w:rPr>
        <w:t xml:space="preserve">source </w:t>
      </w:r>
      <w:r w:rsidR="00E54BF3" w:rsidRPr="00700621">
        <w:rPr>
          <w:rFonts w:hint="eastAsia"/>
        </w:rPr>
        <w:t>v</w:t>
      </w:r>
      <w:r w:rsidR="00194A27" w:rsidRPr="00700621">
        <w:rPr>
          <w:rFonts w:hint="eastAsia"/>
        </w:rPr>
        <w:t>alues</w:t>
      </w:r>
      <w:r w:rsidR="00700621" w:rsidRPr="00700621">
        <w:rPr>
          <w:rFonts w:hint="eastAsia"/>
        </w:rPr>
        <w:t xml:space="preserve"> </w:t>
      </w:r>
      <w:r w:rsidR="00700621" w:rsidRPr="00700621">
        <w:t>in the model</w:t>
      </w:r>
      <w:r w:rsidR="00E54BF3" w:rsidRPr="00700621">
        <w:rPr>
          <w:rFonts w:hint="eastAsia"/>
        </w:rPr>
        <w:t>.</w:t>
      </w:r>
      <w:r w:rsidR="00700621">
        <w:rPr>
          <w:rFonts w:hint="eastAsia"/>
        </w:rPr>
        <w:t xml:space="preserve"> </w:t>
      </w:r>
      <w:r w:rsidR="00700621" w:rsidRPr="00700621">
        <w:rPr>
          <w:rFonts w:hint="eastAsia"/>
        </w:rPr>
        <w:t>C</w:t>
      </w:r>
      <w:r w:rsidR="00700621" w:rsidRPr="00700621">
        <w:t>arbon and nitrogen</w:t>
      </w:r>
      <w:r w:rsidR="00700621" w:rsidRPr="00700621">
        <w:rPr>
          <w:rFonts w:hint="eastAsia"/>
        </w:rPr>
        <w:t xml:space="preserve"> c</w:t>
      </w:r>
      <w:r w:rsidRPr="00700621">
        <w:t>oncentration dependencies</w:t>
      </w:r>
      <w:r w:rsidR="00700621" w:rsidRPr="00700621">
        <w:rPr>
          <w:rFonts w:hint="eastAsia"/>
        </w:rPr>
        <w:t xml:space="preserve"> </w:t>
      </w:r>
      <w:r w:rsidRPr="00700621">
        <w:t xml:space="preserve">as well as </w:t>
      </w:r>
      <w:r w:rsidRPr="00700621">
        <w:rPr>
          <w:rFonts w:hint="eastAsia"/>
        </w:rPr>
        <w:t xml:space="preserve">the </w:t>
      </w:r>
      <w:r w:rsidR="00700621" w:rsidRPr="00700621">
        <w:t>residual</w:t>
      </w:r>
      <w:r w:rsidR="00700621" w:rsidRPr="00700621">
        <w:rPr>
          <w:rFonts w:hint="eastAsia"/>
        </w:rPr>
        <w:t>/</w:t>
      </w:r>
      <w:r w:rsidRPr="00700621">
        <w:t>process error</w:t>
      </w:r>
      <w:r w:rsidRPr="00700621">
        <w:rPr>
          <w:rFonts w:hint="eastAsia"/>
        </w:rPr>
        <w:t>s</w:t>
      </w:r>
      <w:r w:rsidRPr="00700621">
        <w:t xml:space="preserve"> </w:t>
      </w:r>
      <w:r w:rsidR="00700621" w:rsidRPr="00700621">
        <w:rPr>
          <w:rFonts w:hint="eastAsia"/>
        </w:rPr>
        <w:t>were</w:t>
      </w:r>
      <w:r w:rsidRPr="00700621">
        <w:rPr>
          <w:rFonts w:hint="eastAsia"/>
        </w:rPr>
        <w:t xml:space="preserve"> </w:t>
      </w:r>
      <w:r w:rsidRPr="00700621">
        <w:t xml:space="preserve">incorporated </w:t>
      </w:r>
      <w:r w:rsidRPr="00700621">
        <w:rPr>
          <w:rFonts w:hint="eastAsia"/>
        </w:rPr>
        <w:t xml:space="preserve">to </w:t>
      </w:r>
      <w:r w:rsidRPr="00700621">
        <w:t>improve model estimates</w:t>
      </w:r>
      <w:r w:rsidR="00700621" w:rsidRPr="00700621">
        <w:rPr>
          <w:rFonts w:hint="eastAsia"/>
        </w:rPr>
        <w:t xml:space="preserve"> </w:t>
      </w:r>
      <w:r w:rsidR="00C84018" w:rsidRPr="00700621">
        <w:fldChar w:fldCharType="begin"/>
      </w:r>
      <w:r w:rsidR="00700621" w:rsidRPr="00700621">
        <w:instrText xml:space="preserve"> ADDIN EN.CITE &lt;EndNote&gt;&lt;Cite&gt;&lt;Author&gt;Stock&lt;/Author&gt;&lt;Year&gt;2016&lt;/Year&gt;&lt;RecNum&gt;47&lt;/RecNum&gt;&lt;DisplayText&gt;(Phillips and Koch 2002, Stock and Semmens 2016)&lt;/DisplayText&gt;&lt;record&gt;&lt;rec-number&gt;47&lt;/rec-number&gt;&lt;foreign-keys&gt;&lt;key app="EN" db-id="2vstfap51s9ztmea0af5fa9f5v90srreddde" timestamp="1622280451"&gt;47&lt;/key&gt;&lt;/foreign-keys&gt;&lt;ref-type name="Journal Article"&gt;17&lt;/ref-type&gt;&lt;contributors&gt;&lt;authors&gt;&lt;author&gt;Stock, Brian C&lt;/author&gt;&lt;author&gt;Semmens, Brice X&lt;/author&gt;&lt;/authors&gt;&lt;/contributors&gt;&lt;titles&gt;&lt;title&gt;Unifying error structures in commonly used biotracer mixing models&lt;/title&gt;&lt;secondary-title&gt;Ecology&lt;/secondary-title&gt;&lt;/titles&gt;&lt;periodical&gt;&lt;full-title&gt;Ecology&lt;/full-title&gt;&lt;/periodical&gt;&lt;pages&gt;2562-2569&lt;/pages&gt;&lt;volume&gt;97&lt;/volume&gt;&lt;number&gt;10&lt;/number&gt;&lt;dates&gt;&lt;year&gt;2016&lt;/year&gt;&lt;/dates&gt;&lt;isbn&gt;0012-9658&lt;/isbn&gt;&lt;urls&gt;&lt;/urls&gt;&lt;/record&gt;&lt;/Cite&gt;&lt;Cite&gt;&lt;Author&gt;Phillips&lt;/Author&gt;&lt;Year&gt;2002&lt;/Year&gt;&lt;RecNum&gt;48&lt;/RecNum&gt;&lt;record&gt;&lt;rec-number&gt;48&lt;/rec-number&gt;&lt;foreign-keys&gt;&lt;key app="EN" db-id="2vstfap51s9ztmea0af5fa9f5v90srreddde" timestamp="1622280504"&gt;48&lt;/key&gt;&lt;/foreign-keys&gt;&lt;ref-type name="Journal Article"&gt;17&lt;/ref-type&gt;&lt;contributors&gt;&lt;authors&gt;&lt;author&gt;Phillips, Donald L&lt;/author&gt;&lt;author&gt;Koch, Paul L&lt;/author&gt;&lt;/authors&gt;&lt;/contributors&gt;&lt;titles&gt;&lt;title&gt;Incorporating concentration dependence in stable isotope mixing models&lt;/title&gt;&lt;secondary-title&gt;Oecologia&lt;/secondary-title&gt;&lt;/titles&gt;&lt;periodical&gt;&lt;full-title&gt;Oecologia&lt;/full-title&gt;&lt;/periodical&gt;&lt;pages&gt;114-125&lt;/pages&gt;&lt;volume&gt;130&lt;/volume&gt;&lt;number&gt;1&lt;/number&gt;&lt;dates&gt;&lt;year&gt;2002&lt;/year&gt;&lt;/dates&gt;&lt;isbn&gt;1432-1939&lt;/isbn&gt;&lt;urls&gt;&lt;/urls&gt;&lt;/record&gt;&lt;/Cite&gt;&lt;/EndNote&gt;</w:instrText>
      </w:r>
      <w:r w:rsidR="00C84018" w:rsidRPr="00700621">
        <w:fldChar w:fldCharType="separate"/>
      </w:r>
      <w:r w:rsidR="00700621" w:rsidRPr="00700621">
        <w:rPr>
          <w:noProof/>
        </w:rPr>
        <w:t>(Phillips and Koch 2002, Stock and Semmens 2016)</w:t>
      </w:r>
      <w:r w:rsidR="00C84018" w:rsidRPr="00700621">
        <w:fldChar w:fldCharType="end"/>
      </w:r>
      <w:r w:rsidRPr="00700621">
        <w:t>.</w:t>
      </w:r>
      <w:r w:rsidRPr="00700621">
        <w:rPr>
          <w:rFonts w:hint="eastAsia"/>
        </w:rPr>
        <w:t xml:space="preserve"> Trophic </w:t>
      </w:r>
      <w:r w:rsidRPr="00700621">
        <w:t>discrimination</w:t>
      </w:r>
      <w:r w:rsidRPr="00700621">
        <w:rPr>
          <w:rFonts w:hint="eastAsia"/>
        </w:rPr>
        <w:t xml:space="preserve"> factors (</w:t>
      </w:r>
      <w:r w:rsidRPr="00700621">
        <w:t>TDFs</w:t>
      </w:r>
      <w:r w:rsidRPr="00700621">
        <w:rPr>
          <w:rFonts w:hint="eastAsia"/>
        </w:rPr>
        <w:t>)</w:t>
      </w:r>
      <w:r w:rsidRPr="00700621">
        <w:t xml:space="preserve"> were estimated from the diet-dependent discrimination </w:t>
      </w:r>
      <w:r w:rsidRPr="00700621">
        <w:lastRenderedPageBreak/>
        <w:t>equation</w:t>
      </w:r>
      <w:r w:rsidR="00700621" w:rsidRPr="00700621">
        <w:t xml:space="preserve"> proposed by</w:t>
      </w:r>
      <w:r w:rsidR="00700621" w:rsidRPr="00700621">
        <w:rPr>
          <w:rFonts w:hint="eastAsia"/>
        </w:rPr>
        <w:t xml:space="preserve"> </w:t>
      </w:r>
      <w:r w:rsidR="00C84018" w:rsidRPr="009027A8">
        <w:fldChar w:fldCharType="begin"/>
      </w:r>
      <w:r w:rsidR="00700621" w:rsidRPr="009027A8">
        <w:instrText xml:space="preserve"> ADDIN EN.CITE &lt;EndNote&gt;&lt;Cite AuthorYear="1"&gt;&lt;Author&gt;Caut&lt;/Author&gt;&lt;Year&gt;2009&lt;/Year&gt;&lt;RecNum&gt;46&lt;/RecNum&gt;&lt;DisplayText&gt;Caut et al. (2009)&lt;/DisplayText&gt;&lt;record&gt;&lt;rec-number&gt;46&lt;/rec-number&gt;&lt;foreign-keys&gt;&lt;key app="EN" db-id="2vstfap51s9ztmea0af5fa9f5v90srreddde" timestamp="1622280390"&gt;46&lt;/key&gt;&lt;/foreign-keys&gt;&lt;ref-type name="Journal Article"&gt;17&lt;/ref-type&gt;&lt;contributors&gt;&lt;authors&gt;&lt;author&gt;Caut, Stéphane&lt;/author&gt;&lt;author&gt;Angulo, Elena&lt;/author&gt;&lt;author&gt;Courchamp, Franck&lt;/author&gt;&lt;/authors&gt;&lt;/contributors&gt;&lt;titles&gt;&lt;title&gt;Variation in discrimination factors (Δ15N and Δ13C): the effect of diet isotopic values and applications for diet reconstruction&lt;/title&gt;&lt;secondary-title&gt;Journal of Applied Ecology&lt;/secondary-title&gt;&lt;/titles&gt;&lt;periodical&gt;&lt;full-title&gt;Journal of Applied Ecology&lt;/full-title&gt;&lt;/periodical&gt;&lt;pages&gt;443-453&lt;/pages&gt;&lt;volume&gt;46&lt;/volume&gt;&lt;number&gt;2&lt;/number&gt;&lt;dates&gt;&lt;year&gt;2009&lt;/year&gt;&lt;/dates&gt;&lt;isbn&gt;0021-8901&lt;/isbn&gt;&lt;urls&gt;&lt;/urls&gt;&lt;/record&gt;&lt;/Cite&gt;&lt;/EndNote&gt;</w:instrText>
      </w:r>
      <w:r w:rsidR="00C84018" w:rsidRPr="009027A8">
        <w:fldChar w:fldCharType="separate"/>
      </w:r>
      <w:r w:rsidR="00700621" w:rsidRPr="009027A8">
        <w:rPr>
          <w:noProof/>
        </w:rPr>
        <w:t>Caut et al. (2009)</w:t>
      </w:r>
      <w:r w:rsidR="00C84018" w:rsidRPr="009027A8">
        <w:fldChar w:fldCharType="end"/>
      </w:r>
      <w:r w:rsidR="00700621" w:rsidRPr="009027A8">
        <w:rPr>
          <w:rFonts w:hint="eastAsia"/>
        </w:rPr>
        <w:t>.</w:t>
      </w:r>
      <w:r w:rsidR="009027A8" w:rsidRPr="009027A8">
        <w:rPr>
          <w:rFonts w:hint="eastAsia"/>
        </w:rPr>
        <w:t xml:space="preserve"> T</w:t>
      </w:r>
      <w:r w:rsidRPr="009027A8">
        <w:t>hree Markov Chain Monte Carlo (MCMC) chains</w:t>
      </w:r>
      <w:r w:rsidR="009027A8" w:rsidRPr="009027A8">
        <w:rPr>
          <w:rFonts w:hint="eastAsia"/>
        </w:rPr>
        <w:t xml:space="preserve"> were run in the model</w:t>
      </w:r>
      <w:r w:rsidRPr="009027A8">
        <w:t>, each with 50,000 iterations and a burn-in number of 25,000</w:t>
      </w:r>
      <w:r w:rsidR="009027A8" w:rsidRPr="009027A8">
        <w:rPr>
          <w:rFonts w:hint="eastAsia"/>
        </w:rPr>
        <w:t>,</w:t>
      </w:r>
      <w:r w:rsidRPr="009027A8">
        <w:t xml:space="preserve"> </w:t>
      </w:r>
      <w:r w:rsidRPr="009027A8">
        <w:rPr>
          <w:rFonts w:hint="eastAsia"/>
        </w:rPr>
        <w:t>along with</w:t>
      </w:r>
      <w:r w:rsidRPr="009027A8">
        <w:t xml:space="preserve"> a</w:t>
      </w:r>
      <w:r w:rsidRPr="009027A8">
        <w:rPr>
          <w:rFonts w:hint="eastAsia"/>
        </w:rPr>
        <w:t xml:space="preserve"> </w:t>
      </w:r>
      <w:r w:rsidRPr="009027A8">
        <w:t>non-informative Dirichlet prior.</w:t>
      </w:r>
      <w:r w:rsidRPr="009027A8">
        <w:rPr>
          <w:rFonts w:hint="eastAsia"/>
        </w:rPr>
        <w:t xml:space="preserve"> C</w:t>
      </w:r>
      <w:r w:rsidRPr="009027A8">
        <w:t>hain convergence</w:t>
      </w:r>
      <w:r w:rsidRPr="009027A8">
        <w:rPr>
          <w:rFonts w:hint="eastAsia"/>
        </w:rPr>
        <w:t xml:space="preserve"> was assessed via </w:t>
      </w:r>
      <w:r w:rsidRPr="009027A8">
        <w:t xml:space="preserve">Gelman-Rubin and Geweke </w:t>
      </w:r>
      <w:r w:rsidRPr="009027A8">
        <w:rPr>
          <w:rFonts w:hint="eastAsia"/>
        </w:rPr>
        <w:t xml:space="preserve">diagnostics. </w:t>
      </w:r>
      <w:r w:rsidRPr="009027A8">
        <w:t>Bayesian posterior mean estimates were</w:t>
      </w:r>
      <w:r w:rsidR="00CC4B85">
        <w:t xml:space="preserve"> extracted for further analysis</w:t>
      </w:r>
      <w:r w:rsidR="00CC4B85">
        <w:rPr>
          <w:rFonts w:hint="eastAsia"/>
        </w:rPr>
        <w:t>.</w:t>
      </w:r>
    </w:p>
    <w:p w:rsidR="00A70F07" w:rsidRPr="00BC1B86" w:rsidRDefault="00CC4B85" w:rsidP="00A70F07">
      <w:r>
        <w:rPr>
          <w:rFonts w:hint="eastAsia"/>
          <w:color w:val="FF0000"/>
        </w:rPr>
        <w:tab/>
      </w:r>
      <w:r w:rsidRPr="00CC4B85">
        <w:rPr>
          <w:rFonts w:hint="eastAsia"/>
        </w:rPr>
        <w:t>To examine how</w:t>
      </w:r>
      <w:r w:rsidR="00190C3D" w:rsidRPr="00CC4B85">
        <w:t xml:space="preserve"> </w:t>
      </w:r>
      <w:r w:rsidRPr="00CC4B85">
        <w:t>various</w:t>
      </w:r>
      <w:r w:rsidRPr="00CC4B85">
        <w:rPr>
          <w:rFonts w:hint="eastAsia"/>
        </w:rPr>
        <w:t xml:space="preserve"> factors may </w:t>
      </w:r>
      <w:r w:rsidRPr="00CC4B85">
        <w:t>affect</w:t>
      </w:r>
      <w:r w:rsidRPr="00CC4B85">
        <w:rPr>
          <w:rFonts w:hint="eastAsia"/>
        </w:rPr>
        <w:t xml:space="preserve"> the pest consumption by predators, we </w:t>
      </w:r>
      <w:r>
        <w:rPr>
          <w:rFonts w:hint="eastAsia"/>
        </w:rPr>
        <w:t xml:space="preserve">first </w:t>
      </w:r>
      <w:r w:rsidRPr="00CC4B85">
        <w:t>fit beta regression model</w:t>
      </w:r>
      <w:r w:rsidRPr="00CC4B85">
        <w:rPr>
          <w:rFonts w:hint="eastAsia"/>
        </w:rPr>
        <w:t>s</w:t>
      </w:r>
      <w:r w:rsidRPr="00CC4B85">
        <w:t xml:space="preserve"> with </w:t>
      </w:r>
      <w:r w:rsidRPr="00CC4B85">
        <w:rPr>
          <w:rFonts w:hint="eastAsia"/>
        </w:rPr>
        <w:t xml:space="preserve">year, </w:t>
      </w:r>
      <w:r w:rsidRPr="00CC4B85">
        <w:t>farm type, crop stage,</w:t>
      </w:r>
      <w:r w:rsidRPr="00CC4B85">
        <w:rPr>
          <w:rFonts w:hint="eastAsia"/>
        </w:rPr>
        <w:t xml:space="preserve"> p</w:t>
      </w:r>
      <w:r w:rsidRPr="00CC4B85">
        <w:t>ercent forest cover</w:t>
      </w:r>
      <w:r w:rsidRPr="00CC4B85">
        <w:rPr>
          <w:rFonts w:hint="eastAsia"/>
        </w:rPr>
        <w:t>, and</w:t>
      </w:r>
      <w:r w:rsidRPr="00CC4B85">
        <w:t xml:space="preserve"> the relative abundance of rice herbivores as fixed effects</w:t>
      </w:r>
      <w:r w:rsidR="00A8217C">
        <w:rPr>
          <w:rFonts w:hint="eastAsia"/>
        </w:rPr>
        <w:t xml:space="preserve"> without interactions </w:t>
      </w:r>
      <w:r w:rsidRPr="00CC4B85">
        <w:rPr>
          <w:rFonts w:hint="eastAsia"/>
        </w:rPr>
        <w:t>and the proportion of rice herbivores consumed in predators</w:t>
      </w:r>
      <w:r w:rsidRPr="00CC4B85">
        <w:t>’</w:t>
      </w:r>
      <w:r w:rsidRPr="00CC4B85">
        <w:rPr>
          <w:rFonts w:hint="eastAsia"/>
        </w:rPr>
        <w:t xml:space="preserve"> diet </w:t>
      </w:r>
      <w:r w:rsidRPr="00CC4B85">
        <w:t xml:space="preserve">as the response using the </w:t>
      </w:r>
      <w:r w:rsidRPr="00CC4B85">
        <w:rPr>
          <w:rFonts w:hint="eastAsia"/>
        </w:rPr>
        <w:t xml:space="preserve">R </w:t>
      </w:r>
      <w:r>
        <w:t xml:space="preserve">betareg package </w:t>
      </w:r>
      <w:r w:rsidR="00C84018">
        <w:fldChar w:fldCharType="begin"/>
      </w:r>
      <w:r>
        <w:instrText xml:space="preserve"> ADDIN EN.CITE &lt;EndNote&gt;&lt;Cite&gt;&lt;Author&gt;Zeileis&lt;/Author&gt;&lt;Year&gt;2016&lt;/Year&gt;&lt;RecNum&gt;50&lt;/RecNum&gt;&lt;DisplayText&gt;(Zeileis et al. 2016)&lt;/DisplayText&gt;&lt;record&gt;&lt;rec-number&gt;50&lt;/rec-number&gt;&lt;foreign-keys&gt;&lt;key app="EN" db-id="2vstfap51s9ztmea0af5fa9f5v90srreddde" timestamp="1622281236"&gt;50&lt;/key&gt;&lt;/foreign-keys&gt;&lt;ref-type name="Journal Article"&gt;17&lt;/ref-type&gt;&lt;contributors&gt;&lt;authors&gt;&lt;author&gt;Zeileis, Achim&lt;/author&gt;&lt;author&gt;Cribari-Neto, Francisco&lt;/author&gt;&lt;author&gt;Gruen, Bettina&lt;/author&gt;&lt;author&gt;Kosmidis, Ioannis&lt;/author&gt;&lt;author&gt;Simas, Alexandre B&lt;/author&gt;&lt;author&gt;Rocha, Andrea V&lt;/author&gt;&lt;author&gt;Zeileis, Maintainer Achim&lt;/author&gt;&lt;/authors&gt;&lt;/contributors&gt;&lt;titles&gt;&lt;title&gt;Package ‘betareg’&lt;/title&gt;&lt;secondary-title&gt;R package&lt;/secondary-title&gt;&lt;/titles&gt;&lt;periodical&gt;&lt;full-title&gt;R package&lt;/full-title&gt;&lt;/periodical&gt;&lt;pages&gt;2&lt;/pages&gt;&lt;volume&gt;3&lt;/volume&gt;&lt;dates&gt;&lt;year&gt;2016&lt;/year&gt;&lt;/dates&gt;&lt;urls&gt;&lt;/urls&gt;&lt;/record&gt;&lt;/Cite&gt;&lt;/EndNote&gt;</w:instrText>
      </w:r>
      <w:r w:rsidR="00C84018">
        <w:fldChar w:fldCharType="separate"/>
      </w:r>
      <w:r>
        <w:rPr>
          <w:noProof/>
        </w:rPr>
        <w:t>(Zeileis et al. 2016)</w:t>
      </w:r>
      <w:r w:rsidR="00C84018">
        <w:fldChar w:fldCharType="end"/>
      </w:r>
      <w:r w:rsidRPr="00CC4B85">
        <w:t>.</w:t>
      </w:r>
      <w:r>
        <w:rPr>
          <w:rFonts w:hint="eastAsia"/>
        </w:rPr>
        <w:t xml:space="preserve"> </w:t>
      </w:r>
      <w:r w:rsidR="00A8217C">
        <w:rPr>
          <w:rFonts w:hint="eastAsia"/>
        </w:rPr>
        <w:t xml:space="preserve">We then refit the first model by adding the interaction terms among all the significant factors as the final model. </w:t>
      </w:r>
      <w:r w:rsidR="00190C3D" w:rsidRPr="00FA796C">
        <w:rPr>
          <w:rFonts w:hint="eastAsia"/>
        </w:rPr>
        <w:t>Model p</w:t>
      </w:r>
      <w:r w:rsidR="00190C3D" w:rsidRPr="00FA796C">
        <w:t xml:space="preserve">arameters were estimated </w:t>
      </w:r>
      <w:r w:rsidR="00190C3D" w:rsidRPr="00FA796C">
        <w:rPr>
          <w:rFonts w:hint="eastAsia"/>
        </w:rPr>
        <w:t>using</w:t>
      </w:r>
      <w:r w:rsidR="00190C3D" w:rsidRPr="00FA796C">
        <w:t xml:space="preserve"> maximum likelihood</w:t>
      </w:r>
      <w:r w:rsidR="00190C3D" w:rsidRPr="00FA796C">
        <w:rPr>
          <w:rFonts w:hint="eastAsia"/>
        </w:rPr>
        <w:t xml:space="preserve"> and the significance of factor terms were then analyzed by a </w:t>
      </w:r>
      <w:r w:rsidR="00190C3D" w:rsidRPr="00FA796C">
        <w:t>two-way ANOVA</w:t>
      </w:r>
      <w:r w:rsidR="00190C3D" w:rsidRPr="00FA796C">
        <w:rPr>
          <w:rFonts w:hint="eastAsia"/>
        </w:rPr>
        <w:t xml:space="preserve"> </w:t>
      </w:r>
      <w:r w:rsidR="00190C3D" w:rsidRPr="00FA796C">
        <w:t>(type II</w:t>
      </w:r>
      <w:r w:rsidR="00190C3D" w:rsidRPr="00FA796C">
        <w:rPr>
          <w:rFonts w:hint="eastAsia"/>
        </w:rPr>
        <w:t xml:space="preserve"> test</w:t>
      </w:r>
      <w:r w:rsidR="00190C3D" w:rsidRPr="00FA796C">
        <w:t>) using the “Anova” function in the</w:t>
      </w:r>
      <w:r w:rsidR="00190C3D" w:rsidRPr="00FA796C">
        <w:rPr>
          <w:rFonts w:hint="eastAsia"/>
        </w:rPr>
        <w:t xml:space="preserve"> R</w:t>
      </w:r>
      <w:r w:rsidRPr="00FA796C">
        <w:t xml:space="preserve"> car package </w:t>
      </w:r>
      <w:r w:rsidR="00C84018" w:rsidRPr="00FA796C">
        <w:fldChar w:fldCharType="begin"/>
      </w:r>
      <w:r w:rsidRPr="00FA796C">
        <w:instrText xml:space="preserve"> ADDIN EN.CITE &lt;EndNote&gt;&lt;Cite&gt;&lt;Author&gt;Fox&lt;/Author&gt;&lt;Year&gt;2018&lt;/Year&gt;&lt;RecNum&gt;51&lt;/RecNum&gt;&lt;DisplayText&gt;(Fox and Weisberg 2018)&lt;/DisplayText&gt;&lt;record&gt;&lt;rec-number&gt;51&lt;/rec-number&gt;&lt;foreign-keys&gt;&lt;key app="EN" db-id="2vstfap51s9ztmea0af5fa9f5v90srreddde" timestamp="1622281445"&gt;51&lt;/key&gt;&lt;/foreign-keys&gt;&lt;ref-type name="Book"&gt;6&lt;/ref-type&gt;&lt;contributors&gt;&lt;authors&gt;&lt;author&gt;Fox, John&lt;/author&gt;&lt;author&gt;Weisberg, Sanford&lt;/author&gt;&lt;/authors&gt;&lt;/contributors&gt;&lt;titles&gt;&lt;title&gt;An R companion to applied regression&lt;/title&gt;&lt;/titles&gt;&lt;dates&gt;&lt;year&gt;2018&lt;/year&gt;&lt;/dates&gt;&lt;publisher&gt;Sage publications&lt;/publisher&gt;&lt;isbn&gt;1544336489&lt;/isbn&gt;&lt;urls&gt;&lt;/urls&gt;&lt;/record&gt;&lt;/Cite&gt;&lt;/EndNote&gt;</w:instrText>
      </w:r>
      <w:r w:rsidR="00C84018" w:rsidRPr="00FA796C">
        <w:fldChar w:fldCharType="separate"/>
      </w:r>
      <w:r w:rsidRPr="00FA796C">
        <w:rPr>
          <w:noProof/>
        </w:rPr>
        <w:t>(Fox and Weisberg 2018)</w:t>
      </w:r>
      <w:r w:rsidR="00C84018" w:rsidRPr="00FA796C">
        <w:fldChar w:fldCharType="end"/>
      </w:r>
      <w:r w:rsidR="00190C3D" w:rsidRPr="00FA796C">
        <w:t>.</w:t>
      </w:r>
      <w:r w:rsidR="00FA796C" w:rsidRPr="00FA796C">
        <w:rPr>
          <w:rFonts w:hint="eastAsia"/>
        </w:rPr>
        <w:t xml:space="preserve"> </w:t>
      </w:r>
      <w:r w:rsidR="00190C3D" w:rsidRPr="00FA796C">
        <w:t>Tukey’s post</w:t>
      </w:r>
      <w:r w:rsidR="00190C3D" w:rsidRPr="00FA796C">
        <w:rPr>
          <w:rFonts w:hint="eastAsia"/>
        </w:rPr>
        <w:t>-</w:t>
      </w:r>
      <w:r w:rsidR="00190C3D" w:rsidRPr="00FA796C">
        <w:t xml:space="preserve">hoc tests </w:t>
      </w:r>
      <w:r w:rsidR="00190C3D" w:rsidRPr="00FA796C">
        <w:rPr>
          <w:rFonts w:hint="eastAsia"/>
        </w:rPr>
        <w:t xml:space="preserve">were performed for the significant </w:t>
      </w:r>
      <w:r w:rsidR="00190C3D" w:rsidRPr="00BC1B86">
        <w:rPr>
          <w:rFonts w:hint="eastAsia"/>
        </w:rPr>
        <w:t xml:space="preserve">factors </w:t>
      </w:r>
      <w:r w:rsidR="00190C3D" w:rsidRPr="00BC1B86">
        <w:t>using the “cld” function in the</w:t>
      </w:r>
      <w:r w:rsidR="00190C3D" w:rsidRPr="00BC1B86">
        <w:rPr>
          <w:rFonts w:hint="eastAsia"/>
        </w:rPr>
        <w:t xml:space="preserve"> R</w:t>
      </w:r>
      <w:r w:rsidR="00FA796C" w:rsidRPr="00BC1B86">
        <w:t xml:space="preserve"> emmeans package </w:t>
      </w:r>
      <w:r w:rsidR="00C84018" w:rsidRPr="00BC1B86">
        <w:fldChar w:fldCharType="begin"/>
      </w:r>
      <w:r w:rsidR="00FA796C" w:rsidRPr="00BC1B86">
        <w:instrText xml:space="preserve"> ADDIN EN.CITE &lt;EndNote&gt;&lt;Cite&gt;&lt;Author&gt;Lenth&lt;/Author&gt;&lt;Year&gt;2018&lt;/Year&gt;&lt;RecNum&gt;52&lt;/RecNum&gt;&lt;DisplayText&gt;(Lenth and Lenth 2018)&lt;/DisplayText&gt;&lt;record&gt;&lt;rec-number&gt;52&lt;/rec-number&gt;&lt;foreign-keys&gt;&lt;key app="EN" db-id="2vstfap51s9ztmea0af5fa9f5v90srreddde" timestamp="1622281565"&gt;52&lt;/key&gt;&lt;/foreign-keys&gt;&lt;ref-type name="Journal Article"&gt;17&lt;/ref-type&gt;&lt;contributors&gt;&lt;authors&gt;&lt;author&gt;Lenth, Russell&lt;/author&gt;&lt;author&gt;Lenth, Maintainer Russell&lt;/author&gt;&lt;/authors&gt;&lt;/contributors&gt;&lt;titles&gt;&lt;title&gt;Package ‘lsmeans’&lt;/title&gt;&lt;secondary-title&gt;The American Statistician&lt;/secondary-title&gt;&lt;/titles&gt;&lt;periodical&gt;&lt;full-title&gt;The American Statistician&lt;/full-title&gt;&lt;/periodical&gt;&lt;pages&gt;216-221&lt;/pages&gt;&lt;volume&gt;34&lt;/volume&gt;&lt;number&gt;4&lt;/number&gt;&lt;dates&gt;&lt;year&gt;2018&lt;/year&gt;&lt;/dates&gt;&lt;urls&gt;&lt;/urls&gt;&lt;/record&gt;&lt;/Cite&gt;&lt;/EndNote&gt;</w:instrText>
      </w:r>
      <w:r w:rsidR="00C84018" w:rsidRPr="00BC1B86">
        <w:fldChar w:fldCharType="separate"/>
      </w:r>
      <w:r w:rsidR="00FA796C" w:rsidRPr="00BC1B86">
        <w:rPr>
          <w:noProof/>
        </w:rPr>
        <w:t>(Lenth and Lenth 2018)</w:t>
      </w:r>
      <w:r w:rsidR="00C84018" w:rsidRPr="00BC1B86">
        <w:fldChar w:fldCharType="end"/>
      </w:r>
      <w:r w:rsidR="00190C3D" w:rsidRPr="00BC1B86">
        <w:t>.</w:t>
      </w:r>
      <w:r w:rsidR="00190C3D" w:rsidRPr="00BC1B86">
        <w:rPr>
          <w:rFonts w:hint="eastAsia"/>
        </w:rPr>
        <w:t xml:space="preserve"> </w:t>
      </w:r>
      <w:r w:rsidR="00D42177" w:rsidRPr="00BC1B86">
        <w:rPr>
          <w:rFonts w:hint="eastAsia"/>
        </w:rPr>
        <w:t>Because s</w:t>
      </w:r>
      <w:r w:rsidR="00A70F07" w:rsidRPr="00BC1B86">
        <w:rPr>
          <w:rFonts w:hint="eastAsia"/>
        </w:rPr>
        <w:t>piders and ladybeetles were the two most abundant</w:t>
      </w:r>
      <w:r w:rsidR="00D42177" w:rsidRPr="00BC1B86">
        <w:rPr>
          <w:rFonts w:hint="eastAsia"/>
        </w:rPr>
        <w:t xml:space="preserve"> generalist predator</w:t>
      </w:r>
      <w:r w:rsidR="00A70F07" w:rsidRPr="00BC1B86">
        <w:rPr>
          <w:rFonts w:hint="eastAsia"/>
        </w:rPr>
        <w:t xml:space="preserve"> groups in our system and they</w:t>
      </w:r>
      <w:r w:rsidR="00D42177" w:rsidRPr="00BC1B86">
        <w:rPr>
          <w:rFonts w:hint="eastAsia"/>
        </w:rPr>
        <w:t xml:space="preserve"> exhibit distinct foraging behavior</w:t>
      </w:r>
      <w:r w:rsidR="00A70F07" w:rsidRPr="00BC1B86">
        <w:rPr>
          <w:rFonts w:hint="eastAsia"/>
        </w:rPr>
        <w:t xml:space="preserve"> (</w:t>
      </w:r>
      <w:r w:rsidR="00D42177" w:rsidRPr="00BC1B86">
        <w:rPr>
          <w:rFonts w:hint="eastAsia"/>
        </w:rPr>
        <w:t xml:space="preserve">e.g., </w:t>
      </w:r>
      <w:r w:rsidR="00D42177" w:rsidRPr="00BC1B86">
        <w:t xml:space="preserve">sit-and-wait </w:t>
      </w:r>
      <w:r w:rsidR="00D42177" w:rsidRPr="00BC1B86">
        <w:rPr>
          <w:rFonts w:hint="eastAsia"/>
        </w:rPr>
        <w:t xml:space="preserve">vs. </w:t>
      </w:r>
      <w:r w:rsidR="00A70F07" w:rsidRPr="00BC1B86">
        <w:t>active</w:t>
      </w:r>
      <w:r w:rsidR="00D42177" w:rsidRPr="00BC1B86">
        <w:rPr>
          <w:rFonts w:hint="eastAsia"/>
        </w:rPr>
        <w:t xml:space="preserve"> hunting</w:t>
      </w:r>
      <w:r w:rsidR="00A70F07" w:rsidRPr="00BC1B86">
        <w:rPr>
          <w:rFonts w:hint="eastAsia"/>
        </w:rPr>
        <w:t>)</w:t>
      </w:r>
      <w:r w:rsidR="00D42177" w:rsidRPr="00BC1B86">
        <w:rPr>
          <w:rFonts w:hint="eastAsia"/>
        </w:rPr>
        <w:t xml:space="preserve"> and microhabitat use</w:t>
      </w:r>
      <w:r w:rsidR="00A70F07" w:rsidRPr="00BC1B86">
        <w:rPr>
          <w:rFonts w:hint="eastAsia"/>
        </w:rPr>
        <w:t>,</w:t>
      </w:r>
      <w:r w:rsidR="00D42177" w:rsidRPr="00BC1B86">
        <w:rPr>
          <w:rFonts w:hint="eastAsia"/>
        </w:rPr>
        <w:t xml:space="preserve"> we also performed all the aforementioned analyse</w:t>
      </w:r>
      <w:r w:rsidR="00A70F07" w:rsidRPr="00BC1B86">
        <w:rPr>
          <w:rFonts w:hint="eastAsia"/>
        </w:rPr>
        <w:t xml:space="preserve">s </w:t>
      </w:r>
      <w:r w:rsidR="00D42177" w:rsidRPr="00BC1B86">
        <w:rPr>
          <w:rFonts w:hint="eastAsia"/>
        </w:rPr>
        <w:t xml:space="preserve">separately </w:t>
      </w:r>
      <w:r w:rsidR="00A70F07" w:rsidRPr="00BC1B86">
        <w:rPr>
          <w:rFonts w:hint="eastAsia"/>
        </w:rPr>
        <w:t>for each of the two predator groups</w:t>
      </w:r>
      <w:r w:rsidR="007602E7" w:rsidRPr="00BC1B86">
        <w:rPr>
          <w:rFonts w:hint="eastAsia"/>
        </w:rPr>
        <w:t>.</w:t>
      </w:r>
      <w:r w:rsidR="00FA796C" w:rsidRPr="00BC1B86">
        <w:rPr>
          <w:rFonts w:hint="eastAsia"/>
        </w:rPr>
        <w:t xml:space="preserve"> </w:t>
      </w:r>
      <w:r w:rsidR="00FA796C" w:rsidRPr="00BC1B86">
        <w:t xml:space="preserve">All analyses were </w:t>
      </w:r>
      <w:r w:rsidR="00D42177" w:rsidRPr="00BC1B86">
        <w:rPr>
          <w:rFonts w:hint="eastAsia"/>
        </w:rPr>
        <w:t>conducted</w:t>
      </w:r>
      <w:r w:rsidR="00FA796C" w:rsidRPr="00BC1B86">
        <w:t xml:space="preserve"> </w:t>
      </w:r>
      <w:r w:rsidR="00FA796C" w:rsidRPr="00BC1B86">
        <w:rPr>
          <w:rFonts w:hint="eastAsia"/>
        </w:rPr>
        <w:t>in</w:t>
      </w:r>
      <w:r w:rsidR="00FA796C" w:rsidRPr="00BC1B86">
        <w:t xml:space="preserve"> R</w:t>
      </w:r>
      <w:r w:rsidR="00FA796C" w:rsidRPr="00BC1B86">
        <w:rPr>
          <w:rFonts w:hint="eastAsia"/>
        </w:rPr>
        <w:t xml:space="preserve"> version </w:t>
      </w:r>
      <w:r w:rsidR="00FA796C" w:rsidRPr="00BC1B86">
        <w:t xml:space="preserve">4.0.3 </w:t>
      </w:r>
      <w:r w:rsidR="00C84018" w:rsidRPr="00BC1B86">
        <w:fldChar w:fldCharType="begin"/>
      </w:r>
      <w:r w:rsidR="009E0C60" w:rsidRPr="00BC1B86">
        <w:instrText xml:space="preserve"> ADDIN EN.CITE &lt;EndNote&gt;&lt;Cite&gt;&lt;Author&gt;R Core Team&lt;/Author&gt;&lt;Year&gt;2020&lt;/Year&gt;&lt;RecNum&gt;53&lt;/RecNum&gt;&lt;DisplayText&gt;(R Core Team 2020)&lt;/DisplayText&gt;&lt;record&gt;&lt;rec-number&gt;53&lt;/rec-number&gt;&lt;foreign-keys&gt;&lt;key app="EN" db-id="2vstfap51s9ztmea0af5fa9f5v90srreddde" timestamp="1622283433"&gt;53&lt;/key&gt;&lt;/foreign-keys&gt;&lt;ref-type name="Journal Article"&gt;17&lt;/ref-type&gt;&lt;contributors&gt;&lt;authors&gt;&lt;author&gt;R Core Team, &lt;/author&gt;&lt;/authors&gt;&lt;/contributors&gt;&lt;titles&gt;&lt;title&gt;R: A language and environment for statistical computing.&lt;/title&gt;&lt;secondary-title&gt;R Foundation for Statistical Computing, Vienna, Austria&lt;/secondary-title&gt;&lt;/titles&gt;&lt;periodical&gt;&lt;full-title&gt;R Foundation for Statistical Computing, Vienna, Austria&lt;/full-title&gt;&lt;/periodical&gt;&lt;dates&gt;&lt;year&gt;2020&lt;/year&gt;&lt;/dates&gt;&lt;urls&gt;&lt;/urls&gt;&lt;/record&gt;&lt;/Cite&gt;&lt;/EndNote&gt;</w:instrText>
      </w:r>
      <w:r w:rsidR="00C84018" w:rsidRPr="00BC1B86">
        <w:fldChar w:fldCharType="separate"/>
      </w:r>
      <w:r w:rsidR="009E0C60" w:rsidRPr="00BC1B86">
        <w:rPr>
          <w:noProof/>
        </w:rPr>
        <w:t>(R Core Team 2020)</w:t>
      </w:r>
      <w:r w:rsidR="00C84018" w:rsidRPr="00BC1B86">
        <w:fldChar w:fldCharType="end"/>
      </w:r>
      <w:r w:rsidR="00BC1B86" w:rsidRPr="00BC1B86">
        <w:rPr>
          <w:rFonts w:hint="eastAsia"/>
        </w:rPr>
        <w:t>.</w:t>
      </w:r>
    </w:p>
    <w:p w:rsidR="00DE29FD" w:rsidRDefault="00DE29FD">
      <w:pPr>
        <w:rPr>
          <w:color w:val="FF0000"/>
        </w:rPr>
      </w:pPr>
      <w:r>
        <w:rPr>
          <w:color w:val="FF0000"/>
        </w:rPr>
        <w:br w:type="page"/>
      </w:r>
    </w:p>
    <w:p w:rsidR="00DE29FD" w:rsidRPr="006C1DE3" w:rsidRDefault="00DE29FD" w:rsidP="00DE29FD">
      <w:pPr>
        <w:spacing w:line="480" w:lineRule="auto"/>
        <w:rPr>
          <w:bCs/>
          <w:sz w:val="24"/>
          <w:szCs w:val="24"/>
        </w:rPr>
      </w:pPr>
      <w:r>
        <w:rPr>
          <w:rFonts w:hint="eastAsia"/>
          <w:b/>
          <w:bCs/>
          <w:sz w:val="24"/>
          <w:szCs w:val="24"/>
        </w:rPr>
        <w:lastRenderedPageBreak/>
        <w:t xml:space="preserve">Appendix </w:t>
      </w:r>
      <w:r w:rsidRPr="006C1DE3">
        <w:rPr>
          <w:b/>
          <w:bCs/>
          <w:sz w:val="24"/>
          <w:szCs w:val="24"/>
        </w:rPr>
        <w:t xml:space="preserve">Table </w:t>
      </w:r>
      <w:r>
        <w:rPr>
          <w:rFonts w:hint="eastAsia"/>
          <w:b/>
          <w:bCs/>
          <w:sz w:val="24"/>
          <w:szCs w:val="24"/>
        </w:rPr>
        <w:t>S</w:t>
      </w:r>
      <w:r w:rsidRPr="006C1DE3">
        <w:rPr>
          <w:b/>
          <w:bCs/>
          <w:sz w:val="24"/>
          <w:szCs w:val="24"/>
        </w:rPr>
        <w:t>1</w:t>
      </w:r>
      <w:r w:rsidRPr="006C1DE3">
        <w:rPr>
          <w:bCs/>
          <w:sz w:val="24"/>
          <w:szCs w:val="24"/>
        </w:rPr>
        <w:t xml:space="preserve">. </w:t>
      </w:r>
      <w:r>
        <w:rPr>
          <w:rFonts w:hint="eastAsia"/>
          <w:bCs/>
          <w:sz w:val="24"/>
          <w:szCs w:val="24"/>
        </w:rPr>
        <w:t xml:space="preserve">The </w:t>
      </w:r>
      <w:r w:rsidRPr="006C1DE3">
        <w:rPr>
          <w:bCs/>
          <w:sz w:val="24"/>
          <w:szCs w:val="24"/>
        </w:rPr>
        <w:t>arthropod families/genera in</w:t>
      </w:r>
      <w:r w:rsidRPr="006C1DE3">
        <w:rPr>
          <w:rFonts w:hint="eastAsia"/>
          <w:bCs/>
          <w:sz w:val="24"/>
          <w:szCs w:val="24"/>
        </w:rPr>
        <w:t xml:space="preserve"> </w:t>
      </w:r>
      <w:r>
        <w:rPr>
          <w:rFonts w:hint="eastAsia"/>
          <w:bCs/>
          <w:sz w:val="24"/>
          <w:szCs w:val="24"/>
        </w:rPr>
        <w:t>each trophic guild in this study</w:t>
      </w:r>
      <w:r w:rsidRPr="006C1DE3">
        <w:rPr>
          <w:bCs/>
          <w:sz w:val="24"/>
          <w:szCs w:val="24"/>
        </w:rPr>
        <w:t>.</w:t>
      </w:r>
    </w:p>
    <w:tbl>
      <w:tblPr>
        <w:tblW w:w="8829" w:type="dxa"/>
        <w:jc w:val="center"/>
        <w:tblBorders>
          <w:top w:val="single" w:sz="4" w:space="0" w:color="auto"/>
          <w:bottom w:val="single" w:sz="4" w:space="0" w:color="auto"/>
        </w:tblBorders>
        <w:shd w:val="clear" w:color="auto" w:fill="CED7E7"/>
        <w:tblCellMar>
          <w:left w:w="0" w:type="dxa"/>
          <w:right w:w="0" w:type="dxa"/>
        </w:tblCellMar>
        <w:tblLook w:val="04A0" w:firstRow="1" w:lastRow="0" w:firstColumn="1" w:lastColumn="0" w:noHBand="0" w:noVBand="1"/>
      </w:tblPr>
      <w:tblGrid>
        <w:gridCol w:w="2429"/>
        <w:gridCol w:w="2546"/>
        <w:gridCol w:w="3854"/>
      </w:tblGrid>
      <w:tr w:rsidR="00DE29FD" w:rsidRPr="006C1DE3" w:rsidTr="00574690">
        <w:trPr>
          <w:trHeight w:hRule="exact" w:val="454"/>
          <w:jc w:val="center"/>
        </w:trPr>
        <w:tc>
          <w:tcPr>
            <w:tcW w:w="2429" w:type="dxa"/>
            <w:tcBorders>
              <w:top w:val="single" w:sz="4" w:space="0" w:color="auto"/>
              <w:bottom w:val="single" w:sz="4" w:space="0" w:color="auto"/>
            </w:tcBorders>
            <w:shd w:val="clear" w:color="auto" w:fill="auto"/>
            <w:tcMar>
              <w:top w:w="80" w:type="dxa"/>
              <w:left w:w="80" w:type="dxa"/>
              <w:bottom w:w="80" w:type="dxa"/>
              <w:right w:w="80" w:type="dxa"/>
            </w:tcMar>
            <w:vAlign w:val="center"/>
          </w:tcPr>
          <w:p w:rsidR="00DE29FD" w:rsidRPr="006C1DE3" w:rsidRDefault="00DE29FD" w:rsidP="00E54BF3">
            <w:pPr>
              <w:rPr>
                <w:sz w:val="24"/>
                <w:szCs w:val="24"/>
              </w:rPr>
            </w:pPr>
            <w:r w:rsidRPr="006C1DE3">
              <w:rPr>
                <w:sz w:val="24"/>
                <w:szCs w:val="24"/>
              </w:rPr>
              <w:t>Trophic guild</w:t>
            </w:r>
          </w:p>
        </w:tc>
        <w:tc>
          <w:tcPr>
            <w:tcW w:w="2546" w:type="dxa"/>
            <w:tcBorders>
              <w:top w:val="single" w:sz="4" w:space="0" w:color="auto"/>
              <w:bottom w:val="single" w:sz="4" w:space="0" w:color="auto"/>
            </w:tcBorders>
            <w:vAlign w:val="center"/>
          </w:tcPr>
          <w:p w:rsidR="00DE29FD" w:rsidRPr="006C1DE3" w:rsidRDefault="00DE29FD" w:rsidP="00E54BF3">
            <w:pPr>
              <w:ind w:firstLine="141"/>
              <w:rPr>
                <w:sz w:val="24"/>
                <w:szCs w:val="24"/>
              </w:rPr>
            </w:pPr>
            <w:r w:rsidRPr="006C1DE3">
              <w:rPr>
                <w:sz w:val="24"/>
                <w:szCs w:val="24"/>
              </w:rPr>
              <w:t>Order</w:t>
            </w:r>
          </w:p>
        </w:tc>
        <w:tc>
          <w:tcPr>
            <w:tcW w:w="3854" w:type="dxa"/>
            <w:tcBorders>
              <w:top w:val="single" w:sz="4" w:space="0" w:color="auto"/>
              <w:bottom w:val="single" w:sz="4" w:space="0" w:color="auto"/>
            </w:tcBorders>
            <w:shd w:val="clear" w:color="auto" w:fill="auto"/>
            <w:tcMar>
              <w:top w:w="80" w:type="dxa"/>
              <w:left w:w="80" w:type="dxa"/>
              <w:bottom w:w="80" w:type="dxa"/>
              <w:right w:w="80" w:type="dxa"/>
            </w:tcMar>
            <w:vAlign w:val="center"/>
          </w:tcPr>
          <w:p w:rsidR="00DE29FD" w:rsidRPr="006C1DE3" w:rsidRDefault="00DE29FD" w:rsidP="00E54BF3">
            <w:pPr>
              <w:rPr>
                <w:sz w:val="24"/>
                <w:szCs w:val="24"/>
              </w:rPr>
            </w:pPr>
            <w:r w:rsidRPr="006C1DE3">
              <w:rPr>
                <w:sz w:val="24"/>
                <w:szCs w:val="24"/>
              </w:rPr>
              <w:t>Family/Genus</w:t>
            </w:r>
          </w:p>
        </w:tc>
      </w:tr>
      <w:tr w:rsidR="00574690" w:rsidRPr="006C1DE3" w:rsidTr="00574690">
        <w:trPr>
          <w:trHeight w:hRule="exact" w:val="369"/>
          <w:jc w:val="center"/>
        </w:trPr>
        <w:tc>
          <w:tcPr>
            <w:tcW w:w="2429" w:type="dxa"/>
            <w:tcBorders>
              <w:top w:val="single" w:sz="4" w:space="0" w:color="auto"/>
            </w:tcBorders>
            <w:shd w:val="clear" w:color="auto" w:fill="auto"/>
            <w:tcMar>
              <w:top w:w="80" w:type="dxa"/>
              <w:left w:w="80" w:type="dxa"/>
              <w:bottom w:w="80" w:type="dxa"/>
              <w:right w:w="80" w:type="dxa"/>
            </w:tcMar>
            <w:vAlign w:val="center"/>
          </w:tcPr>
          <w:p w:rsidR="00574690" w:rsidRPr="006C1DE3" w:rsidRDefault="00574690" w:rsidP="00E54BF3">
            <w:pPr>
              <w:rPr>
                <w:sz w:val="24"/>
                <w:szCs w:val="24"/>
              </w:rPr>
            </w:pPr>
            <w:r w:rsidRPr="006C1DE3">
              <w:rPr>
                <w:sz w:val="24"/>
                <w:szCs w:val="24"/>
              </w:rPr>
              <w:t>Predator</w:t>
            </w:r>
            <w:r>
              <w:rPr>
                <w:rFonts w:hint="eastAsia"/>
                <w:sz w:val="24"/>
                <w:szCs w:val="24"/>
              </w:rPr>
              <w:t>s</w:t>
            </w:r>
          </w:p>
        </w:tc>
        <w:tc>
          <w:tcPr>
            <w:tcW w:w="2546" w:type="dxa"/>
            <w:tcBorders>
              <w:top w:val="single" w:sz="4" w:space="0" w:color="auto"/>
            </w:tcBorders>
            <w:vAlign w:val="center"/>
          </w:tcPr>
          <w:p w:rsidR="00574690" w:rsidRPr="006C1DE3" w:rsidRDefault="00574690" w:rsidP="00E54BF3">
            <w:pPr>
              <w:ind w:left="141"/>
              <w:rPr>
                <w:sz w:val="24"/>
                <w:szCs w:val="24"/>
              </w:rPr>
            </w:pPr>
            <w:r w:rsidRPr="006C1DE3">
              <w:rPr>
                <w:sz w:val="24"/>
                <w:szCs w:val="24"/>
              </w:rPr>
              <w:t>Araneae</w:t>
            </w:r>
          </w:p>
        </w:tc>
        <w:tc>
          <w:tcPr>
            <w:tcW w:w="3854" w:type="dxa"/>
            <w:tcBorders>
              <w:top w:val="single" w:sz="4" w:space="0" w:color="auto"/>
            </w:tcBorders>
            <w:shd w:val="clear" w:color="auto" w:fill="auto"/>
            <w:tcMar>
              <w:top w:w="80" w:type="dxa"/>
              <w:left w:w="80" w:type="dxa"/>
              <w:bottom w:w="80" w:type="dxa"/>
              <w:right w:w="80" w:type="dxa"/>
            </w:tcMar>
            <w:vAlign w:val="center"/>
          </w:tcPr>
          <w:p w:rsidR="00574690" w:rsidRPr="006C1DE3" w:rsidRDefault="00574690" w:rsidP="00E54BF3">
            <w:pPr>
              <w:rPr>
                <w:sz w:val="24"/>
                <w:szCs w:val="24"/>
              </w:rPr>
            </w:pPr>
            <w:r w:rsidRPr="006C1DE3">
              <w:rPr>
                <w:sz w:val="24"/>
                <w:szCs w:val="24"/>
              </w:rPr>
              <w:t>Araneidae</w:t>
            </w:r>
          </w:p>
        </w:tc>
      </w:tr>
      <w:tr w:rsidR="00574690"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574690" w:rsidRPr="006C1DE3" w:rsidRDefault="00574690" w:rsidP="00E54BF3">
            <w:pPr>
              <w:rPr>
                <w:sz w:val="24"/>
                <w:szCs w:val="24"/>
              </w:rPr>
            </w:pPr>
          </w:p>
        </w:tc>
        <w:tc>
          <w:tcPr>
            <w:tcW w:w="2546" w:type="dxa"/>
            <w:vAlign w:val="center"/>
          </w:tcPr>
          <w:p w:rsidR="00574690" w:rsidRPr="006C1DE3" w:rsidRDefault="00574690" w:rsidP="00E54BF3">
            <w:pPr>
              <w:ind w:left="141"/>
              <w:rPr>
                <w:sz w:val="24"/>
                <w:szCs w:val="24"/>
              </w:rPr>
            </w:pPr>
            <w:r w:rsidRPr="006C1DE3">
              <w:rPr>
                <w:sz w:val="24"/>
                <w:szCs w:val="24"/>
              </w:rPr>
              <w:t>Araneae</w:t>
            </w:r>
          </w:p>
        </w:tc>
        <w:tc>
          <w:tcPr>
            <w:tcW w:w="3854" w:type="dxa"/>
            <w:shd w:val="clear" w:color="auto" w:fill="auto"/>
            <w:tcMar>
              <w:top w:w="80" w:type="dxa"/>
              <w:left w:w="80" w:type="dxa"/>
              <w:bottom w:w="80" w:type="dxa"/>
              <w:right w:w="80" w:type="dxa"/>
            </w:tcMar>
            <w:vAlign w:val="center"/>
          </w:tcPr>
          <w:p w:rsidR="00574690" w:rsidRPr="006C1DE3" w:rsidRDefault="00574690" w:rsidP="00E54BF3">
            <w:pPr>
              <w:rPr>
                <w:sz w:val="24"/>
                <w:szCs w:val="24"/>
              </w:rPr>
            </w:pPr>
            <w:r w:rsidRPr="006C1DE3">
              <w:rPr>
                <w:sz w:val="24"/>
                <w:szCs w:val="24"/>
              </w:rPr>
              <w:t>Clubionidae</w:t>
            </w:r>
          </w:p>
        </w:tc>
      </w:tr>
      <w:tr w:rsidR="00574690"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574690" w:rsidRPr="006C1DE3" w:rsidRDefault="00574690" w:rsidP="00E54BF3">
            <w:pPr>
              <w:rPr>
                <w:sz w:val="24"/>
                <w:szCs w:val="24"/>
              </w:rPr>
            </w:pPr>
          </w:p>
        </w:tc>
        <w:tc>
          <w:tcPr>
            <w:tcW w:w="2546" w:type="dxa"/>
            <w:vAlign w:val="center"/>
          </w:tcPr>
          <w:p w:rsidR="00574690" w:rsidRPr="006C1DE3" w:rsidRDefault="00574690" w:rsidP="00E54BF3">
            <w:pPr>
              <w:ind w:left="141"/>
              <w:rPr>
                <w:sz w:val="24"/>
                <w:szCs w:val="24"/>
              </w:rPr>
            </w:pPr>
            <w:r w:rsidRPr="006C1DE3">
              <w:rPr>
                <w:sz w:val="24"/>
                <w:szCs w:val="24"/>
              </w:rPr>
              <w:t>Coleoptera</w:t>
            </w:r>
          </w:p>
        </w:tc>
        <w:tc>
          <w:tcPr>
            <w:tcW w:w="3854" w:type="dxa"/>
            <w:shd w:val="clear" w:color="auto" w:fill="auto"/>
            <w:tcMar>
              <w:top w:w="80" w:type="dxa"/>
              <w:left w:w="80" w:type="dxa"/>
              <w:bottom w:w="80" w:type="dxa"/>
              <w:right w:w="80" w:type="dxa"/>
            </w:tcMar>
            <w:vAlign w:val="center"/>
          </w:tcPr>
          <w:p w:rsidR="00574690" w:rsidRPr="006C1DE3" w:rsidRDefault="00574690" w:rsidP="00E54BF3">
            <w:pPr>
              <w:rPr>
                <w:sz w:val="24"/>
                <w:szCs w:val="24"/>
              </w:rPr>
            </w:pPr>
            <w:r w:rsidRPr="006C1DE3">
              <w:rPr>
                <w:sz w:val="24"/>
                <w:szCs w:val="24"/>
              </w:rPr>
              <w:t>Coccinellidae</w:t>
            </w:r>
          </w:p>
        </w:tc>
      </w:tr>
      <w:tr w:rsidR="00574690"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574690" w:rsidRPr="006C1DE3" w:rsidRDefault="00574690" w:rsidP="00E54BF3">
            <w:pPr>
              <w:rPr>
                <w:sz w:val="24"/>
                <w:szCs w:val="24"/>
              </w:rPr>
            </w:pPr>
          </w:p>
        </w:tc>
        <w:tc>
          <w:tcPr>
            <w:tcW w:w="2546" w:type="dxa"/>
            <w:vAlign w:val="center"/>
          </w:tcPr>
          <w:p w:rsidR="00574690" w:rsidRPr="006C1DE3" w:rsidRDefault="00574690" w:rsidP="00E54BF3">
            <w:pPr>
              <w:ind w:left="141"/>
              <w:rPr>
                <w:sz w:val="24"/>
                <w:szCs w:val="24"/>
              </w:rPr>
            </w:pPr>
            <w:r w:rsidRPr="006C1DE3">
              <w:rPr>
                <w:sz w:val="24"/>
                <w:szCs w:val="24"/>
              </w:rPr>
              <w:t>Araneae</w:t>
            </w:r>
          </w:p>
        </w:tc>
        <w:tc>
          <w:tcPr>
            <w:tcW w:w="3854" w:type="dxa"/>
            <w:shd w:val="clear" w:color="auto" w:fill="auto"/>
            <w:tcMar>
              <w:top w:w="80" w:type="dxa"/>
              <w:left w:w="80" w:type="dxa"/>
              <w:bottom w:w="80" w:type="dxa"/>
              <w:right w:w="80" w:type="dxa"/>
            </w:tcMar>
            <w:vAlign w:val="center"/>
          </w:tcPr>
          <w:p w:rsidR="00574690" w:rsidRPr="006C1DE3" w:rsidRDefault="00574690" w:rsidP="00E54BF3">
            <w:pPr>
              <w:rPr>
                <w:sz w:val="24"/>
                <w:szCs w:val="24"/>
              </w:rPr>
            </w:pPr>
            <w:r w:rsidRPr="006C1DE3">
              <w:rPr>
                <w:sz w:val="24"/>
                <w:szCs w:val="24"/>
              </w:rPr>
              <w:t>Oxyopidae</w:t>
            </w:r>
          </w:p>
        </w:tc>
      </w:tr>
      <w:tr w:rsidR="00574690"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574690" w:rsidRPr="006C1DE3" w:rsidRDefault="00574690" w:rsidP="00E54BF3">
            <w:pPr>
              <w:rPr>
                <w:sz w:val="24"/>
                <w:szCs w:val="24"/>
              </w:rPr>
            </w:pPr>
          </w:p>
        </w:tc>
        <w:tc>
          <w:tcPr>
            <w:tcW w:w="2546" w:type="dxa"/>
            <w:vAlign w:val="center"/>
          </w:tcPr>
          <w:p w:rsidR="00574690" w:rsidRPr="006C1DE3" w:rsidRDefault="00574690" w:rsidP="00E54BF3">
            <w:pPr>
              <w:ind w:left="141"/>
              <w:rPr>
                <w:sz w:val="24"/>
                <w:szCs w:val="24"/>
              </w:rPr>
            </w:pPr>
            <w:r w:rsidRPr="006C1DE3">
              <w:rPr>
                <w:sz w:val="24"/>
                <w:szCs w:val="24"/>
              </w:rPr>
              <w:t>Araneae</w:t>
            </w:r>
          </w:p>
        </w:tc>
        <w:tc>
          <w:tcPr>
            <w:tcW w:w="3854" w:type="dxa"/>
            <w:shd w:val="clear" w:color="auto" w:fill="auto"/>
            <w:tcMar>
              <w:top w:w="80" w:type="dxa"/>
              <w:left w:w="80" w:type="dxa"/>
              <w:bottom w:w="80" w:type="dxa"/>
              <w:right w:w="80" w:type="dxa"/>
            </w:tcMar>
            <w:vAlign w:val="center"/>
          </w:tcPr>
          <w:p w:rsidR="00574690" w:rsidRPr="006C1DE3" w:rsidRDefault="00574690" w:rsidP="00E54BF3">
            <w:pPr>
              <w:rPr>
                <w:sz w:val="24"/>
                <w:szCs w:val="24"/>
              </w:rPr>
            </w:pPr>
            <w:r w:rsidRPr="006C1DE3">
              <w:rPr>
                <w:sz w:val="24"/>
                <w:szCs w:val="24"/>
              </w:rPr>
              <w:t>Tetragnathidae</w:t>
            </w:r>
          </w:p>
        </w:tc>
      </w:tr>
      <w:tr w:rsidR="00574690"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574690" w:rsidRPr="006C1DE3" w:rsidRDefault="00574690" w:rsidP="00E54BF3">
            <w:pPr>
              <w:rPr>
                <w:sz w:val="24"/>
                <w:szCs w:val="24"/>
              </w:rPr>
            </w:pPr>
          </w:p>
        </w:tc>
        <w:tc>
          <w:tcPr>
            <w:tcW w:w="2546" w:type="dxa"/>
            <w:vAlign w:val="center"/>
          </w:tcPr>
          <w:p w:rsidR="00574690" w:rsidRPr="006C1DE3" w:rsidRDefault="00574690" w:rsidP="00E54BF3">
            <w:pPr>
              <w:ind w:left="141"/>
              <w:rPr>
                <w:sz w:val="24"/>
                <w:szCs w:val="24"/>
              </w:rPr>
            </w:pPr>
            <w:r w:rsidRPr="006C1DE3">
              <w:rPr>
                <w:sz w:val="24"/>
                <w:szCs w:val="24"/>
              </w:rPr>
              <w:t>Araneae</w:t>
            </w:r>
          </w:p>
        </w:tc>
        <w:tc>
          <w:tcPr>
            <w:tcW w:w="3854" w:type="dxa"/>
            <w:shd w:val="clear" w:color="auto" w:fill="auto"/>
            <w:tcMar>
              <w:top w:w="80" w:type="dxa"/>
              <w:left w:w="80" w:type="dxa"/>
              <w:bottom w:w="80" w:type="dxa"/>
              <w:right w:w="80" w:type="dxa"/>
            </w:tcMar>
            <w:vAlign w:val="center"/>
          </w:tcPr>
          <w:p w:rsidR="00574690" w:rsidRPr="006C1DE3" w:rsidRDefault="00574690" w:rsidP="00E54BF3">
            <w:pPr>
              <w:rPr>
                <w:sz w:val="24"/>
                <w:szCs w:val="24"/>
              </w:rPr>
            </w:pPr>
            <w:r w:rsidRPr="006C1DE3">
              <w:rPr>
                <w:sz w:val="24"/>
                <w:szCs w:val="24"/>
              </w:rPr>
              <w:t>Thomisidae</w:t>
            </w:r>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r w:rsidRPr="006C1DE3">
              <w:rPr>
                <w:sz w:val="24"/>
                <w:szCs w:val="24"/>
              </w:rPr>
              <w:t>Rice herbivore</w:t>
            </w:r>
            <w:r>
              <w:rPr>
                <w:rFonts w:hint="eastAsia"/>
                <w:sz w:val="24"/>
                <w:szCs w:val="24"/>
              </w:rPr>
              <w:t>s</w:t>
            </w:r>
          </w:p>
        </w:tc>
        <w:tc>
          <w:tcPr>
            <w:tcW w:w="2546" w:type="dxa"/>
            <w:vAlign w:val="center"/>
          </w:tcPr>
          <w:p w:rsidR="00DE29FD" w:rsidRPr="006C1DE3" w:rsidRDefault="00DE29FD" w:rsidP="00E54BF3">
            <w:pPr>
              <w:ind w:left="141"/>
              <w:rPr>
                <w:sz w:val="24"/>
                <w:szCs w:val="24"/>
              </w:rPr>
            </w:pPr>
            <w:r w:rsidRPr="006C1DE3">
              <w:rPr>
                <w:sz w:val="24"/>
                <w:szCs w:val="24"/>
              </w:rPr>
              <w:t>Hemiptera</w:t>
            </w:r>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r w:rsidRPr="006C1DE3">
              <w:rPr>
                <w:sz w:val="24"/>
                <w:szCs w:val="24"/>
              </w:rPr>
              <w:t>Alydidae/</w:t>
            </w:r>
            <w:r w:rsidRPr="006C1DE3">
              <w:rPr>
                <w:i/>
                <w:sz w:val="24"/>
                <w:szCs w:val="24"/>
              </w:rPr>
              <w:t>Leptocorisa</w:t>
            </w:r>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r w:rsidRPr="006C1DE3">
              <w:rPr>
                <w:sz w:val="24"/>
                <w:szCs w:val="24"/>
              </w:rPr>
              <w:t>Hemiptera</w:t>
            </w:r>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r w:rsidRPr="006C1DE3">
              <w:rPr>
                <w:sz w:val="24"/>
                <w:szCs w:val="24"/>
              </w:rPr>
              <w:t>Cicadellidae/</w:t>
            </w:r>
            <w:r w:rsidRPr="006C1DE3">
              <w:rPr>
                <w:i/>
                <w:sz w:val="24"/>
                <w:szCs w:val="24"/>
              </w:rPr>
              <w:t>Nephotettix</w:t>
            </w:r>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r w:rsidRPr="006C1DE3">
              <w:rPr>
                <w:sz w:val="24"/>
                <w:szCs w:val="24"/>
              </w:rPr>
              <w:t>Hemiptera</w:t>
            </w:r>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r w:rsidRPr="006C1DE3">
              <w:rPr>
                <w:sz w:val="24"/>
                <w:szCs w:val="24"/>
              </w:rPr>
              <w:t>Delphacidae/</w:t>
            </w:r>
            <w:r w:rsidRPr="006C1DE3">
              <w:rPr>
                <w:i/>
                <w:sz w:val="24"/>
                <w:szCs w:val="24"/>
              </w:rPr>
              <w:t>Nilaparvata</w:t>
            </w:r>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r w:rsidRPr="006C1DE3">
              <w:rPr>
                <w:sz w:val="24"/>
                <w:szCs w:val="24"/>
              </w:rPr>
              <w:t>Lepidoptera</w:t>
            </w:r>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r w:rsidRPr="006C1DE3">
              <w:rPr>
                <w:sz w:val="24"/>
                <w:szCs w:val="24"/>
              </w:rPr>
              <w:t>Hesperiidae</w:t>
            </w:r>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r w:rsidRPr="006C1DE3">
              <w:rPr>
                <w:sz w:val="24"/>
                <w:szCs w:val="24"/>
              </w:rPr>
              <w:t>Hemiptera</w:t>
            </w:r>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r w:rsidRPr="006C1DE3">
              <w:rPr>
                <w:sz w:val="24"/>
                <w:szCs w:val="24"/>
              </w:rPr>
              <w:t>Lygaeidae/</w:t>
            </w:r>
            <w:r w:rsidRPr="006C1DE3">
              <w:rPr>
                <w:i/>
                <w:sz w:val="24"/>
                <w:szCs w:val="24"/>
              </w:rPr>
              <w:t>Pachybrachius</w:t>
            </w:r>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r w:rsidRPr="006C1DE3">
              <w:rPr>
                <w:sz w:val="24"/>
                <w:szCs w:val="24"/>
              </w:rPr>
              <w:t>Hemiptera</w:t>
            </w:r>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r w:rsidRPr="006C1DE3">
              <w:rPr>
                <w:sz w:val="24"/>
                <w:szCs w:val="24"/>
              </w:rPr>
              <w:t>Pentatomidae/</w:t>
            </w:r>
            <w:r w:rsidRPr="006C1DE3">
              <w:rPr>
                <w:i/>
                <w:sz w:val="24"/>
                <w:szCs w:val="24"/>
              </w:rPr>
              <w:t>Scotinophara</w:t>
            </w:r>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r w:rsidRPr="006C1DE3">
              <w:rPr>
                <w:sz w:val="24"/>
                <w:szCs w:val="24"/>
              </w:rPr>
              <w:t>Lepidoptera</w:t>
            </w:r>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r w:rsidRPr="006C1DE3">
              <w:rPr>
                <w:sz w:val="24"/>
                <w:szCs w:val="24"/>
              </w:rPr>
              <w:t>Pyralidae</w:t>
            </w:r>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r w:rsidRPr="006C1DE3">
              <w:rPr>
                <w:sz w:val="24"/>
                <w:szCs w:val="24"/>
              </w:rPr>
              <w:t>Orthoptera</w:t>
            </w:r>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r w:rsidRPr="006C1DE3">
              <w:rPr>
                <w:sz w:val="24"/>
                <w:szCs w:val="24"/>
              </w:rPr>
              <w:t>Pyrgomorphidae/</w:t>
            </w:r>
            <w:r w:rsidRPr="006C1DE3">
              <w:rPr>
                <w:i/>
                <w:sz w:val="24"/>
                <w:szCs w:val="24"/>
              </w:rPr>
              <w:t>Atractomorpha</w:t>
            </w:r>
            <w:r w:rsidRPr="006C1DE3">
              <w:rPr>
                <w:sz w:val="24"/>
                <w:szCs w:val="24"/>
              </w:rPr>
              <w:t xml:space="preserve"> </w:t>
            </w:r>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r w:rsidRPr="006C1DE3">
              <w:rPr>
                <w:sz w:val="24"/>
                <w:szCs w:val="24"/>
              </w:rPr>
              <w:t>Tourist herbivore</w:t>
            </w:r>
            <w:r>
              <w:rPr>
                <w:rFonts w:hint="eastAsia"/>
                <w:sz w:val="24"/>
                <w:szCs w:val="24"/>
              </w:rPr>
              <w:t>s</w:t>
            </w:r>
          </w:p>
        </w:tc>
        <w:tc>
          <w:tcPr>
            <w:tcW w:w="2546" w:type="dxa"/>
            <w:vAlign w:val="center"/>
          </w:tcPr>
          <w:p w:rsidR="00DE29FD" w:rsidRPr="006C1DE3" w:rsidRDefault="00DE29FD" w:rsidP="00E54BF3">
            <w:pPr>
              <w:ind w:left="141"/>
              <w:rPr>
                <w:sz w:val="24"/>
                <w:szCs w:val="24"/>
              </w:rPr>
            </w:pPr>
            <w:r w:rsidRPr="006C1DE3">
              <w:rPr>
                <w:sz w:val="24"/>
                <w:szCs w:val="24"/>
              </w:rPr>
              <w:t>Orthoptera</w:t>
            </w:r>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r w:rsidRPr="006C1DE3">
              <w:rPr>
                <w:sz w:val="24"/>
                <w:szCs w:val="24"/>
              </w:rPr>
              <w:t>Acrididae</w:t>
            </w:r>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r w:rsidRPr="006C1DE3">
              <w:rPr>
                <w:sz w:val="24"/>
                <w:szCs w:val="24"/>
              </w:rPr>
              <w:t>Coleoptera</w:t>
            </w:r>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r w:rsidRPr="006C1DE3">
              <w:rPr>
                <w:sz w:val="24"/>
                <w:szCs w:val="24"/>
              </w:rPr>
              <w:t>Chrysomelidae</w:t>
            </w:r>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r w:rsidRPr="006C1DE3">
              <w:rPr>
                <w:sz w:val="24"/>
                <w:szCs w:val="24"/>
              </w:rPr>
              <w:t>Detritivore</w:t>
            </w:r>
            <w:r>
              <w:rPr>
                <w:rFonts w:hint="eastAsia"/>
                <w:sz w:val="24"/>
                <w:szCs w:val="24"/>
              </w:rPr>
              <w:t>s</w:t>
            </w:r>
          </w:p>
        </w:tc>
        <w:tc>
          <w:tcPr>
            <w:tcW w:w="2546" w:type="dxa"/>
            <w:vAlign w:val="center"/>
          </w:tcPr>
          <w:p w:rsidR="00DE29FD" w:rsidRPr="006C1DE3" w:rsidRDefault="00DE29FD" w:rsidP="00E54BF3">
            <w:pPr>
              <w:ind w:left="141"/>
              <w:rPr>
                <w:sz w:val="24"/>
                <w:szCs w:val="24"/>
              </w:rPr>
            </w:pPr>
            <w:r w:rsidRPr="006C1DE3">
              <w:rPr>
                <w:sz w:val="24"/>
                <w:szCs w:val="24"/>
              </w:rPr>
              <w:t>Diptera</w:t>
            </w:r>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r w:rsidRPr="006C1DE3">
              <w:rPr>
                <w:sz w:val="24"/>
                <w:szCs w:val="24"/>
              </w:rPr>
              <w:t>Chironomidae</w:t>
            </w:r>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r w:rsidRPr="006C1DE3">
              <w:rPr>
                <w:sz w:val="24"/>
                <w:szCs w:val="24"/>
              </w:rPr>
              <w:t>Diptera</w:t>
            </w:r>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r w:rsidRPr="006C1DE3">
              <w:rPr>
                <w:sz w:val="24"/>
                <w:szCs w:val="24"/>
              </w:rPr>
              <w:t>Chloropidae</w:t>
            </w:r>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r w:rsidRPr="006C1DE3">
              <w:rPr>
                <w:sz w:val="24"/>
                <w:szCs w:val="24"/>
              </w:rPr>
              <w:t>Diptera</w:t>
            </w:r>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r w:rsidRPr="006C1DE3">
              <w:rPr>
                <w:sz w:val="24"/>
                <w:szCs w:val="24"/>
              </w:rPr>
              <w:t>Ephydridae</w:t>
            </w:r>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r w:rsidRPr="006C1DE3">
              <w:rPr>
                <w:sz w:val="24"/>
                <w:szCs w:val="24"/>
              </w:rPr>
              <w:t>Diptera</w:t>
            </w:r>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r w:rsidRPr="006C1DE3">
              <w:rPr>
                <w:sz w:val="24"/>
                <w:szCs w:val="24"/>
              </w:rPr>
              <w:t>Muscidae</w:t>
            </w:r>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r w:rsidRPr="006C1DE3">
              <w:rPr>
                <w:sz w:val="24"/>
                <w:szCs w:val="24"/>
              </w:rPr>
              <w:t>Diptera</w:t>
            </w:r>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r w:rsidRPr="006C1DE3">
              <w:rPr>
                <w:sz w:val="24"/>
                <w:szCs w:val="24"/>
              </w:rPr>
              <w:t>Sciomyzidae</w:t>
            </w:r>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r w:rsidRPr="006C1DE3">
              <w:rPr>
                <w:sz w:val="24"/>
                <w:szCs w:val="24"/>
              </w:rPr>
              <w:t>Diptera</w:t>
            </w:r>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r w:rsidRPr="006C1DE3">
              <w:rPr>
                <w:sz w:val="24"/>
                <w:szCs w:val="24"/>
              </w:rPr>
              <w:t>Stratiomyidae</w:t>
            </w:r>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r w:rsidRPr="006C1DE3">
              <w:rPr>
                <w:sz w:val="24"/>
                <w:szCs w:val="24"/>
              </w:rPr>
              <w:t>Orthoptera</w:t>
            </w:r>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r w:rsidRPr="006C1DE3">
              <w:rPr>
                <w:sz w:val="24"/>
                <w:szCs w:val="24"/>
              </w:rPr>
              <w:t>Tetrigidae</w:t>
            </w:r>
          </w:p>
        </w:tc>
      </w:tr>
    </w:tbl>
    <w:p w:rsidR="00DE29FD" w:rsidRPr="006C1DE3" w:rsidRDefault="00DE29FD" w:rsidP="00DE29FD">
      <w:pPr>
        <w:spacing w:line="480" w:lineRule="auto"/>
        <w:rPr>
          <w:bCs/>
          <w:color w:val="FF0000"/>
        </w:rPr>
      </w:pPr>
    </w:p>
    <w:p w:rsidR="00D75A61" w:rsidRDefault="00D42777">
      <w:pPr>
        <w:jc w:val="left"/>
        <w:rPr>
          <w:color w:val="FF0000"/>
        </w:rPr>
      </w:pPr>
      <w:r w:rsidRPr="0068273F">
        <w:rPr>
          <w:color w:val="FF0000"/>
        </w:rPr>
        <w:br w:type="page"/>
      </w:r>
    </w:p>
    <w:p w:rsidR="00D75A61" w:rsidRDefault="00D42777" w:rsidP="004433AA">
      <w:pPr>
        <w:rPr>
          <w:b/>
        </w:rPr>
      </w:pPr>
      <w:r w:rsidRPr="000B5778">
        <w:rPr>
          <w:rFonts w:hint="eastAsia"/>
          <w:b/>
        </w:rPr>
        <w:lastRenderedPageBreak/>
        <w:t>Results</w:t>
      </w:r>
    </w:p>
    <w:p w:rsidR="00D75A61" w:rsidRDefault="00D034EF" w:rsidP="001253D8">
      <w:pPr>
        <w:jc w:val="center"/>
        <w:rPr>
          <w:i/>
        </w:rPr>
      </w:pPr>
      <w:r w:rsidRPr="00D034EF">
        <w:rPr>
          <w:rFonts w:hint="eastAsia"/>
          <w:i/>
        </w:rPr>
        <w:t>Diet compositions of predators in rice farms</w:t>
      </w:r>
    </w:p>
    <w:p w:rsidR="00D75A61" w:rsidRDefault="001A40F8" w:rsidP="004433AA">
      <w:r w:rsidRPr="00B80AC6">
        <w:rPr>
          <w:rFonts w:hint="eastAsia"/>
        </w:rPr>
        <w:tab/>
      </w:r>
      <w:r w:rsidR="005A48EF">
        <w:t>Across organic and conventional farms during 2017-2019</w:t>
      </w:r>
      <w:r w:rsidR="00F24AB2">
        <w:rPr>
          <w:rFonts w:hint="eastAsia"/>
        </w:rPr>
        <w:t xml:space="preserve">, the </w:t>
      </w:r>
      <w:r w:rsidR="00F24AB2" w:rsidRPr="00B80AC6">
        <w:rPr>
          <w:rFonts w:hint="eastAsia"/>
        </w:rPr>
        <w:t>proport</w:t>
      </w:r>
      <w:r w:rsidR="00F24AB2">
        <w:rPr>
          <w:rFonts w:hint="eastAsia"/>
        </w:rPr>
        <w:t>ion</w:t>
      </w:r>
      <w:r w:rsidR="00F24AB2" w:rsidRPr="00B80AC6">
        <w:rPr>
          <w:rFonts w:hint="eastAsia"/>
        </w:rPr>
        <w:t xml:space="preserve"> of rice herbivores in </w:t>
      </w:r>
      <w:r w:rsidR="00AE22CB">
        <w:rPr>
          <w:rFonts w:hint="eastAsia"/>
        </w:rPr>
        <w:t xml:space="preserve">all </w:t>
      </w:r>
      <w:r w:rsidR="00F24AB2">
        <w:rPr>
          <w:rFonts w:hint="eastAsia"/>
        </w:rPr>
        <w:t>predators</w:t>
      </w:r>
      <w:r w:rsidR="00F24AB2">
        <w:t>’</w:t>
      </w:r>
      <w:r w:rsidR="00F24AB2" w:rsidRPr="00B80AC6">
        <w:rPr>
          <w:rFonts w:hint="eastAsia"/>
        </w:rPr>
        <w:t xml:space="preserve"> diet </w:t>
      </w:r>
      <w:r w:rsidR="00C12421">
        <w:rPr>
          <w:rFonts w:hint="eastAsia"/>
        </w:rPr>
        <w:t>increased</w:t>
      </w:r>
      <w:r w:rsidR="008F0581" w:rsidRPr="00B80AC6">
        <w:rPr>
          <w:rFonts w:hint="eastAsia"/>
        </w:rPr>
        <w:t xml:space="preserve"> </w:t>
      </w:r>
      <w:r w:rsidR="00533635" w:rsidRPr="00B80AC6">
        <w:rPr>
          <w:rFonts w:hint="eastAsia"/>
        </w:rPr>
        <w:t xml:space="preserve">over the course of </w:t>
      </w:r>
      <w:r w:rsidR="0031387E">
        <w:rPr>
          <w:rFonts w:hint="eastAsia"/>
        </w:rPr>
        <w:t xml:space="preserve">the </w:t>
      </w:r>
      <w:r w:rsidR="00533635" w:rsidRPr="00B80AC6">
        <w:rPr>
          <w:rFonts w:hint="eastAsia"/>
        </w:rPr>
        <w:t>crop season</w:t>
      </w:r>
      <w:r w:rsidR="000C18E9">
        <w:rPr>
          <w:rFonts w:hint="eastAsia"/>
        </w:rPr>
        <w:t xml:space="preserve"> from </w:t>
      </w:r>
      <w:r w:rsidR="00B234AA">
        <w:t>ca.</w:t>
      </w:r>
      <w:r w:rsidR="00C12421">
        <w:rPr>
          <w:rFonts w:hint="eastAsia"/>
        </w:rPr>
        <w:t xml:space="preserve"> </w:t>
      </w:r>
      <w:r w:rsidR="005A48EF">
        <w:t>25-</w:t>
      </w:r>
      <w:r w:rsidR="00C12421">
        <w:rPr>
          <w:rFonts w:hint="eastAsia"/>
        </w:rPr>
        <w:t xml:space="preserve">40% at the tillering stage to over </w:t>
      </w:r>
      <w:r w:rsidR="005A48EF">
        <w:t>87-</w:t>
      </w:r>
      <w:r w:rsidR="00C12421">
        <w:rPr>
          <w:rFonts w:hint="eastAsia"/>
        </w:rPr>
        <w:t>9</w:t>
      </w:r>
      <w:r w:rsidR="005A48EF">
        <w:t>4</w:t>
      </w:r>
      <w:r w:rsidR="00C12421">
        <w:rPr>
          <w:rFonts w:hint="eastAsia"/>
        </w:rPr>
        <w:t>% at the ripening stage</w:t>
      </w:r>
      <w:r w:rsidR="00B234AA">
        <w:rPr>
          <w:rFonts w:hint="eastAsia"/>
        </w:rPr>
        <w:t xml:space="preserve">; </w:t>
      </w:r>
      <w:r w:rsidR="008F0581" w:rsidRPr="00B80AC6">
        <w:rPr>
          <w:rFonts w:hint="eastAsia"/>
        </w:rPr>
        <w:t>the</w:t>
      </w:r>
      <w:r w:rsidR="00B234AA">
        <w:rPr>
          <w:rFonts w:hint="eastAsia"/>
        </w:rPr>
        <w:t xml:space="preserve"> proportion of detritivores</w:t>
      </w:r>
      <w:r w:rsidR="00C12421">
        <w:rPr>
          <w:rFonts w:hint="eastAsia"/>
        </w:rPr>
        <w:t xml:space="preserve"> </w:t>
      </w:r>
      <w:r w:rsidR="00B234AA">
        <w:rPr>
          <w:rFonts w:hint="eastAsia"/>
        </w:rPr>
        <w:t xml:space="preserve">in </w:t>
      </w:r>
      <w:r w:rsidR="007F35F7">
        <w:rPr>
          <w:rFonts w:hint="eastAsia"/>
        </w:rPr>
        <w:t>predator</w:t>
      </w:r>
      <w:r w:rsidR="007F35F7">
        <w:t>’</w:t>
      </w:r>
      <w:r w:rsidR="007F35F7">
        <w:rPr>
          <w:rFonts w:hint="eastAsia"/>
        </w:rPr>
        <w:t>s</w:t>
      </w:r>
      <w:r w:rsidR="00B234AA" w:rsidRPr="00B80AC6">
        <w:rPr>
          <w:rFonts w:hint="eastAsia"/>
        </w:rPr>
        <w:t xml:space="preserve"> diet decreased from</w:t>
      </w:r>
      <w:r w:rsidR="00B234AA">
        <w:rPr>
          <w:rFonts w:hint="eastAsia"/>
        </w:rPr>
        <w:t xml:space="preserve"> </w:t>
      </w:r>
      <w:r w:rsidR="00B234AA">
        <w:t>ca.</w:t>
      </w:r>
      <w:r w:rsidR="00B234AA">
        <w:rPr>
          <w:rFonts w:hint="eastAsia"/>
        </w:rPr>
        <w:t xml:space="preserve"> </w:t>
      </w:r>
      <w:r w:rsidR="005A48EF">
        <w:t>45-55</w:t>
      </w:r>
      <w:r w:rsidR="00B234AA">
        <w:rPr>
          <w:rFonts w:hint="eastAsia"/>
        </w:rPr>
        <w:t>%</w:t>
      </w:r>
      <w:r w:rsidR="00B234AA" w:rsidRPr="00B80AC6">
        <w:rPr>
          <w:rFonts w:hint="eastAsia"/>
        </w:rPr>
        <w:t xml:space="preserve"> </w:t>
      </w:r>
      <w:r w:rsidR="00B234AA">
        <w:rPr>
          <w:rFonts w:hint="eastAsia"/>
        </w:rPr>
        <w:t xml:space="preserve">at the </w:t>
      </w:r>
      <w:r w:rsidR="00B234AA" w:rsidRPr="00B80AC6">
        <w:rPr>
          <w:rFonts w:hint="eastAsia"/>
        </w:rPr>
        <w:t>tillering</w:t>
      </w:r>
      <w:r w:rsidR="00B234AA">
        <w:rPr>
          <w:rFonts w:hint="eastAsia"/>
        </w:rPr>
        <w:t xml:space="preserve"> stage</w:t>
      </w:r>
      <w:r w:rsidR="00B234AA" w:rsidRPr="00B80AC6">
        <w:rPr>
          <w:rFonts w:hint="eastAsia"/>
        </w:rPr>
        <w:t xml:space="preserve"> to </w:t>
      </w:r>
      <w:r w:rsidR="005A48EF">
        <w:t>1-2</w:t>
      </w:r>
      <w:r w:rsidR="00B234AA">
        <w:rPr>
          <w:rFonts w:hint="eastAsia"/>
        </w:rPr>
        <w:t xml:space="preserve">% at the </w:t>
      </w:r>
      <w:r w:rsidR="00B234AA" w:rsidRPr="00B80AC6">
        <w:rPr>
          <w:rFonts w:hint="eastAsia"/>
        </w:rPr>
        <w:t>ripening stage</w:t>
      </w:r>
      <w:r w:rsidR="00B234AA">
        <w:rPr>
          <w:rFonts w:hint="eastAsia"/>
        </w:rPr>
        <w:t xml:space="preserve">; </w:t>
      </w:r>
      <w:r w:rsidR="00B234AA" w:rsidRPr="00B80AC6">
        <w:rPr>
          <w:rFonts w:hint="eastAsia"/>
        </w:rPr>
        <w:t xml:space="preserve">the proportion of </w:t>
      </w:r>
      <w:r w:rsidR="00B234AA">
        <w:rPr>
          <w:rFonts w:hint="eastAsia"/>
        </w:rPr>
        <w:t>tourist herbivores</w:t>
      </w:r>
      <w:r w:rsidR="00B234AA" w:rsidRPr="00B80AC6">
        <w:rPr>
          <w:rFonts w:hint="eastAsia"/>
        </w:rPr>
        <w:t xml:space="preserve"> </w:t>
      </w:r>
      <w:r w:rsidR="00B234AA">
        <w:rPr>
          <w:rFonts w:hint="eastAsia"/>
        </w:rPr>
        <w:t>in the</w:t>
      </w:r>
      <w:r w:rsidR="00B234AA" w:rsidRPr="00B80AC6">
        <w:rPr>
          <w:rFonts w:hint="eastAsia"/>
        </w:rPr>
        <w:t xml:space="preserve"> diet </w:t>
      </w:r>
      <w:r w:rsidR="00B234AA">
        <w:rPr>
          <w:rFonts w:hint="eastAsia"/>
        </w:rPr>
        <w:t xml:space="preserve">also </w:t>
      </w:r>
      <w:r w:rsidR="00B234AA" w:rsidRPr="00B80AC6">
        <w:rPr>
          <w:rFonts w:hint="eastAsia"/>
        </w:rPr>
        <w:t>decreased</w:t>
      </w:r>
      <w:r w:rsidR="00B234AA">
        <w:rPr>
          <w:rFonts w:hint="eastAsia"/>
        </w:rPr>
        <w:t xml:space="preserve"> </w:t>
      </w:r>
      <w:r w:rsidR="00B234AA" w:rsidRPr="00B80AC6">
        <w:rPr>
          <w:rFonts w:hint="eastAsia"/>
        </w:rPr>
        <w:t>from</w:t>
      </w:r>
      <w:r w:rsidR="00B234AA">
        <w:rPr>
          <w:rFonts w:hint="eastAsia"/>
        </w:rPr>
        <w:t xml:space="preserve"> </w:t>
      </w:r>
      <w:r w:rsidR="00B234AA">
        <w:t>ca.</w:t>
      </w:r>
      <w:r w:rsidR="00B234AA">
        <w:rPr>
          <w:rFonts w:hint="eastAsia"/>
        </w:rPr>
        <w:t xml:space="preserve"> </w:t>
      </w:r>
      <w:r w:rsidR="005A48EF">
        <w:t>16-</w:t>
      </w:r>
      <w:r w:rsidR="00B234AA">
        <w:rPr>
          <w:rFonts w:hint="eastAsia"/>
        </w:rPr>
        <w:t>20%</w:t>
      </w:r>
      <w:r w:rsidR="00B234AA" w:rsidRPr="00B80AC6">
        <w:rPr>
          <w:rFonts w:hint="eastAsia"/>
        </w:rPr>
        <w:t xml:space="preserve"> </w:t>
      </w:r>
      <w:r w:rsidR="00B234AA">
        <w:rPr>
          <w:rFonts w:hint="eastAsia"/>
        </w:rPr>
        <w:t xml:space="preserve">at the </w:t>
      </w:r>
      <w:r w:rsidR="00B234AA" w:rsidRPr="00B80AC6">
        <w:rPr>
          <w:rFonts w:hint="eastAsia"/>
        </w:rPr>
        <w:t>tillering</w:t>
      </w:r>
      <w:r w:rsidR="00B234AA">
        <w:rPr>
          <w:rFonts w:hint="eastAsia"/>
        </w:rPr>
        <w:t xml:space="preserve"> stage</w:t>
      </w:r>
      <w:r w:rsidR="00B234AA" w:rsidRPr="00B80AC6">
        <w:rPr>
          <w:rFonts w:hint="eastAsia"/>
        </w:rPr>
        <w:t xml:space="preserve"> to </w:t>
      </w:r>
      <w:r w:rsidR="005A48EF">
        <w:t>5-</w:t>
      </w:r>
      <w:r w:rsidR="00B234AA">
        <w:rPr>
          <w:rFonts w:hint="eastAsia"/>
        </w:rPr>
        <w:t xml:space="preserve">10% at the </w:t>
      </w:r>
      <w:r w:rsidR="00B234AA" w:rsidRPr="00B80AC6">
        <w:rPr>
          <w:rFonts w:hint="eastAsia"/>
        </w:rPr>
        <w:t xml:space="preserve">ripening stage </w:t>
      </w:r>
      <w:r w:rsidR="00934F5F">
        <w:rPr>
          <w:rFonts w:hint="eastAsia"/>
        </w:rPr>
        <w:t>(Fig.</w:t>
      </w:r>
      <w:r w:rsidR="00BE7B2C" w:rsidRPr="00B80AC6">
        <w:rPr>
          <w:rFonts w:hint="eastAsia"/>
        </w:rPr>
        <w:t xml:space="preserve"> 1</w:t>
      </w:r>
      <w:r w:rsidR="00BE7B2C">
        <w:rPr>
          <w:rFonts w:hint="eastAsia"/>
        </w:rPr>
        <w:t>a</w:t>
      </w:r>
      <w:r w:rsidR="00BE7B2C" w:rsidRPr="00B80AC6">
        <w:rPr>
          <w:rFonts w:hint="eastAsia"/>
        </w:rPr>
        <w:t>)</w:t>
      </w:r>
      <w:r w:rsidR="00BE7B2C">
        <w:rPr>
          <w:rFonts w:hint="eastAsia"/>
        </w:rPr>
        <w:t>.</w:t>
      </w:r>
    </w:p>
    <w:p w:rsidR="00D75A61" w:rsidRDefault="009F0BD0" w:rsidP="004433AA">
      <w:r w:rsidRPr="00DD4D76">
        <w:rPr>
          <w:rFonts w:hint="eastAsia"/>
          <w:color w:val="FF0000"/>
        </w:rPr>
        <w:tab/>
      </w:r>
      <w:r w:rsidR="00B80AC6" w:rsidRPr="00B80AC6">
        <w:rPr>
          <w:rFonts w:hint="eastAsia"/>
        </w:rPr>
        <w:t>Regarding individual predator groups, s</w:t>
      </w:r>
      <w:r w:rsidR="00B80AC6" w:rsidRPr="00B80AC6">
        <w:t xml:space="preserve">piders </w:t>
      </w:r>
      <w:r w:rsidR="00B80AC6" w:rsidRPr="00B80AC6">
        <w:rPr>
          <w:rFonts w:hint="eastAsia"/>
        </w:rPr>
        <w:t>and l</w:t>
      </w:r>
      <w:r w:rsidR="00C17F3D" w:rsidRPr="00B80AC6">
        <w:t>adybeetl</w:t>
      </w:r>
      <w:r w:rsidR="00B80AC6" w:rsidRPr="00B80AC6">
        <w:rPr>
          <w:rFonts w:hint="eastAsia"/>
        </w:rPr>
        <w:t>e</w:t>
      </w:r>
      <w:r w:rsidR="00B80AC6" w:rsidRPr="00B80AC6">
        <w:t>s</w:t>
      </w:r>
      <w:r w:rsidR="00C17F3D" w:rsidRPr="00B80AC6">
        <w:t xml:space="preserve"> </w:t>
      </w:r>
      <w:r w:rsidR="00B80AC6" w:rsidRPr="00B80AC6">
        <w:t>showed a marked difference in</w:t>
      </w:r>
      <w:r w:rsidR="00B80AC6" w:rsidRPr="00B80AC6">
        <w:rPr>
          <w:rFonts w:hint="eastAsia"/>
        </w:rPr>
        <w:t xml:space="preserve"> their </w:t>
      </w:r>
      <w:r w:rsidR="00C17F3D" w:rsidRPr="00B80AC6">
        <w:t>diet composition</w:t>
      </w:r>
      <w:r w:rsidR="00B80AC6" w:rsidRPr="00B80AC6">
        <w:rPr>
          <w:rFonts w:hint="eastAsia"/>
        </w:rPr>
        <w:t>s</w:t>
      </w:r>
      <w:r w:rsidR="00D85F0F" w:rsidRPr="00B80AC6">
        <w:t xml:space="preserve"> over crop </w:t>
      </w:r>
      <w:r w:rsidR="009905DD">
        <w:rPr>
          <w:rFonts w:hint="eastAsia"/>
        </w:rPr>
        <w:t>stage</w:t>
      </w:r>
      <w:r w:rsidR="0042052D">
        <w:rPr>
          <w:rFonts w:hint="eastAsia"/>
        </w:rPr>
        <w:t>s</w:t>
      </w:r>
      <w:r w:rsidR="005A48EF" w:rsidRPr="005A48EF">
        <w:t xml:space="preserve"> </w:t>
      </w:r>
      <w:r w:rsidR="005A48EF">
        <w:t>during 2017-2019</w:t>
      </w:r>
      <w:r w:rsidR="00B80AC6" w:rsidRPr="009905DD">
        <w:t xml:space="preserve">. </w:t>
      </w:r>
      <w:r w:rsidR="00B80AC6" w:rsidRPr="009905DD">
        <w:rPr>
          <w:rFonts w:hint="eastAsia"/>
        </w:rPr>
        <w:t>S</w:t>
      </w:r>
      <w:r w:rsidR="00956D19" w:rsidRPr="009905DD">
        <w:rPr>
          <w:rFonts w:hint="eastAsia"/>
        </w:rPr>
        <w:t xml:space="preserve">piders </w:t>
      </w:r>
      <w:r w:rsidR="00D1788C" w:rsidRPr="009905DD">
        <w:rPr>
          <w:rFonts w:hint="eastAsia"/>
        </w:rPr>
        <w:t>consumed</w:t>
      </w:r>
      <w:r w:rsidR="00C17F3D" w:rsidRPr="009905DD">
        <w:t xml:space="preserve"> </w:t>
      </w:r>
      <w:r w:rsidR="007F35F7">
        <w:rPr>
          <w:rFonts w:hint="eastAsia"/>
        </w:rPr>
        <w:t>higher proportion of</w:t>
      </w:r>
      <w:r w:rsidR="00D1788C" w:rsidRPr="009905DD">
        <w:rPr>
          <w:rFonts w:hint="eastAsia"/>
        </w:rPr>
        <w:t xml:space="preserve"> detritivores</w:t>
      </w:r>
      <w:r w:rsidR="00F24AB2">
        <w:rPr>
          <w:rFonts w:hint="eastAsia"/>
        </w:rPr>
        <w:t xml:space="preserve"> (</w:t>
      </w:r>
      <w:r w:rsidR="00F24AB2">
        <w:t xml:space="preserve">ca. </w:t>
      </w:r>
      <w:r w:rsidR="00F24AB2">
        <w:rPr>
          <w:rFonts w:hint="eastAsia"/>
        </w:rPr>
        <w:t>40</w:t>
      </w:r>
      <w:r w:rsidR="00BA3082">
        <w:t>-</w:t>
      </w:r>
      <w:r w:rsidR="00F24AB2">
        <w:rPr>
          <w:rFonts w:hint="eastAsia"/>
        </w:rPr>
        <w:t>50</w:t>
      </w:r>
      <w:r w:rsidR="00F24AB2" w:rsidRPr="009905DD">
        <w:rPr>
          <w:rFonts w:hint="eastAsia"/>
        </w:rPr>
        <w:t>%</w:t>
      </w:r>
      <w:r w:rsidR="00F24AB2">
        <w:rPr>
          <w:rFonts w:hint="eastAsia"/>
        </w:rPr>
        <w:t>)</w:t>
      </w:r>
      <w:r w:rsidR="00D1788C" w:rsidRPr="009905DD">
        <w:rPr>
          <w:rFonts w:hint="eastAsia"/>
        </w:rPr>
        <w:t xml:space="preserve"> in the</w:t>
      </w:r>
      <w:r w:rsidR="00BA3082">
        <w:t>ir</w:t>
      </w:r>
      <w:r w:rsidR="0095145C" w:rsidRPr="009905DD">
        <w:rPr>
          <w:rFonts w:hint="eastAsia"/>
        </w:rPr>
        <w:t xml:space="preserve"> diet</w:t>
      </w:r>
      <w:r w:rsidR="009B103B">
        <w:t xml:space="preserve"> in the beg</w:t>
      </w:r>
      <w:r w:rsidR="00F71975">
        <w:t>in</w:t>
      </w:r>
      <w:r w:rsidR="009B103B">
        <w:t>nin</w:t>
      </w:r>
      <w:r w:rsidR="00F71975">
        <w:t>g of crop season (</w:t>
      </w:r>
      <w:r w:rsidR="00956D19" w:rsidRPr="009905DD">
        <w:rPr>
          <w:rFonts w:hint="eastAsia"/>
        </w:rPr>
        <w:t>tillering stage</w:t>
      </w:r>
      <w:r w:rsidR="00F71975">
        <w:t>)</w:t>
      </w:r>
      <w:r w:rsidR="00D1788C" w:rsidRPr="009905DD">
        <w:rPr>
          <w:rFonts w:hint="eastAsia"/>
        </w:rPr>
        <w:t xml:space="preserve"> and</w:t>
      </w:r>
      <w:r w:rsidR="00F54195" w:rsidRPr="009905DD">
        <w:rPr>
          <w:rFonts w:hint="eastAsia"/>
        </w:rPr>
        <w:t xml:space="preserve"> substantially increased the</w:t>
      </w:r>
      <w:r w:rsidR="00E165AB" w:rsidRPr="009905DD">
        <w:rPr>
          <w:rFonts w:hint="eastAsia"/>
        </w:rPr>
        <w:t xml:space="preserve"> consumption on rice herbivores</w:t>
      </w:r>
      <w:r w:rsidR="00956D19" w:rsidRPr="009905DD">
        <w:rPr>
          <w:rFonts w:hint="eastAsia"/>
        </w:rPr>
        <w:t xml:space="preserve"> </w:t>
      </w:r>
      <w:r w:rsidR="00E12535">
        <w:t>up to 8</w:t>
      </w:r>
      <w:r w:rsidR="00E12535">
        <w:rPr>
          <w:rFonts w:hint="eastAsia"/>
        </w:rPr>
        <w:t>0</w:t>
      </w:r>
      <w:r w:rsidR="00E12535">
        <w:t>-</w:t>
      </w:r>
      <w:r w:rsidR="00E12535" w:rsidRPr="009905DD">
        <w:rPr>
          <w:rFonts w:hint="eastAsia"/>
        </w:rPr>
        <w:t>9</w:t>
      </w:r>
      <w:r w:rsidR="004F10D2">
        <w:t>3</w:t>
      </w:r>
      <w:r w:rsidR="00E12535" w:rsidRPr="009905DD">
        <w:rPr>
          <w:rFonts w:hint="eastAsia"/>
        </w:rPr>
        <w:t>%</w:t>
      </w:r>
      <w:r w:rsidR="00E12535">
        <w:t xml:space="preserve"> </w:t>
      </w:r>
      <w:r w:rsidR="00F71975">
        <w:t xml:space="preserve">in late </w:t>
      </w:r>
      <w:r w:rsidR="00E165AB" w:rsidRPr="009905DD">
        <w:rPr>
          <w:rFonts w:hint="eastAsia"/>
        </w:rPr>
        <w:t>crop season</w:t>
      </w:r>
      <w:r w:rsidR="00F71975">
        <w:t xml:space="preserve"> (</w:t>
      </w:r>
      <w:r w:rsidR="00F71975" w:rsidRPr="009905DD">
        <w:rPr>
          <w:rFonts w:hint="eastAsia"/>
        </w:rPr>
        <w:t>ripening stage</w:t>
      </w:r>
      <w:r w:rsidR="00E12535">
        <w:t>)</w:t>
      </w:r>
      <w:r w:rsidR="007F35F7">
        <w:rPr>
          <w:rFonts w:hint="eastAsia"/>
        </w:rPr>
        <w:t xml:space="preserve"> </w:t>
      </w:r>
      <w:r w:rsidR="00E12535">
        <w:t xml:space="preserve"> </w:t>
      </w:r>
      <w:r w:rsidR="00CD3DC2" w:rsidRPr="009905DD">
        <w:rPr>
          <w:rFonts w:hint="eastAsia"/>
        </w:rPr>
        <w:t>(</w:t>
      </w:r>
      <w:r w:rsidR="00D1788C" w:rsidRPr="009905DD">
        <w:rPr>
          <w:rFonts w:hint="eastAsia"/>
        </w:rPr>
        <w:t>F</w:t>
      </w:r>
      <w:r w:rsidR="00934F5F">
        <w:rPr>
          <w:rFonts w:hint="eastAsia"/>
        </w:rPr>
        <w:t>ig.</w:t>
      </w:r>
      <w:r w:rsidR="00CD3DC2" w:rsidRPr="009905DD">
        <w:rPr>
          <w:rFonts w:hint="eastAsia"/>
        </w:rPr>
        <w:t xml:space="preserve"> 1</w:t>
      </w:r>
      <w:r w:rsidR="00D1788C" w:rsidRPr="009905DD">
        <w:rPr>
          <w:rFonts w:hint="eastAsia"/>
        </w:rPr>
        <w:t>b</w:t>
      </w:r>
      <w:r w:rsidR="00CD3DC2" w:rsidRPr="009905DD">
        <w:rPr>
          <w:rFonts w:hint="eastAsia"/>
        </w:rPr>
        <w:t>)</w:t>
      </w:r>
      <w:r w:rsidR="00D1788C" w:rsidRPr="009905DD">
        <w:rPr>
          <w:rFonts w:hint="eastAsia"/>
        </w:rPr>
        <w:t>.</w:t>
      </w:r>
      <w:r w:rsidR="00D1788C">
        <w:rPr>
          <w:rFonts w:hint="eastAsia"/>
          <w:color w:val="FF0000"/>
        </w:rPr>
        <w:t xml:space="preserve"> </w:t>
      </w:r>
      <w:r w:rsidR="006220FD">
        <w:rPr>
          <w:rFonts w:ascii="Helvetica" w:hAnsi="Helvetica" w:cs="Helvetica"/>
          <w:color w:val="141823"/>
          <w:szCs w:val="28"/>
          <w:shd w:val="clear" w:color="auto" w:fill="FFFFFF"/>
        </w:rPr>
        <w:t xml:space="preserve">On the </w:t>
      </w:r>
      <w:r w:rsidR="006220FD" w:rsidRPr="00A15CA9">
        <w:rPr>
          <w:rFonts w:ascii="Helvetica" w:hAnsi="Helvetica" w:cs="Helvetica"/>
          <w:szCs w:val="28"/>
          <w:shd w:val="clear" w:color="auto" w:fill="FFFFFF"/>
        </w:rPr>
        <w:t>contrary,</w:t>
      </w:r>
      <w:r w:rsidR="006220FD" w:rsidRPr="00A15CA9">
        <w:rPr>
          <w:rFonts w:ascii="Helvetica" w:hAnsi="Helvetica" w:cs="Helvetica" w:hint="eastAsia"/>
          <w:szCs w:val="28"/>
          <w:shd w:val="clear" w:color="auto" w:fill="FFFFFF"/>
        </w:rPr>
        <w:t xml:space="preserve"> l</w:t>
      </w:r>
      <w:r w:rsidR="00B80AC6" w:rsidRPr="00A15CA9">
        <w:rPr>
          <w:rFonts w:hint="eastAsia"/>
        </w:rPr>
        <w:t>adybeetles</w:t>
      </w:r>
      <w:r w:rsidR="0031387E">
        <w:rPr>
          <w:rFonts w:hint="eastAsia"/>
        </w:rPr>
        <w:t xml:space="preserve"> </w:t>
      </w:r>
      <w:r w:rsidR="0031387E" w:rsidRPr="0031387E">
        <w:t>in both organic and conventional farms</w:t>
      </w:r>
      <w:r w:rsidR="00B80AC6" w:rsidRPr="00A15CA9">
        <w:rPr>
          <w:rFonts w:hint="eastAsia"/>
        </w:rPr>
        <w:t xml:space="preserve"> </w:t>
      </w:r>
      <w:r w:rsidR="004A7445">
        <w:t xml:space="preserve">steadily </w:t>
      </w:r>
      <w:r w:rsidR="00B80AC6" w:rsidRPr="00A15CA9">
        <w:rPr>
          <w:rFonts w:hint="eastAsia"/>
        </w:rPr>
        <w:t>consumed</w:t>
      </w:r>
      <w:r w:rsidR="00BE7B2C">
        <w:rPr>
          <w:rFonts w:hint="eastAsia"/>
        </w:rPr>
        <w:t xml:space="preserve"> </w:t>
      </w:r>
      <w:r w:rsidR="00F74F80">
        <w:t xml:space="preserve">a </w:t>
      </w:r>
      <w:r w:rsidR="0042052D">
        <w:rPr>
          <w:rFonts w:hint="eastAsia"/>
        </w:rPr>
        <w:t xml:space="preserve">low </w:t>
      </w:r>
      <w:r w:rsidR="007F35F7">
        <w:rPr>
          <w:rFonts w:hint="eastAsia"/>
        </w:rPr>
        <w:t>proportion</w:t>
      </w:r>
      <w:r w:rsidR="009B103B">
        <w:t xml:space="preserve"> </w:t>
      </w:r>
      <w:r w:rsidR="0042052D">
        <w:rPr>
          <w:rFonts w:hint="eastAsia"/>
        </w:rPr>
        <w:t xml:space="preserve">of </w:t>
      </w:r>
      <w:r w:rsidR="00BE7B2C">
        <w:rPr>
          <w:rFonts w:hint="eastAsia"/>
        </w:rPr>
        <w:t xml:space="preserve">detritivores </w:t>
      </w:r>
      <w:r w:rsidR="009B103B">
        <w:t>(e.g., less than 10%)</w:t>
      </w:r>
      <w:r w:rsidR="009B103B">
        <w:rPr>
          <w:rFonts w:hint="eastAsia"/>
        </w:rPr>
        <w:t xml:space="preserve"> </w:t>
      </w:r>
      <w:r w:rsidR="00BE7B2C">
        <w:rPr>
          <w:rFonts w:hint="eastAsia"/>
        </w:rPr>
        <w:t>and</w:t>
      </w:r>
      <w:r w:rsidR="00B80AC6" w:rsidRPr="00A15CA9">
        <w:rPr>
          <w:rFonts w:hint="eastAsia"/>
        </w:rPr>
        <w:t xml:space="preserve"> over</w:t>
      </w:r>
      <w:r w:rsidR="007F35F7">
        <w:rPr>
          <w:rFonts w:hint="eastAsia"/>
        </w:rPr>
        <w:t xml:space="preserve"> 8</w:t>
      </w:r>
      <w:r w:rsidR="004A7445">
        <w:t>2</w:t>
      </w:r>
      <w:r w:rsidR="007F35F7">
        <w:rPr>
          <w:rFonts w:hint="eastAsia"/>
        </w:rPr>
        <w:t>% of rice herbivores in the</w:t>
      </w:r>
      <w:r w:rsidR="004A7445">
        <w:t>ir</w:t>
      </w:r>
      <w:r w:rsidR="00B80AC6" w:rsidRPr="00A15CA9">
        <w:rPr>
          <w:rFonts w:hint="eastAsia"/>
        </w:rPr>
        <w:t xml:space="preserve"> diet throughout the crop season</w:t>
      </w:r>
      <w:r w:rsidR="00934F5F">
        <w:rPr>
          <w:rFonts w:hint="eastAsia"/>
        </w:rPr>
        <w:t xml:space="preserve"> (Fig.</w:t>
      </w:r>
      <w:r w:rsidR="009905DD" w:rsidRPr="00A15CA9">
        <w:rPr>
          <w:rFonts w:hint="eastAsia"/>
        </w:rPr>
        <w:t xml:space="preserve"> 1c).</w:t>
      </w:r>
      <w:r w:rsidR="00BE7B2C">
        <w:rPr>
          <w:rFonts w:hint="eastAsia"/>
        </w:rPr>
        <w:t xml:space="preserve"> </w:t>
      </w:r>
      <w:r w:rsidR="009B6B74">
        <w:t>F</w:t>
      </w:r>
      <w:r w:rsidR="009B6B74">
        <w:rPr>
          <w:rFonts w:hint="eastAsia"/>
        </w:rPr>
        <w:t>or both predator groups</w:t>
      </w:r>
      <w:r w:rsidR="009B6B74">
        <w:t>,</w:t>
      </w:r>
      <w:r w:rsidR="009B6B74">
        <w:rPr>
          <w:rFonts w:hint="eastAsia"/>
        </w:rPr>
        <w:t xml:space="preserve"> </w:t>
      </w:r>
      <w:r w:rsidR="009B6B74">
        <w:t>t</w:t>
      </w:r>
      <w:r w:rsidR="0042052D">
        <w:rPr>
          <w:rFonts w:hint="eastAsia"/>
        </w:rPr>
        <w:t>ourist herbivores did not</w:t>
      </w:r>
      <w:r w:rsidR="008770F2">
        <w:rPr>
          <w:rFonts w:hint="eastAsia"/>
        </w:rPr>
        <w:t xml:space="preserve"> constitute an important prey source and </w:t>
      </w:r>
      <w:r w:rsidR="0042052D">
        <w:rPr>
          <w:rFonts w:hint="eastAsia"/>
        </w:rPr>
        <w:t>contribute</w:t>
      </w:r>
      <w:r w:rsidR="008770F2">
        <w:rPr>
          <w:rFonts w:hint="eastAsia"/>
        </w:rPr>
        <w:t>d</w:t>
      </w:r>
      <w:r w:rsidR="0042052D">
        <w:rPr>
          <w:rFonts w:hint="eastAsia"/>
        </w:rPr>
        <w:t xml:space="preserve"> </w:t>
      </w:r>
      <w:r w:rsidR="008770F2">
        <w:rPr>
          <w:rFonts w:hint="eastAsia"/>
        </w:rPr>
        <w:t>less than 25% to their diet</w:t>
      </w:r>
      <w:r w:rsidR="009B6B74">
        <w:t xml:space="preserve"> (Fig. 1b, 1c)</w:t>
      </w:r>
      <w:r w:rsidR="0042052D">
        <w:rPr>
          <w:rFonts w:hint="eastAsia"/>
        </w:rPr>
        <w:t>.</w:t>
      </w:r>
    </w:p>
    <w:p w:rsidR="00D75A61" w:rsidRDefault="00D75A61" w:rsidP="004433AA">
      <w:pPr>
        <w:rPr>
          <w:color w:val="FF0000"/>
        </w:rPr>
      </w:pPr>
    </w:p>
    <w:p w:rsidR="00D75A61" w:rsidRDefault="00BF17B7" w:rsidP="00B15CD5">
      <w:pPr>
        <w:jc w:val="center"/>
        <w:rPr>
          <w:i/>
        </w:rPr>
      </w:pPr>
      <w:r>
        <w:rPr>
          <w:rFonts w:hint="eastAsia"/>
          <w:i/>
        </w:rPr>
        <w:t>P</w:t>
      </w:r>
      <w:r w:rsidR="00463564" w:rsidRPr="00463564">
        <w:rPr>
          <w:rFonts w:hint="eastAsia"/>
          <w:i/>
        </w:rPr>
        <w:t>atterns of rice herbivore consumption by predators</w:t>
      </w:r>
    </w:p>
    <w:p w:rsidR="00D75A61" w:rsidRDefault="0031387E" w:rsidP="004433AA">
      <w:r>
        <w:rPr>
          <w:rFonts w:hint="eastAsia"/>
        </w:rPr>
        <w:tab/>
      </w:r>
      <w:r w:rsidR="009163B8">
        <w:t>We further analyzed rice herbivore consumption</w:t>
      </w:r>
      <w:r>
        <w:rPr>
          <w:rFonts w:hint="eastAsia"/>
        </w:rPr>
        <w:t xml:space="preserve"> by </w:t>
      </w:r>
      <w:r w:rsidR="00B0765C">
        <w:rPr>
          <w:rFonts w:hint="eastAsia"/>
        </w:rPr>
        <w:t>predators</w:t>
      </w:r>
      <w:r w:rsidR="00C320CE">
        <w:t xml:space="preserve"> </w:t>
      </w:r>
      <w:r w:rsidR="00AB539B">
        <w:t>since</w:t>
      </w:r>
      <w:r w:rsidR="009163B8">
        <w:t xml:space="preserve"> these herbivores are the main pest</w:t>
      </w:r>
      <w:r w:rsidR="00D42536">
        <w:rPr>
          <w:rFonts w:hint="eastAsia"/>
        </w:rPr>
        <w:t>s</w:t>
      </w:r>
      <w:r w:rsidR="009163B8">
        <w:t xml:space="preserve"> of concern. </w:t>
      </w:r>
      <w:r w:rsidR="00407635" w:rsidRPr="00AB42DE">
        <w:rPr>
          <w:rFonts w:hint="eastAsia"/>
        </w:rPr>
        <w:t>T</w:t>
      </w:r>
      <w:r w:rsidR="00143F49" w:rsidRPr="00AB42DE">
        <w:rPr>
          <w:rFonts w:hint="eastAsia"/>
        </w:rPr>
        <w:t xml:space="preserve">he </w:t>
      </w:r>
      <w:r w:rsidR="00143F49" w:rsidRPr="00AB42DE">
        <w:t xml:space="preserve">patterns of rice </w:t>
      </w:r>
      <w:r w:rsidR="00143F49" w:rsidRPr="00AB42DE">
        <w:lastRenderedPageBreak/>
        <w:t>herbivore consumption</w:t>
      </w:r>
      <w:r w:rsidR="00143F49" w:rsidRPr="00AB42DE">
        <w:rPr>
          <w:rFonts w:hint="eastAsia"/>
        </w:rPr>
        <w:t xml:space="preserve"> </w:t>
      </w:r>
      <w:r w:rsidR="00D42536">
        <w:rPr>
          <w:rFonts w:hint="eastAsia"/>
        </w:rPr>
        <w:t xml:space="preserve">by </w:t>
      </w:r>
      <w:r w:rsidR="00AE22CB">
        <w:rPr>
          <w:rFonts w:hint="eastAsia"/>
        </w:rPr>
        <w:t xml:space="preserve">all </w:t>
      </w:r>
      <w:r w:rsidR="00B0765C">
        <w:rPr>
          <w:rFonts w:hint="eastAsia"/>
        </w:rPr>
        <w:t>predators</w:t>
      </w:r>
      <w:r w:rsidR="00D42536">
        <w:rPr>
          <w:rFonts w:hint="eastAsia"/>
        </w:rPr>
        <w:t xml:space="preserve"> </w:t>
      </w:r>
      <w:r w:rsidR="00143F49" w:rsidRPr="00AB42DE">
        <w:rPr>
          <w:rFonts w:hint="eastAsia"/>
        </w:rPr>
        <w:t xml:space="preserve">in organic and conventional rice farms were </w:t>
      </w:r>
      <w:r w:rsidR="00D17187">
        <w:rPr>
          <w:rFonts w:hint="eastAsia"/>
        </w:rPr>
        <w:t>generally similar</w:t>
      </w:r>
      <w:r w:rsidR="00143F49" w:rsidRPr="00AB42DE">
        <w:rPr>
          <w:rFonts w:hint="eastAsia"/>
        </w:rPr>
        <w:t xml:space="preserve"> across the three study years</w:t>
      </w:r>
      <w:r w:rsidR="00C03E67" w:rsidRPr="00AB42DE">
        <w:rPr>
          <w:rFonts w:hint="eastAsia"/>
        </w:rPr>
        <w:t xml:space="preserve">, </w:t>
      </w:r>
      <w:r w:rsidR="00C03E67" w:rsidRPr="00AB42DE">
        <w:t>suggesting con</w:t>
      </w:r>
      <w:r w:rsidR="00C320CE">
        <w:t>sistency in their feeding</w:t>
      </w:r>
      <w:r w:rsidR="00C03E67" w:rsidRPr="00AB42DE">
        <w:rPr>
          <w:rFonts w:hint="eastAsia"/>
        </w:rPr>
        <w:t xml:space="preserve"> </w:t>
      </w:r>
      <w:r w:rsidR="00C320CE">
        <w:rPr>
          <w:rFonts w:hint="eastAsia"/>
        </w:rPr>
        <w:t xml:space="preserve">habits </w:t>
      </w:r>
      <w:r w:rsidR="00934F5F">
        <w:rPr>
          <w:rFonts w:hint="eastAsia"/>
        </w:rPr>
        <w:t>(Fig.</w:t>
      </w:r>
      <w:r w:rsidR="00C03E67" w:rsidRPr="00AB42DE">
        <w:rPr>
          <w:rFonts w:hint="eastAsia"/>
        </w:rPr>
        <w:t xml:space="preserve"> 2). </w:t>
      </w:r>
      <w:r w:rsidR="00AB539B">
        <w:t>The consistency in herbivore consumption over years was also revealed by our</w:t>
      </w:r>
      <w:r w:rsidR="00C320CE">
        <w:rPr>
          <w:rFonts w:hint="eastAsia"/>
        </w:rPr>
        <w:t xml:space="preserve"> </w:t>
      </w:r>
      <w:r w:rsidR="00407635" w:rsidRPr="00AB42DE">
        <w:rPr>
          <w:rFonts w:hint="eastAsia"/>
        </w:rPr>
        <w:t>beta regression model</w:t>
      </w:r>
      <w:r w:rsidR="00AB539B">
        <w:t>, which</w:t>
      </w:r>
      <w:r w:rsidR="00C320CE">
        <w:rPr>
          <w:rFonts w:hint="eastAsia"/>
        </w:rPr>
        <w:t xml:space="preserve"> i</w:t>
      </w:r>
      <w:r w:rsidR="00C320CE">
        <w:t>ndicat</w:t>
      </w:r>
      <w:r w:rsidR="00C320CE">
        <w:rPr>
          <w:rFonts w:hint="eastAsia"/>
        </w:rPr>
        <w:t>ed</w:t>
      </w:r>
      <w:r w:rsidR="00036011">
        <w:t xml:space="preserve"> that</w:t>
      </w:r>
      <w:r w:rsidR="00407635" w:rsidRPr="00AB42DE">
        <w:rPr>
          <w:rFonts w:hint="eastAsia"/>
        </w:rPr>
        <w:t xml:space="preserve"> the proportion of rice herbivores consumed in</w:t>
      </w:r>
      <w:r w:rsidR="00C320CE">
        <w:rPr>
          <w:rFonts w:hint="eastAsia"/>
        </w:rPr>
        <w:t xml:space="preserve"> </w:t>
      </w:r>
      <w:r w:rsidR="00AE22CB">
        <w:rPr>
          <w:rFonts w:hint="eastAsia"/>
        </w:rPr>
        <w:t xml:space="preserve">all </w:t>
      </w:r>
      <w:r w:rsidR="00C320CE" w:rsidRPr="00934F5F">
        <w:rPr>
          <w:rFonts w:hint="eastAsia"/>
        </w:rPr>
        <w:t>predators</w:t>
      </w:r>
      <w:r w:rsidR="00C320CE" w:rsidRPr="00934F5F">
        <w:t>’</w:t>
      </w:r>
      <w:r w:rsidR="00407635" w:rsidRPr="00934F5F">
        <w:rPr>
          <w:rFonts w:hint="eastAsia"/>
        </w:rPr>
        <w:t xml:space="preserve"> diet </w:t>
      </w:r>
      <w:r w:rsidR="003511A5" w:rsidRPr="00934F5F">
        <w:t xml:space="preserve">did not vary </w:t>
      </w:r>
      <w:r w:rsidR="00D42536" w:rsidRPr="00934F5F">
        <w:rPr>
          <w:rFonts w:hint="eastAsia"/>
        </w:rPr>
        <w:t>across</w:t>
      </w:r>
      <w:r w:rsidR="003511A5" w:rsidRPr="00934F5F">
        <w:t xml:space="preserve"> years</w:t>
      </w:r>
      <w:r w:rsidR="00D42536" w:rsidRPr="00934F5F">
        <w:rPr>
          <w:rFonts w:hint="eastAsia"/>
        </w:rPr>
        <w:t xml:space="preserve"> </w:t>
      </w:r>
      <w:r w:rsidR="00C03E67" w:rsidRPr="00934F5F">
        <w:rPr>
          <w:rFonts w:hint="eastAsia"/>
        </w:rPr>
        <w:t>(</w:t>
      </w:r>
      <w:r w:rsidR="00693516" w:rsidRPr="00934F5F">
        <w:rPr>
          <w:rFonts w:cs="Arial"/>
          <w:i/>
          <w:szCs w:val="28"/>
        </w:rPr>
        <w:t>χ</w:t>
      </w:r>
      <w:r w:rsidR="00693516" w:rsidRPr="00934F5F">
        <w:rPr>
          <w:rFonts w:cs="Arial"/>
          <w:szCs w:val="28"/>
          <w:vertAlign w:val="superscript"/>
        </w:rPr>
        <w:t>2</w:t>
      </w:r>
      <w:r w:rsidR="00693516" w:rsidRPr="00934F5F">
        <w:rPr>
          <w:rFonts w:cs="Arial" w:hint="eastAsia"/>
          <w:szCs w:val="28"/>
        </w:rPr>
        <w:t xml:space="preserve"> = </w:t>
      </w:r>
      <w:r w:rsidR="007250CC" w:rsidRPr="00934F5F">
        <w:rPr>
          <w:rFonts w:hint="eastAsia"/>
        </w:rPr>
        <w:t>1.99</w:t>
      </w:r>
      <w:r w:rsidR="00693516" w:rsidRPr="00934F5F">
        <w:rPr>
          <w:rFonts w:hint="eastAsia"/>
        </w:rPr>
        <w:t xml:space="preserve">, </w:t>
      </w:r>
      <w:r w:rsidR="00693516" w:rsidRPr="00934F5F">
        <w:rPr>
          <w:rFonts w:hint="eastAsia"/>
          <w:i/>
        </w:rPr>
        <w:t>P</w:t>
      </w:r>
      <w:r w:rsidR="00693516" w:rsidRPr="00934F5F">
        <w:rPr>
          <w:rFonts w:hint="eastAsia"/>
        </w:rPr>
        <w:t xml:space="preserve"> = </w:t>
      </w:r>
      <w:r w:rsidR="007250CC" w:rsidRPr="00934F5F">
        <w:t>0.3</w:t>
      </w:r>
      <w:r w:rsidR="007250CC" w:rsidRPr="00934F5F">
        <w:rPr>
          <w:rFonts w:hint="eastAsia"/>
        </w:rPr>
        <w:t>7</w:t>
      </w:r>
      <w:r w:rsidR="00693516" w:rsidRPr="00934F5F">
        <w:rPr>
          <w:rFonts w:hint="eastAsia"/>
        </w:rPr>
        <w:t xml:space="preserve">; </w:t>
      </w:r>
      <w:r w:rsidR="00C03E67" w:rsidRPr="00934F5F">
        <w:rPr>
          <w:rFonts w:hint="eastAsia"/>
        </w:rPr>
        <w:t>Table 1).</w:t>
      </w:r>
      <w:r w:rsidR="00407635" w:rsidRPr="00934F5F">
        <w:rPr>
          <w:rFonts w:hint="eastAsia"/>
        </w:rPr>
        <w:t xml:space="preserve"> </w:t>
      </w:r>
    </w:p>
    <w:p w:rsidR="00D75A61" w:rsidRDefault="00CD3DC2" w:rsidP="004433AA">
      <w:r w:rsidRPr="00934F5F">
        <w:rPr>
          <w:rFonts w:hint="eastAsia"/>
        </w:rPr>
        <w:tab/>
      </w:r>
      <w:r w:rsidR="003B1B09" w:rsidRPr="00934F5F">
        <w:t>Interestingly, s</w:t>
      </w:r>
      <w:r w:rsidR="00A95A37" w:rsidRPr="00934F5F">
        <w:rPr>
          <w:rFonts w:hint="eastAsia"/>
        </w:rPr>
        <w:t>piders and ladybeetles</w:t>
      </w:r>
      <w:r w:rsidRPr="00934F5F">
        <w:rPr>
          <w:rFonts w:hint="eastAsia"/>
        </w:rPr>
        <w:t xml:space="preserve"> exhibited distinct </w:t>
      </w:r>
      <w:r w:rsidR="00285BE8" w:rsidRPr="00934F5F">
        <w:rPr>
          <w:rFonts w:hint="eastAsia"/>
        </w:rPr>
        <w:t xml:space="preserve">within-season </w:t>
      </w:r>
      <w:r w:rsidRPr="00934F5F">
        <w:rPr>
          <w:rFonts w:hint="eastAsia"/>
        </w:rPr>
        <w:t xml:space="preserve">patterns of rice herbivore consumption. For </w:t>
      </w:r>
      <w:r w:rsidR="003B109A" w:rsidRPr="00934F5F">
        <w:rPr>
          <w:rFonts w:hint="eastAsia"/>
        </w:rPr>
        <w:t>spiders</w:t>
      </w:r>
      <w:r w:rsidR="004F10D2" w:rsidRPr="00934F5F">
        <w:t xml:space="preserve"> in organic and conventional farms</w:t>
      </w:r>
      <w:r w:rsidR="003B109A" w:rsidRPr="00934F5F">
        <w:rPr>
          <w:rFonts w:hint="eastAsia"/>
        </w:rPr>
        <w:t xml:space="preserve">, </w:t>
      </w:r>
      <w:r w:rsidR="00285BE8" w:rsidRPr="00934F5F">
        <w:rPr>
          <w:rFonts w:hint="eastAsia"/>
        </w:rPr>
        <w:t xml:space="preserve">the </w:t>
      </w:r>
      <w:r w:rsidR="00D42536" w:rsidRPr="00934F5F">
        <w:rPr>
          <w:rFonts w:hint="eastAsia"/>
        </w:rPr>
        <w:t>proportion of rice herbivores in the</w:t>
      </w:r>
      <w:r w:rsidR="00C25D17" w:rsidRPr="00934F5F">
        <w:t>ir</w:t>
      </w:r>
      <w:r w:rsidR="00285BE8" w:rsidRPr="00934F5F">
        <w:rPr>
          <w:rFonts w:hint="eastAsia"/>
        </w:rPr>
        <w:t xml:space="preserve"> diet</w:t>
      </w:r>
      <w:r w:rsidR="003B109A" w:rsidRPr="00934F5F">
        <w:rPr>
          <w:rFonts w:hint="eastAsia"/>
        </w:rPr>
        <w:t xml:space="preserve"> increas</w:t>
      </w:r>
      <w:r w:rsidR="00C25D17" w:rsidRPr="00934F5F">
        <w:t>ed</w:t>
      </w:r>
      <w:r w:rsidR="00934F5F">
        <w:rPr>
          <w:rFonts w:hint="eastAsia"/>
        </w:rPr>
        <w:t xml:space="preserve"> </w:t>
      </w:r>
      <w:r w:rsidR="003B109A" w:rsidRPr="00934F5F">
        <w:t>toward late</w:t>
      </w:r>
      <w:r w:rsidR="003B109A" w:rsidRPr="00934F5F">
        <w:rPr>
          <w:rFonts w:hint="eastAsia"/>
        </w:rPr>
        <w:t>r</w:t>
      </w:r>
      <w:r w:rsidR="003B109A" w:rsidRPr="00934F5F">
        <w:t xml:space="preserve"> </w:t>
      </w:r>
      <w:r w:rsidR="003B109A" w:rsidRPr="00934F5F">
        <w:rPr>
          <w:rFonts w:hint="eastAsia"/>
        </w:rPr>
        <w:t xml:space="preserve">crop </w:t>
      </w:r>
      <w:r w:rsidR="003B109A" w:rsidRPr="00934F5F">
        <w:t>season</w:t>
      </w:r>
      <w:r w:rsidR="004F10D2" w:rsidRPr="00934F5F">
        <w:t>, ranging from 25-41% (tillering) to 80-93% (ripening)</w:t>
      </w:r>
      <w:r w:rsidR="00934F5F">
        <w:rPr>
          <w:rFonts w:hint="eastAsia"/>
        </w:rPr>
        <w:t xml:space="preserve"> (Fig.</w:t>
      </w:r>
      <w:r w:rsidR="00121FC4" w:rsidRPr="00934F5F">
        <w:rPr>
          <w:rFonts w:hint="eastAsia"/>
        </w:rPr>
        <w:t xml:space="preserve"> 2b)</w:t>
      </w:r>
      <w:r w:rsidR="003B109A" w:rsidRPr="00934F5F">
        <w:rPr>
          <w:rFonts w:hint="eastAsia"/>
        </w:rPr>
        <w:t xml:space="preserve">, whereas for </w:t>
      </w:r>
      <w:r w:rsidRPr="00934F5F">
        <w:rPr>
          <w:rFonts w:hint="eastAsia"/>
        </w:rPr>
        <w:t>l</w:t>
      </w:r>
      <w:r w:rsidRPr="00934F5F">
        <w:t>adybeetles</w:t>
      </w:r>
      <w:r w:rsidR="004F10D2" w:rsidRPr="00934F5F">
        <w:t xml:space="preserve"> in in organic and conventional farms</w:t>
      </w:r>
      <w:r w:rsidRPr="00934F5F">
        <w:rPr>
          <w:rFonts w:hint="eastAsia"/>
        </w:rPr>
        <w:t xml:space="preserve">, </w:t>
      </w:r>
      <w:r w:rsidR="003B109A" w:rsidRPr="00934F5F">
        <w:rPr>
          <w:rFonts w:hint="eastAsia"/>
        </w:rPr>
        <w:t xml:space="preserve">the </w:t>
      </w:r>
      <w:r w:rsidR="00D42536" w:rsidRPr="00934F5F">
        <w:t>proportion</w:t>
      </w:r>
      <w:r w:rsidR="002C75D8" w:rsidRPr="00934F5F">
        <w:rPr>
          <w:rFonts w:hint="eastAsia"/>
        </w:rPr>
        <w:t xml:space="preserve"> of rice herbivores in the</w:t>
      </w:r>
      <w:r w:rsidR="00F57B97" w:rsidRPr="00934F5F">
        <w:t>ir</w:t>
      </w:r>
      <w:r w:rsidR="002C75D8" w:rsidRPr="00934F5F">
        <w:rPr>
          <w:rFonts w:hint="eastAsia"/>
        </w:rPr>
        <w:t xml:space="preserve"> diet</w:t>
      </w:r>
      <w:r w:rsidR="003B109A" w:rsidRPr="00934F5F">
        <w:rPr>
          <w:rFonts w:hint="eastAsia"/>
        </w:rPr>
        <w:t xml:space="preserve"> </w:t>
      </w:r>
      <w:r w:rsidR="00121FC4" w:rsidRPr="00934F5F">
        <w:rPr>
          <w:rFonts w:hint="eastAsia"/>
        </w:rPr>
        <w:t xml:space="preserve">remained relatively </w:t>
      </w:r>
      <w:r w:rsidRPr="00934F5F">
        <w:rPr>
          <w:rFonts w:hint="eastAsia"/>
        </w:rPr>
        <w:t>stab</w:t>
      </w:r>
      <w:r w:rsidR="003B109A" w:rsidRPr="00934F5F">
        <w:rPr>
          <w:rFonts w:hint="eastAsia"/>
        </w:rPr>
        <w:t xml:space="preserve">le </w:t>
      </w:r>
      <w:r w:rsidR="00121FC4" w:rsidRPr="00934F5F">
        <w:rPr>
          <w:rFonts w:hint="eastAsia"/>
        </w:rPr>
        <w:t>throughout</w:t>
      </w:r>
      <w:r w:rsidR="003B109A" w:rsidRPr="00934F5F">
        <w:rPr>
          <w:rFonts w:hint="eastAsia"/>
        </w:rPr>
        <w:t xml:space="preserve"> the season</w:t>
      </w:r>
      <w:r w:rsidR="00844910" w:rsidRPr="00934F5F">
        <w:t>, ranging from 82-83% (tilling) to 94% (ripening)</w:t>
      </w:r>
      <w:r w:rsidR="00934F5F">
        <w:rPr>
          <w:rFonts w:hint="eastAsia"/>
        </w:rPr>
        <w:t xml:space="preserve"> (Fig.</w:t>
      </w:r>
      <w:r w:rsidR="00121FC4" w:rsidRPr="00934F5F">
        <w:rPr>
          <w:rFonts w:hint="eastAsia"/>
        </w:rPr>
        <w:t xml:space="preserve"> 2c)</w:t>
      </w:r>
      <w:r w:rsidR="000E4192" w:rsidRPr="00934F5F">
        <w:rPr>
          <w:rFonts w:hint="eastAsia"/>
        </w:rPr>
        <w:t>.</w:t>
      </w:r>
      <w:r w:rsidR="00285BE8" w:rsidRPr="00934F5F">
        <w:rPr>
          <w:rFonts w:hint="eastAsia"/>
        </w:rPr>
        <w:t xml:space="preserve"> </w:t>
      </w:r>
    </w:p>
    <w:p w:rsidR="00D75A61" w:rsidRDefault="00D75A61" w:rsidP="004433AA"/>
    <w:p w:rsidR="00D75A61" w:rsidRDefault="00CD3DC2" w:rsidP="00720834">
      <w:pPr>
        <w:jc w:val="center"/>
        <w:rPr>
          <w:i/>
        </w:rPr>
      </w:pPr>
      <w:r w:rsidRPr="00C5025E">
        <w:rPr>
          <w:rFonts w:hint="eastAsia"/>
          <w:i/>
        </w:rPr>
        <w:t xml:space="preserve">Factors associated with rice herbivore </w:t>
      </w:r>
      <w:r w:rsidRPr="00C5025E">
        <w:rPr>
          <w:i/>
        </w:rPr>
        <w:t>consumption</w:t>
      </w:r>
      <w:r w:rsidRPr="00C5025E">
        <w:rPr>
          <w:rFonts w:hint="eastAsia"/>
          <w:i/>
        </w:rPr>
        <w:t xml:space="preserve"> by predators</w:t>
      </w:r>
    </w:p>
    <w:p w:rsidR="00D2459F" w:rsidRPr="00934F5F" w:rsidRDefault="00D2459F" w:rsidP="004433AA">
      <w:r w:rsidRPr="00C5025E">
        <w:rPr>
          <w:rFonts w:hint="eastAsia"/>
        </w:rPr>
        <w:tab/>
      </w:r>
      <w:r w:rsidRPr="00934F5F">
        <w:rPr>
          <w:rFonts w:hint="eastAsia"/>
        </w:rPr>
        <w:t>The</w:t>
      </w:r>
      <w:r w:rsidR="00AB4C46" w:rsidRPr="00934F5F">
        <w:rPr>
          <w:rFonts w:hint="eastAsia"/>
        </w:rPr>
        <w:t xml:space="preserve"> proportion of rice herbivores consumed in predators</w:t>
      </w:r>
      <w:r w:rsidR="00AB4C46" w:rsidRPr="00934F5F">
        <w:t>’</w:t>
      </w:r>
      <w:r w:rsidR="00AB4C46" w:rsidRPr="00934F5F">
        <w:rPr>
          <w:rFonts w:hint="eastAsia"/>
        </w:rPr>
        <w:t xml:space="preserve"> diet</w:t>
      </w:r>
      <w:r w:rsidRPr="00934F5F">
        <w:rPr>
          <w:rFonts w:hint="eastAsia"/>
        </w:rPr>
        <w:t xml:space="preserve"> differed between organic and conventional farms (</w:t>
      </w:r>
      <w:r w:rsidR="006870AB" w:rsidRPr="00934F5F">
        <w:rPr>
          <w:rFonts w:hint="eastAsia"/>
        </w:rPr>
        <w:t>A</w:t>
      </w:r>
      <w:r w:rsidRPr="00934F5F">
        <w:rPr>
          <w:rFonts w:hint="eastAsia"/>
        </w:rPr>
        <w:t xml:space="preserve">ll predators: </w:t>
      </w:r>
      <w:r w:rsidR="00894FCF" w:rsidRPr="00934F5F">
        <w:rPr>
          <w:rFonts w:cs="Arial"/>
          <w:i/>
          <w:szCs w:val="28"/>
        </w:rPr>
        <w:t>χ</w:t>
      </w:r>
      <w:r w:rsidR="00894FCF" w:rsidRPr="00934F5F">
        <w:rPr>
          <w:rFonts w:cs="Arial"/>
          <w:szCs w:val="28"/>
          <w:vertAlign w:val="superscript"/>
        </w:rPr>
        <w:t>2</w:t>
      </w:r>
      <w:r w:rsidR="007250CC" w:rsidRPr="00934F5F">
        <w:rPr>
          <w:rFonts w:cs="Arial" w:hint="eastAsia"/>
          <w:szCs w:val="28"/>
        </w:rPr>
        <w:t xml:space="preserve"> = 15.98</w:t>
      </w:r>
      <w:r w:rsidR="00894FCF" w:rsidRPr="00934F5F">
        <w:rPr>
          <w:rFonts w:hint="eastAsia"/>
          <w:szCs w:val="28"/>
        </w:rPr>
        <w:t xml:space="preserve">, </w:t>
      </w:r>
      <w:r w:rsidR="00894FCF" w:rsidRPr="00934F5F">
        <w:rPr>
          <w:rFonts w:hint="eastAsia"/>
          <w:i/>
          <w:szCs w:val="28"/>
        </w:rPr>
        <w:t>P</w:t>
      </w:r>
      <w:r w:rsidR="00894FCF" w:rsidRPr="00934F5F">
        <w:rPr>
          <w:rFonts w:hint="eastAsia"/>
          <w:szCs w:val="28"/>
        </w:rPr>
        <w:t xml:space="preserve"> &lt;</w:t>
      </w:r>
      <w:r w:rsidR="00894FCF" w:rsidRPr="00934F5F">
        <w:rPr>
          <w:rFonts w:hint="eastAsia"/>
        </w:rPr>
        <w:t xml:space="preserve"> 0.001;</w:t>
      </w:r>
      <w:r w:rsidR="006870AB" w:rsidRPr="00934F5F">
        <w:rPr>
          <w:rFonts w:hint="eastAsia"/>
        </w:rPr>
        <w:t xml:space="preserve"> S</w:t>
      </w:r>
      <w:r w:rsidRPr="00934F5F">
        <w:rPr>
          <w:rFonts w:hint="eastAsia"/>
        </w:rPr>
        <w:t>piders:</w:t>
      </w:r>
      <w:r w:rsidR="00894FCF" w:rsidRPr="00934F5F">
        <w:rPr>
          <w:rFonts w:cs="Arial"/>
          <w:i/>
          <w:szCs w:val="28"/>
        </w:rPr>
        <w:t xml:space="preserve"> χ</w:t>
      </w:r>
      <w:r w:rsidR="00894FCF" w:rsidRPr="00934F5F">
        <w:rPr>
          <w:rFonts w:cs="Arial"/>
          <w:szCs w:val="28"/>
          <w:vertAlign w:val="superscript"/>
        </w:rPr>
        <w:t>2</w:t>
      </w:r>
      <w:r w:rsidR="007250CC" w:rsidRPr="00934F5F">
        <w:rPr>
          <w:rFonts w:cs="Arial" w:hint="eastAsia"/>
          <w:szCs w:val="28"/>
        </w:rPr>
        <w:t xml:space="preserve"> = 13.38</w:t>
      </w:r>
      <w:r w:rsidR="00894FCF" w:rsidRPr="00934F5F">
        <w:rPr>
          <w:rFonts w:cs="Arial" w:hint="eastAsia"/>
          <w:szCs w:val="28"/>
        </w:rPr>
        <w:t>,</w:t>
      </w:r>
      <w:r w:rsidRPr="00934F5F">
        <w:rPr>
          <w:rFonts w:hint="eastAsia"/>
        </w:rPr>
        <w:t xml:space="preserve"> </w:t>
      </w:r>
      <w:r w:rsidR="00894FCF" w:rsidRPr="00934F5F">
        <w:rPr>
          <w:rFonts w:hint="eastAsia"/>
          <w:i/>
        </w:rPr>
        <w:t>P</w:t>
      </w:r>
      <w:r w:rsidR="00894FCF" w:rsidRPr="00934F5F">
        <w:rPr>
          <w:rFonts w:hint="eastAsia"/>
        </w:rPr>
        <w:t xml:space="preserve"> &lt; 0.001; </w:t>
      </w:r>
      <w:r w:rsidR="006870AB" w:rsidRPr="00934F5F">
        <w:rPr>
          <w:rFonts w:hint="eastAsia"/>
        </w:rPr>
        <w:t>L</w:t>
      </w:r>
      <w:r w:rsidRPr="00934F5F">
        <w:rPr>
          <w:rFonts w:hint="eastAsia"/>
        </w:rPr>
        <w:t>adybeetles:</w:t>
      </w:r>
      <w:r w:rsidR="00894FCF" w:rsidRPr="00934F5F">
        <w:rPr>
          <w:rFonts w:hint="eastAsia"/>
        </w:rPr>
        <w:t xml:space="preserve"> </w:t>
      </w:r>
      <w:r w:rsidR="00894FCF" w:rsidRPr="00934F5F">
        <w:rPr>
          <w:rFonts w:cs="Arial"/>
          <w:i/>
          <w:szCs w:val="28"/>
        </w:rPr>
        <w:t>χ</w:t>
      </w:r>
      <w:r w:rsidR="00894FCF" w:rsidRPr="00934F5F">
        <w:rPr>
          <w:rFonts w:cs="Arial"/>
          <w:szCs w:val="28"/>
          <w:vertAlign w:val="superscript"/>
        </w:rPr>
        <w:t>2</w:t>
      </w:r>
      <w:r w:rsidR="007250CC" w:rsidRPr="00934F5F">
        <w:rPr>
          <w:rFonts w:cs="Arial" w:hint="eastAsia"/>
          <w:szCs w:val="28"/>
        </w:rPr>
        <w:t xml:space="preserve"> = 6.70</w:t>
      </w:r>
      <w:r w:rsidR="00894FCF" w:rsidRPr="00934F5F">
        <w:rPr>
          <w:rFonts w:cs="Arial" w:hint="eastAsia"/>
          <w:szCs w:val="28"/>
        </w:rPr>
        <w:t>,</w:t>
      </w:r>
      <w:r w:rsidRPr="00934F5F">
        <w:rPr>
          <w:rFonts w:hint="eastAsia"/>
        </w:rPr>
        <w:t xml:space="preserve"> </w:t>
      </w:r>
      <w:r w:rsidR="00894FCF" w:rsidRPr="00934F5F">
        <w:rPr>
          <w:rFonts w:hint="eastAsia"/>
          <w:i/>
        </w:rPr>
        <w:t>P</w:t>
      </w:r>
      <w:r w:rsidR="00894FCF" w:rsidRPr="00934F5F">
        <w:rPr>
          <w:rFonts w:hint="eastAsia"/>
        </w:rPr>
        <w:t xml:space="preserve"> </w:t>
      </w:r>
      <w:r w:rsidR="007250CC" w:rsidRPr="00934F5F">
        <w:rPr>
          <w:rFonts w:hint="eastAsia"/>
        </w:rPr>
        <w:t>= 0.001</w:t>
      </w:r>
      <w:r w:rsidRPr="00934F5F">
        <w:rPr>
          <w:rFonts w:hint="eastAsia"/>
        </w:rPr>
        <w:t xml:space="preserve">; Table 1). </w:t>
      </w:r>
      <w:r w:rsidR="00C5025E" w:rsidRPr="00934F5F">
        <w:rPr>
          <w:rFonts w:hint="eastAsia"/>
        </w:rPr>
        <w:t>In particular</w:t>
      </w:r>
      <w:r w:rsidRPr="00934F5F">
        <w:rPr>
          <w:rFonts w:hint="eastAsia"/>
        </w:rPr>
        <w:t xml:space="preserve">, </w:t>
      </w:r>
      <w:r w:rsidR="00AE22CB" w:rsidRPr="00934F5F">
        <w:rPr>
          <w:rFonts w:hint="eastAsia"/>
        </w:rPr>
        <w:t xml:space="preserve">all </w:t>
      </w:r>
      <w:r w:rsidRPr="00934F5F">
        <w:rPr>
          <w:rFonts w:hint="eastAsia"/>
        </w:rPr>
        <w:t>predators in conventional farms consumed higher proport</w:t>
      </w:r>
      <w:r w:rsidR="00C5025E" w:rsidRPr="00934F5F">
        <w:rPr>
          <w:rFonts w:hint="eastAsia"/>
        </w:rPr>
        <w:t>ion of rice herbivores in the</w:t>
      </w:r>
      <w:r w:rsidRPr="00934F5F">
        <w:rPr>
          <w:rFonts w:hint="eastAsia"/>
        </w:rPr>
        <w:t xml:space="preserve"> diet </w:t>
      </w:r>
      <w:r w:rsidR="00AE22CB" w:rsidRPr="00934F5F">
        <w:rPr>
          <w:rFonts w:hint="eastAsia"/>
        </w:rPr>
        <w:t>compared with</w:t>
      </w:r>
      <w:r w:rsidRPr="00934F5F">
        <w:rPr>
          <w:rFonts w:hint="eastAsia"/>
        </w:rPr>
        <w:t xml:space="preserve"> </w:t>
      </w:r>
      <w:r w:rsidR="006D3F5D" w:rsidRPr="00934F5F">
        <w:rPr>
          <w:rFonts w:hint="eastAsia"/>
        </w:rPr>
        <w:t>predators</w:t>
      </w:r>
      <w:r w:rsidRPr="00934F5F">
        <w:rPr>
          <w:rFonts w:hint="eastAsia"/>
        </w:rPr>
        <w:t xml:space="preserve"> in organic farms</w:t>
      </w:r>
      <w:r w:rsidR="006D3F5D" w:rsidRPr="00934F5F">
        <w:rPr>
          <w:rFonts w:hint="eastAsia"/>
        </w:rPr>
        <w:t xml:space="preserve"> (Tukey</w:t>
      </w:r>
      <w:r w:rsidR="00B45D7D" w:rsidRPr="00934F5F">
        <w:t>’</w:t>
      </w:r>
      <w:r w:rsidR="00B45D7D" w:rsidRPr="00934F5F">
        <w:rPr>
          <w:rFonts w:hint="eastAsia"/>
        </w:rPr>
        <w:t>s</w:t>
      </w:r>
      <w:r w:rsidR="006D3F5D" w:rsidRPr="00934F5F">
        <w:rPr>
          <w:rFonts w:hint="eastAsia"/>
        </w:rPr>
        <w:t xml:space="preserve"> post-hoc</w:t>
      </w:r>
      <w:r w:rsidR="00633B7D" w:rsidRPr="00934F5F">
        <w:rPr>
          <w:rFonts w:hint="eastAsia"/>
        </w:rPr>
        <w:t xml:space="preserve"> test</w:t>
      </w:r>
      <w:r w:rsidR="00B45D7D" w:rsidRPr="00934F5F">
        <w:rPr>
          <w:rFonts w:hint="eastAsia"/>
        </w:rPr>
        <w:t>,</w:t>
      </w:r>
      <w:r w:rsidR="006D3F5D" w:rsidRPr="00934F5F">
        <w:rPr>
          <w:rFonts w:hint="eastAsia"/>
        </w:rPr>
        <w:t xml:space="preserve"> </w:t>
      </w:r>
      <w:r w:rsidR="00633B7D" w:rsidRPr="00934F5F">
        <w:rPr>
          <w:rFonts w:hint="eastAsia"/>
          <w:i/>
        </w:rPr>
        <w:t>P</w:t>
      </w:r>
      <w:r w:rsidR="00633B7D" w:rsidRPr="00934F5F">
        <w:rPr>
          <w:rFonts w:hint="eastAsia"/>
        </w:rPr>
        <w:t xml:space="preserve"> &lt; 0.05</w:t>
      </w:r>
      <w:r w:rsidR="006D3F5D" w:rsidRPr="00934F5F">
        <w:rPr>
          <w:rFonts w:hint="eastAsia"/>
        </w:rPr>
        <w:t>; Table 2)</w:t>
      </w:r>
      <w:r w:rsidR="00784964" w:rsidRPr="00934F5F">
        <w:t xml:space="preserve">, although </w:t>
      </w:r>
      <w:r w:rsidR="00E7505D" w:rsidRPr="00934F5F">
        <w:t xml:space="preserve">there was an interactive effect of farm type and year on spiders’ diet composition </w:t>
      </w:r>
      <w:r w:rsidR="00784964" w:rsidRPr="00934F5F">
        <w:t>(</w:t>
      </w:r>
      <w:r w:rsidR="00E7505D" w:rsidRPr="00934F5F">
        <w:rPr>
          <w:rFonts w:cs="Arial"/>
          <w:i/>
          <w:szCs w:val="28"/>
        </w:rPr>
        <w:t>χ</w:t>
      </w:r>
      <w:r w:rsidR="00E7505D" w:rsidRPr="00934F5F">
        <w:rPr>
          <w:rFonts w:cs="Arial"/>
          <w:szCs w:val="28"/>
          <w:vertAlign w:val="superscript"/>
        </w:rPr>
        <w:t>2</w:t>
      </w:r>
      <w:r w:rsidR="00E7505D" w:rsidRPr="00934F5F">
        <w:rPr>
          <w:rFonts w:cs="Arial" w:hint="eastAsia"/>
          <w:szCs w:val="28"/>
        </w:rPr>
        <w:t xml:space="preserve"> =</w:t>
      </w:r>
      <w:r w:rsidR="00E7505D" w:rsidRPr="00934F5F">
        <w:rPr>
          <w:rFonts w:cs="Arial"/>
          <w:szCs w:val="28"/>
        </w:rPr>
        <w:t xml:space="preserve"> </w:t>
      </w:r>
      <w:r w:rsidR="004C7F88" w:rsidRPr="00934F5F">
        <w:t>7.64</w:t>
      </w:r>
      <w:r w:rsidR="00E7505D" w:rsidRPr="00934F5F">
        <w:t>,</w:t>
      </w:r>
      <w:r w:rsidR="00E7505D" w:rsidRPr="00934F5F">
        <w:rPr>
          <w:i/>
        </w:rPr>
        <w:t xml:space="preserve"> </w:t>
      </w:r>
      <w:r w:rsidR="00784964" w:rsidRPr="00934F5F">
        <w:rPr>
          <w:rFonts w:hint="eastAsia"/>
          <w:i/>
        </w:rPr>
        <w:t>P</w:t>
      </w:r>
      <w:r w:rsidR="00784964" w:rsidRPr="00934F5F">
        <w:rPr>
          <w:rFonts w:hint="eastAsia"/>
        </w:rPr>
        <w:t xml:space="preserve"> </w:t>
      </w:r>
      <w:r w:rsidR="00784964" w:rsidRPr="00934F5F">
        <w:t>=</w:t>
      </w:r>
      <w:r w:rsidR="00784964" w:rsidRPr="00934F5F">
        <w:rPr>
          <w:rFonts w:hint="eastAsia"/>
        </w:rPr>
        <w:t xml:space="preserve"> 0.0</w:t>
      </w:r>
      <w:r w:rsidR="00784964" w:rsidRPr="00934F5F">
        <w:t>2</w:t>
      </w:r>
      <w:r w:rsidR="00784964" w:rsidRPr="00934F5F">
        <w:rPr>
          <w:rFonts w:hint="eastAsia"/>
        </w:rPr>
        <w:t xml:space="preserve">; </w:t>
      </w:r>
      <w:r w:rsidR="00784964" w:rsidRPr="00934F5F">
        <w:t>Table 2)</w:t>
      </w:r>
      <w:r w:rsidRPr="00934F5F">
        <w:rPr>
          <w:rFonts w:hint="eastAsia"/>
        </w:rPr>
        <w:t xml:space="preserve">. </w:t>
      </w:r>
    </w:p>
    <w:p w:rsidR="00D75A61" w:rsidRDefault="00EC568E" w:rsidP="004433AA">
      <w:r w:rsidRPr="00C5025E">
        <w:rPr>
          <w:rFonts w:hint="eastAsia"/>
        </w:rPr>
        <w:lastRenderedPageBreak/>
        <w:tab/>
      </w:r>
      <w:r w:rsidR="009C30DC">
        <w:rPr>
          <w:rFonts w:hint="eastAsia"/>
        </w:rPr>
        <w:t>The proportion</w:t>
      </w:r>
      <w:r w:rsidR="009C30DC" w:rsidRPr="00C5025E">
        <w:rPr>
          <w:rFonts w:hint="eastAsia"/>
        </w:rPr>
        <w:t xml:space="preserve"> of rice herbivores consumed in predator</w:t>
      </w:r>
      <w:r w:rsidR="009A6D84">
        <w:t>s</w:t>
      </w:r>
      <w:r w:rsidR="009C30DC" w:rsidRPr="00C5025E">
        <w:t>’</w:t>
      </w:r>
      <w:r w:rsidR="009C30DC" w:rsidRPr="00C5025E">
        <w:rPr>
          <w:rFonts w:hint="eastAsia"/>
        </w:rPr>
        <w:t xml:space="preserve"> diet </w:t>
      </w:r>
      <w:r w:rsidR="00934F5F">
        <w:rPr>
          <w:rFonts w:hint="eastAsia"/>
        </w:rPr>
        <w:t xml:space="preserve">also </w:t>
      </w:r>
      <w:r w:rsidR="009C30DC">
        <w:rPr>
          <w:rFonts w:hint="eastAsia"/>
        </w:rPr>
        <w:t>differ</w:t>
      </w:r>
      <w:r w:rsidR="009A6D84">
        <w:t>ed</w:t>
      </w:r>
      <w:r w:rsidR="009C30DC">
        <w:rPr>
          <w:rFonts w:hint="eastAsia"/>
        </w:rPr>
        <w:t xml:space="preserve"> among crop stages </w:t>
      </w:r>
      <w:r w:rsidR="00A92AD9" w:rsidRPr="00C5025E">
        <w:rPr>
          <w:rFonts w:hint="eastAsia"/>
        </w:rPr>
        <w:t xml:space="preserve">(All predators: </w:t>
      </w:r>
      <w:r w:rsidR="00A92AD9" w:rsidRPr="00C5025E">
        <w:rPr>
          <w:rFonts w:cs="Arial"/>
          <w:i/>
          <w:szCs w:val="28"/>
        </w:rPr>
        <w:t>χ</w:t>
      </w:r>
      <w:r w:rsidR="00A92AD9" w:rsidRPr="00C5025E">
        <w:rPr>
          <w:rFonts w:cs="Arial"/>
          <w:szCs w:val="28"/>
          <w:vertAlign w:val="superscript"/>
        </w:rPr>
        <w:t>2</w:t>
      </w:r>
      <w:r w:rsidR="00A92AD9" w:rsidRPr="00C5025E">
        <w:rPr>
          <w:rFonts w:cs="Arial" w:hint="eastAsia"/>
          <w:szCs w:val="28"/>
        </w:rPr>
        <w:t xml:space="preserve"> = </w:t>
      </w:r>
      <w:r w:rsidR="007250CC">
        <w:rPr>
          <w:rFonts w:cs="Arial"/>
          <w:szCs w:val="28"/>
        </w:rPr>
        <w:t>22</w:t>
      </w:r>
      <w:r w:rsidR="007250CC">
        <w:rPr>
          <w:rFonts w:cs="Arial" w:hint="eastAsia"/>
          <w:szCs w:val="28"/>
        </w:rPr>
        <w:t>7</w:t>
      </w:r>
      <w:r w:rsidR="007250CC">
        <w:rPr>
          <w:rFonts w:cs="Arial"/>
          <w:szCs w:val="28"/>
        </w:rPr>
        <w:t>.</w:t>
      </w:r>
      <w:r w:rsidR="007250CC">
        <w:rPr>
          <w:rFonts w:cs="Arial" w:hint="eastAsia"/>
          <w:szCs w:val="28"/>
        </w:rPr>
        <w:t>93</w:t>
      </w:r>
      <w:r w:rsidR="00A92AD9" w:rsidRPr="00C5025E">
        <w:rPr>
          <w:rFonts w:hint="eastAsia"/>
          <w:szCs w:val="28"/>
        </w:rPr>
        <w:t xml:space="preserve">, </w:t>
      </w:r>
      <w:r w:rsidR="00A92AD9" w:rsidRPr="00C5025E">
        <w:rPr>
          <w:rFonts w:hint="eastAsia"/>
          <w:i/>
          <w:szCs w:val="28"/>
        </w:rPr>
        <w:t>P</w:t>
      </w:r>
      <w:r w:rsidR="00A92AD9" w:rsidRPr="00C5025E">
        <w:rPr>
          <w:rFonts w:hint="eastAsia"/>
          <w:szCs w:val="28"/>
        </w:rPr>
        <w:t xml:space="preserve"> &lt;</w:t>
      </w:r>
      <w:r w:rsidR="00A92AD9" w:rsidRPr="00C5025E">
        <w:rPr>
          <w:rFonts w:hint="eastAsia"/>
        </w:rPr>
        <w:t xml:space="preserve"> 0.001; Spiders:</w:t>
      </w:r>
      <w:r w:rsidR="00A92AD9" w:rsidRPr="00C5025E">
        <w:rPr>
          <w:rFonts w:cs="Arial"/>
          <w:i/>
          <w:szCs w:val="28"/>
        </w:rPr>
        <w:t xml:space="preserve"> χ</w:t>
      </w:r>
      <w:r w:rsidR="00A92AD9" w:rsidRPr="00C5025E">
        <w:rPr>
          <w:rFonts w:cs="Arial"/>
          <w:szCs w:val="28"/>
          <w:vertAlign w:val="superscript"/>
        </w:rPr>
        <w:t>2</w:t>
      </w:r>
      <w:r w:rsidR="00A92AD9" w:rsidRPr="00C5025E">
        <w:rPr>
          <w:rFonts w:cs="Arial" w:hint="eastAsia"/>
          <w:szCs w:val="28"/>
        </w:rPr>
        <w:t xml:space="preserve"> = </w:t>
      </w:r>
      <w:r w:rsidR="007250CC">
        <w:rPr>
          <w:rFonts w:cs="Arial"/>
          <w:szCs w:val="28"/>
        </w:rPr>
        <w:t>1</w:t>
      </w:r>
      <w:r w:rsidR="007250CC">
        <w:rPr>
          <w:rFonts w:cs="Arial" w:hint="eastAsia"/>
          <w:szCs w:val="28"/>
        </w:rPr>
        <w:t>15</w:t>
      </w:r>
      <w:r w:rsidR="007250CC">
        <w:rPr>
          <w:rFonts w:cs="Arial"/>
          <w:szCs w:val="28"/>
        </w:rPr>
        <w:t>.</w:t>
      </w:r>
      <w:r w:rsidR="007250CC">
        <w:rPr>
          <w:rFonts w:cs="Arial" w:hint="eastAsia"/>
          <w:szCs w:val="28"/>
        </w:rPr>
        <w:t>43</w:t>
      </w:r>
      <w:r w:rsidR="00A92AD9" w:rsidRPr="00C5025E">
        <w:rPr>
          <w:rFonts w:cs="Arial" w:hint="eastAsia"/>
          <w:szCs w:val="28"/>
        </w:rPr>
        <w:t>,</w:t>
      </w:r>
      <w:r w:rsidR="00A92AD9" w:rsidRPr="00C5025E">
        <w:rPr>
          <w:rFonts w:hint="eastAsia"/>
        </w:rPr>
        <w:t xml:space="preserve"> </w:t>
      </w:r>
      <w:r w:rsidR="00A92AD9" w:rsidRPr="00C5025E">
        <w:rPr>
          <w:rFonts w:hint="eastAsia"/>
          <w:i/>
        </w:rPr>
        <w:t>P</w:t>
      </w:r>
      <w:r w:rsidR="00A92AD9" w:rsidRPr="00C5025E">
        <w:rPr>
          <w:rFonts w:hint="eastAsia"/>
        </w:rPr>
        <w:t xml:space="preserve"> &lt; 0.001; Ladybeetles: </w:t>
      </w:r>
      <w:r w:rsidR="00A92AD9" w:rsidRPr="00C5025E">
        <w:rPr>
          <w:rFonts w:cs="Arial"/>
          <w:i/>
          <w:szCs w:val="28"/>
        </w:rPr>
        <w:t>χ</w:t>
      </w:r>
      <w:r w:rsidR="00A92AD9" w:rsidRPr="00C5025E">
        <w:rPr>
          <w:rFonts w:cs="Arial"/>
          <w:szCs w:val="28"/>
          <w:vertAlign w:val="superscript"/>
        </w:rPr>
        <w:t>2</w:t>
      </w:r>
      <w:r w:rsidR="00A92AD9" w:rsidRPr="00C5025E">
        <w:rPr>
          <w:rFonts w:cs="Arial" w:hint="eastAsia"/>
          <w:szCs w:val="28"/>
        </w:rPr>
        <w:t xml:space="preserve"> = </w:t>
      </w:r>
      <w:r w:rsidR="007250CC">
        <w:rPr>
          <w:rFonts w:cs="Arial"/>
          <w:szCs w:val="28"/>
        </w:rPr>
        <w:t>1</w:t>
      </w:r>
      <w:r w:rsidR="007250CC">
        <w:rPr>
          <w:rFonts w:cs="Arial" w:hint="eastAsia"/>
          <w:szCs w:val="28"/>
        </w:rPr>
        <w:t>52</w:t>
      </w:r>
      <w:r w:rsidR="007250CC">
        <w:rPr>
          <w:rFonts w:cs="Arial"/>
          <w:szCs w:val="28"/>
        </w:rPr>
        <w:t>.</w:t>
      </w:r>
      <w:r w:rsidR="007250CC">
        <w:rPr>
          <w:rFonts w:cs="Arial" w:hint="eastAsia"/>
          <w:szCs w:val="28"/>
        </w:rPr>
        <w:t>60</w:t>
      </w:r>
      <w:r w:rsidR="00A92AD9" w:rsidRPr="00C5025E">
        <w:rPr>
          <w:rFonts w:cs="Arial" w:hint="eastAsia"/>
          <w:szCs w:val="28"/>
        </w:rPr>
        <w:t>,</w:t>
      </w:r>
      <w:r w:rsidR="00A92AD9" w:rsidRPr="00C5025E">
        <w:rPr>
          <w:rFonts w:hint="eastAsia"/>
        </w:rPr>
        <w:t xml:space="preserve"> </w:t>
      </w:r>
      <w:r w:rsidR="00A92AD9" w:rsidRPr="00C5025E">
        <w:rPr>
          <w:rFonts w:hint="eastAsia"/>
          <w:i/>
        </w:rPr>
        <w:t>P</w:t>
      </w:r>
      <w:r w:rsidR="00A92AD9" w:rsidRPr="00C5025E">
        <w:rPr>
          <w:rFonts w:hint="eastAsia"/>
        </w:rPr>
        <w:t xml:space="preserve"> &lt; 0.001; Table 1).</w:t>
      </w:r>
      <w:r w:rsidR="002B6FB9" w:rsidRPr="00C5025E">
        <w:rPr>
          <w:rFonts w:hint="eastAsia"/>
        </w:rPr>
        <w:t xml:space="preserve"> </w:t>
      </w:r>
      <w:r w:rsidR="00C5025E" w:rsidRPr="00C5025E">
        <w:rPr>
          <w:rFonts w:hint="eastAsia"/>
        </w:rPr>
        <w:t>S</w:t>
      </w:r>
      <w:r w:rsidR="00FB02F6" w:rsidRPr="00C5025E">
        <w:rPr>
          <w:rFonts w:hint="eastAsia"/>
        </w:rPr>
        <w:t xml:space="preserve">pecifically, </w:t>
      </w:r>
      <w:r w:rsidR="007B5D8A" w:rsidRPr="00C5025E">
        <w:rPr>
          <w:rFonts w:hint="eastAsia"/>
        </w:rPr>
        <w:t>preda</w:t>
      </w:r>
      <w:r w:rsidR="009C30DC">
        <w:rPr>
          <w:rFonts w:hint="eastAsia"/>
        </w:rPr>
        <w:t>tors consumed higher proportion</w:t>
      </w:r>
      <w:r w:rsidR="007B5D8A" w:rsidRPr="00C5025E">
        <w:rPr>
          <w:rFonts w:hint="eastAsia"/>
        </w:rPr>
        <w:t xml:space="preserve"> of rice herbivores in</w:t>
      </w:r>
      <w:r w:rsidR="00C5025E" w:rsidRPr="00C5025E">
        <w:rPr>
          <w:rFonts w:hint="eastAsia"/>
        </w:rPr>
        <w:t xml:space="preserve"> the</w:t>
      </w:r>
      <w:r w:rsidR="009A6D84">
        <w:t>ir</w:t>
      </w:r>
      <w:r w:rsidR="007B5D8A" w:rsidRPr="00C5025E">
        <w:rPr>
          <w:rFonts w:hint="eastAsia"/>
        </w:rPr>
        <w:t xml:space="preserve"> diet</w:t>
      </w:r>
      <w:r w:rsidR="004A0ACE" w:rsidRPr="00C5025E">
        <w:rPr>
          <w:rFonts w:hint="eastAsia"/>
        </w:rPr>
        <w:t xml:space="preserve"> at </w:t>
      </w:r>
      <w:r w:rsidR="009C30DC">
        <w:rPr>
          <w:rFonts w:hint="eastAsia"/>
        </w:rPr>
        <w:t xml:space="preserve">the </w:t>
      </w:r>
      <w:r w:rsidR="004A0ACE" w:rsidRPr="00C5025E">
        <w:rPr>
          <w:rFonts w:hint="eastAsia"/>
        </w:rPr>
        <w:t>flowering and</w:t>
      </w:r>
      <w:r w:rsidR="007B5D8A" w:rsidRPr="00C5025E">
        <w:rPr>
          <w:rFonts w:hint="eastAsia"/>
        </w:rPr>
        <w:t>/or</w:t>
      </w:r>
      <w:r w:rsidR="004A0ACE" w:rsidRPr="00C5025E">
        <w:rPr>
          <w:rFonts w:hint="eastAsia"/>
        </w:rPr>
        <w:t xml:space="preserve"> ripening stage </w:t>
      </w:r>
      <w:r w:rsidR="007B5D8A" w:rsidRPr="00C5025E">
        <w:rPr>
          <w:rFonts w:hint="eastAsia"/>
        </w:rPr>
        <w:t xml:space="preserve">than they did at </w:t>
      </w:r>
      <w:r w:rsidR="009C30DC">
        <w:rPr>
          <w:rFonts w:hint="eastAsia"/>
        </w:rPr>
        <w:t xml:space="preserve">the </w:t>
      </w:r>
      <w:r w:rsidR="007B5D8A" w:rsidRPr="00C5025E">
        <w:rPr>
          <w:rFonts w:hint="eastAsia"/>
        </w:rPr>
        <w:t xml:space="preserve">tillering stage </w:t>
      </w:r>
      <w:r w:rsidR="008D05F1" w:rsidRPr="00C5025E">
        <w:rPr>
          <w:rFonts w:hint="eastAsia"/>
        </w:rPr>
        <w:t>(Tukey</w:t>
      </w:r>
      <w:r w:rsidR="008D05F1" w:rsidRPr="00C5025E">
        <w:t>’</w:t>
      </w:r>
      <w:r w:rsidR="008D05F1" w:rsidRPr="00C5025E">
        <w:rPr>
          <w:rFonts w:hint="eastAsia"/>
        </w:rPr>
        <w:t xml:space="preserve">s post-hoc test, </w:t>
      </w:r>
      <w:r w:rsidR="008D05F1" w:rsidRPr="00C5025E">
        <w:rPr>
          <w:rFonts w:hint="eastAsia"/>
          <w:i/>
        </w:rPr>
        <w:t>P</w:t>
      </w:r>
      <w:r w:rsidR="008D05F1" w:rsidRPr="00C5025E">
        <w:rPr>
          <w:rFonts w:hint="eastAsia"/>
        </w:rPr>
        <w:t xml:space="preserve"> &lt; 0.05; Table 3).</w:t>
      </w:r>
    </w:p>
    <w:p w:rsidR="00DF3B98" w:rsidRPr="00C5025E" w:rsidRDefault="00FB02F6" w:rsidP="004433AA">
      <w:r w:rsidRPr="00C5025E">
        <w:rPr>
          <w:rFonts w:hint="eastAsia"/>
        </w:rPr>
        <w:tab/>
      </w:r>
      <w:r w:rsidR="00934F5F">
        <w:rPr>
          <w:rFonts w:hint="eastAsia"/>
        </w:rPr>
        <w:t xml:space="preserve">Contrary to </w:t>
      </w:r>
      <w:r w:rsidR="00934F5F">
        <w:t xml:space="preserve">previous studies </w:t>
      </w:r>
      <w:r w:rsidR="00934F5F">
        <w:rPr>
          <w:rFonts w:hint="eastAsia"/>
        </w:rPr>
        <w:t>showing the importance of s</w:t>
      </w:r>
      <w:r w:rsidR="00934F5F">
        <w:t xml:space="preserve">urrounding landscape </w:t>
      </w:r>
      <w:r w:rsidR="00934F5F">
        <w:rPr>
          <w:rFonts w:hint="eastAsia"/>
        </w:rPr>
        <w:t xml:space="preserve">in </w:t>
      </w:r>
      <w:r w:rsidR="00934F5F" w:rsidRPr="002A5540">
        <w:rPr>
          <w:rFonts w:hint="eastAsia"/>
        </w:rPr>
        <w:t>determining</w:t>
      </w:r>
      <w:r w:rsidR="00934F5F" w:rsidRPr="002A5540">
        <w:t xml:space="preserve"> arthropod community structure and </w:t>
      </w:r>
      <w:r w:rsidR="00934F5F" w:rsidRPr="002A5540">
        <w:rPr>
          <w:rFonts w:hint="eastAsia"/>
        </w:rPr>
        <w:t>pest control by predators</w:t>
      </w:r>
      <w:r w:rsidR="00B305E4" w:rsidRPr="002A5540">
        <w:rPr>
          <w:rFonts w:hint="eastAsia"/>
        </w:rPr>
        <w:t xml:space="preserve"> </w:t>
      </w:r>
      <w:r w:rsidR="00C84018" w:rsidRPr="002A5540">
        <w:fldChar w:fldCharType="begin"/>
      </w:r>
      <w:r w:rsidR="00B305E4" w:rsidRPr="002A5540">
        <w:instrText xml:space="preserve"> ADDIN EN.CITE &lt;EndNote&gt;&lt;Cite&gt;&lt;Author&gt;Rusch&lt;/Author&gt;&lt;Year&gt;2016&lt;/Year&gt;&lt;RecNum&gt;30&lt;/RecNum&gt;&lt;DisplayText&gt;(Rusch et al. 2016)&lt;/DisplayText&gt;&lt;record&gt;&lt;rec-number&gt;30&lt;/rec-number&gt;&lt;foreign-keys&gt;&lt;key app="EN" db-id="2vstfap51s9ztmea0af5fa9f5v90srreddde" timestamp="1620392483"&gt;30&lt;/key&gt;&lt;/foreign-keys&gt;&lt;ref-type name="Journal Article"&gt;17&lt;/ref-type&gt;&lt;contributors&gt;&lt;authors&gt;&lt;author&gt;Rusch, Adrien&lt;/author&gt;&lt;author&gt;Chaplin-Kramer, Rebecca&lt;/author&gt;&lt;author&gt;Gardiner, Mary M&lt;/author&gt;&lt;author&gt;Hawro, Violetta&lt;/author&gt;&lt;author&gt;Holland, John&lt;/author&gt;&lt;author&gt;Landis, Douglas&lt;/author&gt;&lt;author&gt;Thies, Carsten&lt;/author&gt;&lt;author&gt;Tscharntke, Teja&lt;/author&gt;&lt;author&gt;Weisser, Wolfgang W&lt;/author&gt;&lt;author&gt;Winqvist, Camilla&lt;/author&gt;&lt;/authors&gt;&lt;/contributors&gt;&lt;titles&gt;&lt;title&gt;Agricultural landscape simplification reduces natural pest control: A quantitative synthesis&lt;/title&gt;&lt;secondary-title&gt;Agriculture, Ecosystems &amp;amp; Environment&lt;/secondary-title&gt;&lt;/titles&gt;&lt;periodical&gt;&lt;full-title&gt;Agriculture, Ecosystems &amp;amp; Environment&lt;/full-title&gt;&lt;/periodical&gt;&lt;pages&gt;198-204&lt;/pages&gt;&lt;volume&gt;221&lt;/volume&gt;&lt;dates&gt;&lt;year&gt;2016&lt;/year&gt;&lt;/dates&gt;&lt;isbn&gt;0167-8809&lt;/isbn&gt;&lt;urls&gt;&lt;/urls&gt;&lt;/record&gt;&lt;/Cite&gt;&lt;/EndNote&gt;</w:instrText>
      </w:r>
      <w:r w:rsidR="00C84018" w:rsidRPr="002A5540">
        <w:fldChar w:fldCharType="separate"/>
      </w:r>
      <w:r w:rsidR="00B305E4" w:rsidRPr="002A5540">
        <w:rPr>
          <w:noProof/>
        </w:rPr>
        <w:t>(Rusch et al. 2016)</w:t>
      </w:r>
      <w:r w:rsidR="00C84018" w:rsidRPr="002A5540">
        <w:fldChar w:fldCharType="end"/>
      </w:r>
      <w:r w:rsidR="00934F5F" w:rsidRPr="002A5540">
        <w:rPr>
          <w:rFonts w:hint="eastAsia"/>
        </w:rPr>
        <w:t xml:space="preserve"> </w:t>
      </w:r>
      <w:r w:rsidR="00B305E4" w:rsidRPr="002A5540">
        <w:rPr>
          <w:rFonts w:hint="eastAsia"/>
        </w:rPr>
        <w:t xml:space="preserve">, </w:t>
      </w:r>
      <w:r w:rsidR="00934F5F" w:rsidRPr="002A5540">
        <w:rPr>
          <w:rFonts w:hint="eastAsia"/>
        </w:rPr>
        <w:t xml:space="preserve">but see </w:t>
      </w:r>
      <w:r w:rsidR="00C84018" w:rsidRPr="002A5540">
        <w:fldChar w:fldCharType="begin"/>
      </w:r>
      <w:r w:rsidR="00B305E4" w:rsidRPr="002A5540">
        <w:instrText xml:space="preserve"> ADDIN EN.CITE &lt;EndNote&gt;&lt;Cite AuthorYear="1"&gt;&lt;Author&gt;Karp&lt;/Author&gt;&lt;Year&gt;2018&lt;/Year&gt;&lt;RecNum&gt;29&lt;/RecNum&gt;&lt;DisplayText&gt;Karp et al. (2018)&lt;/DisplayText&gt;&lt;record&gt;&lt;rec-number&gt;29&lt;/rec-number&gt;&lt;foreign-keys&gt;&lt;key app="EN" db-id="2vstfap51s9ztmea0af5fa9f5v90srreddde" timestamp="1620392388"&gt;29&lt;/key&gt;&lt;/foreign-keys&gt;&lt;ref-type name="Journal Article"&gt;17&lt;/ref-type&gt;&lt;contributors&gt;&lt;authors&gt;&lt;author&gt;Karp, Daniel S&lt;/author&gt;&lt;author&gt;Chaplin-Kramer, Rebecca&lt;/author&gt;&lt;author&gt;Meehan, Timothy D&lt;/author&gt;&lt;author&gt;Martin, Emily A&lt;/author&gt;&lt;author&gt;DeClerck, Fabrice&lt;/author&gt;&lt;author&gt;Grab, Heather&lt;/author&gt;&lt;author&gt;Gratton, Claudio&lt;/author&gt;&lt;author&gt;Hunt, Lauren&lt;/author&gt;&lt;author&gt;Larsen, Ashley E&lt;/author&gt;&lt;author&gt;Martínez-Salinas, Alejandra&lt;/author&gt;&lt;/authors&gt;&lt;/contributors&gt;&lt;titles&gt;&lt;title&gt;Crop pests and predators exhibit inconsistent responses to surrounding landscape composition&lt;/title&gt;&lt;secondary-title&gt;Proceedings of the National Academy of Sciences&lt;/secondary-title&gt;&lt;/titles&gt;&lt;periodical&gt;&lt;full-title&gt;Proceedings of the National Academy of Sciences&lt;/full-title&gt;&lt;/periodical&gt;&lt;pages&gt;E7863-E7870&lt;/pages&gt;&lt;volume&gt;115&lt;/volume&gt;&lt;number&gt;33&lt;/number&gt;&lt;dates&gt;&lt;year&gt;2018&lt;/year&gt;&lt;/dates&gt;&lt;isbn&gt;0027-8424&lt;/isbn&gt;&lt;urls&gt;&lt;/urls&gt;&lt;/record&gt;&lt;/Cite&gt;&lt;/EndNote&gt;</w:instrText>
      </w:r>
      <w:r w:rsidR="00C84018" w:rsidRPr="002A5540">
        <w:fldChar w:fldCharType="separate"/>
      </w:r>
      <w:r w:rsidR="00B305E4" w:rsidRPr="002A5540">
        <w:rPr>
          <w:noProof/>
        </w:rPr>
        <w:t>Karp et al. (2018)</w:t>
      </w:r>
      <w:r w:rsidR="00C84018" w:rsidRPr="002A5540">
        <w:fldChar w:fldCharType="end"/>
      </w:r>
      <w:r w:rsidR="00934F5F" w:rsidRPr="002A5540">
        <w:rPr>
          <w:rFonts w:hint="eastAsia"/>
        </w:rPr>
        <w:t>, t</w:t>
      </w:r>
      <w:r w:rsidR="00F64C76" w:rsidRPr="002A5540">
        <w:rPr>
          <w:rFonts w:hint="eastAsia"/>
        </w:rPr>
        <w:t>he proportion</w:t>
      </w:r>
      <w:r w:rsidR="00AE2109" w:rsidRPr="00C5025E">
        <w:rPr>
          <w:rFonts w:hint="eastAsia"/>
        </w:rPr>
        <w:t xml:space="preserve"> of rice herbivores consumed in predators</w:t>
      </w:r>
      <w:r w:rsidR="00AE2109" w:rsidRPr="00C5025E">
        <w:t>’</w:t>
      </w:r>
      <w:r w:rsidR="00AE2109" w:rsidRPr="00C5025E">
        <w:rPr>
          <w:rFonts w:hint="eastAsia"/>
        </w:rPr>
        <w:t xml:space="preserve"> diet </w:t>
      </w:r>
      <w:r w:rsidR="0022310B" w:rsidRPr="00C5025E">
        <w:rPr>
          <w:rFonts w:hint="eastAsia"/>
        </w:rPr>
        <w:t>w</w:t>
      </w:r>
      <w:r w:rsidR="009A6D84">
        <w:t>as</w:t>
      </w:r>
      <w:r w:rsidR="0022310B" w:rsidRPr="00C5025E">
        <w:rPr>
          <w:rFonts w:hint="eastAsia"/>
        </w:rPr>
        <w:t xml:space="preserve"> not associated</w:t>
      </w:r>
      <w:r w:rsidR="003B0643" w:rsidRPr="00C5025E">
        <w:rPr>
          <w:rFonts w:hint="eastAsia"/>
        </w:rPr>
        <w:t xml:space="preserve"> </w:t>
      </w:r>
      <w:r w:rsidR="0022310B" w:rsidRPr="00C5025E">
        <w:rPr>
          <w:rFonts w:hint="eastAsia"/>
        </w:rPr>
        <w:t xml:space="preserve">with </w:t>
      </w:r>
      <w:r w:rsidR="00AE2109" w:rsidRPr="00C5025E">
        <w:rPr>
          <w:rFonts w:hint="eastAsia"/>
        </w:rPr>
        <w:t xml:space="preserve">the percent forest cover </w:t>
      </w:r>
      <w:r w:rsidR="00AE2109" w:rsidRPr="00C5025E">
        <w:t>within</w:t>
      </w:r>
      <w:r w:rsidR="00C5025E" w:rsidRPr="00C5025E">
        <w:rPr>
          <w:rFonts w:hint="eastAsia"/>
        </w:rPr>
        <w:t xml:space="preserve"> a 1-km radius buffer surrounding</w:t>
      </w:r>
      <w:r w:rsidR="00AE2109" w:rsidRPr="00C5025E">
        <w:rPr>
          <w:rFonts w:hint="eastAsia"/>
        </w:rPr>
        <w:t xml:space="preserve"> the study farms </w:t>
      </w:r>
      <w:r w:rsidR="0022310B" w:rsidRPr="00C5025E">
        <w:rPr>
          <w:rFonts w:hint="eastAsia"/>
        </w:rPr>
        <w:t xml:space="preserve">(All predators: </w:t>
      </w:r>
      <w:r w:rsidR="0022310B" w:rsidRPr="00C5025E">
        <w:rPr>
          <w:rFonts w:cs="Arial"/>
          <w:i/>
          <w:szCs w:val="28"/>
        </w:rPr>
        <w:t>χ</w:t>
      </w:r>
      <w:r w:rsidR="0022310B" w:rsidRPr="00C5025E">
        <w:rPr>
          <w:rFonts w:cs="Arial"/>
          <w:szCs w:val="28"/>
          <w:vertAlign w:val="superscript"/>
        </w:rPr>
        <w:t>2</w:t>
      </w:r>
      <w:r w:rsidR="0022310B" w:rsidRPr="00C5025E">
        <w:rPr>
          <w:rFonts w:cs="Arial" w:hint="eastAsia"/>
          <w:szCs w:val="28"/>
        </w:rPr>
        <w:t xml:space="preserve"> = </w:t>
      </w:r>
      <w:r w:rsidR="007A4EBA">
        <w:rPr>
          <w:rFonts w:cs="Arial" w:hint="eastAsia"/>
          <w:szCs w:val="28"/>
        </w:rPr>
        <w:t>0.30</w:t>
      </w:r>
      <w:r w:rsidR="0022310B" w:rsidRPr="00C5025E">
        <w:rPr>
          <w:rFonts w:hint="eastAsia"/>
          <w:szCs w:val="28"/>
        </w:rPr>
        <w:t xml:space="preserve">, </w:t>
      </w:r>
      <w:r w:rsidR="0022310B" w:rsidRPr="00C5025E">
        <w:rPr>
          <w:rFonts w:hint="eastAsia"/>
          <w:i/>
          <w:szCs w:val="28"/>
        </w:rPr>
        <w:t>P</w:t>
      </w:r>
      <w:r w:rsidR="0022310B" w:rsidRPr="00C5025E">
        <w:rPr>
          <w:rFonts w:hint="eastAsia"/>
          <w:szCs w:val="28"/>
        </w:rPr>
        <w:t xml:space="preserve"> </w:t>
      </w:r>
      <w:r w:rsidR="007A4EBA">
        <w:rPr>
          <w:rFonts w:hint="eastAsia"/>
          <w:szCs w:val="28"/>
        </w:rPr>
        <w:t>= 0.58</w:t>
      </w:r>
      <w:r w:rsidR="0022310B" w:rsidRPr="00C5025E">
        <w:rPr>
          <w:rFonts w:hint="eastAsia"/>
        </w:rPr>
        <w:t>; Spiders:</w:t>
      </w:r>
      <w:r w:rsidR="0022310B" w:rsidRPr="00C5025E">
        <w:rPr>
          <w:rFonts w:cs="Arial"/>
          <w:i/>
          <w:szCs w:val="28"/>
        </w:rPr>
        <w:t xml:space="preserve"> χ</w:t>
      </w:r>
      <w:r w:rsidR="0022310B" w:rsidRPr="00C5025E">
        <w:rPr>
          <w:rFonts w:cs="Arial"/>
          <w:szCs w:val="28"/>
          <w:vertAlign w:val="superscript"/>
        </w:rPr>
        <w:t>2</w:t>
      </w:r>
      <w:r w:rsidR="0022310B" w:rsidRPr="00C5025E">
        <w:rPr>
          <w:rFonts w:cs="Arial" w:hint="eastAsia"/>
          <w:szCs w:val="28"/>
        </w:rPr>
        <w:t xml:space="preserve"> = 1</w:t>
      </w:r>
      <w:r w:rsidR="007A4EBA">
        <w:rPr>
          <w:rFonts w:cs="Arial" w:hint="eastAsia"/>
          <w:szCs w:val="28"/>
        </w:rPr>
        <w:t>.28</w:t>
      </w:r>
      <w:r w:rsidR="0022310B" w:rsidRPr="00C5025E">
        <w:rPr>
          <w:rFonts w:cs="Arial" w:hint="eastAsia"/>
          <w:szCs w:val="28"/>
        </w:rPr>
        <w:t>,</w:t>
      </w:r>
      <w:r w:rsidR="0022310B" w:rsidRPr="00C5025E">
        <w:rPr>
          <w:rFonts w:hint="eastAsia"/>
        </w:rPr>
        <w:t xml:space="preserve"> </w:t>
      </w:r>
      <w:r w:rsidR="0022310B" w:rsidRPr="00C5025E">
        <w:rPr>
          <w:rFonts w:hint="eastAsia"/>
          <w:i/>
        </w:rPr>
        <w:t>P</w:t>
      </w:r>
      <w:r w:rsidR="0022310B" w:rsidRPr="00C5025E">
        <w:rPr>
          <w:rFonts w:hint="eastAsia"/>
        </w:rPr>
        <w:t xml:space="preserve"> </w:t>
      </w:r>
      <w:r w:rsidR="007A4EBA">
        <w:rPr>
          <w:rFonts w:hint="eastAsia"/>
        </w:rPr>
        <w:t>= 0.26</w:t>
      </w:r>
      <w:r w:rsidR="0022310B" w:rsidRPr="00C5025E">
        <w:rPr>
          <w:rFonts w:hint="eastAsia"/>
        </w:rPr>
        <w:t xml:space="preserve">; Ladybeetles: </w:t>
      </w:r>
      <w:r w:rsidR="0022310B" w:rsidRPr="00C5025E">
        <w:rPr>
          <w:rFonts w:cs="Arial"/>
          <w:i/>
          <w:szCs w:val="28"/>
        </w:rPr>
        <w:t>χ</w:t>
      </w:r>
      <w:r w:rsidR="0022310B" w:rsidRPr="00C5025E">
        <w:rPr>
          <w:rFonts w:cs="Arial"/>
          <w:szCs w:val="28"/>
          <w:vertAlign w:val="superscript"/>
        </w:rPr>
        <w:t>2</w:t>
      </w:r>
      <w:r w:rsidR="0022310B" w:rsidRPr="00C5025E">
        <w:rPr>
          <w:rFonts w:cs="Arial" w:hint="eastAsia"/>
          <w:szCs w:val="28"/>
        </w:rPr>
        <w:t xml:space="preserve"> = </w:t>
      </w:r>
      <w:r w:rsidR="007A4EBA">
        <w:rPr>
          <w:rFonts w:cs="Arial" w:hint="eastAsia"/>
          <w:szCs w:val="28"/>
        </w:rPr>
        <w:t>0.77</w:t>
      </w:r>
      <w:r w:rsidR="0022310B" w:rsidRPr="00C5025E">
        <w:rPr>
          <w:rFonts w:cs="Arial" w:hint="eastAsia"/>
          <w:szCs w:val="28"/>
        </w:rPr>
        <w:t>,</w:t>
      </w:r>
      <w:r w:rsidR="0022310B" w:rsidRPr="00C5025E">
        <w:rPr>
          <w:rFonts w:hint="eastAsia"/>
        </w:rPr>
        <w:t xml:space="preserve"> </w:t>
      </w:r>
      <w:r w:rsidR="0022310B" w:rsidRPr="00C5025E">
        <w:rPr>
          <w:rFonts w:hint="eastAsia"/>
          <w:i/>
        </w:rPr>
        <w:t>P</w:t>
      </w:r>
      <w:r w:rsidR="0022310B" w:rsidRPr="00C5025E">
        <w:rPr>
          <w:rFonts w:hint="eastAsia"/>
        </w:rPr>
        <w:t xml:space="preserve"> </w:t>
      </w:r>
      <w:r w:rsidR="007A4EBA">
        <w:rPr>
          <w:rFonts w:hint="eastAsia"/>
        </w:rPr>
        <w:t>= 0.38</w:t>
      </w:r>
      <w:r w:rsidR="0022310B" w:rsidRPr="00C5025E">
        <w:rPr>
          <w:rFonts w:hint="eastAsia"/>
        </w:rPr>
        <w:t>; Table 1</w:t>
      </w:r>
      <w:r w:rsidR="00C5025E" w:rsidRPr="00C5025E">
        <w:rPr>
          <w:rFonts w:hint="eastAsia"/>
        </w:rPr>
        <w:t>)</w:t>
      </w:r>
      <w:r w:rsidR="00934F5F">
        <w:rPr>
          <w:rFonts w:hint="eastAsia"/>
        </w:rPr>
        <w:t>.</w:t>
      </w:r>
      <w:r w:rsidR="009A6D84">
        <w:t xml:space="preserve"> </w:t>
      </w:r>
      <w:r w:rsidR="00867AFF">
        <w:t>Furthermore, t</w:t>
      </w:r>
      <w:r w:rsidR="00C5025E" w:rsidRPr="00C5025E">
        <w:rPr>
          <w:rFonts w:hint="eastAsia"/>
        </w:rPr>
        <w:t xml:space="preserve">he </w:t>
      </w:r>
      <w:r w:rsidR="00F64C76">
        <w:rPr>
          <w:rFonts w:hint="eastAsia"/>
        </w:rPr>
        <w:t>proportion</w:t>
      </w:r>
      <w:r w:rsidR="00867AFF">
        <w:t xml:space="preserve"> of</w:t>
      </w:r>
      <w:r w:rsidR="00867AFF" w:rsidRPr="00867AFF">
        <w:rPr>
          <w:rFonts w:hint="eastAsia"/>
        </w:rPr>
        <w:t xml:space="preserve"> </w:t>
      </w:r>
      <w:r w:rsidR="00867AFF" w:rsidRPr="00C5025E">
        <w:rPr>
          <w:rFonts w:hint="eastAsia"/>
        </w:rPr>
        <w:t>rice herbivore</w:t>
      </w:r>
      <w:r w:rsidR="00867AFF">
        <w:t>s</w:t>
      </w:r>
      <w:r w:rsidR="00867AFF" w:rsidRPr="00C5025E">
        <w:rPr>
          <w:rFonts w:hint="eastAsia"/>
        </w:rPr>
        <w:t xml:space="preserve"> consumed</w:t>
      </w:r>
      <w:r w:rsidR="00AE2109" w:rsidRPr="00C5025E">
        <w:rPr>
          <w:rFonts w:hint="eastAsia"/>
        </w:rPr>
        <w:t xml:space="preserve"> </w:t>
      </w:r>
      <w:r w:rsidR="00FC2560">
        <w:t xml:space="preserve">was not </w:t>
      </w:r>
      <w:r w:rsidR="00AE2109" w:rsidRPr="00C5025E">
        <w:rPr>
          <w:rFonts w:hint="eastAsia"/>
        </w:rPr>
        <w:t xml:space="preserve">associated with the relative abundance of rice herbivores in the field (All predators: </w:t>
      </w:r>
      <w:r w:rsidR="00AE2109" w:rsidRPr="00C5025E">
        <w:rPr>
          <w:rFonts w:cs="Arial"/>
          <w:i/>
          <w:szCs w:val="28"/>
        </w:rPr>
        <w:t>χ</w:t>
      </w:r>
      <w:r w:rsidR="00AE2109" w:rsidRPr="00C5025E">
        <w:rPr>
          <w:rFonts w:cs="Arial"/>
          <w:szCs w:val="28"/>
          <w:vertAlign w:val="superscript"/>
        </w:rPr>
        <w:t>2</w:t>
      </w:r>
      <w:r w:rsidR="007A4EBA">
        <w:rPr>
          <w:rFonts w:cs="Arial" w:hint="eastAsia"/>
          <w:szCs w:val="28"/>
        </w:rPr>
        <w:t xml:space="preserve"> = 0.36</w:t>
      </w:r>
      <w:r w:rsidR="00AE2109" w:rsidRPr="00C5025E">
        <w:rPr>
          <w:rFonts w:hint="eastAsia"/>
          <w:szCs w:val="28"/>
        </w:rPr>
        <w:t xml:space="preserve">, </w:t>
      </w:r>
      <w:r w:rsidR="00AE2109" w:rsidRPr="00C5025E">
        <w:rPr>
          <w:rFonts w:hint="eastAsia"/>
          <w:i/>
          <w:szCs w:val="28"/>
        </w:rPr>
        <w:t>P</w:t>
      </w:r>
      <w:r w:rsidR="007A4EBA">
        <w:rPr>
          <w:rFonts w:hint="eastAsia"/>
          <w:szCs w:val="28"/>
        </w:rPr>
        <w:t xml:space="preserve"> = 0.55</w:t>
      </w:r>
      <w:r w:rsidR="00AE2109" w:rsidRPr="00C5025E">
        <w:rPr>
          <w:rFonts w:hint="eastAsia"/>
        </w:rPr>
        <w:t>; Spiders:</w:t>
      </w:r>
      <w:r w:rsidR="00AE2109" w:rsidRPr="00C5025E">
        <w:rPr>
          <w:rFonts w:cs="Arial"/>
          <w:i/>
          <w:szCs w:val="28"/>
        </w:rPr>
        <w:t xml:space="preserve"> χ</w:t>
      </w:r>
      <w:r w:rsidR="00AE2109" w:rsidRPr="00C5025E">
        <w:rPr>
          <w:rFonts w:cs="Arial"/>
          <w:szCs w:val="28"/>
          <w:vertAlign w:val="superscript"/>
        </w:rPr>
        <w:t>2</w:t>
      </w:r>
      <w:r w:rsidR="007A4EBA">
        <w:rPr>
          <w:rFonts w:cs="Arial" w:hint="eastAsia"/>
          <w:szCs w:val="28"/>
        </w:rPr>
        <w:t xml:space="preserve"> = 1.38</w:t>
      </w:r>
      <w:r w:rsidR="00AE2109" w:rsidRPr="00C5025E">
        <w:rPr>
          <w:rFonts w:cs="Arial" w:hint="eastAsia"/>
          <w:szCs w:val="28"/>
        </w:rPr>
        <w:t>,</w:t>
      </w:r>
      <w:r w:rsidR="00AE2109" w:rsidRPr="00C5025E">
        <w:rPr>
          <w:rFonts w:hint="eastAsia"/>
        </w:rPr>
        <w:t xml:space="preserve"> </w:t>
      </w:r>
      <w:r w:rsidR="00AE2109" w:rsidRPr="00C5025E">
        <w:rPr>
          <w:rFonts w:hint="eastAsia"/>
          <w:i/>
        </w:rPr>
        <w:t>P</w:t>
      </w:r>
      <w:r w:rsidR="00AE2109" w:rsidRPr="00C5025E">
        <w:rPr>
          <w:rFonts w:hint="eastAsia"/>
        </w:rPr>
        <w:t xml:space="preserve"> = </w:t>
      </w:r>
      <w:r w:rsidR="007A4EBA">
        <w:rPr>
          <w:rFonts w:hint="eastAsia"/>
        </w:rPr>
        <w:t>0.24</w:t>
      </w:r>
      <w:r w:rsidR="00AE2109" w:rsidRPr="00C5025E">
        <w:rPr>
          <w:rFonts w:hint="eastAsia"/>
        </w:rPr>
        <w:t xml:space="preserve">; Ladybeetles: </w:t>
      </w:r>
      <w:r w:rsidR="00AE2109" w:rsidRPr="00C5025E">
        <w:rPr>
          <w:rFonts w:cs="Arial"/>
          <w:i/>
          <w:szCs w:val="28"/>
        </w:rPr>
        <w:t>χ</w:t>
      </w:r>
      <w:r w:rsidR="00AE2109" w:rsidRPr="00C5025E">
        <w:rPr>
          <w:rFonts w:cs="Arial"/>
          <w:szCs w:val="28"/>
          <w:vertAlign w:val="superscript"/>
        </w:rPr>
        <w:t>2</w:t>
      </w:r>
      <w:r w:rsidR="007A4EBA">
        <w:rPr>
          <w:rFonts w:cs="Arial" w:hint="eastAsia"/>
          <w:szCs w:val="28"/>
        </w:rPr>
        <w:t xml:space="preserve"> = 0.93</w:t>
      </w:r>
      <w:r w:rsidR="00AE2109" w:rsidRPr="00C5025E">
        <w:rPr>
          <w:rFonts w:cs="Arial" w:hint="eastAsia"/>
          <w:szCs w:val="28"/>
        </w:rPr>
        <w:t>,</w:t>
      </w:r>
      <w:r w:rsidR="00AE2109" w:rsidRPr="00C5025E">
        <w:rPr>
          <w:rFonts w:hint="eastAsia"/>
        </w:rPr>
        <w:t xml:space="preserve"> </w:t>
      </w:r>
      <w:r w:rsidR="00AE2109" w:rsidRPr="00C5025E">
        <w:rPr>
          <w:rFonts w:hint="eastAsia"/>
          <w:i/>
        </w:rPr>
        <w:t>P</w:t>
      </w:r>
      <w:r w:rsidR="007A4EBA">
        <w:rPr>
          <w:rFonts w:hint="eastAsia"/>
        </w:rPr>
        <w:t xml:space="preserve"> = 0.33</w:t>
      </w:r>
      <w:r w:rsidR="00AE2109" w:rsidRPr="00C5025E">
        <w:rPr>
          <w:rFonts w:hint="eastAsia"/>
        </w:rPr>
        <w:t xml:space="preserve">; Table 1). </w:t>
      </w:r>
    </w:p>
    <w:p w:rsidR="00D75A61" w:rsidRDefault="00C925E3" w:rsidP="004433AA">
      <w:pPr>
        <w:rPr>
          <w:color w:val="FF0000"/>
        </w:rPr>
      </w:pPr>
      <w:r>
        <w:rPr>
          <w:color w:val="FF0000"/>
        </w:rPr>
        <w:br w:type="page"/>
      </w:r>
    </w:p>
    <w:p w:rsidR="00D75A61" w:rsidRPr="00DA624C" w:rsidRDefault="002D6718" w:rsidP="00192B6D">
      <w:pPr>
        <w:jc w:val="center"/>
      </w:pPr>
      <w:r w:rsidRPr="00DA624C">
        <w:rPr>
          <w:noProof/>
        </w:rPr>
        <w:lastRenderedPageBreak/>
        <w:drawing>
          <wp:inline distT="0" distB="0" distL="0" distR="0">
            <wp:extent cx="4897334" cy="5596878"/>
            <wp:effectExtent l="19050" t="0" r="0" b="0"/>
            <wp:docPr id="1" name="圖片 0" descr="Diet_proporti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et_proportion.tiff"/>
                    <pic:cNvPicPr/>
                  </pic:nvPicPr>
                  <pic:blipFill>
                    <a:blip r:embed="rId8" cstate="print"/>
                    <a:stretch>
                      <a:fillRect/>
                    </a:stretch>
                  </pic:blipFill>
                  <pic:spPr>
                    <a:xfrm>
                      <a:off x="0" y="0"/>
                      <a:ext cx="4898353" cy="5598043"/>
                    </a:xfrm>
                    <a:prstGeom prst="rect">
                      <a:avLst/>
                    </a:prstGeom>
                  </pic:spPr>
                </pic:pic>
              </a:graphicData>
            </a:graphic>
          </wp:inline>
        </w:drawing>
      </w:r>
    </w:p>
    <w:p w:rsidR="00D75A61" w:rsidRPr="00DA624C" w:rsidRDefault="00C71213" w:rsidP="004433AA">
      <w:pPr>
        <w:rPr>
          <w:sz w:val="24"/>
        </w:rPr>
      </w:pPr>
      <w:r w:rsidRPr="00DA624C">
        <w:rPr>
          <w:rFonts w:hint="eastAsia"/>
          <w:sz w:val="24"/>
        </w:rPr>
        <w:t>Figure 1. The proportions</w:t>
      </w:r>
      <w:r w:rsidR="002D6718" w:rsidRPr="00DA624C">
        <w:rPr>
          <w:rFonts w:hint="eastAsia"/>
          <w:sz w:val="24"/>
        </w:rPr>
        <w:t xml:space="preserve"> (mean </w:t>
      </w:r>
      <w:r w:rsidR="002D6718" w:rsidRPr="00DA624C">
        <w:rPr>
          <w:sz w:val="24"/>
        </w:rPr>
        <w:t>±</w:t>
      </w:r>
      <w:r w:rsidR="002D6718" w:rsidRPr="00DA624C">
        <w:rPr>
          <w:rFonts w:hint="eastAsia"/>
          <w:sz w:val="24"/>
        </w:rPr>
        <w:t xml:space="preserve"> SE)</w:t>
      </w:r>
      <w:r w:rsidRPr="00DA624C">
        <w:rPr>
          <w:rFonts w:hint="eastAsia"/>
          <w:sz w:val="24"/>
        </w:rPr>
        <w:t xml:space="preserve"> of prey sources (rice herbivores, tourist herbivores, detritivores) </w:t>
      </w:r>
      <w:r w:rsidR="002B374B" w:rsidRPr="00DA624C">
        <w:rPr>
          <w:rFonts w:hint="eastAsia"/>
          <w:sz w:val="24"/>
        </w:rPr>
        <w:t xml:space="preserve">consumed </w:t>
      </w:r>
      <w:r w:rsidRPr="00DA624C">
        <w:rPr>
          <w:rFonts w:hint="eastAsia"/>
          <w:sz w:val="24"/>
        </w:rPr>
        <w:t>in predators</w:t>
      </w:r>
      <w:r w:rsidRPr="00DA624C">
        <w:rPr>
          <w:sz w:val="24"/>
        </w:rPr>
        <w:t>’</w:t>
      </w:r>
      <w:r w:rsidRPr="00DA624C">
        <w:rPr>
          <w:rFonts w:hint="eastAsia"/>
          <w:sz w:val="24"/>
        </w:rPr>
        <w:t xml:space="preserve"> diet in organic and conventional rice farms</w:t>
      </w:r>
      <w:r w:rsidR="00F02383" w:rsidRPr="00DA624C">
        <w:rPr>
          <w:rFonts w:hint="eastAsia"/>
          <w:sz w:val="24"/>
        </w:rPr>
        <w:t xml:space="preserve"> over crop stage</w:t>
      </w:r>
      <w:r w:rsidR="005B0D0A" w:rsidRPr="00DA624C">
        <w:rPr>
          <w:rFonts w:hint="eastAsia"/>
          <w:sz w:val="24"/>
        </w:rPr>
        <w:t>s</w:t>
      </w:r>
      <w:r w:rsidRPr="00DA624C">
        <w:rPr>
          <w:rFonts w:hint="eastAsia"/>
          <w:sz w:val="24"/>
        </w:rPr>
        <w:t xml:space="preserve">. (a) All predators as a whole </w:t>
      </w:r>
      <w:r w:rsidR="00E92808" w:rsidRPr="00DA624C">
        <w:rPr>
          <w:rFonts w:hint="eastAsia"/>
          <w:sz w:val="24"/>
        </w:rPr>
        <w:t xml:space="preserve">feeding </w:t>
      </w:r>
      <w:r w:rsidRPr="00DA624C">
        <w:rPr>
          <w:rFonts w:hint="eastAsia"/>
          <w:sz w:val="24"/>
        </w:rPr>
        <w:t>guild; (b) spiders</w:t>
      </w:r>
      <w:r w:rsidR="00E13665" w:rsidRPr="00DA624C">
        <w:rPr>
          <w:rFonts w:hint="eastAsia"/>
          <w:sz w:val="24"/>
        </w:rPr>
        <w:t xml:space="preserve"> only</w:t>
      </w:r>
      <w:r w:rsidRPr="00DA624C">
        <w:rPr>
          <w:rFonts w:hint="eastAsia"/>
          <w:sz w:val="24"/>
        </w:rPr>
        <w:t>; (c) ladybeetles</w:t>
      </w:r>
      <w:r w:rsidR="00E13665" w:rsidRPr="00DA624C">
        <w:rPr>
          <w:rFonts w:hint="eastAsia"/>
          <w:sz w:val="24"/>
        </w:rPr>
        <w:t xml:space="preserve"> only</w:t>
      </w:r>
      <w:r w:rsidRPr="00DA624C">
        <w:rPr>
          <w:rFonts w:hint="eastAsia"/>
          <w:sz w:val="24"/>
        </w:rPr>
        <w:t>.</w:t>
      </w:r>
      <w:r w:rsidR="006220FD" w:rsidRPr="00DA624C">
        <w:rPr>
          <w:rFonts w:hint="eastAsia"/>
          <w:sz w:val="24"/>
        </w:rPr>
        <w:t xml:space="preserve"> The prop</w:t>
      </w:r>
      <w:r w:rsidR="00F64C76" w:rsidRPr="00DA624C">
        <w:rPr>
          <w:rFonts w:hint="eastAsia"/>
          <w:sz w:val="24"/>
        </w:rPr>
        <w:t xml:space="preserve">ortions are the posterior mean estimates </w:t>
      </w:r>
      <w:r w:rsidR="006220FD" w:rsidRPr="00DA624C">
        <w:rPr>
          <w:rFonts w:hint="eastAsia"/>
          <w:sz w:val="24"/>
        </w:rPr>
        <w:t xml:space="preserve">from the Bayesian stable isotope mixing models averaged across </w:t>
      </w:r>
      <w:r w:rsidR="00F64C76" w:rsidRPr="00DA624C">
        <w:rPr>
          <w:rFonts w:hint="eastAsia"/>
          <w:sz w:val="24"/>
        </w:rPr>
        <w:t xml:space="preserve">the </w:t>
      </w:r>
      <w:r w:rsidR="006220FD" w:rsidRPr="00DA624C">
        <w:rPr>
          <w:rFonts w:hint="eastAsia"/>
          <w:sz w:val="24"/>
        </w:rPr>
        <w:t>three study years.</w:t>
      </w:r>
    </w:p>
    <w:p w:rsidR="00D75A61" w:rsidRDefault="00000A40" w:rsidP="004433AA">
      <w:pPr>
        <w:jc w:val="center"/>
      </w:pPr>
      <w:r w:rsidRPr="00A62E42">
        <w:rPr>
          <w:noProof/>
        </w:rPr>
        <w:lastRenderedPageBreak/>
        <w:drawing>
          <wp:inline distT="0" distB="0" distL="0" distR="0">
            <wp:extent cx="4447201" cy="5082516"/>
            <wp:effectExtent l="19050" t="0" r="0" b="0"/>
            <wp:docPr id="3" name="圖片 2" descr="Rice_herb_consumpti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ce_herb_consumption.tiff"/>
                    <pic:cNvPicPr/>
                  </pic:nvPicPr>
                  <pic:blipFill>
                    <a:blip r:embed="rId9" cstate="print"/>
                    <a:stretch>
                      <a:fillRect/>
                    </a:stretch>
                  </pic:blipFill>
                  <pic:spPr>
                    <a:xfrm>
                      <a:off x="0" y="0"/>
                      <a:ext cx="4447201" cy="5082516"/>
                    </a:xfrm>
                    <a:prstGeom prst="rect">
                      <a:avLst/>
                    </a:prstGeom>
                  </pic:spPr>
                </pic:pic>
              </a:graphicData>
            </a:graphic>
          </wp:inline>
        </w:drawing>
      </w:r>
    </w:p>
    <w:p w:rsidR="00000A40" w:rsidRPr="00A62E42" w:rsidRDefault="00343D11" w:rsidP="004433AA">
      <w:pPr>
        <w:rPr>
          <w:sz w:val="24"/>
        </w:rPr>
      </w:pPr>
      <w:r>
        <w:rPr>
          <w:rFonts w:hint="eastAsia"/>
          <w:sz w:val="24"/>
        </w:rPr>
        <w:t>Figure 2. The proportion</w:t>
      </w:r>
      <w:r w:rsidR="002B374B" w:rsidRPr="00A62E42">
        <w:rPr>
          <w:rFonts w:hint="eastAsia"/>
          <w:sz w:val="24"/>
        </w:rPr>
        <w:t xml:space="preserve"> of rice herbivores consumed in predators</w:t>
      </w:r>
      <w:r w:rsidR="002B374B" w:rsidRPr="00A62E42">
        <w:rPr>
          <w:sz w:val="24"/>
        </w:rPr>
        <w:t>’</w:t>
      </w:r>
      <w:r w:rsidR="002B374B" w:rsidRPr="00A62E42">
        <w:rPr>
          <w:rFonts w:hint="eastAsia"/>
          <w:sz w:val="24"/>
        </w:rPr>
        <w:t xml:space="preserve"> diet</w:t>
      </w:r>
      <w:r w:rsidR="00E45150" w:rsidRPr="00A62E42">
        <w:rPr>
          <w:rFonts w:hint="eastAsia"/>
          <w:sz w:val="24"/>
        </w:rPr>
        <w:t xml:space="preserve"> in organic and conventional rice farms over crop stage</w:t>
      </w:r>
      <w:r w:rsidR="00246117">
        <w:rPr>
          <w:rFonts w:hint="eastAsia"/>
          <w:sz w:val="24"/>
        </w:rPr>
        <w:t>s</w:t>
      </w:r>
      <w:r w:rsidR="008335DF" w:rsidRPr="00A62E42">
        <w:rPr>
          <w:rFonts w:hint="eastAsia"/>
          <w:sz w:val="24"/>
        </w:rPr>
        <w:t xml:space="preserve"> </w:t>
      </w:r>
      <w:r w:rsidR="00B319E7">
        <w:rPr>
          <w:rFonts w:hint="eastAsia"/>
          <w:sz w:val="24"/>
        </w:rPr>
        <w:t>in the</w:t>
      </w:r>
      <w:r w:rsidR="008335DF" w:rsidRPr="00A62E42">
        <w:rPr>
          <w:rFonts w:hint="eastAsia"/>
          <w:sz w:val="24"/>
        </w:rPr>
        <w:t xml:space="preserve"> three study years</w:t>
      </w:r>
      <w:r w:rsidR="00E45150" w:rsidRPr="00A62E42">
        <w:rPr>
          <w:rFonts w:hint="eastAsia"/>
          <w:sz w:val="24"/>
        </w:rPr>
        <w:t>. (a) All predators as a whole</w:t>
      </w:r>
      <w:r w:rsidR="00E92808">
        <w:rPr>
          <w:rFonts w:hint="eastAsia"/>
          <w:sz w:val="24"/>
        </w:rPr>
        <w:t xml:space="preserve"> feeding</w:t>
      </w:r>
      <w:r w:rsidR="00E45150" w:rsidRPr="00A62E42">
        <w:rPr>
          <w:rFonts w:hint="eastAsia"/>
          <w:sz w:val="24"/>
        </w:rPr>
        <w:t xml:space="preserve"> guild; (b) spiders only; (c) ladybeetles only.</w:t>
      </w:r>
      <w:r w:rsidR="008335DF" w:rsidRPr="00A62E42">
        <w:rPr>
          <w:rFonts w:hint="eastAsia"/>
          <w:sz w:val="24"/>
        </w:rPr>
        <w:t xml:space="preserve"> The pro</w:t>
      </w:r>
      <w:r>
        <w:rPr>
          <w:rFonts w:hint="eastAsia"/>
          <w:sz w:val="24"/>
        </w:rPr>
        <w:t>portions are the posterior mean</w:t>
      </w:r>
      <w:r w:rsidR="008335DF" w:rsidRPr="00A62E42">
        <w:rPr>
          <w:rFonts w:hint="eastAsia"/>
          <w:sz w:val="24"/>
        </w:rPr>
        <w:t xml:space="preserve"> </w:t>
      </w:r>
      <w:r>
        <w:rPr>
          <w:rFonts w:hint="eastAsia"/>
          <w:sz w:val="24"/>
        </w:rPr>
        <w:t>estimates</w:t>
      </w:r>
      <w:r w:rsidR="00B319E7">
        <w:rPr>
          <w:rFonts w:hint="eastAsia"/>
          <w:sz w:val="24"/>
        </w:rPr>
        <w:t xml:space="preserve"> </w:t>
      </w:r>
      <w:r w:rsidR="008335DF" w:rsidRPr="00A62E42">
        <w:rPr>
          <w:rFonts w:hint="eastAsia"/>
          <w:sz w:val="24"/>
        </w:rPr>
        <w:t>from the Bayesian stable isotope mixing models.</w:t>
      </w:r>
    </w:p>
    <w:p w:rsidR="004923AD" w:rsidRPr="00DD4D76" w:rsidRDefault="004923AD" w:rsidP="004433AA">
      <w:pPr>
        <w:rPr>
          <w:b/>
          <w:color w:val="FF0000"/>
        </w:rPr>
      </w:pPr>
    </w:p>
    <w:p w:rsidR="00D75A61" w:rsidRDefault="00D75A61" w:rsidP="004433AA">
      <w:pPr>
        <w:rPr>
          <w:b/>
          <w:color w:val="FF0000"/>
        </w:rPr>
      </w:pPr>
    </w:p>
    <w:p w:rsidR="00D75A61" w:rsidRDefault="00D75A61" w:rsidP="004433AA">
      <w:pPr>
        <w:rPr>
          <w:b/>
          <w:color w:val="FF0000"/>
        </w:rPr>
      </w:pPr>
    </w:p>
    <w:p w:rsidR="00D75A61" w:rsidRDefault="00D75A61" w:rsidP="004433AA">
      <w:pPr>
        <w:rPr>
          <w:b/>
          <w:color w:val="FF0000"/>
        </w:rPr>
      </w:pPr>
    </w:p>
    <w:p w:rsidR="00D75A61" w:rsidRDefault="00CB70BA" w:rsidP="004433AA">
      <w:pPr>
        <w:rPr>
          <w:sz w:val="24"/>
        </w:rPr>
      </w:pPr>
      <w:r w:rsidRPr="00F3478D">
        <w:rPr>
          <w:rFonts w:hint="eastAsia"/>
          <w:sz w:val="24"/>
        </w:rPr>
        <w:lastRenderedPageBreak/>
        <w:t xml:space="preserve">Table 1. </w:t>
      </w:r>
      <w:r w:rsidR="00DD24E4">
        <w:rPr>
          <w:rFonts w:hint="eastAsia"/>
          <w:sz w:val="24"/>
        </w:rPr>
        <w:t>A</w:t>
      </w:r>
      <w:r w:rsidRPr="00F3478D">
        <w:rPr>
          <w:sz w:val="24"/>
        </w:rPr>
        <w:t xml:space="preserve">nalysis of </w:t>
      </w:r>
      <w:r w:rsidRPr="00F3478D">
        <w:rPr>
          <w:rFonts w:hint="eastAsia"/>
          <w:sz w:val="24"/>
        </w:rPr>
        <w:t>d</w:t>
      </w:r>
      <w:r w:rsidRPr="00F3478D">
        <w:rPr>
          <w:sz w:val="24"/>
        </w:rPr>
        <w:t>eviance (</w:t>
      </w:r>
      <w:r w:rsidRPr="00F3478D">
        <w:rPr>
          <w:rFonts w:hint="eastAsia"/>
          <w:sz w:val="24"/>
        </w:rPr>
        <w:t>t</w:t>
      </w:r>
      <w:r w:rsidRPr="00F3478D">
        <w:rPr>
          <w:sz w:val="24"/>
        </w:rPr>
        <w:t>ype II test)</w:t>
      </w:r>
      <w:r w:rsidRPr="00F3478D">
        <w:rPr>
          <w:rFonts w:hint="eastAsia"/>
          <w:sz w:val="24"/>
        </w:rPr>
        <w:t xml:space="preserve"> for the beta regression model</w:t>
      </w:r>
      <w:r w:rsidR="00D92EAF">
        <w:rPr>
          <w:rFonts w:hint="eastAsia"/>
          <w:sz w:val="24"/>
        </w:rPr>
        <w:t>s</w:t>
      </w:r>
      <w:r w:rsidRPr="00F3478D">
        <w:rPr>
          <w:rFonts w:hint="eastAsia"/>
          <w:sz w:val="24"/>
        </w:rPr>
        <w:t xml:space="preserve"> </w:t>
      </w:r>
      <w:r w:rsidR="00DD24E4">
        <w:rPr>
          <w:rFonts w:hint="eastAsia"/>
          <w:sz w:val="24"/>
        </w:rPr>
        <w:t xml:space="preserve">fitted to data for all predators, spiders only, and ladybeetles only. The </w:t>
      </w:r>
      <w:r w:rsidR="00DD24E4">
        <w:rPr>
          <w:sz w:val="24"/>
        </w:rPr>
        <w:t>results</w:t>
      </w:r>
      <w:r w:rsidR="00DD24E4">
        <w:rPr>
          <w:rFonts w:hint="eastAsia"/>
          <w:sz w:val="24"/>
        </w:rPr>
        <w:t xml:space="preserve"> were obtained </w:t>
      </w:r>
      <w:r w:rsidRPr="00F3478D">
        <w:rPr>
          <w:rFonts w:hint="eastAsia"/>
          <w:sz w:val="24"/>
        </w:rPr>
        <w:t xml:space="preserve">from the Anova() </w:t>
      </w:r>
      <w:r w:rsidRPr="00F3478D">
        <w:rPr>
          <w:sz w:val="24"/>
        </w:rPr>
        <w:t>function</w:t>
      </w:r>
      <w:r w:rsidRPr="00F3478D">
        <w:rPr>
          <w:rFonts w:hint="eastAsia"/>
          <w:sz w:val="24"/>
        </w:rPr>
        <w:t xml:space="preserve"> in the R </w:t>
      </w:r>
      <w:r w:rsidRPr="00F3478D">
        <w:rPr>
          <w:sz w:val="24"/>
        </w:rPr>
        <w:t>“</w:t>
      </w:r>
      <w:r w:rsidRPr="00F3478D">
        <w:rPr>
          <w:rFonts w:hint="eastAsia"/>
          <w:sz w:val="24"/>
        </w:rPr>
        <w:t>car</w:t>
      </w:r>
      <w:r w:rsidRPr="00F3478D">
        <w:rPr>
          <w:sz w:val="24"/>
        </w:rPr>
        <w:t>”</w:t>
      </w:r>
      <w:r w:rsidRPr="00F3478D">
        <w:rPr>
          <w:rFonts w:hint="eastAsia"/>
          <w:sz w:val="24"/>
        </w:rPr>
        <w:t xml:space="preserve"> package </w:t>
      </w:r>
      <w:r w:rsidR="00C84018">
        <w:rPr>
          <w:sz w:val="24"/>
        </w:rPr>
        <w:fldChar w:fldCharType="begin"/>
      </w:r>
      <w:r w:rsidR="00437C53">
        <w:rPr>
          <w:sz w:val="24"/>
        </w:rPr>
        <w:instrText xml:space="preserve"> ADDIN EN.CITE &lt;EndNote&gt;&lt;Cite&gt;&lt;Author&gt;Fox&lt;/Author&gt;&lt;Year&gt;2018&lt;/Year&gt;&lt;RecNum&gt;51&lt;/RecNum&gt;&lt;DisplayText&gt;(Fox and Weisberg 2018)&lt;/DisplayText&gt;&lt;record&gt;&lt;rec-number&gt;51&lt;/rec-number&gt;&lt;foreign-keys&gt;&lt;key app="EN" db-id="2vstfap51s9ztmea0af5fa9f5v90srreddde" timestamp="1622281445"&gt;51&lt;/key&gt;&lt;/foreign-keys&gt;&lt;ref-type name="Book"&gt;6&lt;/ref-type&gt;&lt;contributors&gt;&lt;authors&gt;&lt;author&gt;Fox, John&lt;/author&gt;&lt;author&gt;Weisberg, Sanford&lt;/author&gt;&lt;/authors&gt;&lt;/contributors&gt;&lt;titles&gt;&lt;title&gt;An R companion to applied regression&lt;/title&gt;&lt;/titles&gt;&lt;dates&gt;&lt;year&gt;2018&lt;/year&gt;&lt;/dates&gt;&lt;publisher&gt;Sage publications&lt;/publisher&gt;&lt;isbn&gt;1544336489&lt;/isbn&gt;&lt;urls&gt;&lt;/urls&gt;&lt;/record&gt;&lt;/Cite&gt;&lt;/EndNote&gt;</w:instrText>
      </w:r>
      <w:r w:rsidR="00C84018">
        <w:rPr>
          <w:sz w:val="24"/>
        </w:rPr>
        <w:fldChar w:fldCharType="separate"/>
      </w:r>
      <w:r w:rsidR="00437C53">
        <w:rPr>
          <w:noProof/>
          <w:sz w:val="24"/>
        </w:rPr>
        <w:t>(Fox and Weisberg 2018)</w:t>
      </w:r>
      <w:r w:rsidR="00C84018">
        <w:rPr>
          <w:sz w:val="24"/>
        </w:rPr>
        <w:fldChar w:fldCharType="end"/>
      </w:r>
      <w:r w:rsidRPr="00F3478D">
        <w:rPr>
          <w:rFonts w:hint="eastAsia"/>
          <w:sz w:val="24"/>
        </w:rPr>
        <w:t>.</w:t>
      </w:r>
      <w:r w:rsidR="00343D11">
        <w:rPr>
          <w:rFonts w:hint="eastAsia"/>
          <w:sz w:val="24"/>
        </w:rPr>
        <w:t xml:space="preserve"> For each model, interactions were tested only between significant factors.</w:t>
      </w:r>
      <w:r w:rsidRPr="00F3478D">
        <w:rPr>
          <w:rFonts w:hint="eastAsia"/>
          <w:sz w:val="24"/>
        </w:rPr>
        <w:t xml:space="preserve"> </w:t>
      </w:r>
    </w:p>
    <w:tbl>
      <w:tblPr>
        <w:tblStyle w:val="1"/>
        <w:tblW w:w="0" w:type="auto"/>
        <w:jc w:val="center"/>
        <w:tblLook w:val="04A0" w:firstRow="1" w:lastRow="0" w:firstColumn="1" w:lastColumn="0" w:noHBand="0" w:noVBand="1"/>
      </w:tblPr>
      <w:tblGrid>
        <w:gridCol w:w="1845"/>
        <w:gridCol w:w="2761"/>
        <w:gridCol w:w="1207"/>
        <w:gridCol w:w="1417"/>
        <w:gridCol w:w="1417"/>
      </w:tblGrid>
      <w:tr w:rsidR="00D92EAF" w:rsidRPr="00377FF3" w:rsidTr="00377FF3">
        <w:trPr>
          <w:cnfStyle w:val="100000000000" w:firstRow="1" w:lastRow="0" w:firstColumn="0" w:lastColumn="0" w:oddVBand="0" w:evenVBand="0" w:oddHBand="0"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D75A61" w:rsidRDefault="00C25CB6" w:rsidP="004433AA">
            <w:pPr>
              <w:rPr>
                <w:rFonts w:asciiTheme="majorHAnsi" w:eastAsiaTheme="majorEastAsia" w:hAnsiTheme="majorHAnsi" w:cs="Arial"/>
                <w:b w:val="0"/>
                <w:color w:val="365F91" w:themeColor="accent1" w:themeShade="BF"/>
                <w:sz w:val="22"/>
                <w:szCs w:val="28"/>
              </w:rPr>
            </w:pPr>
            <w:r w:rsidRPr="00377FF3">
              <w:rPr>
                <w:rFonts w:cs="Arial" w:hint="eastAsia"/>
                <w:b w:val="0"/>
                <w:sz w:val="22"/>
              </w:rPr>
              <w:t>Model</w:t>
            </w:r>
          </w:p>
        </w:tc>
        <w:tc>
          <w:tcPr>
            <w:tcW w:w="2761" w:type="dxa"/>
            <w:shd w:val="clear" w:color="auto" w:fill="auto"/>
            <w:vAlign w:val="center"/>
          </w:tcPr>
          <w:p w:rsidR="00D75A61" w:rsidRDefault="00C25CB6" w:rsidP="004433AA">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Arial"/>
                <w:b w:val="0"/>
                <w:color w:val="auto"/>
                <w:sz w:val="22"/>
                <w:szCs w:val="28"/>
              </w:rPr>
            </w:pPr>
            <w:r w:rsidRPr="00377FF3">
              <w:rPr>
                <w:rFonts w:cs="Arial" w:hint="eastAsia"/>
                <w:b w:val="0"/>
                <w:color w:val="auto"/>
                <w:sz w:val="22"/>
              </w:rPr>
              <w:t>Factor</w:t>
            </w:r>
          </w:p>
        </w:tc>
        <w:tc>
          <w:tcPr>
            <w:tcW w:w="1207" w:type="dxa"/>
            <w:shd w:val="clear" w:color="auto" w:fill="auto"/>
            <w:vAlign w:val="center"/>
          </w:tcPr>
          <w:p w:rsidR="00D75A61" w:rsidRDefault="00D92EAF" w:rsidP="004433AA">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Arial"/>
                <w:b w:val="0"/>
                <w:i/>
                <w:color w:val="auto"/>
                <w:sz w:val="22"/>
                <w:szCs w:val="28"/>
              </w:rPr>
            </w:pPr>
            <w:r w:rsidRPr="00377FF3">
              <w:rPr>
                <w:rFonts w:cs="Arial"/>
                <w:b w:val="0"/>
                <w:i/>
                <w:color w:val="auto"/>
                <w:sz w:val="22"/>
              </w:rPr>
              <w:t>d.f.</w:t>
            </w:r>
          </w:p>
        </w:tc>
        <w:tc>
          <w:tcPr>
            <w:tcW w:w="1417" w:type="dxa"/>
            <w:shd w:val="clear" w:color="auto" w:fill="auto"/>
            <w:vAlign w:val="center"/>
          </w:tcPr>
          <w:p w:rsidR="00D75A61" w:rsidRDefault="00D92EAF" w:rsidP="004433AA">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Arial"/>
                <w:b w:val="0"/>
                <w:color w:val="auto"/>
                <w:sz w:val="22"/>
                <w:szCs w:val="28"/>
              </w:rPr>
            </w:pPr>
            <w:r w:rsidRPr="00377FF3">
              <w:rPr>
                <w:rFonts w:cs="Arial" w:hint="eastAsia"/>
                <w:b w:val="0"/>
                <w:i/>
                <w:color w:val="auto"/>
                <w:sz w:val="22"/>
              </w:rPr>
              <w:t xml:space="preserve">    </w:t>
            </w:r>
            <w:r w:rsidRPr="00377FF3">
              <w:rPr>
                <w:rFonts w:cs="Arial"/>
                <w:b w:val="0"/>
                <w:i/>
                <w:color w:val="auto"/>
                <w:sz w:val="22"/>
              </w:rPr>
              <w:t>χ</w:t>
            </w:r>
            <w:r w:rsidRPr="00377FF3">
              <w:rPr>
                <w:rFonts w:cs="Arial"/>
                <w:b w:val="0"/>
                <w:color w:val="auto"/>
                <w:sz w:val="22"/>
                <w:vertAlign w:val="superscript"/>
              </w:rPr>
              <w:t>2</w:t>
            </w:r>
          </w:p>
        </w:tc>
        <w:tc>
          <w:tcPr>
            <w:tcW w:w="1417" w:type="dxa"/>
            <w:shd w:val="clear" w:color="auto" w:fill="auto"/>
            <w:vAlign w:val="center"/>
          </w:tcPr>
          <w:p w:rsidR="00D75A61" w:rsidRDefault="00D92EAF" w:rsidP="004433AA">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Arial"/>
                <w:b w:val="0"/>
                <w:i/>
                <w:color w:val="auto"/>
                <w:sz w:val="22"/>
                <w:szCs w:val="28"/>
              </w:rPr>
            </w:pPr>
            <w:r w:rsidRPr="00377FF3">
              <w:rPr>
                <w:rFonts w:cs="Arial" w:hint="eastAsia"/>
                <w:b w:val="0"/>
                <w:i/>
                <w:color w:val="auto"/>
                <w:sz w:val="22"/>
              </w:rPr>
              <w:t xml:space="preserve">    </w:t>
            </w:r>
            <w:r w:rsidRPr="00377FF3">
              <w:rPr>
                <w:rFonts w:cs="Arial"/>
                <w:b w:val="0"/>
                <w:i/>
                <w:color w:val="auto"/>
                <w:sz w:val="22"/>
              </w:rPr>
              <w:t>P</w:t>
            </w:r>
          </w:p>
        </w:tc>
      </w:tr>
      <w:tr w:rsidR="00D92EAF" w:rsidRPr="00377FF3" w:rsidTr="00377FF3">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D75A61" w:rsidRDefault="00D92EAF" w:rsidP="004433AA">
            <w:pPr>
              <w:rPr>
                <w:rFonts w:asciiTheme="majorHAnsi" w:eastAsiaTheme="majorEastAsia" w:hAnsiTheme="majorHAnsi" w:cs="Arial"/>
                <w:color w:val="365F91" w:themeColor="accent1" w:themeShade="BF"/>
                <w:sz w:val="22"/>
                <w:szCs w:val="28"/>
              </w:rPr>
            </w:pPr>
            <w:r w:rsidRPr="00377FF3">
              <w:rPr>
                <w:rFonts w:cs="Arial" w:hint="eastAsia"/>
                <w:sz w:val="22"/>
              </w:rPr>
              <w:t>All predators</w:t>
            </w:r>
          </w:p>
        </w:tc>
        <w:tc>
          <w:tcPr>
            <w:tcW w:w="2761" w:type="dxa"/>
            <w:shd w:val="clear" w:color="auto" w:fill="auto"/>
            <w:vAlign w:val="center"/>
          </w:tcPr>
          <w:p w:rsidR="00D92EAF" w:rsidRPr="00377FF3" w:rsidRDefault="00D92EAF" w:rsidP="004433AA">
            <w:pPr>
              <w:cnfStyle w:val="000000100000" w:firstRow="0" w:lastRow="0" w:firstColumn="0" w:lastColumn="0" w:oddVBand="0" w:evenVBand="0" w:oddHBand="1" w:evenHBand="0" w:firstRowFirstColumn="0" w:firstRowLastColumn="0" w:lastRowFirstColumn="0" w:lastRowLastColumn="0"/>
              <w:rPr>
                <w:rFonts w:cs="Arial"/>
                <w:color w:val="auto"/>
                <w:sz w:val="22"/>
              </w:rPr>
            </w:pPr>
            <w:r w:rsidRPr="00377FF3">
              <w:rPr>
                <w:rFonts w:cs="Arial"/>
                <w:color w:val="auto"/>
                <w:sz w:val="22"/>
              </w:rPr>
              <w:t>Year</w:t>
            </w:r>
          </w:p>
        </w:tc>
        <w:tc>
          <w:tcPr>
            <w:tcW w:w="1207" w:type="dxa"/>
            <w:shd w:val="clear" w:color="auto" w:fill="auto"/>
            <w:vAlign w:val="center"/>
          </w:tcPr>
          <w:p w:rsidR="00D75A61" w:rsidRDefault="00D92EAF" w:rsidP="004433AA">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Arial"/>
                <w:b/>
                <w:bCs/>
                <w:color w:val="auto"/>
                <w:sz w:val="22"/>
                <w:szCs w:val="28"/>
              </w:rPr>
            </w:pPr>
            <w:r w:rsidRPr="00377FF3">
              <w:rPr>
                <w:rFonts w:cs="Arial"/>
                <w:color w:val="auto"/>
                <w:sz w:val="22"/>
              </w:rPr>
              <w:t>2</w:t>
            </w:r>
          </w:p>
        </w:tc>
        <w:tc>
          <w:tcPr>
            <w:tcW w:w="1417" w:type="dxa"/>
            <w:shd w:val="clear" w:color="auto" w:fill="auto"/>
            <w:vAlign w:val="center"/>
          </w:tcPr>
          <w:p w:rsidR="00D75A61" w:rsidRDefault="00D92EAF" w:rsidP="004433AA">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Arial"/>
                <w:b/>
                <w:bCs/>
                <w:color w:val="auto"/>
                <w:sz w:val="22"/>
                <w:szCs w:val="28"/>
              </w:rPr>
            </w:pPr>
            <w:r w:rsidRPr="00377FF3">
              <w:rPr>
                <w:rFonts w:cs="Arial" w:hint="eastAsia"/>
                <w:color w:val="auto"/>
                <w:sz w:val="22"/>
              </w:rPr>
              <w:t xml:space="preserve">    </w:t>
            </w:r>
            <w:r w:rsidR="00413CC5">
              <w:rPr>
                <w:rFonts w:cs="Arial" w:hint="eastAsia"/>
                <w:color w:val="auto"/>
                <w:sz w:val="22"/>
              </w:rPr>
              <w:t>1.99</w:t>
            </w:r>
          </w:p>
        </w:tc>
        <w:tc>
          <w:tcPr>
            <w:tcW w:w="1417" w:type="dxa"/>
            <w:shd w:val="clear" w:color="auto" w:fill="auto"/>
            <w:vAlign w:val="center"/>
          </w:tcPr>
          <w:p w:rsidR="00D75A61" w:rsidRDefault="00D92EAF" w:rsidP="004433AA">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Arial"/>
                <w:b/>
                <w:bCs/>
                <w:color w:val="auto"/>
                <w:sz w:val="22"/>
                <w:szCs w:val="28"/>
              </w:rPr>
            </w:pPr>
            <w:r w:rsidRPr="00377FF3">
              <w:rPr>
                <w:rFonts w:cs="Arial" w:hint="eastAsia"/>
                <w:color w:val="auto"/>
                <w:sz w:val="22"/>
              </w:rPr>
              <w:t xml:space="preserve">    </w:t>
            </w:r>
            <w:r w:rsidRPr="00377FF3">
              <w:rPr>
                <w:rFonts w:cs="Arial"/>
                <w:color w:val="auto"/>
                <w:sz w:val="22"/>
              </w:rPr>
              <w:t>0.3</w:t>
            </w:r>
            <w:r w:rsidR="00413CC5">
              <w:rPr>
                <w:rFonts w:cs="Arial" w:hint="eastAsia"/>
                <w:color w:val="auto"/>
                <w:sz w:val="22"/>
              </w:rPr>
              <w:t>7</w:t>
            </w:r>
          </w:p>
        </w:tc>
      </w:tr>
      <w:tr w:rsidR="00D92EAF" w:rsidRPr="00377FF3" w:rsidTr="00377FF3">
        <w:trPr>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D92EAF" w:rsidRPr="00377FF3" w:rsidRDefault="00D92EAF" w:rsidP="004433AA">
            <w:pPr>
              <w:cnfStyle w:val="000000000000" w:firstRow="0" w:lastRow="0" w:firstColumn="0" w:lastColumn="0" w:oddVBand="0" w:evenVBand="0" w:oddHBand="0" w:evenHBand="0" w:firstRowFirstColumn="0" w:firstRowLastColumn="0" w:lastRowFirstColumn="0" w:lastRowLastColumn="0"/>
              <w:rPr>
                <w:rFonts w:cs="Arial"/>
                <w:color w:val="auto"/>
                <w:sz w:val="22"/>
                <w:highlight w:val="yellow"/>
              </w:rPr>
            </w:pPr>
            <w:r w:rsidRPr="00377FF3">
              <w:rPr>
                <w:rFonts w:cs="Arial"/>
                <w:color w:val="auto"/>
                <w:sz w:val="22"/>
                <w:highlight w:val="yellow"/>
              </w:rPr>
              <w:t>Farm type</w:t>
            </w:r>
          </w:p>
        </w:tc>
        <w:tc>
          <w:tcPr>
            <w:tcW w:w="1207" w:type="dxa"/>
            <w:shd w:val="clear" w:color="auto" w:fill="auto"/>
            <w:vAlign w:val="center"/>
          </w:tcPr>
          <w:p w:rsidR="00D75A61" w:rsidRDefault="00D92EAF" w:rsidP="004433AA">
            <w:pPr>
              <w:cnfStyle w:val="000000000000" w:firstRow="0" w:lastRow="0" w:firstColumn="0" w:lastColumn="0" w:oddVBand="0" w:evenVBand="0" w:oddHBand="0" w:evenHBand="0" w:firstRowFirstColumn="0" w:firstRowLastColumn="0" w:lastRowFirstColumn="0" w:lastRowLastColumn="0"/>
              <w:rPr>
                <w:rFonts w:cs="Arial"/>
                <w:color w:val="auto"/>
                <w:sz w:val="22"/>
                <w:highlight w:val="yellow"/>
              </w:rPr>
            </w:pPr>
            <w:r w:rsidRPr="00377FF3">
              <w:rPr>
                <w:rFonts w:cs="Arial"/>
                <w:color w:val="auto"/>
                <w:sz w:val="22"/>
                <w:highlight w:val="yellow"/>
              </w:rPr>
              <w:t>1</w:t>
            </w:r>
          </w:p>
        </w:tc>
        <w:tc>
          <w:tcPr>
            <w:tcW w:w="1417" w:type="dxa"/>
            <w:shd w:val="clear" w:color="auto" w:fill="auto"/>
            <w:vAlign w:val="center"/>
          </w:tcPr>
          <w:p w:rsidR="00D75A61" w:rsidRDefault="00D92EAF" w:rsidP="004433AA">
            <w:pPr>
              <w:cnfStyle w:val="000000000000" w:firstRow="0" w:lastRow="0" w:firstColumn="0" w:lastColumn="0" w:oddVBand="0" w:evenVBand="0" w:oddHBand="0" w:evenHBand="0" w:firstRowFirstColumn="0" w:firstRowLastColumn="0" w:lastRowFirstColumn="0" w:lastRowLastColumn="0"/>
              <w:rPr>
                <w:rFonts w:cs="Arial"/>
                <w:color w:val="auto"/>
                <w:sz w:val="22"/>
                <w:highlight w:val="yellow"/>
              </w:rPr>
            </w:pPr>
            <w:r w:rsidRPr="00377FF3">
              <w:rPr>
                <w:rFonts w:cs="Arial" w:hint="eastAsia"/>
                <w:color w:val="auto"/>
                <w:sz w:val="22"/>
                <w:highlight w:val="yellow"/>
              </w:rPr>
              <w:t xml:space="preserve">  </w:t>
            </w:r>
            <w:r w:rsidRPr="00377FF3">
              <w:rPr>
                <w:rFonts w:cs="Arial"/>
                <w:color w:val="auto"/>
                <w:sz w:val="22"/>
                <w:highlight w:val="yellow"/>
              </w:rPr>
              <w:t>15.</w:t>
            </w:r>
            <w:r w:rsidR="00413CC5">
              <w:rPr>
                <w:rFonts w:cs="Arial" w:hint="eastAsia"/>
                <w:color w:val="auto"/>
                <w:sz w:val="22"/>
                <w:highlight w:val="yellow"/>
              </w:rPr>
              <w:t>98</w:t>
            </w:r>
          </w:p>
        </w:tc>
        <w:tc>
          <w:tcPr>
            <w:tcW w:w="1417" w:type="dxa"/>
            <w:shd w:val="clear" w:color="auto" w:fill="auto"/>
            <w:vAlign w:val="center"/>
          </w:tcPr>
          <w:p w:rsidR="00D75A61" w:rsidRDefault="00D92EAF" w:rsidP="004433AA">
            <w:pPr>
              <w:cnfStyle w:val="000000000000" w:firstRow="0" w:lastRow="0" w:firstColumn="0" w:lastColumn="0" w:oddVBand="0" w:evenVBand="0" w:oddHBand="0" w:evenHBand="0" w:firstRowFirstColumn="0" w:firstRowLastColumn="0" w:lastRowFirstColumn="0" w:lastRowLastColumn="0"/>
              <w:rPr>
                <w:rFonts w:cs="Arial"/>
                <w:color w:val="auto"/>
                <w:sz w:val="22"/>
                <w:highlight w:val="yellow"/>
              </w:rPr>
            </w:pPr>
            <w:r w:rsidRPr="00377FF3">
              <w:rPr>
                <w:rFonts w:cs="Arial" w:hint="eastAsia"/>
                <w:color w:val="auto"/>
                <w:sz w:val="22"/>
                <w:highlight w:val="yellow"/>
              </w:rPr>
              <w:t>&lt;0.001</w:t>
            </w:r>
          </w:p>
        </w:tc>
      </w:tr>
      <w:tr w:rsidR="00D92EAF" w:rsidRPr="00377FF3" w:rsidTr="00377FF3">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D92EAF" w:rsidRPr="00377FF3" w:rsidRDefault="00D92EAF" w:rsidP="004433AA">
            <w:pPr>
              <w:cnfStyle w:val="000000100000" w:firstRow="0" w:lastRow="0" w:firstColumn="0" w:lastColumn="0" w:oddVBand="0" w:evenVBand="0" w:oddHBand="1" w:evenHBand="0" w:firstRowFirstColumn="0" w:firstRowLastColumn="0" w:lastRowFirstColumn="0" w:lastRowLastColumn="0"/>
              <w:rPr>
                <w:rFonts w:cs="Arial"/>
                <w:color w:val="auto"/>
                <w:sz w:val="22"/>
                <w:highlight w:val="yellow"/>
              </w:rPr>
            </w:pPr>
            <w:r w:rsidRPr="00377FF3">
              <w:rPr>
                <w:rFonts w:cs="Arial"/>
                <w:color w:val="auto"/>
                <w:sz w:val="22"/>
                <w:highlight w:val="yellow"/>
              </w:rPr>
              <w:t>Crop stage</w:t>
            </w:r>
          </w:p>
        </w:tc>
        <w:tc>
          <w:tcPr>
            <w:tcW w:w="1207" w:type="dxa"/>
            <w:shd w:val="clear" w:color="auto" w:fill="auto"/>
            <w:vAlign w:val="center"/>
          </w:tcPr>
          <w:p w:rsidR="00D75A61" w:rsidRDefault="00D92EAF" w:rsidP="004433AA">
            <w:pPr>
              <w:cnfStyle w:val="000000100000" w:firstRow="0" w:lastRow="0" w:firstColumn="0" w:lastColumn="0" w:oddVBand="0" w:evenVBand="0" w:oddHBand="1" w:evenHBand="0" w:firstRowFirstColumn="0" w:firstRowLastColumn="0" w:lastRowFirstColumn="0" w:lastRowLastColumn="0"/>
              <w:rPr>
                <w:rFonts w:cs="Arial"/>
                <w:color w:val="auto"/>
                <w:sz w:val="22"/>
                <w:highlight w:val="yellow"/>
              </w:rPr>
            </w:pPr>
            <w:r w:rsidRPr="00377FF3">
              <w:rPr>
                <w:rFonts w:cs="Arial"/>
                <w:color w:val="auto"/>
                <w:sz w:val="22"/>
                <w:highlight w:val="yellow"/>
              </w:rPr>
              <w:t>2</w:t>
            </w:r>
          </w:p>
        </w:tc>
        <w:tc>
          <w:tcPr>
            <w:tcW w:w="1417" w:type="dxa"/>
            <w:shd w:val="clear" w:color="auto" w:fill="auto"/>
            <w:vAlign w:val="center"/>
          </w:tcPr>
          <w:p w:rsidR="00D75A61" w:rsidRDefault="00413CC5" w:rsidP="004433AA">
            <w:pPr>
              <w:cnfStyle w:val="000000100000" w:firstRow="0" w:lastRow="0" w:firstColumn="0" w:lastColumn="0" w:oddVBand="0" w:evenVBand="0" w:oddHBand="1" w:evenHBand="0" w:firstRowFirstColumn="0" w:firstRowLastColumn="0" w:lastRowFirstColumn="0" w:lastRowLastColumn="0"/>
              <w:rPr>
                <w:rFonts w:cs="Arial"/>
                <w:color w:val="auto"/>
                <w:sz w:val="22"/>
                <w:highlight w:val="yellow"/>
              </w:rPr>
            </w:pPr>
            <w:r>
              <w:rPr>
                <w:rFonts w:cs="Arial"/>
                <w:color w:val="auto"/>
                <w:sz w:val="22"/>
                <w:highlight w:val="yellow"/>
              </w:rPr>
              <w:t>22</w:t>
            </w:r>
            <w:r>
              <w:rPr>
                <w:rFonts w:cs="Arial" w:hint="eastAsia"/>
                <w:color w:val="auto"/>
                <w:sz w:val="22"/>
                <w:highlight w:val="yellow"/>
              </w:rPr>
              <w:t>7</w:t>
            </w:r>
            <w:r w:rsidR="00D92EAF" w:rsidRPr="00377FF3">
              <w:rPr>
                <w:rFonts w:cs="Arial"/>
                <w:color w:val="auto"/>
                <w:sz w:val="22"/>
                <w:highlight w:val="yellow"/>
              </w:rPr>
              <w:t>.</w:t>
            </w:r>
            <w:r>
              <w:rPr>
                <w:rFonts w:cs="Arial" w:hint="eastAsia"/>
                <w:color w:val="auto"/>
                <w:sz w:val="22"/>
                <w:highlight w:val="yellow"/>
              </w:rPr>
              <w:t>93</w:t>
            </w:r>
          </w:p>
        </w:tc>
        <w:tc>
          <w:tcPr>
            <w:tcW w:w="1417" w:type="dxa"/>
            <w:shd w:val="clear" w:color="auto" w:fill="auto"/>
            <w:vAlign w:val="center"/>
          </w:tcPr>
          <w:p w:rsidR="00D75A61" w:rsidRDefault="00D92EAF" w:rsidP="004433AA">
            <w:pPr>
              <w:cnfStyle w:val="000000100000" w:firstRow="0" w:lastRow="0" w:firstColumn="0" w:lastColumn="0" w:oddVBand="0" w:evenVBand="0" w:oddHBand="1" w:evenHBand="0" w:firstRowFirstColumn="0" w:firstRowLastColumn="0" w:lastRowFirstColumn="0" w:lastRowLastColumn="0"/>
              <w:rPr>
                <w:rFonts w:cs="Arial"/>
                <w:color w:val="auto"/>
                <w:sz w:val="22"/>
                <w:highlight w:val="yellow"/>
              </w:rPr>
            </w:pPr>
            <w:r w:rsidRPr="00377FF3">
              <w:rPr>
                <w:rFonts w:cs="Arial" w:hint="eastAsia"/>
                <w:color w:val="auto"/>
                <w:sz w:val="22"/>
                <w:highlight w:val="yellow"/>
              </w:rPr>
              <w:t>&lt;0.001</w:t>
            </w:r>
          </w:p>
        </w:tc>
      </w:tr>
      <w:tr w:rsidR="00D92EAF" w:rsidRPr="00377FF3" w:rsidTr="00377FF3">
        <w:trPr>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D92EAF" w:rsidRPr="00377FF3" w:rsidRDefault="0022310B" w:rsidP="004433AA">
            <w:pPr>
              <w:cnfStyle w:val="000000000000" w:firstRow="0" w:lastRow="0" w:firstColumn="0" w:lastColumn="0" w:oddVBand="0" w:evenVBand="0" w:oddHBand="0" w:evenHBand="0" w:firstRowFirstColumn="0" w:firstRowLastColumn="0" w:lastRowFirstColumn="0" w:lastRowLastColumn="0"/>
              <w:rPr>
                <w:rFonts w:cs="Arial"/>
                <w:color w:val="auto"/>
                <w:sz w:val="22"/>
              </w:rPr>
            </w:pPr>
            <w:r w:rsidRPr="00377FF3">
              <w:rPr>
                <w:rFonts w:cs="Arial" w:hint="eastAsia"/>
                <w:color w:val="auto"/>
                <w:sz w:val="22"/>
              </w:rPr>
              <w:t>Percent f</w:t>
            </w:r>
            <w:r w:rsidR="00D92EAF" w:rsidRPr="00377FF3">
              <w:rPr>
                <w:rFonts w:cs="Arial"/>
                <w:color w:val="auto"/>
                <w:sz w:val="22"/>
              </w:rPr>
              <w:t>orest cover</w:t>
            </w:r>
          </w:p>
        </w:tc>
        <w:tc>
          <w:tcPr>
            <w:tcW w:w="1207" w:type="dxa"/>
            <w:shd w:val="clear" w:color="auto" w:fill="auto"/>
            <w:vAlign w:val="center"/>
          </w:tcPr>
          <w:p w:rsidR="00D75A61" w:rsidRDefault="00D92EAF" w:rsidP="004433AA">
            <w:pPr>
              <w:cnfStyle w:val="000000000000" w:firstRow="0" w:lastRow="0" w:firstColumn="0" w:lastColumn="0" w:oddVBand="0" w:evenVBand="0" w:oddHBand="0" w:evenHBand="0" w:firstRowFirstColumn="0" w:firstRowLastColumn="0" w:lastRowFirstColumn="0" w:lastRowLastColumn="0"/>
              <w:rPr>
                <w:rFonts w:cs="Arial"/>
                <w:color w:val="auto"/>
                <w:sz w:val="22"/>
              </w:rPr>
            </w:pPr>
            <w:r w:rsidRPr="00377FF3">
              <w:rPr>
                <w:rFonts w:cs="Arial"/>
                <w:color w:val="auto"/>
                <w:sz w:val="22"/>
              </w:rPr>
              <w:t>1</w:t>
            </w:r>
          </w:p>
        </w:tc>
        <w:tc>
          <w:tcPr>
            <w:tcW w:w="1417" w:type="dxa"/>
            <w:shd w:val="clear" w:color="auto" w:fill="auto"/>
            <w:vAlign w:val="center"/>
          </w:tcPr>
          <w:p w:rsidR="00D75A61" w:rsidRDefault="00D92EAF" w:rsidP="004433AA">
            <w:pPr>
              <w:cnfStyle w:val="000000000000" w:firstRow="0" w:lastRow="0" w:firstColumn="0" w:lastColumn="0" w:oddVBand="0" w:evenVBand="0" w:oddHBand="0" w:evenHBand="0" w:firstRowFirstColumn="0" w:firstRowLastColumn="0" w:lastRowFirstColumn="0" w:lastRowLastColumn="0"/>
              <w:rPr>
                <w:rFonts w:cs="Arial"/>
                <w:color w:val="auto"/>
                <w:sz w:val="22"/>
              </w:rPr>
            </w:pPr>
            <w:r w:rsidRPr="00377FF3">
              <w:rPr>
                <w:rFonts w:cs="Arial" w:hint="eastAsia"/>
                <w:color w:val="auto"/>
                <w:sz w:val="22"/>
              </w:rPr>
              <w:t xml:space="preserve">    </w:t>
            </w:r>
            <w:r w:rsidRPr="00377FF3">
              <w:rPr>
                <w:rFonts w:cs="Arial"/>
                <w:color w:val="auto"/>
                <w:sz w:val="22"/>
              </w:rPr>
              <w:t>0.</w:t>
            </w:r>
            <w:r w:rsidR="00413CC5">
              <w:rPr>
                <w:rFonts w:cs="Arial" w:hint="eastAsia"/>
                <w:color w:val="auto"/>
                <w:sz w:val="22"/>
              </w:rPr>
              <w:t>30</w:t>
            </w:r>
          </w:p>
        </w:tc>
        <w:tc>
          <w:tcPr>
            <w:tcW w:w="1417" w:type="dxa"/>
            <w:shd w:val="clear" w:color="auto" w:fill="auto"/>
            <w:vAlign w:val="center"/>
          </w:tcPr>
          <w:p w:rsidR="00D75A61" w:rsidRDefault="00D92EAF" w:rsidP="004433AA">
            <w:pPr>
              <w:cnfStyle w:val="000000000000" w:firstRow="0" w:lastRow="0" w:firstColumn="0" w:lastColumn="0" w:oddVBand="0" w:evenVBand="0" w:oddHBand="0" w:evenHBand="0" w:firstRowFirstColumn="0" w:firstRowLastColumn="0" w:lastRowFirstColumn="0" w:lastRowLastColumn="0"/>
              <w:rPr>
                <w:rFonts w:cs="Arial"/>
                <w:color w:val="auto"/>
                <w:sz w:val="22"/>
              </w:rPr>
            </w:pPr>
            <w:r w:rsidRPr="00377FF3">
              <w:rPr>
                <w:rFonts w:cs="Arial" w:hint="eastAsia"/>
                <w:color w:val="auto"/>
                <w:sz w:val="22"/>
              </w:rPr>
              <w:t xml:space="preserve">    </w:t>
            </w:r>
            <w:r w:rsidRPr="00377FF3">
              <w:rPr>
                <w:rFonts w:cs="Arial"/>
                <w:color w:val="auto"/>
                <w:sz w:val="22"/>
              </w:rPr>
              <w:t>0.</w:t>
            </w:r>
            <w:r w:rsidR="00413CC5">
              <w:rPr>
                <w:rFonts w:cs="Arial" w:hint="eastAsia"/>
                <w:color w:val="auto"/>
                <w:sz w:val="22"/>
              </w:rPr>
              <w:t>58</w:t>
            </w:r>
          </w:p>
        </w:tc>
      </w:tr>
      <w:tr w:rsidR="00D92EAF" w:rsidRPr="00377FF3" w:rsidTr="00377FF3">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D92EAF" w:rsidRPr="00377FF3" w:rsidRDefault="00D92EAF" w:rsidP="004433AA">
            <w:pPr>
              <w:cnfStyle w:val="000000100000" w:firstRow="0" w:lastRow="0" w:firstColumn="0" w:lastColumn="0" w:oddVBand="0" w:evenVBand="0" w:oddHBand="1" w:evenHBand="0" w:firstRowFirstColumn="0" w:firstRowLastColumn="0" w:lastRowFirstColumn="0" w:lastRowLastColumn="0"/>
              <w:rPr>
                <w:rFonts w:cs="Arial"/>
                <w:color w:val="auto"/>
                <w:sz w:val="22"/>
              </w:rPr>
            </w:pPr>
            <w:r w:rsidRPr="00377FF3">
              <w:rPr>
                <w:rFonts w:cs="Arial"/>
                <w:color w:val="auto"/>
                <w:sz w:val="22"/>
              </w:rPr>
              <w:t>Relative abundance of rice herbivores</w:t>
            </w:r>
          </w:p>
        </w:tc>
        <w:tc>
          <w:tcPr>
            <w:tcW w:w="1207" w:type="dxa"/>
            <w:shd w:val="clear" w:color="auto" w:fill="auto"/>
            <w:vAlign w:val="center"/>
          </w:tcPr>
          <w:p w:rsidR="00D75A61" w:rsidRDefault="00D92EAF" w:rsidP="004433AA">
            <w:pPr>
              <w:cnfStyle w:val="000000100000" w:firstRow="0" w:lastRow="0" w:firstColumn="0" w:lastColumn="0" w:oddVBand="0" w:evenVBand="0" w:oddHBand="1" w:evenHBand="0" w:firstRowFirstColumn="0" w:firstRowLastColumn="0" w:lastRowFirstColumn="0" w:lastRowLastColumn="0"/>
              <w:rPr>
                <w:rFonts w:cs="Arial"/>
                <w:color w:val="auto"/>
                <w:sz w:val="22"/>
              </w:rPr>
            </w:pPr>
            <w:r w:rsidRPr="00377FF3">
              <w:rPr>
                <w:rFonts w:cs="Arial"/>
                <w:color w:val="auto"/>
                <w:sz w:val="22"/>
              </w:rPr>
              <w:t>1</w:t>
            </w:r>
          </w:p>
        </w:tc>
        <w:tc>
          <w:tcPr>
            <w:tcW w:w="1417" w:type="dxa"/>
            <w:shd w:val="clear" w:color="auto" w:fill="auto"/>
            <w:vAlign w:val="center"/>
          </w:tcPr>
          <w:p w:rsidR="00D75A61" w:rsidRDefault="00D92EAF" w:rsidP="004433AA">
            <w:pPr>
              <w:cnfStyle w:val="000000100000" w:firstRow="0" w:lastRow="0" w:firstColumn="0" w:lastColumn="0" w:oddVBand="0" w:evenVBand="0" w:oddHBand="1" w:evenHBand="0" w:firstRowFirstColumn="0" w:firstRowLastColumn="0" w:lastRowFirstColumn="0" w:lastRowLastColumn="0"/>
              <w:rPr>
                <w:rFonts w:cs="Arial"/>
                <w:color w:val="auto"/>
                <w:sz w:val="22"/>
              </w:rPr>
            </w:pPr>
            <w:r w:rsidRPr="00377FF3">
              <w:rPr>
                <w:rFonts w:cs="Arial" w:hint="eastAsia"/>
                <w:color w:val="auto"/>
                <w:sz w:val="22"/>
              </w:rPr>
              <w:t xml:space="preserve">    </w:t>
            </w:r>
            <w:r w:rsidRPr="00377FF3">
              <w:rPr>
                <w:rFonts w:cs="Arial"/>
                <w:color w:val="auto"/>
                <w:sz w:val="22"/>
              </w:rPr>
              <w:t>0.</w:t>
            </w:r>
            <w:r w:rsidR="00413CC5">
              <w:rPr>
                <w:rFonts w:cs="Arial" w:hint="eastAsia"/>
                <w:color w:val="auto"/>
                <w:sz w:val="22"/>
              </w:rPr>
              <w:t>36</w:t>
            </w:r>
          </w:p>
        </w:tc>
        <w:tc>
          <w:tcPr>
            <w:tcW w:w="1417" w:type="dxa"/>
            <w:shd w:val="clear" w:color="auto" w:fill="auto"/>
            <w:vAlign w:val="center"/>
          </w:tcPr>
          <w:p w:rsidR="00D75A61" w:rsidRDefault="00D92EAF" w:rsidP="004433AA">
            <w:pPr>
              <w:cnfStyle w:val="000000100000" w:firstRow="0" w:lastRow="0" w:firstColumn="0" w:lastColumn="0" w:oddVBand="0" w:evenVBand="0" w:oddHBand="1" w:evenHBand="0" w:firstRowFirstColumn="0" w:firstRowLastColumn="0" w:lastRowFirstColumn="0" w:lastRowLastColumn="0"/>
              <w:rPr>
                <w:rFonts w:cs="Arial"/>
                <w:color w:val="auto"/>
                <w:sz w:val="22"/>
              </w:rPr>
            </w:pPr>
            <w:r w:rsidRPr="00377FF3">
              <w:rPr>
                <w:rFonts w:cs="Arial" w:hint="eastAsia"/>
                <w:color w:val="auto"/>
                <w:sz w:val="22"/>
              </w:rPr>
              <w:t xml:space="preserve">    </w:t>
            </w:r>
            <w:r w:rsidRPr="00377FF3">
              <w:rPr>
                <w:rFonts w:cs="Arial"/>
                <w:color w:val="auto"/>
                <w:sz w:val="22"/>
              </w:rPr>
              <w:t>0.</w:t>
            </w:r>
            <w:r w:rsidR="00413CC5">
              <w:rPr>
                <w:rFonts w:cs="Arial" w:hint="eastAsia"/>
                <w:color w:val="auto"/>
                <w:sz w:val="22"/>
              </w:rPr>
              <w:t>55</w:t>
            </w:r>
          </w:p>
        </w:tc>
      </w:tr>
      <w:tr w:rsidR="00BF532B" w:rsidRPr="00377FF3" w:rsidTr="00377FF3">
        <w:trPr>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BF532B" w:rsidRPr="00377FF3" w:rsidRDefault="00BF532B" w:rsidP="004433AA">
            <w:pPr>
              <w:cnfStyle w:val="000000000000" w:firstRow="0" w:lastRow="0" w:firstColumn="0" w:lastColumn="0" w:oddVBand="0" w:evenVBand="0" w:oddHBand="0" w:evenHBand="0" w:firstRowFirstColumn="0" w:firstRowLastColumn="0" w:lastRowFirstColumn="0" w:lastRowLastColumn="0"/>
              <w:rPr>
                <w:rFonts w:cs="Arial"/>
                <w:sz w:val="22"/>
              </w:rPr>
            </w:pPr>
            <w:r w:rsidRPr="00377FF3">
              <w:rPr>
                <w:rFonts w:cs="Arial"/>
                <w:color w:val="auto"/>
                <w:sz w:val="22"/>
              </w:rPr>
              <w:t>Farm type</w:t>
            </w:r>
            <w:r w:rsidRPr="00377FF3">
              <w:rPr>
                <w:rFonts w:cs="Arial" w:hint="eastAsia"/>
                <w:color w:val="auto"/>
                <w:sz w:val="22"/>
              </w:rPr>
              <w:t xml:space="preserve"> </w:t>
            </w:r>
            <w:r w:rsidRPr="00377FF3">
              <w:rPr>
                <w:rFonts w:cs="Arial"/>
                <w:color w:val="auto"/>
                <w:sz w:val="22"/>
              </w:rPr>
              <w:t>×</w:t>
            </w:r>
            <w:r w:rsidRPr="00377FF3">
              <w:rPr>
                <w:rFonts w:cs="Arial" w:hint="eastAsia"/>
                <w:color w:val="auto"/>
                <w:sz w:val="22"/>
              </w:rPr>
              <w:t xml:space="preserve"> </w:t>
            </w:r>
            <w:r w:rsidRPr="00377FF3">
              <w:rPr>
                <w:rFonts w:cs="Arial"/>
                <w:color w:val="auto"/>
                <w:sz w:val="22"/>
              </w:rPr>
              <w:t>Crop stage</w:t>
            </w:r>
          </w:p>
        </w:tc>
        <w:tc>
          <w:tcPr>
            <w:tcW w:w="1207" w:type="dxa"/>
            <w:shd w:val="clear" w:color="auto" w:fill="auto"/>
            <w:vAlign w:val="center"/>
          </w:tcPr>
          <w:p w:rsidR="00D75A61" w:rsidRDefault="00BF532B" w:rsidP="004433AA">
            <w:pPr>
              <w:cnfStyle w:val="000000000000" w:firstRow="0" w:lastRow="0" w:firstColumn="0" w:lastColumn="0" w:oddVBand="0" w:evenVBand="0" w:oddHBand="0" w:evenHBand="0" w:firstRowFirstColumn="0" w:firstRowLastColumn="0" w:lastRowFirstColumn="0" w:lastRowLastColumn="0"/>
              <w:rPr>
                <w:rFonts w:cs="Arial"/>
                <w:color w:val="auto"/>
                <w:sz w:val="22"/>
              </w:rPr>
            </w:pPr>
            <w:r w:rsidRPr="00377FF3">
              <w:rPr>
                <w:rFonts w:cs="Arial" w:hint="eastAsia"/>
                <w:sz w:val="22"/>
              </w:rPr>
              <w:t>2</w:t>
            </w:r>
          </w:p>
        </w:tc>
        <w:tc>
          <w:tcPr>
            <w:tcW w:w="1417" w:type="dxa"/>
            <w:shd w:val="clear" w:color="auto" w:fill="auto"/>
            <w:vAlign w:val="center"/>
          </w:tcPr>
          <w:p w:rsidR="00D75A61" w:rsidRDefault="00BF532B" w:rsidP="004433AA">
            <w:pPr>
              <w:cnfStyle w:val="000000000000" w:firstRow="0" w:lastRow="0" w:firstColumn="0" w:lastColumn="0" w:oddVBand="0" w:evenVBand="0" w:oddHBand="0" w:evenHBand="0" w:firstRowFirstColumn="0" w:firstRowLastColumn="0" w:lastRowFirstColumn="0" w:lastRowLastColumn="0"/>
              <w:rPr>
                <w:rFonts w:cs="Arial"/>
                <w:color w:val="000000"/>
                <w:sz w:val="22"/>
              </w:rPr>
            </w:pPr>
            <w:r w:rsidRPr="00377FF3">
              <w:rPr>
                <w:rFonts w:cs="Arial" w:hint="eastAsia"/>
                <w:color w:val="000000"/>
                <w:sz w:val="22"/>
              </w:rPr>
              <w:t xml:space="preserve">    2.06</w:t>
            </w:r>
          </w:p>
        </w:tc>
        <w:tc>
          <w:tcPr>
            <w:tcW w:w="1417" w:type="dxa"/>
            <w:shd w:val="clear" w:color="auto" w:fill="auto"/>
            <w:vAlign w:val="center"/>
          </w:tcPr>
          <w:p w:rsidR="00D75A61" w:rsidRDefault="00BF532B" w:rsidP="004433AA">
            <w:pPr>
              <w:cnfStyle w:val="000000000000" w:firstRow="0" w:lastRow="0" w:firstColumn="0" w:lastColumn="0" w:oddVBand="0" w:evenVBand="0" w:oddHBand="0" w:evenHBand="0" w:firstRowFirstColumn="0" w:firstRowLastColumn="0" w:lastRowFirstColumn="0" w:lastRowLastColumn="0"/>
              <w:rPr>
                <w:rFonts w:cs="Arial"/>
                <w:color w:val="000000"/>
                <w:sz w:val="22"/>
              </w:rPr>
            </w:pPr>
            <w:r w:rsidRPr="00377FF3">
              <w:rPr>
                <w:rFonts w:cs="Arial" w:hint="eastAsia"/>
                <w:color w:val="000000"/>
                <w:sz w:val="22"/>
              </w:rPr>
              <w:t xml:space="preserve">    0.36</w:t>
            </w:r>
          </w:p>
        </w:tc>
      </w:tr>
      <w:tr w:rsidR="00BF532B" w:rsidRPr="00377FF3" w:rsidTr="00377FF3">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D75A61" w:rsidRDefault="00BF532B" w:rsidP="004433AA">
            <w:pPr>
              <w:rPr>
                <w:rFonts w:cs="Arial"/>
                <w:b w:val="0"/>
                <w:bCs w:val="0"/>
                <w:color w:val="auto"/>
                <w:sz w:val="22"/>
              </w:rPr>
            </w:pPr>
            <w:r w:rsidRPr="00377FF3">
              <w:rPr>
                <w:rFonts w:cs="Arial" w:hint="eastAsia"/>
                <w:sz w:val="22"/>
              </w:rPr>
              <w:t>Spiders</w:t>
            </w:r>
          </w:p>
        </w:tc>
        <w:tc>
          <w:tcPr>
            <w:tcW w:w="2761" w:type="dxa"/>
            <w:shd w:val="clear" w:color="auto" w:fill="auto"/>
            <w:vAlign w:val="center"/>
          </w:tcPr>
          <w:p w:rsidR="00BF532B" w:rsidRPr="00377FF3" w:rsidRDefault="00BF532B" w:rsidP="004433AA">
            <w:pPr>
              <w:cnfStyle w:val="000000100000" w:firstRow="0" w:lastRow="0" w:firstColumn="0" w:lastColumn="0" w:oddVBand="0" w:evenVBand="0" w:oddHBand="1" w:evenHBand="0" w:firstRowFirstColumn="0" w:firstRowLastColumn="0" w:lastRowFirstColumn="0" w:lastRowLastColumn="0"/>
              <w:rPr>
                <w:rFonts w:cs="Arial"/>
                <w:color w:val="auto"/>
                <w:sz w:val="22"/>
                <w:highlight w:val="yellow"/>
              </w:rPr>
            </w:pPr>
            <w:r w:rsidRPr="00377FF3">
              <w:rPr>
                <w:rFonts w:cs="Arial"/>
                <w:color w:val="auto"/>
                <w:sz w:val="22"/>
                <w:highlight w:val="yellow"/>
              </w:rPr>
              <w:t>Year</w:t>
            </w:r>
          </w:p>
        </w:tc>
        <w:tc>
          <w:tcPr>
            <w:tcW w:w="1207" w:type="dxa"/>
            <w:shd w:val="clear" w:color="auto" w:fill="auto"/>
            <w:vAlign w:val="center"/>
          </w:tcPr>
          <w:p w:rsidR="00D75A61" w:rsidRDefault="00BF532B" w:rsidP="004433AA">
            <w:pPr>
              <w:cnfStyle w:val="000000100000" w:firstRow="0" w:lastRow="0" w:firstColumn="0" w:lastColumn="0" w:oddVBand="0" w:evenVBand="0" w:oddHBand="1" w:evenHBand="0" w:firstRowFirstColumn="0" w:firstRowLastColumn="0" w:lastRowFirstColumn="0" w:lastRowLastColumn="0"/>
              <w:rPr>
                <w:rFonts w:cs="Arial"/>
                <w:color w:val="auto"/>
                <w:sz w:val="22"/>
                <w:highlight w:val="yellow"/>
              </w:rPr>
            </w:pPr>
            <w:r w:rsidRPr="00377FF3">
              <w:rPr>
                <w:rFonts w:cs="Arial"/>
                <w:color w:val="auto"/>
                <w:sz w:val="22"/>
                <w:highlight w:val="yellow"/>
              </w:rPr>
              <w:t>2</w:t>
            </w:r>
          </w:p>
        </w:tc>
        <w:tc>
          <w:tcPr>
            <w:tcW w:w="1417" w:type="dxa"/>
            <w:shd w:val="clear" w:color="auto" w:fill="auto"/>
            <w:vAlign w:val="center"/>
          </w:tcPr>
          <w:p w:rsidR="00D75A61" w:rsidRDefault="00BF532B" w:rsidP="004433AA">
            <w:pPr>
              <w:cnfStyle w:val="000000100000" w:firstRow="0" w:lastRow="0" w:firstColumn="0" w:lastColumn="0" w:oddVBand="0" w:evenVBand="0" w:oddHBand="1" w:evenHBand="0" w:firstRowFirstColumn="0" w:firstRowLastColumn="0" w:lastRowFirstColumn="0" w:lastRowLastColumn="0"/>
              <w:rPr>
                <w:rFonts w:cs="Arial"/>
                <w:color w:val="000000"/>
                <w:sz w:val="22"/>
                <w:highlight w:val="yellow"/>
              </w:rPr>
            </w:pPr>
            <w:r w:rsidRPr="00377FF3">
              <w:rPr>
                <w:rFonts w:cs="Arial" w:hint="eastAsia"/>
                <w:color w:val="000000"/>
                <w:sz w:val="22"/>
                <w:highlight w:val="yellow"/>
              </w:rPr>
              <w:t xml:space="preserve">    </w:t>
            </w:r>
            <w:r w:rsidR="005C1141" w:rsidRPr="00377FF3">
              <w:rPr>
                <w:rFonts w:cs="Arial"/>
                <w:color w:val="000000"/>
                <w:sz w:val="22"/>
                <w:highlight w:val="yellow"/>
              </w:rPr>
              <w:t>7.</w:t>
            </w:r>
            <w:r w:rsidR="005C1141" w:rsidRPr="00377FF3">
              <w:rPr>
                <w:rFonts w:cs="Arial" w:hint="eastAsia"/>
                <w:color w:val="000000"/>
                <w:sz w:val="22"/>
                <w:highlight w:val="yellow"/>
              </w:rPr>
              <w:t>92</w:t>
            </w:r>
          </w:p>
        </w:tc>
        <w:tc>
          <w:tcPr>
            <w:tcW w:w="1417" w:type="dxa"/>
            <w:shd w:val="clear" w:color="auto" w:fill="auto"/>
            <w:vAlign w:val="center"/>
          </w:tcPr>
          <w:p w:rsidR="00D75A61" w:rsidRDefault="00BF532B" w:rsidP="004433AA">
            <w:pPr>
              <w:cnfStyle w:val="000000100000" w:firstRow="0" w:lastRow="0" w:firstColumn="0" w:lastColumn="0" w:oddVBand="0" w:evenVBand="0" w:oddHBand="1" w:evenHBand="0" w:firstRowFirstColumn="0" w:firstRowLastColumn="0" w:lastRowFirstColumn="0" w:lastRowLastColumn="0"/>
              <w:rPr>
                <w:rFonts w:cs="Arial"/>
                <w:color w:val="000000"/>
                <w:sz w:val="22"/>
                <w:highlight w:val="yellow"/>
              </w:rPr>
            </w:pPr>
            <w:r w:rsidRPr="00377FF3">
              <w:rPr>
                <w:rFonts w:cs="Arial" w:hint="eastAsia"/>
                <w:color w:val="000000"/>
                <w:sz w:val="22"/>
                <w:highlight w:val="yellow"/>
              </w:rPr>
              <w:t xml:space="preserve">    </w:t>
            </w:r>
            <w:r w:rsidRPr="00377FF3">
              <w:rPr>
                <w:rFonts w:cs="Arial"/>
                <w:color w:val="000000"/>
                <w:sz w:val="22"/>
                <w:highlight w:val="yellow"/>
              </w:rPr>
              <w:t>0.02</w:t>
            </w:r>
          </w:p>
        </w:tc>
      </w:tr>
      <w:tr w:rsidR="00BF532B" w:rsidRPr="00377FF3" w:rsidTr="00377FF3">
        <w:trPr>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BF532B" w:rsidRPr="00377FF3" w:rsidRDefault="00BF532B" w:rsidP="004433AA">
            <w:pPr>
              <w:cnfStyle w:val="000000000000" w:firstRow="0" w:lastRow="0" w:firstColumn="0" w:lastColumn="0" w:oddVBand="0" w:evenVBand="0" w:oddHBand="0" w:evenHBand="0" w:firstRowFirstColumn="0" w:firstRowLastColumn="0" w:lastRowFirstColumn="0" w:lastRowLastColumn="0"/>
              <w:rPr>
                <w:rFonts w:cs="Arial"/>
                <w:color w:val="auto"/>
                <w:sz w:val="22"/>
                <w:highlight w:val="yellow"/>
              </w:rPr>
            </w:pPr>
            <w:r w:rsidRPr="00377FF3">
              <w:rPr>
                <w:rFonts w:cs="Arial"/>
                <w:color w:val="auto"/>
                <w:sz w:val="22"/>
                <w:highlight w:val="yellow"/>
              </w:rPr>
              <w:t>Farm type</w:t>
            </w:r>
          </w:p>
        </w:tc>
        <w:tc>
          <w:tcPr>
            <w:tcW w:w="1207" w:type="dxa"/>
            <w:shd w:val="clear" w:color="auto" w:fill="auto"/>
            <w:vAlign w:val="center"/>
          </w:tcPr>
          <w:p w:rsidR="00D75A61" w:rsidRDefault="00BF532B" w:rsidP="004433AA">
            <w:pPr>
              <w:cnfStyle w:val="000000000000" w:firstRow="0" w:lastRow="0" w:firstColumn="0" w:lastColumn="0" w:oddVBand="0" w:evenVBand="0" w:oddHBand="0" w:evenHBand="0" w:firstRowFirstColumn="0" w:firstRowLastColumn="0" w:lastRowFirstColumn="0" w:lastRowLastColumn="0"/>
              <w:rPr>
                <w:rFonts w:cs="Arial"/>
                <w:color w:val="auto"/>
                <w:sz w:val="22"/>
                <w:highlight w:val="yellow"/>
              </w:rPr>
            </w:pPr>
            <w:r w:rsidRPr="00377FF3">
              <w:rPr>
                <w:rFonts w:cs="Arial"/>
                <w:color w:val="auto"/>
                <w:sz w:val="22"/>
                <w:highlight w:val="yellow"/>
              </w:rPr>
              <w:t>1</w:t>
            </w:r>
          </w:p>
        </w:tc>
        <w:tc>
          <w:tcPr>
            <w:tcW w:w="1417" w:type="dxa"/>
            <w:shd w:val="clear" w:color="auto" w:fill="auto"/>
            <w:vAlign w:val="center"/>
          </w:tcPr>
          <w:p w:rsidR="00D75A61" w:rsidRDefault="00BF532B" w:rsidP="004433AA">
            <w:pPr>
              <w:cnfStyle w:val="000000000000" w:firstRow="0" w:lastRow="0" w:firstColumn="0" w:lastColumn="0" w:oddVBand="0" w:evenVBand="0" w:oddHBand="0" w:evenHBand="0" w:firstRowFirstColumn="0" w:firstRowLastColumn="0" w:lastRowFirstColumn="0" w:lastRowLastColumn="0"/>
              <w:rPr>
                <w:rFonts w:cs="Arial"/>
                <w:color w:val="000000"/>
                <w:sz w:val="22"/>
                <w:highlight w:val="yellow"/>
              </w:rPr>
            </w:pPr>
            <w:r w:rsidRPr="00377FF3">
              <w:rPr>
                <w:rFonts w:cs="Arial" w:hint="eastAsia"/>
                <w:color w:val="000000"/>
                <w:sz w:val="22"/>
                <w:highlight w:val="yellow"/>
              </w:rPr>
              <w:t xml:space="preserve">  </w:t>
            </w:r>
            <w:r w:rsidR="005C1141" w:rsidRPr="00377FF3">
              <w:rPr>
                <w:rFonts w:cs="Arial"/>
                <w:color w:val="000000"/>
                <w:sz w:val="22"/>
                <w:highlight w:val="yellow"/>
              </w:rPr>
              <w:t>1</w:t>
            </w:r>
            <w:r w:rsidR="005C1141" w:rsidRPr="00377FF3">
              <w:rPr>
                <w:rFonts w:cs="Arial" w:hint="eastAsia"/>
                <w:color w:val="000000"/>
                <w:sz w:val="22"/>
                <w:highlight w:val="yellow"/>
              </w:rPr>
              <w:t>3.38</w:t>
            </w:r>
          </w:p>
        </w:tc>
        <w:tc>
          <w:tcPr>
            <w:tcW w:w="1417" w:type="dxa"/>
            <w:shd w:val="clear" w:color="auto" w:fill="auto"/>
            <w:vAlign w:val="center"/>
          </w:tcPr>
          <w:p w:rsidR="00D75A61" w:rsidRDefault="00BF532B" w:rsidP="004433AA">
            <w:pPr>
              <w:cnfStyle w:val="000000000000" w:firstRow="0" w:lastRow="0" w:firstColumn="0" w:lastColumn="0" w:oddVBand="0" w:evenVBand="0" w:oddHBand="0" w:evenHBand="0" w:firstRowFirstColumn="0" w:firstRowLastColumn="0" w:lastRowFirstColumn="0" w:lastRowLastColumn="0"/>
              <w:rPr>
                <w:rFonts w:cs="Arial"/>
                <w:color w:val="auto"/>
                <w:sz w:val="22"/>
                <w:highlight w:val="yellow"/>
              </w:rPr>
            </w:pPr>
            <w:r w:rsidRPr="00377FF3">
              <w:rPr>
                <w:rFonts w:cs="Arial" w:hint="eastAsia"/>
                <w:color w:val="auto"/>
                <w:sz w:val="22"/>
                <w:highlight w:val="yellow"/>
              </w:rPr>
              <w:t>&lt;0.001</w:t>
            </w:r>
          </w:p>
        </w:tc>
      </w:tr>
      <w:tr w:rsidR="00BF532B" w:rsidRPr="00377FF3" w:rsidTr="00377FF3">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BF532B" w:rsidRPr="00377FF3" w:rsidRDefault="00BF532B" w:rsidP="004433AA">
            <w:pPr>
              <w:cnfStyle w:val="000000100000" w:firstRow="0" w:lastRow="0" w:firstColumn="0" w:lastColumn="0" w:oddVBand="0" w:evenVBand="0" w:oddHBand="1" w:evenHBand="0" w:firstRowFirstColumn="0" w:firstRowLastColumn="0" w:lastRowFirstColumn="0" w:lastRowLastColumn="0"/>
              <w:rPr>
                <w:rFonts w:cs="Arial"/>
                <w:color w:val="auto"/>
                <w:sz w:val="22"/>
                <w:highlight w:val="yellow"/>
              </w:rPr>
            </w:pPr>
            <w:r w:rsidRPr="00377FF3">
              <w:rPr>
                <w:rFonts w:cs="Arial"/>
                <w:color w:val="auto"/>
                <w:sz w:val="22"/>
                <w:highlight w:val="yellow"/>
              </w:rPr>
              <w:t>Crop stage</w:t>
            </w:r>
          </w:p>
        </w:tc>
        <w:tc>
          <w:tcPr>
            <w:tcW w:w="1207" w:type="dxa"/>
            <w:shd w:val="clear" w:color="auto" w:fill="auto"/>
            <w:vAlign w:val="center"/>
          </w:tcPr>
          <w:p w:rsidR="00D75A61" w:rsidRDefault="00BF532B" w:rsidP="004433AA">
            <w:pPr>
              <w:cnfStyle w:val="000000100000" w:firstRow="0" w:lastRow="0" w:firstColumn="0" w:lastColumn="0" w:oddVBand="0" w:evenVBand="0" w:oddHBand="1" w:evenHBand="0" w:firstRowFirstColumn="0" w:firstRowLastColumn="0" w:lastRowFirstColumn="0" w:lastRowLastColumn="0"/>
              <w:rPr>
                <w:rFonts w:cs="Arial"/>
                <w:color w:val="auto"/>
                <w:sz w:val="22"/>
                <w:highlight w:val="yellow"/>
              </w:rPr>
            </w:pPr>
            <w:r w:rsidRPr="00377FF3">
              <w:rPr>
                <w:rFonts w:cs="Arial"/>
                <w:color w:val="auto"/>
                <w:sz w:val="22"/>
                <w:highlight w:val="yellow"/>
              </w:rPr>
              <w:t>2</w:t>
            </w:r>
          </w:p>
        </w:tc>
        <w:tc>
          <w:tcPr>
            <w:tcW w:w="1417" w:type="dxa"/>
            <w:shd w:val="clear" w:color="auto" w:fill="auto"/>
            <w:vAlign w:val="center"/>
          </w:tcPr>
          <w:p w:rsidR="00D75A61" w:rsidRDefault="005C1141" w:rsidP="004433AA">
            <w:pPr>
              <w:cnfStyle w:val="000000100000" w:firstRow="0" w:lastRow="0" w:firstColumn="0" w:lastColumn="0" w:oddVBand="0" w:evenVBand="0" w:oddHBand="1" w:evenHBand="0" w:firstRowFirstColumn="0" w:firstRowLastColumn="0" w:lastRowFirstColumn="0" w:lastRowLastColumn="0"/>
              <w:rPr>
                <w:rFonts w:cs="Arial"/>
                <w:color w:val="000000"/>
                <w:sz w:val="22"/>
                <w:highlight w:val="yellow"/>
              </w:rPr>
            </w:pPr>
            <w:r w:rsidRPr="00377FF3">
              <w:rPr>
                <w:rFonts w:cs="Arial"/>
                <w:color w:val="000000"/>
                <w:sz w:val="22"/>
                <w:highlight w:val="yellow"/>
              </w:rPr>
              <w:t>1</w:t>
            </w:r>
            <w:r w:rsidRPr="00377FF3">
              <w:rPr>
                <w:rFonts w:cs="Arial" w:hint="eastAsia"/>
                <w:color w:val="000000"/>
                <w:sz w:val="22"/>
                <w:highlight w:val="yellow"/>
              </w:rPr>
              <w:t>15.43</w:t>
            </w:r>
          </w:p>
        </w:tc>
        <w:tc>
          <w:tcPr>
            <w:tcW w:w="1417" w:type="dxa"/>
            <w:shd w:val="clear" w:color="auto" w:fill="auto"/>
            <w:vAlign w:val="center"/>
          </w:tcPr>
          <w:p w:rsidR="00D75A61" w:rsidRDefault="00BF532B" w:rsidP="004433AA">
            <w:pPr>
              <w:cnfStyle w:val="000000100000" w:firstRow="0" w:lastRow="0" w:firstColumn="0" w:lastColumn="0" w:oddVBand="0" w:evenVBand="0" w:oddHBand="1" w:evenHBand="0" w:firstRowFirstColumn="0" w:firstRowLastColumn="0" w:lastRowFirstColumn="0" w:lastRowLastColumn="0"/>
              <w:rPr>
                <w:rFonts w:cs="Arial"/>
                <w:color w:val="auto"/>
                <w:sz w:val="22"/>
                <w:highlight w:val="yellow"/>
              </w:rPr>
            </w:pPr>
            <w:r w:rsidRPr="00377FF3">
              <w:rPr>
                <w:rFonts w:cs="Arial" w:hint="eastAsia"/>
                <w:color w:val="auto"/>
                <w:sz w:val="22"/>
                <w:highlight w:val="yellow"/>
              </w:rPr>
              <w:t>&lt;0.001</w:t>
            </w:r>
          </w:p>
        </w:tc>
      </w:tr>
      <w:tr w:rsidR="00BF532B" w:rsidRPr="00377FF3" w:rsidTr="00377FF3">
        <w:trPr>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BF532B" w:rsidRPr="00377FF3" w:rsidRDefault="00BF532B" w:rsidP="004433AA">
            <w:pPr>
              <w:cnfStyle w:val="000000000000" w:firstRow="0" w:lastRow="0" w:firstColumn="0" w:lastColumn="0" w:oddVBand="0" w:evenVBand="0" w:oddHBand="0" w:evenHBand="0" w:firstRowFirstColumn="0" w:firstRowLastColumn="0" w:lastRowFirstColumn="0" w:lastRowLastColumn="0"/>
              <w:rPr>
                <w:rFonts w:cs="Arial"/>
                <w:color w:val="auto"/>
                <w:sz w:val="22"/>
              </w:rPr>
            </w:pPr>
            <w:r w:rsidRPr="00377FF3">
              <w:rPr>
                <w:rFonts w:cs="Arial" w:hint="eastAsia"/>
                <w:color w:val="auto"/>
                <w:sz w:val="22"/>
              </w:rPr>
              <w:t>Percent f</w:t>
            </w:r>
            <w:r w:rsidRPr="00377FF3">
              <w:rPr>
                <w:rFonts w:cs="Arial"/>
                <w:color w:val="auto"/>
                <w:sz w:val="22"/>
              </w:rPr>
              <w:t>orest cover</w:t>
            </w:r>
          </w:p>
        </w:tc>
        <w:tc>
          <w:tcPr>
            <w:tcW w:w="1207" w:type="dxa"/>
            <w:shd w:val="clear" w:color="auto" w:fill="auto"/>
            <w:vAlign w:val="center"/>
          </w:tcPr>
          <w:p w:rsidR="00D75A61" w:rsidRDefault="00BF532B" w:rsidP="004433AA">
            <w:pPr>
              <w:cnfStyle w:val="000000000000" w:firstRow="0" w:lastRow="0" w:firstColumn="0" w:lastColumn="0" w:oddVBand="0" w:evenVBand="0" w:oddHBand="0" w:evenHBand="0" w:firstRowFirstColumn="0" w:firstRowLastColumn="0" w:lastRowFirstColumn="0" w:lastRowLastColumn="0"/>
              <w:rPr>
                <w:rFonts w:cs="Arial"/>
                <w:color w:val="auto"/>
                <w:sz w:val="22"/>
              </w:rPr>
            </w:pPr>
            <w:r w:rsidRPr="00377FF3">
              <w:rPr>
                <w:rFonts w:cs="Arial"/>
                <w:color w:val="auto"/>
                <w:sz w:val="22"/>
              </w:rPr>
              <w:t>1</w:t>
            </w:r>
          </w:p>
        </w:tc>
        <w:tc>
          <w:tcPr>
            <w:tcW w:w="1417" w:type="dxa"/>
            <w:shd w:val="clear" w:color="auto" w:fill="auto"/>
            <w:vAlign w:val="center"/>
          </w:tcPr>
          <w:p w:rsidR="00D75A61" w:rsidRDefault="00BF532B" w:rsidP="004433AA">
            <w:pPr>
              <w:cnfStyle w:val="000000000000" w:firstRow="0" w:lastRow="0" w:firstColumn="0" w:lastColumn="0" w:oddVBand="0" w:evenVBand="0" w:oddHBand="0" w:evenHBand="0" w:firstRowFirstColumn="0" w:firstRowLastColumn="0" w:lastRowFirstColumn="0" w:lastRowLastColumn="0"/>
              <w:rPr>
                <w:rFonts w:cs="Arial"/>
                <w:color w:val="000000"/>
                <w:sz w:val="22"/>
              </w:rPr>
            </w:pPr>
            <w:r w:rsidRPr="00377FF3">
              <w:rPr>
                <w:rFonts w:cs="Arial" w:hint="eastAsia"/>
                <w:color w:val="000000"/>
                <w:sz w:val="22"/>
              </w:rPr>
              <w:t xml:space="preserve">    </w:t>
            </w:r>
            <w:r w:rsidR="005C1141" w:rsidRPr="00377FF3">
              <w:rPr>
                <w:rFonts w:cs="Arial"/>
                <w:color w:val="000000"/>
                <w:sz w:val="22"/>
              </w:rPr>
              <w:t>1.</w:t>
            </w:r>
            <w:r w:rsidR="005C1141" w:rsidRPr="00377FF3">
              <w:rPr>
                <w:rFonts w:cs="Arial" w:hint="eastAsia"/>
                <w:color w:val="000000"/>
                <w:sz w:val="22"/>
              </w:rPr>
              <w:t>28</w:t>
            </w:r>
          </w:p>
        </w:tc>
        <w:tc>
          <w:tcPr>
            <w:tcW w:w="1417" w:type="dxa"/>
            <w:shd w:val="clear" w:color="auto" w:fill="auto"/>
            <w:vAlign w:val="center"/>
          </w:tcPr>
          <w:p w:rsidR="00D75A61" w:rsidRDefault="00BF532B" w:rsidP="004433AA">
            <w:pPr>
              <w:cnfStyle w:val="000000000000" w:firstRow="0" w:lastRow="0" w:firstColumn="0" w:lastColumn="0" w:oddVBand="0" w:evenVBand="0" w:oddHBand="0" w:evenHBand="0" w:firstRowFirstColumn="0" w:firstRowLastColumn="0" w:lastRowFirstColumn="0" w:lastRowLastColumn="0"/>
              <w:rPr>
                <w:rFonts w:cs="Arial"/>
                <w:color w:val="000000"/>
                <w:sz w:val="22"/>
              </w:rPr>
            </w:pPr>
            <w:r w:rsidRPr="00377FF3">
              <w:rPr>
                <w:rFonts w:cs="Arial" w:hint="eastAsia"/>
                <w:color w:val="000000"/>
                <w:sz w:val="22"/>
              </w:rPr>
              <w:t xml:space="preserve">    </w:t>
            </w:r>
            <w:r w:rsidR="005C1141" w:rsidRPr="00377FF3">
              <w:rPr>
                <w:rFonts w:cs="Arial"/>
                <w:color w:val="000000"/>
                <w:sz w:val="22"/>
              </w:rPr>
              <w:t>0.2</w:t>
            </w:r>
            <w:r w:rsidR="005C1141" w:rsidRPr="00377FF3">
              <w:rPr>
                <w:rFonts w:cs="Arial" w:hint="eastAsia"/>
                <w:color w:val="000000"/>
                <w:sz w:val="22"/>
              </w:rPr>
              <w:t>6</w:t>
            </w:r>
          </w:p>
        </w:tc>
      </w:tr>
      <w:tr w:rsidR="00BF532B" w:rsidRPr="00377FF3" w:rsidTr="00377FF3">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BF532B" w:rsidRPr="00377FF3" w:rsidRDefault="00BF532B" w:rsidP="004433AA">
            <w:pPr>
              <w:cnfStyle w:val="000000100000" w:firstRow="0" w:lastRow="0" w:firstColumn="0" w:lastColumn="0" w:oddVBand="0" w:evenVBand="0" w:oddHBand="1" w:evenHBand="0" w:firstRowFirstColumn="0" w:firstRowLastColumn="0" w:lastRowFirstColumn="0" w:lastRowLastColumn="0"/>
              <w:rPr>
                <w:rFonts w:cs="Arial"/>
                <w:color w:val="auto"/>
                <w:sz w:val="22"/>
              </w:rPr>
            </w:pPr>
            <w:r w:rsidRPr="00377FF3">
              <w:rPr>
                <w:rFonts w:cs="Arial"/>
                <w:color w:val="auto"/>
                <w:sz w:val="22"/>
              </w:rPr>
              <w:t>Relative abundance of rice herbivores</w:t>
            </w:r>
          </w:p>
        </w:tc>
        <w:tc>
          <w:tcPr>
            <w:tcW w:w="1207" w:type="dxa"/>
            <w:shd w:val="clear" w:color="auto" w:fill="auto"/>
            <w:vAlign w:val="center"/>
          </w:tcPr>
          <w:p w:rsidR="00D75A61" w:rsidRDefault="00BF532B" w:rsidP="004433AA">
            <w:pPr>
              <w:cnfStyle w:val="000000100000" w:firstRow="0" w:lastRow="0" w:firstColumn="0" w:lastColumn="0" w:oddVBand="0" w:evenVBand="0" w:oddHBand="1" w:evenHBand="0" w:firstRowFirstColumn="0" w:firstRowLastColumn="0" w:lastRowFirstColumn="0" w:lastRowLastColumn="0"/>
              <w:rPr>
                <w:rFonts w:cs="Arial"/>
                <w:color w:val="auto"/>
                <w:sz w:val="22"/>
              </w:rPr>
            </w:pPr>
            <w:r w:rsidRPr="00377FF3">
              <w:rPr>
                <w:rFonts w:cs="Arial"/>
                <w:color w:val="auto"/>
                <w:sz w:val="22"/>
              </w:rPr>
              <w:t>1</w:t>
            </w:r>
          </w:p>
        </w:tc>
        <w:tc>
          <w:tcPr>
            <w:tcW w:w="1417" w:type="dxa"/>
            <w:shd w:val="clear" w:color="auto" w:fill="auto"/>
            <w:vAlign w:val="center"/>
          </w:tcPr>
          <w:p w:rsidR="00D75A61" w:rsidRDefault="00BF532B" w:rsidP="004433AA">
            <w:pPr>
              <w:cnfStyle w:val="000000100000" w:firstRow="0" w:lastRow="0" w:firstColumn="0" w:lastColumn="0" w:oddVBand="0" w:evenVBand="0" w:oddHBand="1" w:evenHBand="0" w:firstRowFirstColumn="0" w:firstRowLastColumn="0" w:lastRowFirstColumn="0" w:lastRowLastColumn="0"/>
              <w:rPr>
                <w:rFonts w:cs="Arial"/>
                <w:color w:val="000000"/>
                <w:sz w:val="22"/>
              </w:rPr>
            </w:pPr>
            <w:r w:rsidRPr="00377FF3">
              <w:rPr>
                <w:rFonts w:cs="Arial" w:hint="eastAsia"/>
                <w:color w:val="000000"/>
                <w:sz w:val="22"/>
              </w:rPr>
              <w:t xml:space="preserve">    </w:t>
            </w:r>
            <w:r w:rsidRPr="00377FF3">
              <w:rPr>
                <w:rFonts w:cs="Arial"/>
                <w:color w:val="000000"/>
                <w:sz w:val="22"/>
              </w:rPr>
              <w:t>1.</w:t>
            </w:r>
            <w:r w:rsidR="005C1141" w:rsidRPr="00377FF3">
              <w:rPr>
                <w:rFonts w:cs="Arial" w:hint="eastAsia"/>
                <w:color w:val="000000"/>
                <w:sz w:val="22"/>
              </w:rPr>
              <w:t>38</w:t>
            </w:r>
          </w:p>
        </w:tc>
        <w:tc>
          <w:tcPr>
            <w:tcW w:w="1417" w:type="dxa"/>
            <w:shd w:val="clear" w:color="auto" w:fill="auto"/>
            <w:vAlign w:val="center"/>
          </w:tcPr>
          <w:p w:rsidR="00D75A61" w:rsidRDefault="00BF532B" w:rsidP="004433AA">
            <w:pPr>
              <w:cnfStyle w:val="000000100000" w:firstRow="0" w:lastRow="0" w:firstColumn="0" w:lastColumn="0" w:oddVBand="0" w:evenVBand="0" w:oddHBand="1" w:evenHBand="0" w:firstRowFirstColumn="0" w:firstRowLastColumn="0" w:lastRowFirstColumn="0" w:lastRowLastColumn="0"/>
              <w:rPr>
                <w:rFonts w:cs="Arial"/>
                <w:color w:val="000000"/>
                <w:sz w:val="22"/>
              </w:rPr>
            </w:pPr>
            <w:r w:rsidRPr="00377FF3">
              <w:rPr>
                <w:rFonts w:cs="Arial" w:hint="eastAsia"/>
                <w:color w:val="000000"/>
                <w:sz w:val="22"/>
              </w:rPr>
              <w:t xml:space="preserve">    </w:t>
            </w:r>
            <w:r w:rsidRPr="00377FF3">
              <w:rPr>
                <w:rFonts w:cs="Arial"/>
                <w:color w:val="000000"/>
                <w:sz w:val="22"/>
              </w:rPr>
              <w:t>0.2</w:t>
            </w:r>
            <w:r w:rsidR="005C1141" w:rsidRPr="00377FF3">
              <w:rPr>
                <w:rFonts w:cs="Arial" w:hint="eastAsia"/>
                <w:color w:val="000000"/>
                <w:sz w:val="22"/>
              </w:rPr>
              <w:t>4</w:t>
            </w:r>
          </w:p>
        </w:tc>
      </w:tr>
      <w:tr w:rsidR="00BF532B" w:rsidRPr="00377FF3" w:rsidTr="00377FF3">
        <w:trPr>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BF532B" w:rsidRPr="00377FF3" w:rsidRDefault="00BF532B" w:rsidP="004433AA">
            <w:pPr>
              <w:cnfStyle w:val="000000000000" w:firstRow="0" w:lastRow="0" w:firstColumn="0" w:lastColumn="0" w:oddVBand="0" w:evenVBand="0" w:oddHBand="0" w:evenHBand="0" w:firstRowFirstColumn="0" w:firstRowLastColumn="0" w:lastRowFirstColumn="0" w:lastRowLastColumn="0"/>
              <w:rPr>
                <w:rFonts w:cs="Arial"/>
                <w:sz w:val="22"/>
                <w:highlight w:val="yellow"/>
              </w:rPr>
            </w:pPr>
            <w:r w:rsidRPr="00377FF3">
              <w:rPr>
                <w:rFonts w:cs="Arial"/>
                <w:color w:val="auto"/>
                <w:sz w:val="22"/>
                <w:highlight w:val="yellow"/>
              </w:rPr>
              <w:t>Year</w:t>
            </w:r>
            <w:r w:rsidRPr="00377FF3">
              <w:rPr>
                <w:rFonts w:cs="Arial" w:hint="eastAsia"/>
                <w:color w:val="auto"/>
                <w:sz w:val="22"/>
                <w:highlight w:val="yellow"/>
              </w:rPr>
              <w:t xml:space="preserve"> </w:t>
            </w:r>
            <w:r w:rsidRPr="00377FF3">
              <w:rPr>
                <w:rFonts w:cs="Arial"/>
                <w:color w:val="auto"/>
                <w:sz w:val="22"/>
                <w:highlight w:val="yellow"/>
              </w:rPr>
              <w:t>×</w:t>
            </w:r>
            <w:r w:rsidRPr="00377FF3">
              <w:rPr>
                <w:rFonts w:cs="Arial" w:hint="eastAsia"/>
                <w:color w:val="auto"/>
                <w:sz w:val="22"/>
                <w:highlight w:val="yellow"/>
              </w:rPr>
              <w:t xml:space="preserve"> </w:t>
            </w:r>
            <w:r w:rsidRPr="00377FF3">
              <w:rPr>
                <w:rFonts w:cs="Arial"/>
                <w:color w:val="auto"/>
                <w:sz w:val="22"/>
                <w:highlight w:val="yellow"/>
              </w:rPr>
              <w:t>Farm type</w:t>
            </w:r>
          </w:p>
        </w:tc>
        <w:tc>
          <w:tcPr>
            <w:tcW w:w="1207" w:type="dxa"/>
            <w:shd w:val="clear" w:color="auto" w:fill="auto"/>
            <w:vAlign w:val="center"/>
          </w:tcPr>
          <w:p w:rsidR="00D75A61" w:rsidRDefault="00BF532B" w:rsidP="004433AA">
            <w:pPr>
              <w:cnfStyle w:val="000000000000" w:firstRow="0" w:lastRow="0" w:firstColumn="0" w:lastColumn="0" w:oddVBand="0" w:evenVBand="0" w:oddHBand="0" w:evenHBand="0" w:firstRowFirstColumn="0" w:firstRowLastColumn="0" w:lastRowFirstColumn="0" w:lastRowLastColumn="0"/>
              <w:rPr>
                <w:rFonts w:cs="Arial"/>
                <w:color w:val="auto"/>
                <w:sz w:val="22"/>
                <w:highlight w:val="yellow"/>
              </w:rPr>
            </w:pPr>
            <w:r w:rsidRPr="00377FF3">
              <w:rPr>
                <w:rFonts w:cs="Arial" w:hint="eastAsia"/>
                <w:sz w:val="22"/>
                <w:highlight w:val="yellow"/>
              </w:rPr>
              <w:t>2</w:t>
            </w:r>
          </w:p>
        </w:tc>
        <w:tc>
          <w:tcPr>
            <w:tcW w:w="1417" w:type="dxa"/>
            <w:shd w:val="clear" w:color="auto" w:fill="auto"/>
            <w:vAlign w:val="center"/>
          </w:tcPr>
          <w:p w:rsidR="00D75A61" w:rsidRDefault="00BF532B" w:rsidP="004433AA">
            <w:pPr>
              <w:cnfStyle w:val="000000000000" w:firstRow="0" w:lastRow="0" w:firstColumn="0" w:lastColumn="0" w:oddVBand="0" w:evenVBand="0" w:oddHBand="0" w:evenHBand="0" w:firstRowFirstColumn="0" w:firstRowLastColumn="0" w:lastRowFirstColumn="0" w:lastRowLastColumn="0"/>
              <w:rPr>
                <w:rFonts w:cs="Arial"/>
                <w:color w:val="000000"/>
                <w:sz w:val="22"/>
                <w:highlight w:val="yellow"/>
              </w:rPr>
            </w:pPr>
            <w:r w:rsidRPr="00377FF3">
              <w:rPr>
                <w:rFonts w:cs="Arial" w:hint="eastAsia"/>
                <w:color w:val="000000"/>
                <w:sz w:val="22"/>
                <w:highlight w:val="yellow"/>
              </w:rPr>
              <w:t xml:space="preserve">    </w:t>
            </w:r>
            <w:r w:rsidR="00D17F86" w:rsidRPr="00377FF3">
              <w:rPr>
                <w:rFonts w:cs="Arial" w:hint="eastAsia"/>
                <w:color w:val="000000"/>
                <w:sz w:val="22"/>
                <w:highlight w:val="yellow"/>
              </w:rPr>
              <w:t>7.64</w:t>
            </w:r>
          </w:p>
        </w:tc>
        <w:tc>
          <w:tcPr>
            <w:tcW w:w="1417" w:type="dxa"/>
            <w:shd w:val="clear" w:color="auto" w:fill="auto"/>
            <w:vAlign w:val="center"/>
          </w:tcPr>
          <w:p w:rsidR="00D75A61" w:rsidRDefault="00BF532B" w:rsidP="004433AA">
            <w:pPr>
              <w:cnfStyle w:val="000000000000" w:firstRow="0" w:lastRow="0" w:firstColumn="0" w:lastColumn="0" w:oddVBand="0" w:evenVBand="0" w:oddHBand="0" w:evenHBand="0" w:firstRowFirstColumn="0" w:firstRowLastColumn="0" w:lastRowFirstColumn="0" w:lastRowLastColumn="0"/>
              <w:rPr>
                <w:rFonts w:cs="Arial"/>
                <w:color w:val="000000"/>
                <w:sz w:val="22"/>
                <w:highlight w:val="yellow"/>
              </w:rPr>
            </w:pPr>
            <w:r w:rsidRPr="00377FF3">
              <w:rPr>
                <w:rFonts w:cs="Arial" w:hint="eastAsia"/>
                <w:color w:val="000000"/>
                <w:sz w:val="22"/>
                <w:highlight w:val="yellow"/>
              </w:rPr>
              <w:t xml:space="preserve">    0.0</w:t>
            </w:r>
            <w:r w:rsidR="00D17F86" w:rsidRPr="00377FF3">
              <w:rPr>
                <w:rFonts w:cs="Arial" w:hint="eastAsia"/>
                <w:color w:val="000000"/>
                <w:sz w:val="22"/>
                <w:highlight w:val="yellow"/>
              </w:rPr>
              <w:t>2</w:t>
            </w:r>
          </w:p>
        </w:tc>
      </w:tr>
      <w:tr w:rsidR="00BF532B" w:rsidRPr="00377FF3" w:rsidTr="00377FF3">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BF532B" w:rsidRPr="00377FF3" w:rsidRDefault="00BF532B" w:rsidP="004433AA">
            <w:pPr>
              <w:cnfStyle w:val="000000100000" w:firstRow="0" w:lastRow="0" w:firstColumn="0" w:lastColumn="0" w:oddVBand="0" w:evenVBand="0" w:oddHBand="1" w:evenHBand="0" w:firstRowFirstColumn="0" w:firstRowLastColumn="0" w:lastRowFirstColumn="0" w:lastRowLastColumn="0"/>
              <w:rPr>
                <w:rFonts w:cs="Arial"/>
                <w:sz w:val="22"/>
              </w:rPr>
            </w:pPr>
            <w:r w:rsidRPr="00377FF3">
              <w:rPr>
                <w:rFonts w:cs="Arial"/>
                <w:color w:val="auto"/>
                <w:sz w:val="22"/>
              </w:rPr>
              <w:t>Year</w:t>
            </w:r>
            <w:r w:rsidRPr="00377FF3">
              <w:rPr>
                <w:rFonts w:cs="Arial" w:hint="eastAsia"/>
                <w:color w:val="auto"/>
                <w:sz w:val="22"/>
              </w:rPr>
              <w:t xml:space="preserve"> </w:t>
            </w:r>
            <w:r w:rsidRPr="00377FF3">
              <w:rPr>
                <w:rFonts w:cs="Arial"/>
                <w:color w:val="auto"/>
                <w:sz w:val="22"/>
              </w:rPr>
              <w:t>× Crop stage</w:t>
            </w:r>
          </w:p>
        </w:tc>
        <w:tc>
          <w:tcPr>
            <w:tcW w:w="1207" w:type="dxa"/>
            <w:shd w:val="clear" w:color="auto" w:fill="auto"/>
            <w:vAlign w:val="center"/>
          </w:tcPr>
          <w:p w:rsidR="00D75A61" w:rsidRDefault="00D17F86" w:rsidP="004433AA">
            <w:pPr>
              <w:cnfStyle w:val="000000100000" w:firstRow="0" w:lastRow="0" w:firstColumn="0" w:lastColumn="0" w:oddVBand="0" w:evenVBand="0" w:oddHBand="1" w:evenHBand="0" w:firstRowFirstColumn="0" w:firstRowLastColumn="0" w:lastRowFirstColumn="0" w:lastRowLastColumn="0"/>
              <w:rPr>
                <w:rFonts w:cs="Arial"/>
                <w:color w:val="auto"/>
                <w:sz w:val="22"/>
              </w:rPr>
            </w:pPr>
            <w:r w:rsidRPr="00377FF3">
              <w:rPr>
                <w:rFonts w:cs="Arial" w:hint="eastAsia"/>
                <w:sz w:val="22"/>
              </w:rPr>
              <w:t>4</w:t>
            </w:r>
          </w:p>
        </w:tc>
        <w:tc>
          <w:tcPr>
            <w:tcW w:w="1417" w:type="dxa"/>
            <w:shd w:val="clear" w:color="auto" w:fill="auto"/>
            <w:vAlign w:val="center"/>
          </w:tcPr>
          <w:p w:rsidR="00D75A61" w:rsidRDefault="00D17F86" w:rsidP="004433AA">
            <w:pPr>
              <w:cnfStyle w:val="000000100000" w:firstRow="0" w:lastRow="0" w:firstColumn="0" w:lastColumn="0" w:oddVBand="0" w:evenVBand="0" w:oddHBand="1" w:evenHBand="0" w:firstRowFirstColumn="0" w:firstRowLastColumn="0" w:lastRowFirstColumn="0" w:lastRowLastColumn="0"/>
              <w:rPr>
                <w:rFonts w:cs="Arial"/>
                <w:color w:val="000000"/>
                <w:sz w:val="22"/>
              </w:rPr>
            </w:pPr>
            <w:r w:rsidRPr="00377FF3">
              <w:rPr>
                <w:rFonts w:cs="Arial" w:hint="eastAsia"/>
                <w:color w:val="000000"/>
                <w:sz w:val="22"/>
              </w:rPr>
              <w:t xml:space="preserve">    0.99</w:t>
            </w:r>
          </w:p>
        </w:tc>
        <w:tc>
          <w:tcPr>
            <w:tcW w:w="1417" w:type="dxa"/>
            <w:shd w:val="clear" w:color="auto" w:fill="auto"/>
            <w:vAlign w:val="center"/>
          </w:tcPr>
          <w:p w:rsidR="00D75A61" w:rsidRDefault="00D17F86" w:rsidP="004433AA">
            <w:pPr>
              <w:cnfStyle w:val="000000100000" w:firstRow="0" w:lastRow="0" w:firstColumn="0" w:lastColumn="0" w:oddVBand="0" w:evenVBand="0" w:oddHBand="1" w:evenHBand="0" w:firstRowFirstColumn="0" w:firstRowLastColumn="0" w:lastRowFirstColumn="0" w:lastRowLastColumn="0"/>
              <w:rPr>
                <w:rFonts w:cs="Arial"/>
                <w:color w:val="000000"/>
                <w:sz w:val="22"/>
              </w:rPr>
            </w:pPr>
            <w:r w:rsidRPr="00377FF3">
              <w:rPr>
                <w:rFonts w:cs="Arial" w:hint="eastAsia"/>
                <w:color w:val="000000"/>
                <w:sz w:val="22"/>
              </w:rPr>
              <w:t xml:space="preserve">    0.91</w:t>
            </w:r>
          </w:p>
        </w:tc>
      </w:tr>
      <w:tr w:rsidR="00BF532B" w:rsidRPr="00377FF3" w:rsidTr="00377FF3">
        <w:trPr>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BF532B" w:rsidRPr="00377FF3" w:rsidRDefault="00BF532B" w:rsidP="004433AA">
            <w:pPr>
              <w:cnfStyle w:val="000000000000" w:firstRow="0" w:lastRow="0" w:firstColumn="0" w:lastColumn="0" w:oddVBand="0" w:evenVBand="0" w:oddHBand="0" w:evenHBand="0" w:firstRowFirstColumn="0" w:firstRowLastColumn="0" w:lastRowFirstColumn="0" w:lastRowLastColumn="0"/>
              <w:rPr>
                <w:rFonts w:cs="Arial"/>
                <w:sz w:val="22"/>
              </w:rPr>
            </w:pPr>
            <w:r w:rsidRPr="00377FF3">
              <w:rPr>
                <w:rFonts w:cs="Arial"/>
                <w:color w:val="auto"/>
                <w:sz w:val="22"/>
              </w:rPr>
              <w:t>Farm type</w:t>
            </w:r>
            <w:r w:rsidRPr="00377FF3">
              <w:rPr>
                <w:rFonts w:cs="Arial" w:hint="eastAsia"/>
                <w:color w:val="auto"/>
                <w:sz w:val="22"/>
              </w:rPr>
              <w:t xml:space="preserve"> </w:t>
            </w:r>
            <w:r w:rsidRPr="00377FF3">
              <w:rPr>
                <w:rFonts w:cs="Arial"/>
                <w:color w:val="auto"/>
                <w:sz w:val="22"/>
              </w:rPr>
              <w:t>×</w:t>
            </w:r>
            <w:r w:rsidRPr="00377FF3">
              <w:rPr>
                <w:rFonts w:cs="Arial" w:hint="eastAsia"/>
                <w:color w:val="auto"/>
                <w:sz w:val="22"/>
              </w:rPr>
              <w:t xml:space="preserve"> </w:t>
            </w:r>
            <w:r w:rsidRPr="00377FF3">
              <w:rPr>
                <w:rFonts w:cs="Arial"/>
                <w:color w:val="auto"/>
                <w:sz w:val="22"/>
              </w:rPr>
              <w:t>Crop stage</w:t>
            </w:r>
          </w:p>
        </w:tc>
        <w:tc>
          <w:tcPr>
            <w:tcW w:w="1207" w:type="dxa"/>
            <w:shd w:val="clear" w:color="auto" w:fill="auto"/>
            <w:vAlign w:val="center"/>
          </w:tcPr>
          <w:p w:rsidR="00D75A61" w:rsidRDefault="00D17F86" w:rsidP="004433AA">
            <w:pPr>
              <w:cnfStyle w:val="000000000000" w:firstRow="0" w:lastRow="0" w:firstColumn="0" w:lastColumn="0" w:oddVBand="0" w:evenVBand="0" w:oddHBand="0" w:evenHBand="0" w:firstRowFirstColumn="0" w:firstRowLastColumn="0" w:lastRowFirstColumn="0" w:lastRowLastColumn="0"/>
              <w:rPr>
                <w:rFonts w:cs="Arial"/>
                <w:color w:val="auto"/>
                <w:sz w:val="22"/>
              </w:rPr>
            </w:pPr>
            <w:r w:rsidRPr="00377FF3">
              <w:rPr>
                <w:rFonts w:cs="Arial" w:hint="eastAsia"/>
                <w:sz w:val="22"/>
              </w:rPr>
              <w:t>2</w:t>
            </w:r>
          </w:p>
        </w:tc>
        <w:tc>
          <w:tcPr>
            <w:tcW w:w="1417" w:type="dxa"/>
            <w:shd w:val="clear" w:color="auto" w:fill="auto"/>
            <w:vAlign w:val="center"/>
          </w:tcPr>
          <w:p w:rsidR="00D75A61" w:rsidRDefault="00D17F86" w:rsidP="004433AA">
            <w:pPr>
              <w:cnfStyle w:val="000000000000" w:firstRow="0" w:lastRow="0" w:firstColumn="0" w:lastColumn="0" w:oddVBand="0" w:evenVBand="0" w:oddHBand="0" w:evenHBand="0" w:firstRowFirstColumn="0" w:firstRowLastColumn="0" w:lastRowFirstColumn="0" w:lastRowLastColumn="0"/>
              <w:rPr>
                <w:rFonts w:cs="Arial"/>
                <w:color w:val="000000"/>
                <w:sz w:val="22"/>
              </w:rPr>
            </w:pPr>
            <w:r w:rsidRPr="00377FF3">
              <w:rPr>
                <w:rFonts w:cs="Arial" w:hint="eastAsia"/>
                <w:color w:val="000000"/>
                <w:sz w:val="22"/>
              </w:rPr>
              <w:t xml:space="preserve">    1.12</w:t>
            </w:r>
          </w:p>
        </w:tc>
        <w:tc>
          <w:tcPr>
            <w:tcW w:w="1417" w:type="dxa"/>
            <w:shd w:val="clear" w:color="auto" w:fill="auto"/>
            <w:vAlign w:val="center"/>
          </w:tcPr>
          <w:p w:rsidR="00D75A61" w:rsidRDefault="00D17F86" w:rsidP="004433AA">
            <w:pPr>
              <w:cnfStyle w:val="000000000000" w:firstRow="0" w:lastRow="0" w:firstColumn="0" w:lastColumn="0" w:oddVBand="0" w:evenVBand="0" w:oddHBand="0" w:evenHBand="0" w:firstRowFirstColumn="0" w:firstRowLastColumn="0" w:lastRowFirstColumn="0" w:lastRowLastColumn="0"/>
              <w:rPr>
                <w:rFonts w:cs="Arial"/>
                <w:color w:val="000000"/>
                <w:sz w:val="22"/>
              </w:rPr>
            </w:pPr>
            <w:r w:rsidRPr="00377FF3">
              <w:rPr>
                <w:rFonts w:cs="Arial" w:hint="eastAsia"/>
                <w:color w:val="000000"/>
                <w:sz w:val="22"/>
              </w:rPr>
              <w:t xml:space="preserve">    0.57</w:t>
            </w:r>
          </w:p>
        </w:tc>
      </w:tr>
      <w:tr w:rsidR="00D17F86" w:rsidRPr="00377FF3" w:rsidTr="00377FF3">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D17F86" w:rsidRPr="00377FF3" w:rsidRDefault="00D17F86" w:rsidP="004433AA">
            <w:pPr>
              <w:cnfStyle w:val="000000100000" w:firstRow="0" w:lastRow="0" w:firstColumn="0" w:lastColumn="0" w:oddVBand="0" w:evenVBand="0" w:oddHBand="1" w:evenHBand="0" w:firstRowFirstColumn="0" w:firstRowLastColumn="0" w:lastRowFirstColumn="0" w:lastRowLastColumn="0"/>
              <w:rPr>
                <w:rFonts w:cs="Arial"/>
                <w:sz w:val="22"/>
              </w:rPr>
            </w:pPr>
            <w:r w:rsidRPr="00377FF3">
              <w:rPr>
                <w:rFonts w:cs="Arial"/>
                <w:color w:val="auto"/>
                <w:sz w:val="22"/>
              </w:rPr>
              <w:t>Year</w:t>
            </w:r>
            <w:r w:rsidRPr="00377FF3">
              <w:rPr>
                <w:rFonts w:cs="Arial" w:hint="eastAsia"/>
                <w:color w:val="auto"/>
                <w:sz w:val="22"/>
              </w:rPr>
              <w:t xml:space="preserve"> </w:t>
            </w:r>
            <w:r w:rsidRPr="00377FF3">
              <w:rPr>
                <w:rFonts w:cs="Arial"/>
                <w:color w:val="auto"/>
                <w:sz w:val="22"/>
              </w:rPr>
              <w:t>×</w:t>
            </w:r>
            <w:r w:rsidRPr="00377FF3">
              <w:rPr>
                <w:rFonts w:cs="Arial" w:hint="eastAsia"/>
                <w:color w:val="auto"/>
                <w:sz w:val="22"/>
              </w:rPr>
              <w:t xml:space="preserve"> </w:t>
            </w:r>
            <w:r w:rsidRPr="00377FF3">
              <w:rPr>
                <w:rFonts w:cs="Arial"/>
                <w:color w:val="auto"/>
                <w:sz w:val="22"/>
              </w:rPr>
              <w:t>Farm type</w:t>
            </w:r>
            <w:r w:rsidRPr="00377FF3">
              <w:rPr>
                <w:rFonts w:cs="Arial" w:hint="eastAsia"/>
                <w:color w:val="auto"/>
                <w:sz w:val="22"/>
              </w:rPr>
              <w:t xml:space="preserve"> </w:t>
            </w:r>
            <w:r w:rsidRPr="00377FF3">
              <w:rPr>
                <w:rFonts w:cs="Arial"/>
                <w:color w:val="auto"/>
                <w:sz w:val="22"/>
              </w:rPr>
              <w:t>×</w:t>
            </w:r>
            <w:r w:rsidRPr="00377FF3">
              <w:rPr>
                <w:rFonts w:cs="Arial" w:hint="eastAsia"/>
                <w:color w:val="auto"/>
                <w:sz w:val="22"/>
              </w:rPr>
              <w:t xml:space="preserve"> </w:t>
            </w:r>
            <w:r w:rsidRPr="00377FF3">
              <w:rPr>
                <w:rFonts w:cs="Arial"/>
                <w:color w:val="auto"/>
                <w:sz w:val="22"/>
              </w:rPr>
              <w:t>Crop stage</w:t>
            </w:r>
          </w:p>
        </w:tc>
        <w:tc>
          <w:tcPr>
            <w:tcW w:w="1207" w:type="dxa"/>
            <w:shd w:val="clear" w:color="auto" w:fill="auto"/>
            <w:vAlign w:val="center"/>
          </w:tcPr>
          <w:p w:rsidR="00D75A61" w:rsidRDefault="00D17F86" w:rsidP="004433AA">
            <w:pPr>
              <w:cnfStyle w:val="000000100000" w:firstRow="0" w:lastRow="0" w:firstColumn="0" w:lastColumn="0" w:oddVBand="0" w:evenVBand="0" w:oddHBand="1" w:evenHBand="0" w:firstRowFirstColumn="0" w:firstRowLastColumn="0" w:lastRowFirstColumn="0" w:lastRowLastColumn="0"/>
              <w:rPr>
                <w:rFonts w:cs="Arial"/>
                <w:color w:val="auto"/>
                <w:sz w:val="22"/>
              </w:rPr>
            </w:pPr>
            <w:r w:rsidRPr="00377FF3">
              <w:rPr>
                <w:rFonts w:cs="Arial" w:hint="eastAsia"/>
                <w:sz w:val="22"/>
              </w:rPr>
              <w:t>4</w:t>
            </w:r>
          </w:p>
        </w:tc>
        <w:tc>
          <w:tcPr>
            <w:tcW w:w="1417" w:type="dxa"/>
            <w:shd w:val="clear" w:color="auto" w:fill="auto"/>
            <w:vAlign w:val="center"/>
          </w:tcPr>
          <w:p w:rsidR="00D75A61" w:rsidRDefault="00D17F86" w:rsidP="004433AA">
            <w:pPr>
              <w:cnfStyle w:val="000000100000" w:firstRow="0" w:lastRow="0" w:firstColumn="0" w:lastColumn="0" w:oddVBand="0" w:evenVBand="0" w:oddHBand="1" w:evenHBand="0" w:firstRowFirstColumn="0" w:firstRowLastColumn="0" w:lastRowFirstColumn="0" w:lastRowLastColumn="0"/>
              <w:rPr>
                <w:rFonts w:cs="Arial"/>
                <w:color w:val="000000"/>
                <w:sz w:val="22"/>
              </w:rPr>
            </w:pPr>
            <w:r w:rsidRPr="00377FF3">
              <w:rPr>
                <w:rFonts w:cs="Arial" w:hint="eastAsia"/>
                <w:color w:val="000000"/>
                <w:sz w:val="22"/>
              </w:rPr>
              <w:t xml:space="preserve">    0.44</w:t>
            </w:r>
          </w:p>
        </w:tc>
        <w:tc>
          <w:tcPr>
            <w:tcW w:w="1417" w:type="dxa"/>
            <w:shd w:val="clear" w:color="auto" w:fill="auto"/>
            <w:vAlign w:val="center"/>
          </w:tcPr>
          <w:p w:rsidR="00D75A61" w:rsidRDefault="00D17F86" w:rsidP="004433AA">
            <w:pPr>
              <w:cnfStyle w:val="000000100000" w:firstRow="0" w:lastRow="0" w:firstColumn="0" w:lastColumn="0" w:oddVBand="0" w:evenVBand="0" w:oddHBand="1" w:evenHBand="0" w:firstRowFirstColumn="0" w:firstRowLastColumn="0" w:lastRowFirstColumn="0" w:lastRowLastColumn="0"/>
              <w:rPr>
                <w:rFonts w:cs="Arial"/>
                <w:color w:val="000000"/>
                <w:sz w:val="22"/>
              </w:rPr>
            </w:pPr>
            <w:r w:rsidRPr="00377FF3">
              <w:rPr>
                <w:rFonts w:cs="Arial" w:hint="eastAsia"/>
                <w:color w:val="000000"/>
                <w:sz w:val="22"/>
              </w:rPr>
              <w:t xml:space="preserve">    0.98</w:t>
            </w:r>
          </w:p>
        </w:tc>
      </w:tr>
      <w:tr w:rsidR="00BF532B" w:rsidRPr="00377FF3" w:rsidTr="00377FF3">
        <w:trPr>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D75A61" w:rsidRDefault="00BF532B" w:rsidP="004433AA">
            <w:pPr>
              <w:rPr>
                <w:rFonts w:cs="Arial"/>
                <w:b w:val="0"/>
                <w:bCs w:val="0"/>
                <w:color w:val="auto"/>
                <w:sz w:val="22"/>
              </w:rPr>
            </w:pPr>
            <w:r w:rsidRPr="00377FF3">
              <w:rPr>
                <w:rFonts w:cs="Arial" w:hint="eastAsia"/>
                <w:sz w:val="22"/>
              </w:rPr>
              <w:t>Ladybeetles</w:t>
            </w:r>
          </w:p>
        </w:tc>
        <w:tc>
          <w:tcPr>
            <w:tcW w:w="2761" w:type="dxa"/>
            <w:shd w:val="clear" w:color="auto" w:fill="auto"/>
            <w:vAlign w:val="center"/>
          </w:tcPr>
          <w:p w:rsidR="00BF532B" w:rsidRPr="00377FF3" w:rsidRDefault="00BF532B" w:rsidP="004433AA">
            <w:pPr>
              <w:cnfStyle w:val="000000000000" w:firstRow="0" w:lastRow="0" w:firstColumn="0" w:lastColumn="0" w:oddVBand="0" w:evenVBand="0" w:oddHBand="0" w:evenHBand="0" w:firstRowFirstColumn="0" w:firstRowLastColumn="0" w:lastRowFirstColumn="0" w:lastRowLastColumn="0"/>
              <w:rPr>
                <w:rFonts w:cs="Arial"/>
                <w:color w:val="auto"/>
                <w:sz w:val="22"/>
                <w:highlight w:val="yellow"/>
              </w:rPr>
            </w:pPr>
            <w:r w:rsidRPr="00377FF3">
              <w:rPr>
                <w:rFonts w:cs="Arial"/>
                <w:color w:val="auto"/>
                <w:sz w:val="22"/>
                <w:highlight w:val="yellow"/>
              </w:rPr>
              <w:t>Year</w:t>
            </w:r>
          </w:p>
        </w:tc>
        <w:tc>
          <w:tcPr>
            <w:tcW w:w="1207" w:type="dxa"/>
            <w:shd w:val="clear" w:color="auto" w:fill="auto"/>
            <w:vAlign w:val="center"/>
          </w:tcPr>
          <w:p w:rsidR="00D75A61" w:rsidRDefault="00BF532B" w:rsidP="004433AA">
            <w:pPr>
              <w:cnfStyle w:val="000000000000" w:firstRow="0" w:lastRow="0" w:firstColumn="0" w:lastColumn="0" w:oddVBand="0" w:evenVBand="0" w:oddHBand="0" w:evenHBand="0" w:firstRowFirstColumn="0" w:firstRowLastColumn="0" w:lastRowFirstColumn="0" w:lastRowLastColumn="0"/>
              <w:rPr>
                <w:rFonts w:cs="Arial"/>
                <w:color w:val="auto"/>
                <w:sz w:val="22"/>
                <w:highlight w:val="yellow"/>
              </w:rPr>
            </w:pPr>
            <w:r w:rsidRPr="00377FF3">
              <w:rPr>
                <w:rFonts w:cs="Arial"/>
                <w:color w:val="auto"/>
                <w:sz w:val="22"/>
                <w:highlight w:val="yellow"/>
              </w:rPr>
              <w:t>2</w:t>
            </w:r>
          </w:p>
        </w:tc>
        <w:tc>
          <w:tcPr>
            <w:tcW w:w="1417" w:type="dxa"/>
            <w:shd w:val="clear" w:color="auto" w:fill="auto"/>
            <w:vAlign w:val="center"/>
          </w:tcPr>
          <w:p w:rsidR="00D75A61" w:rsidRDefault="00BF532B" w:rsidP="004433AA">
            <w:pPr>
              <w:cnfStyle w:val="000000000000" w:firstRow="0" w:lastRow="0" w:firstColumn="0" w:lastColumn="0" w:oddVBand="0" w:evenVBand="0" w:oddHBand="0" w:evenHBand="0" w:firstRowFirstColumn="0" w:firstRowLastColumn="0" w:lastRowFirstColumn="0" w:lastRowLastColumn="0"/>
              <w:rPr>
                <w:rFonts w:cs="Arial"/>
                <w:color w:val="000000"/>
                <w:sz w:val="22"/>
                <w:highlight w:val="yellow"/>
              </w:rPr>
            </w:pPr>
            <w:r w:rsidRPr="00377FF3">
              <w:rPr>
                <w:rFonts w:cs="Arial" w:hint="eastAsia"/>
                <w:color w:val="000000"/>
                <w:sz w:val="22"/>
                <w:highlight w:val="yellow"/>
              </w:rPr>
              <w:t xml:space="preserve">  </w:t>
            </w:r>
            <w:r w:rsidR="003C26F7" w:rsidRPr="00377FF3">
              <w:rPr>
                <w:rFonts w:cs="Arial"/>
                <w:color w:val="000000"/>
                <w:sz w:val="22"/>
                <w:highlight w:val="yellow"/>
              </w:rPr>
              <w:t>1</w:t>
            </w:r>
            <w:r w:rsidR="003C26F7" w:rsidRPr="00377FF3">
              <w:rPr>
                <w:rFonts w:cs="Arial" w:hint="eastAsia"/>
                <w:color w:val="000000"/>
                <w:sz w:val="22"/>
                <w:highlight w:val="yellow"/>
              </w:rPr>
              <w:t>3.20</w:t>
            </w:r>
          </w:p>
        </w:tc>
        <w:tc>
          <w:tcPr>
            <w:tcW w:w="1417" w:type="dxa"/>
            <w:shd w:val="clear" w:color="auto" w:fill="auto"/>
            <w:vAlign w:val="center"/>
          </w:tcPr>
          <w:p w:rsidR="00D75A61" w:rsidRDefault="00BF532B" w:rsidP="004433AA">
            <w:pPr>
              <w:cnfStyle w:val="000000000000" w:firstRow="0" w:lastRow="0" w:firstColumn="0" w:lastColumn="0" w:oddVBand="0" w:evenVBand="0" w:oddHBand="0" w:evenHBand="0" w:firstRowFirstColumn="0" w:firstRowLastColumn="0" w:lastRowFirstColumn="0" w:lastRowLastColumn="0"/>
              <w:rPr>
                <w:rFonts w:cs="Arial"/>
                <w:color w:val="000000"/>
                <w:sz w:val="22"/>
                <w:highlight w:val="yellow"/>
              </w:rPr>
            </w:pPr>
            <w:r w:rsidRPr="00377FF3">
              <w:rPr>
                <w:rFonts w:cs="Arial" w:hint="eastAsia"/>
                <w:color w:val="000000"/>
                <w:sz w:val="22"/>
                <w:highlight w:val="yellow"/>
              </w:rPr>
              <w:t xml:space="preserve"> </w:t>
            </w:r>
            <w:r w:rsidR="003C26F7" w:rsidRPr="00377FF3">
              <w:rPr>
                <w:rFonts w:cs="Arial" w:hint="eastAsia"/>
                <w:color w:val="000000"/>
                <w:sz w:val="22"/>
                <w:highlight w:val="yellow"/>
              </w:rPr>
              <w:t xml:space="preserve"> </w:t>
            </w:r>
            <w:r w:rsidRPr="00377FF3">
              <w:rPr>
                <w:rFonts w:cs="Arial" w:hint="eastAsia"/>
                <w:color w:val="000000"/>
                <w:sz w:val="22"/>
                <w:highlight w:val="yellow"/>
              </w:rPr>
              <w:t xml:space="preserve"> </w:t>
            </w:r>
            <w:r w:rsidRPr="00377FF3">
              <w:rPr>
                <w:rFonts w:cs="Arial"/>
                <w:color w:val="000000"/>
                <w:sz w:val="22"/>
                <w:highlight w:val="yellow"/>
              </w:rPr>
              <w:t>0.00</w:t>
            </w:r>
            <w:r w:rsidR="003C26F7" w:rsidRPr="00377FF3">
              <w:rPr>
                <w:rFonts w:cs="Arial" w:hint="eastAsia"/>
                <w:color w:val="000000"/>
                <w:sz w:val="22"/>
                <w:highlight w:val="yellow"/>
              </w:rPr>
              <w:t>1</w:t>
            </w:r>
          </w:p>
        </w:tc>
      </w:tr>
      <w:tr w:rsidR="00BF532B" w:rsidRPr="00377FF3" w:rsidTr="00377FF3">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tcPr>
          <w:p w:rsidR="00D75A61" w:rsidRDefault="00D75A61" w:rsidP="004433AA">
            <w:pPr>
              <w:rPr>
                <w:rFonts w:cs="Arial"/>
                <w:b w:val="0"/>
                <w:bCs w:val="0"/>
                <w:color w:val="auto"/>
                <w:sz w:val="22"/>
              </w:rPr>
            </w:pPr>
          </w:p>
        </w:tc>
        <w:tc>
          <w:tcPr>
            <w:tcW w:w="2761" w:type="dxa"/>
            <w:shd w:val="clear" w:color="auto" w:fill="auto"/>
            <w:vAlign w:val="center"/>
          </w:tcPr>
          <w:p w:rsidR="00BF532B" w:rsidRPr="00377FF3" w:rsidRDefault="00BF532B" w:rsidP="004433AA">
            <w:pPr>
              <w:cnfStyle w:val="000000100000" w:firstRow="0" w:lastRow="0" w:firstColumn="0" w:lastColumn="0" w:oddVBand="0" w:evenVBand="0" w:oddHBand="1" w:evenHBand="0" w:firstRowFirstColumn="0" w:firstRowLastColumn="0" w:lastRowFirstColumn="0" w:lastRowLastColumn="0"/>
              <w:rPr>
                <w:rFonts w:cs="Arial"/>
                <w:color w:val="auto"/>
                <w:sz w:val="22"/>
                <w:highlight w:val="yellow"/>
              </w:rPr>
            </w:pPr>
            <w:r w:rsidRPr="00377FF3">
              <w:rPr>
                <w:rFonts w:cs="Arial"/>
                <w:color w:val="auto"/>
                <w:sz w:val="22"/>
                <w:highlight w:val="yellow"/>
              </w:rPr>
              <w:t>Farm type</w:t>
            </w:r>
          </w:p>
        </w:tc>
        <w:tc>
          <w:tcPr>
            <w:tcW w:w="1207" w:type="dxa"/>
            <w:shd w:val="clear" w:color="auto" w:fill="auto"/>
            <w:vAlign w:val="center"/>
          </w:tcPr>
          <w:p w:rsidR="00D75A61" w:rsidRDefault="00BF532B" w:rsidP="004433AA">
            <w:pPr>
              <w:cnfStyle w:val="000000100000" w:firstRow="0" w:lastRow="0" w:firstColumn="0" w:lastColumn="0" w:oddVBand="0" w:evenVBand="0" w:oddHBand="1" w:evenHBand="0" w:firstRowFirstColumn="0" w:firstRowLastColumn="0" w:lastRowFirstColumn="0" w:lastRowLastColumn="0"/>
              <w:rPr>
                <w:rFonts w:cs="Arial"/>
                <w:color w:val="auto"/>
                <w:sz w:val="22"/>
                <w:highlight w:val="yellow"/>
              </w:rPr>
            </w:pPr>
            <w:r w:rsidRPr="00377FF3">
              <w:rPr>
                <w:rFonts w:cs="Arial"/>
                <w:color w:val="auto"/>
                <w:sz w:val="22"/>
                <w:highlight w:val="yellow"/>
              </w:rPr>
              <w:t>1</w:t>
            </w:r>
          </w:p>
        </w:tc>
        <w:tc>
          <w:tcPr>
            <w:tcW w:w="1417" w:type="dxa"/>
            <w:shd w:val="clear" w:color="auto" w:fill="auto"/>
            <w:vAlign w:val="center"/>
          </w:tcPr>
          <w:p w:rsidR="00D75A61" w:rsidRDefault="00BF532B" w:rsidP="004433AA">
            <w:pPr>
              <w:cnfStyle w:val="000000100000" w:firstRow="0" w:lastRow="0" w:firstColumn="0" w:lastColumn="0" w:oddVBand="0" w:evenVBand="0" w:oddHBand="1" w:evenHBand="0" w:firstRowFirstColumn="0" w:firstRowLastColumn="0" w:lastRowFirstColumn="0" w:lastRowLastColumn="0"/>
              <w:rPr>
                <w:rFonts w:cs="Arial"/>
                <w:color w:val="000000"/>
                <w:sz w:val="22"/>
                <w:highlight w:val="yellow"/>
              </w:rPr>
            </w:pPr>
            <w:r w:rsidRPr="00377FF3">
              <w:rPr>
                <w:rFonts w:cs="Arial" w:hint="eastAsia"/>
                <w:color w:val="000000"/>
                <w:sz w:val="22"/>
                <w:highlight w:val="yellow"/>
              </w:rPr>
              <w:t xml:space="preserve">    </w:t>
            </w:r>
            <w:r w:rsidR="003C26F7" w:rsidRPr="00377FF3">
              <w:rPr>
                <w:rFonts w:cs="Arial" w:hint="eastAsia"/>
                <w:color w:val="000000"/>
                <w:sz w:val="22"/>
                <w:highlight w:val="yellow"/>
              </w:rPr>
              <w:t>6.70</w:t>
            </w:r>
          </w:p>
        </w:tc>
        <w:tc>
          <w:tcPr>
            <w:tcW w:w="1417" w:type="dxa"/>
            <w:shd w:val="clear" w:color="auto" w:fill="auto"/>
            <w:vAlign w:val="center"/>
          </w:tcPr>
          <w:p w:rsidR="00D75A61" w:rsidRDefault="003C26F7" w:rsidP="004433AA">
            <w:pPr>
              <w:cnfStyle w:val="000000100000" w:firstRow="0" w:lastRow="0" w:firstColumn="0" w:lastColumn="0" w:oddVBand="0" w:evenVBand="0" w:oddHBand="1" w:evenHBand="0" w:firstRowFirstColumn="0" w:firstRowLastColumn="0" w:lastRowFirstColumn="0" w:lastRowLastColumn="0"/>
              <w:rPr>
                <w:rFonts w:cs="Arial"/>
                <w:color w:val="000000"/>
                <w:sz w:val="22"/>
                <w:highlight w:val="yellow"/>
              </w:rPr>
            </w:pPr>
            <w:r w:rsidRPr="00377FF3">
              <w:rPr>
                <w:rFonts w:cs="Arial" w:hint="eastAsia"/>
                <w:color w:val="000000"/>
                <w:sz w:val="22"/>
                <w:highlight w:val="yellow"/>
              </w:rPr>
              <w:t xml:space="preserve">   </w:t>
            </w:r>
            <w:r w:rsidRPr="00377FF3">
              <w:rPr>
                <w:rFonts w:cs="Arial"/>
                <w:color w:val="000000"/>
                <w:sz w:val="22"/>
                <w:highlight w:val="yellow"/>
              </w:rPr>
              <w:t>0.0</w:t>
            </w:r>
            <w:r w:rsidRPr="00377FF3">
              <w:rPr>
                <w:rFonts w:cs="Arial" w:hint="eastAsia"/>
                <w:color w:val="000000"/>
                <w:sz w:val="22"/>
                <w:highlight w:val="yellow"/>
              </w:rPr>
              <w:t>01</w:t>
            </w:r>
          </w:p>
        </w:tc>
      </w:tr>
      <w:tr w:rsidR="00BF532B" w:rsidRPr="00377FF3" w:rsidTr="00377FF3">
        <w:trPr>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tcPr>
          <w:p w:rsidR="00D75A61" w:rsidRDefault="00D75A61" w:rsidP="004433AA">
            <w:pPr>
              <w:rPr>
                <w:rFonts w:cs="Arial"/>
                <w:b w:val="0"/>
                <w:bCs w:val="0"/>
                <w:color w:val="auto"/>
                <w:sz w:val="22"/>
              </w:rPr>
            </w:pPr>
          </w:p>
        </w:tc>
        <w:tc>
          <w:tcPr>
            <w:tcW w:w="2761" w:type="dxa"/>
            <w:shd w:val="clear" w:color="auto" w:fill="auto"/>
            <w:vAlign w:val="center"/>
          </w:tcPr>
          <w:p w:rsidR="00BF532B" w:rsidRPr="00377FF3" w:rsidRDefault="00BF532B" w:rsidP="004433AA">
            <w:pPr>
              <w:cnfStyle w:val="000000000000" w:firstRow="0" w:lastRow="0" w:firstColumn="0" w:lastColumn="0" w:oddVBand="0" w:evenVBand="0" w:oddHBand="0" w:evenHBand="0" w:firstRowFirstColumn="0" w:firstRowLastColumn="0" w:lastRowFirstColumn="0" w:lastRowLastColumn="0"/>
              <w:rPr>
                <w:rFonts w:cs="Arial"/>
                <w:color w:val="auto"/>
                <w:sz w:val="22"/>
                <w:highlight w:val="yellow"/>
              </w:rPr>
            </w:pPr>
            <w:r w:rsidRPr="00377FF3">
              <w:rPr>
                <w:rFonts w:cs="Arial"/>
                <w:color w:val="auto"/>
                <w:sz w:val="22"/>
                <w:highlight w:val="yellow"/>
              </w:rPr>
              <w:t>Crop stage</w:t>
            </w:r>
          </w:p>
        </w:tc>
        <w:tc>
          <w:tcPr>
            <w:tcW w:w="1207" w:type="dxa"/>
            <w:shd w:val="clear" w:color="auto" w:fill="auto"/>
            <w:vAlign w:val="center"/>
          </w:tcPr>
          <w:p w:rsidR="00D75A61" w:rsidRDefault="00BF532B" w:rsidP="004433AA">
            <w:pPr>
              <w:cnfStyle w:val="000000000000" w:firstRow="0" w:lastRow="0" w:firstColumn="0" w:lastColumn="0" w:oddVBand="0" w:evenVBand="0" w:oddHBand="0" w:evenHBand="0" w:firstRowFirstColumn="0" w:firstRowLastColumn="0" w:lastRowFirstColumn="0" w:lastRowLastColumn="0"/>
              <w:rPr>
                <w:rFonts w:cs="Arial"/>
                <w:color w:val="auto"/>
                <w:sz w:val="22"/>
                <w:highlight w:val="yellow"/>
              </w:rPr>
            </w:pPr>
            <w:r w:rsidRPr="00377FF3">
              <w:rPr>
                <w:rFonts w:cs="Arial"/>
                <w:color w:val="auto"/>
                <w:sz w:val="22"/>
                <w:highlight w:val="yellow"/>
              </w:rPr>
              <w:t>2</w:t>
            </w:r>
          </w:p>
        </w:tc>
        <w:tc>
          <w:tcPr>
            <w:tcW w:w="1417" w:type="dxa"/>
            <w:shd w:val="clear" w:color="auto" w:fill="auto"/>
            <w:vAlign w:val="center"/>
          </w:tcPr>
          <w:p w:rsidR="00D75A61" w:rsidRDefault="003C26F7" w:rsidP="004433AA">
            <w:pPr>
              <w:cnfStyle w:val="000000000000" w:firstRow="0" w:lastRow="0" w:firstColumn="0" w:lastColumn="0" w:oddVBand="0" w:evenVBand="0" w:oddHBand="0" w:evenHBand="0" w:firstRowFirstColumn="0" w:firstRowLastColumn="0" w:lastRowFirstColumn="0" w:lastRowLastColumn="0"/>
              <w:rPr>
                <w:rFonts w:cs="Arial"/>
                <w:color w:val="000000"/>
                <w:sz w:val="22"/>
                <w:highlight w:val="yellow"/>
              </w:rPr>
            </w:pPr>
            <w:r w:rsidRPr="00377FF3">
              <w:rPr>
                <w:rFonts w:cs="Arial"/>
                <w:color w:val="000000"/>
                <w:sz w:val="22"/>
                <w:highlight w:val="yellow"/>
              </w:rPr>
              <w:t>1</w:t>
            </w:r>
            <w:r w:rsidRPr="00377FF3">
              <w:rPr>
                <w:rFonts w:cs="Arial" w:hint="eastAsia"/>
                <w:color w:val="000000"/>
                <w:sz w:val="22"/>
                <w:highlight w:val="yellow"/>
              </w:rPr>
              <w:t>52</w:t>
            </w:r>
            <w:r w:rsidRPr="00377FF3">
              <w:rPr>
                <w:rFonts w:cs="Arial"/>
                <w:color w:val="000000"/>
                <w:sz w:val="22"/>
                <w:highlight w:val="yellow"/>
              </w:rPr>
              <w:t>.</w:t>
            </w:r>
            <w:r w:rsidRPr="00377FF3">
              <w:rPr>
                <w:rFonts w:cs="Arial" w:hint="eastAsia"/>
                <w:color w:val="000000"/>
                <w:sz w:val="22"/>
                <w:highlight w:val="yellow"/>
              </w:rPr>
              <w:t>60</w:t>
            </w:r>
          </w:p>
        </w:tc>
        <w:tc>
          <w:tcPr>
            <w:tcW w:w="1417" w:type="dxa"/>
            <w:shd w:val="clear" w:color="auto" w:fill="auto"/>
            <w:vAlign w:val="center"/>
          </w:tcPr>
          <w:p w:rsidR="00D75A61" w:rsidRDefault="003C26F7" w:rsidP="004433AA">
            <w:pPr>
              <w:cnfStyle w:val="000000000000" w:firstRow="0" w:lastRow="0" w:firstColumn="0" w:lastColumn="0" w:oddVBand="0" w:evenVBand="0" w:oddHBand="0" w:evenHBand="0" w:firstRowFirstColumn="0" w:firstRowLastColumn="0" w:lastRowFirstColumn="0" w:lastRowLastColumn="0"/>
              <w:rPr>
                <w:rFonts w:cs="Arial"/>
                <w:color w:val="000000"/>
                <w:sz w:val="22"/>
                <w:highlight w:val="yellow"/>
              </w:rPr>
            </w:pPr>
            <w:r w:rsidRPr="00377FF3">
              <w:rPr>
                <w:rFonts w:cs="Arial" w:hint="eastAsia"/>
                <w:color w:val="auto"/>
                <w:sz w:val="22"/>
                <w:highlight w:val="yellow"/>
              </w:rPr>
              <w:t xml:space="preserve"> </w:t>
            </w:r>
            <w:r w:rsidR="00BF532B" w:rsidRPr="00377FF3">
              <w:rPr>
                <w:rFonts w:cs="Arial" w:hint="eastAsia"/>
                <w:color w:val="auto"/>
                <w:sz w:val="22"/>
                <w:highlight w:val="yellow"/>
              </w:rPr>
              <w:t>&lt;0.001</w:t>
            </w:r>
          </w:p>
        </w:tc>
      </w:tr>
      <w:tr w:rsidR="00BF532B" w:rsidRPr="00377FF3" w:rsidTr="00377FF3">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tcPr>
          <w:p w:rsidR="00D75A61" w:rsidRDefault="00D75A61" w:rsidP="004433AA">
            <w:pPr>
              <w:rPr>
                <w:rFonts w:cs="Arial"/>
                <w:b w:val="0"/>
                <w:bCs w:val="0"/>
                <w:color w:val="auto"/>
                <w:sz w:val="22"/>
              </w:rPr>
            </w:pPr>
          </w:p>
        </w:tc>
        <w:tc>
          <w:tcPr>
            <w:tcW w:w="2761" w:type="dxa"/>
            <w:shd w:val="clear" w:color="auto" w:fill="auto"/>
            <w:vAlign w:val="center"/>
          </w:tcPr>
          <w:p w:rsidR="00BF532B" w:rsidRPr="00377FF3" w:rsidRDefault="00BF532B" w:rsidP="004433AA">
            <w:pPr>
              <w:cnfStyle w:val="000000100000" w:firstRow="0" w:lastRow="0" w:firstColumn="0" w:lastColumn="0" w:oddVBand="0" w:evenVBand="0" w:oddHBand="1" w:evenHBand="0" w:firstRowFirstColumn="0" w:firstRowLastColumn="0" w:lastRowFirstColumn="0" w:lastRowLastColumn="0"/>
              <w:rPr>
                <w:rFonts w:cs="Arial"/>
                <w:color w:val="auto"/>
                <w:sz w:val="22"/>
              </w:rPr>
            </w:pPr>
            <w:r w:rsidRPr="00377FF3">
              <w:rPr>
                <w:rFonts w:cs="Arial" w:hint="eastAsia"/>
                <w:color w:val="auto"/>
                <w:sz w:val="22"/>
              </w:rPr>
              <w:t>Percent f</w:t>
            </w:r>
            <w:r w:rsidRPr="00377FF3">
              <w:rPr>
                <w:rFonts w:cs="Arial"/>
                <w:color w:val="auto"/>
                <w:sz w:val="22"/>
              </w:rPr>
              <w:t>orest cover</w:t>
            </w:r>
          </w:p>
        </w:tc>
        <w:tc>
          <w:tcPr>
            <w:tcW w:w="1207" w:type="dxa"/>
            <w:shd w:val="clear" w:color="auto" w:fill="auto"/>
            <w:vAlign w:val="center"/>
          </w:tcPr>
          <w:p w:rsidR="00D75A61" w:rsidRDefault="00BF532B" w:rsidP="004433AA">
            <w:pPr>
              <w:cnfStyle w:val="000000100000" w:firstRow="0" w:lastRow="0" w:firstColumn="0" w:lastColumn="0" w:oddVBand="0" w:evenVBand="0" w:oddHBand="1" w:evenHBand="0" w:firstRowFirstColumn="0" w:firstRowLastColumn="0" w:lastRowFirstColumn="0" w:lastRowLastColumn="0"/>
              <w:rPr>
                <w:rFonts w:cs="Arial"/>
                <w:color w:val="auto"/>
                <w:sz w:val="22"/>
              </w:rPr>
            </w:pPr>
            <w:r w:rsidRPr="00377FF3">
              <w:rPr>
                <w:rFonts w:cs="Arial"/>
                <w:color w:val="auto"/>
                <w:sz w:val="22"/>
              </w:rPr>
              <w:t>1</w:t>
            </w:r>
          </w:p>
        </w:tc>
        <w:tc>
          <w:tcPr>
            <w:tcW w:w="1417" w:type="dxa"/>
            <w:shd w:val="clear" w:color="auto" w:fill="auto"/>
            <w:vAlign w:val="center"/>
          </w:tcPr>
          <w:p w:rsidR="00D75A61" w:rsidRDefault="00BF532B" w:rsidP="004433AA">
            <w:pPr>
              <w:cnfStyle w:val="000000100000" w:firstRow="0" w:lastRow="0" w:firstColumn="0" w:lastColumn="0" w:oddVBand="0" w:evenVBand="0" w:oddHBand="1" w:evenHBand="0" w:firstRowFirstColumn="0" w:firstRowLastColumn="0" w:lastRowFirstColumn="0" w:lastRowLastColumn="0"/>
              <w:rPr>
                <w:rFonts w:cs="Arial"/>
                <w:color w:val="000000"/>
                <w:sz w:val="22"/>
              </w:rPr>
            </w:pPr>
            <w:r w:rsidRPr="00377FF3">
              <w:rPr>
                <w:rFonts w:cs="Arial" w:hint="eastAsia"/>
                <w:color w:val="000000"/>
                <w:sz w:val="22"/>
              </w:rPr>
              <w:t xml:space="preserve">    </w:t>
            </w:r>
            <w:r w:rsidR="003C26F7" w:rsidRPr="00377FF3">
              <w:rPr>
                <w:rFonts w:cs="Arial" w:hint="eastAsia"/>
                <w:color w:val="000000"/>
                <w:sz w:val="22"/>
              </w:rPr>
              <w:t>0.77</w:t>
            </w:r>
          </w:p>
        </w:tc>
        <w:tc>
          <w:tcPr>
            <w:tcW w:w="1417" w:type="dxa"/>
            <w:shd w:val="clear" w:color="auto" w:fill="auto"/>
            <w:vAlign w:val="center"/>
          </w:tcPr>
          <w:p w:rsidR="00D75A61" w:rsidRDefault="00BF532B" w:rsidP="004433AA">
            <w:pPr>
              <w:cnfStyle w:val="000000100000" w:firstRow="0" w:lastRow="0" w:firstColumn="0" w:lastColumn="0" w:oddVBand="0" w:evenVBand="0" w:oddHBand="1" w:evenHBand="0" w:firstRowFirstColumn="0" w:firstRowLastColumn="0" w:lastRowFirstColumn="0" w:lastRowLastColumn="0"/>
              <w:rPr>
                <w:rFonts w:cs="Arial"/>
                <w:color w:val="000000"/>
                <w:sz w:val="22"/>
              </w:rPr>
            </w:pPr>
            <w:r w:rsidRPr="00377FF3">
              <w:rPr>
                <w:rFonts w:cs="Arial" w:hint="eastAsia"/>
                <w:color w:val="000000"/>
                <w:sz w:val="22"/>
              </w:rPr>
              <w:t xml:space="preserve">    </w:t>
            </w:r>
            <w:r w:rsidRPr="00377FF3">
              <w:rPr>
                <w:rFonts w:cs="Arial"/>
                <w:color w:val="000000"/>
                <w:sz w:val="22"/>
              </w:rPr>
              <w:t>0.</w:t>
            </w:r>
            <w:r w:rsidR="003C26F7" w:rsidRPr="00377FF3">
              <w:rPr>
                <w:rFonts w:cs="Arial" w:hint="eastAsia"/>
                <w:color w:val="000000"/>
                <w:sz w:val="22"/>
              </w:rPr>
              <w:t>38</w:t>
            </w:r>
          </w:p>
        </w:tc>
      </w:tr>
      <w:tr w:rsidR="00BF532B" w:rsidRPr="00377FF3" w:rsidTr="00377FF3">
        <w:trPr>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tcPr>
          <w:p w:rsidR="00D75A61" w:rsidRDefault="00D75A61" w:rsidP="004433AA">
            <w:pPr>
              <w:rPr>
                <w:rFonts w:cs="Arial"/>
                <w:b w:val="0"/>
                <w:bCs w:val="0"/>
                <w:color w:val="auto"/>
                <w:sz w:val="22"/>
              </w:rPr>
            </w:pPr>
          </w:p>
        </w:tc>
        <w:tc>
          <w:tcPr>
            <w:tcW w:w="2761" w:type="dxa"/>
            <w:shd w:val="clear" w:color="auto" w:fill="auto"/>
            <w:vAlign w:val="center"/>
          </w:tcPr>
          <w:p w:rsidR="00BF532B" w:rsidRPr="00377FF3" w:rsidRDefault="00BF532B" w:rsidP="004433AA">
            <w:pPr>
              <w:cnfStyle w:val="000000000000" w:firstRow="0" w:lastRow="0" w:firstColumn="0" w:lastColumn="0" w:oddVBand="0" w:evenVBand="0" w:oddHBand="0" w:evenHBand="0" w:firstRowFirstColumn="0" w:firstRowLastColumn="0" w:lastRowFirstColumn="0" w:lastRowLastColumn="0"/>
              <w:rPr>
                <w:rFonts w:cs="Arial"/>
                <w:color w:val="auto"/>
                <w:sz w:val="22"/>
              </w:rPr>
            </w:pPr>
            <w:r w:rsidRPr="00377FF3">
              <w:rPr>
                <w:rFonts w:cs="Arial"/>
                <w:color w:val="auto"/>
                <w:sz w:val="22"/>
              </w:rPr>
              <w:t>Relative abundance of rice herbivores</w:t>
            </w:r>
          </w:p>
        </w:tc>
        <w:tc>
          <w:tcPr>
            <w:tcW w:w="1207" w:type="dxa"/>
            <w:shd w:val="clear" w:color="auto" w:fill="auto"/>
            <w:vAlign w:val="center"/>
          </w:tcPr>
          <w:p w:rsidR="00D75A61" w:rsidRDefault="00BF532B" w:rsidP="004433AA">
            <w:pPr>
              <w:cnfStyle w:val="000000000000" w:firstRow="0" w:lastRow="0" w:firstColumn="0" w:lastColumn="0" w:oddVBand="0" w:evenVBand="0" w:oddHBand="0" w:evenHBand="0" w:firstRowFirstColumn="0" w:firstRowLastColumn="0" w:lastRowFirstColumn="0" w:lastRowLastColumn="0"/>
              <w:rPr>
                <w:rFonts w:cs="Arial"/>
                <w:color w:val="auto"/>
                <w:sz w:val="22"/>
              </w:rPr>
            </w:pPr>
            <w:r w:rsidRPr="00377FF3">
              <w:rPr>
                <w:rFonts w:cs="Arial"/>
                <w:color w:val="auto"/>
                <w:sz w:val="22"/>
              </w:rPr>
              <w:t>1</w:t>
            </w:r>
          </w:p>
        </w:tc>
        <w:tc>
          <w:tcPr>
            <w:tcW w:w="1417" w:type="dxa"/>
            <w:shd w:val="clear" w:color="auto" w:fill="auto"/>
            <w:vAlign w:val="center"/>
          </w:tcPr>
          <w:p w:rsidR="00D75A61" w:rsidRDefault="00BF532B" w:rsidP="004433AA">
            <w:pPr>
              <w:cnfStyle w:val="000000000000" w:firstRow="0" w:lastRow="0" w:firstColumn="0" w:lastColumn="0" w:oddVBand="0" w:evenVBand="0" w:oddHBand="0" w:evenHBand="0" w:firstRowFirstColumn="0" w:firstRowLastColumn="0" w:lastRowFirstColumn="0" w:lastRowLastColumn="0"/>
              <w:rPr>
                <w:rFonts w:cs="Arial"/>
                <w:color w:val="000000"/>
                <w:sz w:val="22"/>
              </w:rPr>
            </w:pPr>
            <w:r w:rsidRPr="00377FF3">
              <w:rPr>
                <w:rFonts w:cs="Arial" w:hint="eastAsia"/>
                <w:color w:val="000000"/>
                <w:sz w:val="22"/>
              </w:rPr>
              <w:t xml:space="preserve">    </w:t>
            </w:r>
            <w:r w:rsidR="003C26F7" w:rsidRPr="00377FF3">
              <w:rPr>
                <w:rFonts w:cs="Arial" w:hint="eastAsia"/>
                <w:color w:val="000000"/>
                <w:sz w:val="22"/>
              </w:rPr>
              <w:t>0.93</w:t>
            </w:r>
          </w:p>
        </w:tc>
        <w:tc>
          <w:tcPr>
            <w:tcW w:w="1417" w:type="dxa"/>
            <w:shd w:val="clear" w:color="auto" w:fill="auto"/>
            <w:vAlign w:val="center"/>
          </w:tcPr>
          <w:p w:rsidR="00D75A61" w:rsidRDefault="00BF532B" w:rsidP="004433AA">
            <w:pPr>
              <w:cnfStyle w:val="000000000000" w:firstRow="0" w:lastRow="0" w:firstColumn="0" w:lastColumn="0" w:oddVBand="0" w:evenVBand="0" w:oddHBand="0" w:evenHBand="0" w:firstRowFirstColumn="0" w:firstRowLastColumn="0" w:lastRowFirstColumn="0" w:lastRowLastColumn="0"/>
              <w:rPr>
                <w:rFonts w:cs="Arial"/>
                <w:color w:val="000000"/>
                <w:sz w:val="22"/>
              </w:rPr>
            </w:pPr>
            <w:r w:rsidRPr="00377FF3">
              <w:rPr>
                <w:rFonts w:cs="Arial" w:hint="eastAsia"/>
                <w:color w:val="000000"/>
                <w:sz w:val="22"/>
              </w:rPr>
              <w:t xml:space="preserve">    </w:t>
            </w:r>
            <w:r w:rsidRPr="00377FF3">
              <w:rPr>
                <w:rFonts w:cs="Arial"/>
                <w:color w:val="000000"/>
                <w:sz w:val="22"/>
              </w:rPr>
              <w:t>0.</w:t>
            </w:r>
            <w:r w:rsidR="003C26F7" w:rsidRPr="00377FF3">
              <w:rPr>
                <w:rFonts w:cs="Arial" w:hint="eastAsia"/>
                <w:color w:val="000000"/>
                <w:sz w:val="22"/>
              </w:rPr>
              <w:t>33</w:t>
            </w:r>
          </w:p>
        </w:tc>
      </w:tr>
      <w:tr w:rsidR="00BF532B" w:rsidRPr="00377FF3" w:rsidTr="00377FF3">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BF532B" w:rsidRPr="00377FF3" w:rsidRDefault="00BF532B" w:rsidP="004433AA">
            <w:pPr>
              <w:cnfStyle w:val="000000100000" w:firstRow="0" w:lastRow="0" w:firstColumn="0" w:lastColumn="0" w:oddVBand="0" w:evenVBand="0" w:oddHBand="1" w:evenHBand="0" w:firstRowFirstColumn="0" w:firstRowLastColumn="0" w:lastRowFirstColumn="0" w:lastRowLastColumn="0"/>
              <w:rPr>
                <w:rFonts w:cs="Arial"/>
                <w:sz w:val="22"/>
                <w:highlight w:val="yellow"/>
              </w:rPr>
            </w:pPr>
            <w:r w:rsidRPr="00377FF3">
              <w:rPr>
                <w:rFonts w:cs="Arial"/>
                <w:color w:val="auto"/>
                <w:sz w:val="22"/>
                <w:highlight w:val="yellow"/>
              </w:rPr>
              <w:t>Year</w:t>
            </w:r>
            <w:r w:rsidRPr="00377FF3">
              <w:rPr>
                <w:rFonts w:cs="Arial" w:hint="eastAsia"/>
                <w:color w:val="auto"/>
                <w:sz w:val="22"/>
                <w:highlight w:val="yellow"/>
              </w:rPr>
              <w:t xml:space="preserve"> </w:t>
            </w:r>
            <w:r w:rsidRPr="00377FF3">
              <w:rPr>
                <w:rFonts w:cs="Arial"/>
                <w:color w:val="auto"/>
                <w:sz w:val="22"/>
                <w:highlight w:val="yellow"/>
              </w:rPr>
              <w:t>×</w:t>
            </w:r>
            <w:r w:rsidRPr="00377FF3">
              <w:rPr>
                <w:rFonts w:cs="Arial" w:hint="eastAsia"/>
                <w:color w:val="auto"/>
                <w:sz w:val="22"/>
                <w:highlight w:val="yellow"/>
              </w:rPr>
              <w:t xml:space="preserve"> </w:t>
            </w:r>
            <w:r w:rsidRPr="00377FF3">
              <w:rPr>
                <w:rFonts w:cs="Arial"/>
                <w:color w:val="auto"/>
                <w:sz w:val="22"/>
                <w:highlight w:val="yellow"/>
              </w:rPr>
              <w:t>Farm type</w:t>
            </w:r>
          </w:p>
        </w:tc>
        <w:tc>
          <w:tcPr>
            <w:tcW w:w="1207" w:type="dxa"/>
            <w:shd w:val="clear" w:color="auto" w:fill="auto"/>
            <w:vAlign w:val="center"/>
          </w:tcPr>
          <w:p w:rsidR="00D75A61" w:rsidRDefault="00BF532B" w:rsidP="004433AA">
            <w:pPr>
              <w:cnfStyle w:val="000000100000" w:firstRow="0" w:lastRow="0" w:firstColumn="0" w:lastColumn="0" w:oddVBand="0" w:evenVBand="0" w:oddHBand="1" w:evenHBand="0" w:firstRowFirstColumn="0" w:firstRowLastColumn="0" w:lastRowFirstColumn="0" w:lastRowLastColumn="0"/>
              <w:rPr>
                <w:rFonts w:cs="Arial"/>
                <w:color w:val="auto"/>
                <w:sz w:val="22"/>
                <w:highlight w:val="yellow"/>
              </w:rPr>
            </w:pPr>
            <w:r w:rsidRPr="00377FF3">
              <w:rPr>
                <w:rFonts w:cs="Arial" w:hint="eastAsia"/>
                <w:sz w:val="22"/>
                <w:highlight w:val="yellow"/>
              </w:rPr>
              <w:t>2</w:t>
            </w:r>
          </w:p>
        </w:tc>
        <w:tc>
          <w:tcPr>
            <w:tcW w:w="1417" w:type="dxa"/>
            <w:shd w:val="clear" w:color="auto" w:fill="auto"/>
            <w:vAlign w:val="center"/>
          </w:tcPr>
          <w:p w:rsidR="00D75A61" w:rsidRDefault="00BF532B" w:rsidP="004433AA">
            <w:pPr>
              <w:cnfStyle w:val="000000100000" w:firstRow="0" w:lastRow="0" w:firstColumn="0" w:lastColumn="0" w:oddVBand="0" w:evenVBand="0" w:oddHBand="1" w:evenHBand="0" w:firstRowFirstColumn="0" w:firstRowLastColumn="0" w:lastRowFirstColumn="0" w:lastRowLastColumn="0"/>
              <w:rPr>
                <w:rFonts w:cs="Arial"/>
                <w:color w:val="000000"/>
                <w:sz w:val="22"/>
                <w:highlight w:val="yellow"/>
              </w:rPr>
            </w:pPr>
            <w:r w:rsidRPr="00377FF3">
              <w:rPr>
                <w:rFonts w:cs="Arial" w:hint="eastAsia"/>
                <w:color w:val="000000"/>
                <w:sz w:val="22"/>
                <w:highlight w:val="yellow"/>
              </w:rPr>
              <w:t xml:space="preserve">    </w:t>
            </w:r>
            <w:r w:rsidR="003C26F7" w:rsidRPr="00377FF3">
              <w:rPr>
                <w:rFonts w:cs="Arial" w:hint="eastAsia"/>
                <w:color w:val="000000"/>
                <w:sz w:val="22"/>
                <w:highlight w:val="yellow"/>
              </w:rPr>
              <w:t>5.78</w:t>
            </w:r>
          </w:p>
        </w:tc>
        <w:tc>
          <w:tcPr>
            <w:tcW w:w="1417" w:type="dxa"/>
            <w:shd w:val="clear" w:color="auto" w:fill="auto"/>
            <w:vAlign w:val="center"/>
          </w:tcPr>
          <w:p w:rsidR="00D75A61" w:rsidRDefault="00BF532B" w:rsidP="004433AA">
            <w:pPr>
              <w:cnfStyle w:val="000000100000" w:firstRow="0" w:lastRow="0" w:firstColumn="0" w:lastColumn="0" w:oddVBand="0" w:evenVBand="0" w:oddHBand="1" w:evenHBand="0" w:firstRowFirstColumn="0" w:firstRowLastColumn="0" w:lastRowFirstColumn="0" w:lastRowLastColumn="0"/>
              <w:rPr>
                <w:rFonts w:cs="Arial"/>
                <w:color w:val="000000"/>
                <w:sz w:val="22"/>
                <w:highlight w:val="yellow"/>
              </w:rPr>
            </w:pPr>
            <w:r w:rsidRPr="00377FF3">
              <w:rPr>
                <w:rFonts w:cs="Arial" w:hint="eastAsia"/>
                <w:color w:val="000000"/>
                <w:sz w:val="22"/>
                <w:highlight w:val="yellow"/>
              </w:rPr>
              <w:t xml:space="preserve">    0.0</w:t>
            </w:r>
            <w:r w:rsidR="003C26F7" w:rsidRPr="00377FF3">
              <w:rPr>
                <w:rFonts w:cs="Arial" w:hint="eastAsia"/>
                <w:color w:val="000000"/>
                <w:sz w:val="22"/>
                <w:highlight w:val="yellow"/>
              </w:rPr>
              <w:t>6</w:t>
            </w:r>
          </w:p>
        </w:tc>
      </w:tr>
      <w:tr w:rsidR="00BF532B" w:rsidRPr="00377FF3" w:rsidTr="00377FF3">
        <w:trPr>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BF532B" w:rsidRPr="00377FF3" w:rsidRDefault="00BF532B" w:rsidP="004433AA">
            <w:pPr>
              <w:cnfStyle w:val="000000000000" w:firstRow="0" w:lastRow="0" w:firstColumn="0" w:lastColumn="0" w:oddVBand="0" w:evenVBand="0" w:oddHBand="0" w:evenHBand="0" w:firstRowFirstColumn="0" w:firstRowLastColumn="0" w:lastRowFirstColumn="0" w:lastRowLastColumn="0"/>
              <w:rPr>
                <w:rFonts w:cs="Arial"/>
                <w:sz w:val="22"/>
              </w:rPr>
            </w:pPr>
            <w:r w:rsidRPr="00377FF3">
              <w:rPr>
                <w:rFonts w:cs="Arial"/>
                <w:color w:val="auto"/>
                <w:sz w:val="22"/>
              </w:rPr>
              <w:t>Year</w:t>
            </w:r>
            <w:r w:rsidRPr="00377FF3">
              <w:rPr>
                <w:rFonts w:cs="Arial" w:hint="eastAsia"/>
                <w:color w:val="auto"/>
                <w:sz w:val="22"/>
              </w:rPr>
              <w:t xml:space="preserve"> </w:t>
            </w:r>
            <w:r w:rsidRPr="00377FF3">
              <w:rPr>
                <w:rFonts w:cs="Arial"/>
                <w:color w:val="auto"/>
                <w:sz w:val="22"/>
              </w:rPr>
              <w:t>× Crop stage</w:t>
            </w:r>
          </w:p>
        </w:tc>
        <w:tc>
          <w:tcPr>
            <w:tcW w:w="1207" w:type="dxa"/>
            <w:shd w:val="clear" w:color="auto" w:fill="auto"/>
            <w:vAlign w:val="center"/>
          </w:tcPr>
          <w:p w:rsidR="00D75A61" w:rsidRDefault="003C26F7" w:rsidP="004433AA">
            <w:pPr>
              <w:cnfStyle w:val="000000000000" w:firstRow="0" w:lastRow="0" w:firstColumn="0" w:lastColumn="0" w:oddVBand="0" w:evenVBand="0" w:oddHBand="0" w:evenHBand="0" w:firstRowFirstColumn="0" w:firstRowLastColumn="0" w:lastRowFirstColumn="0" w:lastRowLastColumn="0"/>
              <w:rPr>
                <w:rFonts w:cs="Arial"/>
                <w:color w:val="auto"/>
                <w:sz w:val="22"/>
              </w:rPr>
            </w:pPr>
            <w:r w:rsidRPr="00377FF3">
              <w:rPr>
                <w:rFonts w:cs="Arial" w:hint="eastAsia"/>
                <w:sz w:val="22"/>
              </w:rPr>
              <w:t>4</w:t>
            </w:r>
          </w:p>
        </w:tc>
        <w:tc>
          <w:tcPr>
            <w:tcW w:w="1417" w:type="dxa"/>
            <w:shd w:val="clear" w:color="auto" w:fill="auto"/>
            <w:vAlign w:val="center"/>
          </w:tcPr>
          <w:p w:rsidR="00D75A61" w:rsidRDefault="003C26F7" w:rsidP="004433AA">
            <w:pPr>
              <w:cnfStyle w:val="000000000000" w:firstRow="0" w:lastRow="0" w:firstColumn="0" w:lastColumn="0" w:oddVBand="0" w:evenVBand="0" w:oddHBand="0" w:evenHBand="0" w:firstRowFirstColumn="0" w:firstRowLastColumn="0" w:lastRowFirstColumn="0" w:lastRowLastColumn="0"/>
              <w:rPr>
                <w:rFonts w:cs="Arial"/>
                <w:color w:val="000000"/>
                <w:sz w:val="22"/>
              </w:rPr>
            </w:pPr>
            <w:r w:rsidRPr="00377FF3">
              <w:rPr>
                <w:rFonts w:cs="Arial" w:hint="eastAsia"/>
                <w:color w:val="000000"/>
                <w:sz w:val="22"/>
              </w:rPr>
              <w:t xml:space="preserve">    6.80</w:t>
            </w:r>
          </w:p>
        </w:tc>
        <w:tc>
          <w:tcPr>
            <w:tcW w:w="1417" w:type="dxa"/>
            <w:shd w:val="clear" w:color="auto" w:fill="auto"/>
            <w:vAlign w:val="center"/>
          </w:tcPr>
          <w:p w:rsidR="00D75A61" w:rsidRDefault="003C26F7" w:rsidP="004433AA">
            <w:pPr>
              <w:cnfStyle w:val="000000000000" w:firstRow="0" w:lastRow="0" w:firstColumn="0" w:lastColumn="0" w:oddVBand="0" w:evenVBand="0" w:oddHBand="0" w:evenHBand="0" w:firstRowFirstColumn="0" w:firstRowLastColumn="0" w:lastRowFirstColumn="0" w:lastRowLastColumn="0"/>
              <w:rPr>
                <w:rFonts w:cs="Arial"/>
                <w:color w:val="000000"/>
                <w:sz w:val="22"/>
              </w:rPr>
            </w:pPr>
            <w:r w:rsidRPr="00377FF3">
              <w:rPr>
                <w:rFonts w:cs="Arial" w:hint="eastAsia"/>
                <w:color w:val="000000"/>
                <w:sz w:val="22"/>
              </w:rPr>
              <w:t xml:space="preserve">    0.15</w:t>
            </w:r>
          </w:p>
        </w:tc>
      </w:tr>
      <w:tr w:rsidR="00BF532B" w:rsidRPr="00377FF3" w:rsidTr="00377FF3">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BF532B" w:rsidRPr="00377FF3" w:rsidRDefault="00BF532B" w:rsidP="004433AA">
            <w:pPr>
              <w:cnfStyle w:val="000000100000" w:firstRow="0" w:lastRow="0" w:firstColumn="0" w:lastColumn="0" w:oddVBand="0" w:evenVBand="0" w:oddHBand="1" w:evenHBand="0" w:firstRowFirstColumn="0" w:firstRowLastColumn="0" w:lastRowFirstColumn="0" w:lastRowLastColumn="0"/>
              <w:rPr>
                <w:rFonts w:cs="Arial"/>
                <w:sz w:val="22"/>
              </w:rPr>
            </w:pPr>
            <w:r w:rsidRPr="00377FF3">
              <w:rPr>
                <w:rFonts w:cs="Arial"/>
                <w:color w:val="auto"/>
                <w:sz w:val="22"/>
              </w:rPr>
              <w:t>Farm type</w:t>
            </w:r>
            <w:r w:rsidRPr="00377FF3">
              <w:rPr>
                <w:rFonts w:cs="Arial" w:hint="eastAsia"/>
                <w:color w:val="auto"/>
                <w:sz w:val="22"/>
              </w:rPr>
              <w:t xml:space="preserve"> </w:t>
            </w:r>
            <w:r w:rsidRPr="00377FF3">
              <w:rPr>
                <w:rFonts w:cs="Arial"/>
                <w:color w:val="auto"/>
                <w:sz w:val="22"/>
              </w:rPr>
              <w:t>×</w:t>
            </w:r>
            <w:r w:rsidRPr="00377FF3">
              <w:rPr>
                <w:rFonts w:cs="Arial" w:hint="eastAsia"/>
                <w:color w:val="auto"/>
                <w:sz w:val="22"/>
              </w:rPr>
              <w:t xml:space="preserve"> </w:t>
            </w:r>
            <w:r w:rsidRPr="00377FF3">
              <w:rPr>
                <w:rFonts w:cs="Arial"/>
                <w:color w:val="auto"/>
                <w:sz w:val="22"/>
              </w:rPr>
              <w:t>Crop stage</w:t>
            </w:r>
          </w:p>
        </w:tc>
        <w:tc>
          <w:tcPr>
            <w:tcW w:w="1207" w:type="dxa"/>
            <w:shd w:val="clear" w:color="auto" w:fill="auto"/>
            <w:vAlign w:val="center"/>
          </w:tcPr>
          <w:p w:rsidR="00D75A61" w:rsidRDefault="003C26F7" w:rsidP="004433AA">
            <w:pPr>
              <w:cnfStyle w:val="000000100000" w:firstRow="0" w:lastRow="0" w:firstColumn="0" w:lastColumn="0" w:oddVBand="0" w:evenVBand="0" w:oddHBand="1" w:evenHBand="0" w:firstRowFirstColumn="0" w:firstRowLastColumn="0" w:lastRowFirstColumn="0" w:lastRowLastColumn="0"/>
              <w:rPr>
                <w:rFonts w:cs="Arial"/>
                <w:color w:val="auto"/>
                <w:sz w:val="22"/>
              </w:rPr>
            </w:pPr>
            <w:r w:rsidRPr="00377FF3">
              <w:rPr>
                <w:rFonts w:cs="Arial" w:hint="eastAsia"/>
                <w:sz w:val="22"/>
              </w:rPr>
              <w:t>2</w:t>
            </w:r>
          </w:p>
        </w:tc>
        <w:tc>
          <w:tcPr>
            <w:tcW w:w="1417" w:type="dxa"/>
            <w:shd w:val="clear" w:color="auto" w:fill="auto"/>
            <w:vAlign w:val="center"/>
          </w:tcPr>
          <w:p w:rsidR="00D75A61" w:rsidRDefault="003C26F7" w:rsidP="004433AA">
            <w:pPr>
              <w:cnfStyle w:val="000000100000" w:firstRow="0" w:lastRow="0" w:firstColumn="0" w:lastColumn="0" w:oddVBand="0" w:evenVBand="0" w:oddHBand="1" w:evenHBand="0" w:firstRowFirstColumn="0" w:firstRowLastColumn="0" w:lastRowFirstColumn="0" w:lastRowLastColumn="0"/>
              <w:rPr>
                <w:rFonts w:cs="Arial"/>
                <w:color w:val="000000"/>
                <w:sz w:val="22"/>
              </w:rPr>
            </w:pPr>
            <w:r w:rsidRPr="00377FF3">
              <w:rPr>
                <w:rFonts w:cs="Arial" w:hint="eastAsia"/>
                <w:color w:val="000000"/>
                <w:sz w:val="22"/>
              </w:rPr>
              <w:t xml:space="preserve">    1.95</w:t>
            </w:r>
          </w:p>
        </w:tc>
        <w:tc>
          <w:tcPr>
            <w:tcW w:w="1417" w:type="dxa"/>
            <w:shd w:val="clear" w:color="auto" w:fill="auto"/>
            <w:vAlign w:val="center"/>
          </w:tcPr>
          <w:p w:rsidR="00D75A61" w:rsidRDefault="003C26F7" w:rsidP="004433AA">
            <w:pPr>
              <w:cnfStyle w:val="000000100000" w:firstRow="0" w:lastRow="0" w:firstColumn="0" w:lastColumn="0" w:oddVBand="0" w:evenVBand="0" w:oddHBand="1" w:evenHBand="0" w:firstRowFirstColumn="0" w:firstRowLastColumn="0" w:lastRowFirstColumn="0" w:lastRowLastColumn="0"/>
              <w:rPr>
                <w:rFonts w:cs="Arial"/>
                <w:color w:val="000000"/>
                <w:sz w:val="22"/>
              </w:rPr>
            </w:pPr>
            <w:r w:rsidRPr="00377FF3">
              <w:rPr>
                <w:rFonts w:cs="Arial" w:hint="eastAsia"/>
                <w:color w:val="000000"/>
                <w:sz w:val="22"/>
              </w:rPr>
              <w:t xml:space="preserve">    0.38</w:t>
            </w:r>
          </w:p>
        </w:tc>
      </w:tr>
      <w:tr w:rsidR="003C26F7" w:rsidRPr="00377FF3" w:rsidTr="00377FF3">
        <w:trPr>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3C26F7" w:rsidRPr="00377FF3" w:rsidRDefault="003C26F7" w:rsidP="004433AA">
            <w:pPr>
              <w:cnfStyle w:val="000000000000" w:firstRow="0" w:lastRow="0" w:firstColumn="0" w:lastColumn="0" w:oddVBand="0" w:evenVBand="0" w:oddHBand="0" w:evenHBand="0" w:firstRowFirstColumn="0" w:firstRowLastColumn="0" w:lastRowFirstColumn="0" w:lastRowLastColumn="0"/>
              <w:rPr>
                <w:rFonts w:cs="Arial"/>
                <w:sz w:val="22"/>
              </w:rPr>
            </w:pPr>
            <w:r w:rsidRPr="00377FF3">
              <w:rPr>
                <w:rFonts w:cs="Arial"/>
                <w:color w:val="auto"/>
                <w:sz w:val="22"/>
              </w:rPr>
              <w:t>Year</w:t>
            </w:r>
            <w:r w:rsidRPr="00377FF3">
              <w:rPr>
                <w:rFonts w:cs="Arial" w:hint="eastAsia"/>
                <w:color w:val="auto"/>
                <w:sz w:val="22"/>
              </w:rPr>
              <w:t xml:space="preserve"> </w:t>
            </w:r>
            <w:r w:rsidRPr="00377FF3">
              <w:rPr>
                <w:rFonts w:cs="Arial"/>
                <w:color w:val="auto"/>
                <w:sz w:val="22"/>
              </w:rPr>
              <w:t>×</w:t>
            </w:r>
            <w:r w:rsidRPr="00377FF3">
              <w:rPr>
                <w:rFonts w:cs="Arial" w:hint="eastAsia"/>
                <w:color w:val="auto"/>
                <w:sz w:val="22"/>
              </w:rPr>
              <w:t xml:space="preserve"> </w:t>
            </w:r>
            <w:r w:rsidRPr="00377FF3">
              <w:rPr>
                <w:rFonts w:cs="Arial"/>
                <w:color w:val="auto"/>
                <w:sz w:val="22"/>
              </w:rPr>
              <w:t>Farm type</w:t>
            </w:r>
            <w:r w:rsidRPr="00377FF3">
              <w:rPr>
                <w:rFonts w:cs="Arial" w:hint="eastAsia"/>
                <w:color w:val="auto"/>
                <w:sz w:val="22"/>
              </w:rPr>
              <w:t xml:space="preserve"> </w:t>
            </w:r>
            <w:r w:rsidRPr="00377FF3">
              <w:rPr>
                <w:rFonts w:cs="Arial"/>
                <w:color w:val="auto"/>
                <w:sz w:val="22"/>
              </w:rPr>
              <w:t>×</w:t>
            </w:r>
            <w:r w:rsidRPr="00377FF3">
              <w:rPr>
                <w:rFonts w:cs="Arial" w:hint="eastAsia"/>
                <w:color w:val="auto"/>
                <w:sz w:val="22"/>
              </w:rPr>
              <w:t xml:space="preserve"> </w:t>
            </w:r>
            <w:r w:rsidRPr="00377FF3">
              <w:rPr>
                <w:rFonts w:cs="Arial"/>
                <w:color w:val="auto"/>
                <w:sz w:val="22"/>
              </w:rPr>
              <w:t>Crop stage</w:t>
            </w:r>
          </w:p>
        </w:tc>
        <w:tc>
          <w:tcPr>
            <w:tcW w:w="1207" w:type="dxa"/>
            <w:shd w:val="clear" w:color="auto" w:fill="auto"/>
            <w:vAlign w:val="center"/>
          </w:tcPr>
          <w:p w:rsidR="00D75A61" w:rsidRDefault="003C26F7" w:rsidP="004433AA">
            <w:pPr>
              <w:cnfStyle w:val="000000000000" w:firstRow="0" w:lastRow="0" w:firstColumn="0" w:lastColumn="0" w:oddVBand="0" w:evenVBand="0" w:oddHBand="0" w:evenHBand="0" w:firstRowFirstColumn="0" w:firstRowLastColumn="0" w:lastRowFirstColumn="0" w:lastRowLastColumn="0"/>
              <w:rPr>
                <w:rFonts w:cs="Arial"/>
                <w:color w:val="auto"/>
                <w:sz w:val="22"/>
              </w:rPr>
            </w:pPr>
            <w:r w:rsidRPr="00377FF3">
              <w:rPr>
                <w:rFonts w:cs="Arial" w:hint="eastAsia"/>
                <w:sz w:val="22"/>
              </w:rPr>
              <w:t>4</w:t>
            </w:r>
          </w:p>
        </w:tc>
        <w:tc>
          <w:tcPr>
            <w:tcW w:w="1417" w:type="dxa"/>
            <w:shd w:val="clear" w:color="auto" w:fill="auto"/>
            <w:vAlign w:val="center"/>
          </w:tcPr>
          <w:p w:rsidR="00D75A61" w:rsidRDefault="003C26F7" w:rsidP="004433AA">
            <w:pPr>
              <w:cnfStyle w:val="000000000000" w:firstRow="0" w:lastRow="0" w:firstColumn="0" w:lastColumn="0" w:oddVBand="0" w:evenVBand="0" w:oddHBand="0" w:evenHBand="0" w:firstRowFirstColumn="0" w:firstRowLastColumn="0" w:lastRowFirstColumn="0" w:lastRowLastColumn="0"/>
              <w:rPr>
                <w:rFonts w:cs="Arial"/>
                <w:color w:val="000000"/>
                <w:sz w:val="22"/>
              </w:rPr>
            </w:pPr>
            <w:r w:rsidRPr="00377FF3">
              <w:rPr>
                <w:rFonts w:cs="Arial" w:hint="eastAsia"/>
                <w:color w:val="000000"/>
                <w:sz w:val="22"/>
              </w:rPr>
              <w:t xml:space="preserve">    2.37</w:t>
            </w:r>
          </w:p>
        </w:tc>
        <w:tc>
          <w:tcPr>
            <w:tcW w:w="1417" w:type="dxa"/>
            <w:shd w:val="clear" w:color="auto" w:fill="auto"/>
            <w:vAlign w:val="center"/>
          </w:tcPr>
          <w:p w:rsidR="00D75A61" w:rsidRDefault="003C26F7" w:rsidP="004433AA">
            <w:pPr>
              <w:cnfStyle w:val="000000000000" w:firstRow="0" w:lastRow="0" w:firstColumn="0" w:lastColumn="0" w:oddVBand="0" w:evenVBand="0" w:oddHBand="0" w:evenHBand="0" w:firstRowFirstColumn="0" w:firstRowLastColumn="0" w:lastRowFirstColumn="0" w:lastRowLastColumn="0"/>
              <w:rPr>
                <w:rFonts w:cs="Arial"/>
                <w:color w:val="000000"/>
                <w:sz w:val="22"/>
              </w:rPr>
            </w:pPr>
            <w:r w:rsidRPr="00377FF3">
              <w:rPr>
                <w:rFonts w:cs="Arial" w:hint="eastAsia"/>
                <w:color w:val="000000"/>
                <w:sz w:val="22"/>
              </w:rPr>
              <w:t xml:space="preserve">     0.67</w:t>
            </w:r>
          </w:p>
        </w:tc>
      </w:tr>
    </w:tbl>
    <w:p w:rsidR="00D75A61" w:rsidRDefault="00243F06" w:rsidP="004433AA">
      <w:pPr>
        <w:rPr>
          <w:sz w:val="24"/>
        </w:rPr>
      </w:pPr>
      <w:r>
        <w:rPr>
          <w:color w:val="FF0000"/>
          <w:sz w:val="24"/>
        </w:rPr>
        <w:br w:type="page"/>
      </w:r>
      <w:r w:rsidR="00881881" w:rsidRPr="00271F6F">
        <w:rPr>
          <w:rFonts w:hint="eastAsia"/>
          <w:sz w:val="24"/>
        </w:rPr>
        <w:lastRenderedPageBreak/>
        <w:t xml:space="preserve">Table 2. </w:t>
      </w:r>
      <w:r w:rsidR="00EF3DEE" w:rsidRPr="00271F6F">
        <w:rPr>
          <w:rFonts w:hint="eastAsia"/>
          <w:sz w:val="24"/>
        </w:rPr>
        <w:t>Tukey</w:t>
      </w:r>
      <w:r w:rsidR="00EF3DEE" w:rsidRPr="00271F6F">
        <w:rPr>
          <w:sz w:val="24"/>
        </w:rPr>
        <w:t>’</w:t>
      </w:r>
      <w:r w:rsidR="00EF3DEE" w:rsidRPr="00271F6F">
        <w:rPr>
          <w:rFonts w:hint="eastAsia"/>
          <w:sz w:val="24"/>
        </w:rPr>
        <w:t>s post-hoc</w:t>
      </w:r>
      <w:r w:rsidR="005A6785">
        <w:rPr>
          <w:rFonts w:hint="eastAsia"/>
          <w:sz w:val="24"/>
        </w:rPr>
        <w:t xml:space="preserve"> tests comparing the proportion</w:t>
      </w:r>
      <w:r w:rsidR="00EF3DEE" w:rsidRPr="00271F6F">
        <w:rPr>
          <w:rFonts w:hint="eastAsia"/>
          <w:sz w:val="24"/>
        </w:rPr>
        <w:t xml:space="preserve"> of rice herbivores consumed in predators</w:t>
      </w:r>
      <w:r w:rsidR="001234C0">
        <w:rPr>
          <w:sz w:val="24"/>
        </w:rPr>
        <w:t>’</w:t>
      </w:r>
      <w:r w:rsidR="00EF3DEE" w:rsidRPr="00271F6F">
        <w:rPr>
          <w:rFonts w:hint="eastAsia"/>
          <w:sz w:val="24"/>
        </w:rPr>
        <w:t xml:space="preserve"> diet in organic and conventional rice farms. </w:t>
      </w:r>
      <w:r w:rsidR="00566249" w:rsidRPr="00271F6F">
        <w:rPr>
          <w:rFonts w:hint="eastAsia"/>
          <w:sz w:val="24"/>
        </w:rPr>
        <w:t xml:space="preserve">The tests were performed using </w:t>
      </w:r>
      <w:r w:rsidR="00566249" w:rsidRPr="00271F6F">
        <w:rPr>
          <w:sz w:val="24"/>
        </w:rPr>
        <w:t xml:space="preserve">the function cld() from the </w:t>
      </w:r>
      <w:r w:rsidR="001234C0">
        <w:rPr>
          <w:rFonts w:hint="eastAsia"/>
          <w:sz w:val="24"/>
        </w:rPr>
        <w:t xml:space="preserve">R </w:t>
      </w:r>
      <w:r w:rsidR="00566249" w:rsidRPr="00271F6F">
        <w:rPr>
          <w:sz w:val="24"/>
        </w:rPr>
        <w:t xml:space="preserve">“multcomp” package </w:t>
      </w:r>
      <w:r w:rsidR="00C84018" w:rsidRPr="00271F6F">
        <w:rPr>
          <w:sz w:val="24"/>
        </w:rPr>
        <w:fldChar w:fldCharType="begin"/>
      </w:r>
      <w:r w:rsidR="00566249" w:rsidRPr="00271F6F">
        <w:rPr>
          <w:sz w:val="24"/>
        </w:rPr>
        <w:instrText xml:space="preserve"> ADDIN EN.CITE &lt;EndNote&gt;&lt;Cite&gt;&lt;Author&gt;Hothorn&lt;/Author&gt;&lt;Year&gt;2008&lt;/Year&gt;&lt;RecNum&gt;24&lt;/RecNum&gt;&lt;DisplayText&gt;(Hothorn et al. 2008)&lt;/DisplayText&gt;&lt;record&gt;&lt;rec-number&gt;24&lt;/rec-number&gt;&lt;foreign-keys&gt;&lt;key app="EN" db-id="2vstfap51s9ztmea0af5fa9f5v90srreddde" timestamp="1615996964"&gt;24&lt;/key&gt;&lt;/foreign-keys&gt;&lt;ref-type name="Journal Article"&gt;17&lt;/ref-type&gt;&lt;contributors&gt;&lt;authors&gt;&lt;author&gt;Hothorn, Torsten&lt;/author&gt;&lt;author&gt;Bretz, Frank&lt;/author&gt;&lt;author&gt;Westfall, Peter&lt;/author&gt;&lt;/authors&gt;&lt;/contributors&gt;&lt;titles&gt;&lt;title&gt;Simultaneous inference in general parametric models&lt;/title&gt;&lt;secondary-title&gt;Biometrical Journal: Journal of Mathematical Methods in Biosciences&lt;/secondary-title&gt;&lt;/titles&gt;&lt;periodical&gt;&lt;full-title&gt;Biometrical Journal: Journal of Mathematical Methods in Biosciences&lt;/full-title&gt;&lt;/periodical&gt;&lt;pages&gt;346-363&lt;/pages&gt;&lt;volume&gt;50&lt;/volume&gt;&lt;number&gt;3&lt;/number&gt;&lt;dates&gt;&lt;year&gt;2008&lt;/year&gt;&lt;/dates&gt;&lt;isbn&gt;0323-3847&lt;/isbn&gt;&lt;urls&gt;&lt;/urls&gt;&lt;/record&gt;&lt;/Cite&gt;&lt;/EndNote&gt;</w:instrText>
      </w:r>
      <w:r w:rsidR="00C84018" w:rsidRPr="00271F6F">
        <w:rPr>
          <w:sz w:val="24"/>
        </w:rPr>
        <w:fldChar w:fldCharType="separate"/>
      </w:r>
      <w:r w:rsidR="00566249" w:rsidRPr="00271F6F">
        <w:rPr>
          <w:noProof/>
          <w:sz w:val="24"/>
        </w:rPr>
        <w:t>(Hothorn et al. 2008)</w:t>
      </w:r>
      <w:r w:rsidR="00C84018" w:rsidRPr="00271F6F">
        <w:rPr>
          <w:sz w:val="24"/>
        </w:rPr>
        <w:fldChar w:fldCharType="end"/>
      </w:r>
      <w:r w:rsidR="00566249" w:rsidRPr="00271F6F">
        <w:rPr>
          <w:sz w:val="24"/>
        </w:rPr>
        <w:t>.</w:t>
      </w:r>
      <w:r w:rsidR="00566249" w:rsidRPr="00271F6F">
        <w:rPr>
          <w:rFonts w:hint="eastAsia"/>
          <w:sz w:val="24"/>
        </w:rPr>
        <w:t xml:space="preserve"> </w:t>
      </w:r>
      <w:r w:rsidR="008D716D" w:rsidRPr="00271F6F">
        <w:rPr>
          <w:sz w:val="24"/>
        </w:rPr>
        <w:t>Different superscript letters</w:t>
      </w:r>
      <w:r w:rsidR="008D716D" w:rsidRPr="00271F6F">
        <w:rPr>
          <w:rFonts w:hint="eastAsia"/>
          <w:sz w:val="24"/>
        </w:rPr>
        <w:t xml:space="preserve"> </w:t>
      </w:r>
      <w:r w:rsidR="008D716D" w:rsidRPr="00271F6F">
        <w:rPr>
          <w:sz w:val="24"/>
        </w:rPr>
        <w:t>indicate significant differences</w:t>
      </w:r>
      <w:r w:rsidR="008D716D" w:rsidRPr="00271F6F">
        <w:rPr>
          <w:rFonts w:hint="eastAsia"/>
          <w:sz w:val="24"/>
        </w:rPr>
        <w:t xml:space="preserve"> in</w:t>
      </w:r>
      <w:r w:rsidR="008D716D" w:rsidRPr="00271F6F">
        <w:rPr>
          <w:sz w:val="24"/>
        </w:rPr>
        <w:t xml:space="preserve"> </w:t>
      </w:r>
      <w:r w:rsidR="00120498">
        <w:rPr>
          <w:rFonts w:hint="eastAsia"/>
          <w:sz w:val="24"/>
        </w:rPr>
        <w:t>the means (</w:t>
      </w:r>
      <w:r w:rsidR="008D716D" w:rsidRPr="00271F6F">
        <w:rPr>
          <w:sz w:val="24"/>
        </w:rPr>
        <w:t>α</w:t>
      </w:r>
      <w:r w:rsidR="00271F6F" w:rsidRPr="00271F6F">
        <w:rPr>
          <w:rFonts w:hint="eastAsia"/>
          <w:sz w:val="24"/>
        </w:rPr>
        <w:t xml:space="preserve"> </w:t>
      </w:r>
      <w:r w:rsidR="008D716D" w:rsidRPr="00271F6F">
        <w:rPr>
          <w:sz w:val="24"/>
        </w:rPr>
        <w:t>= 0.05</w:t>
      </w:r>
      <w:r w:rsidR="00120498">
        <w:rPr>
          <w:rFonts w:hint="eastAsia"/>
          <w:sz w:val="24"/>
        </w:rPr>
        <w:t>)</w:t>
      </w:r>
      <w:r w:rsidR="008D716D" w:rsidRPr="00271F6F">
        <w:rPr>
          <w:rFonts w:hint="eastAsia"/>
          <w:sz w:val="24"/>
        </w:rPr>
        <w:t xml:space="preserve"> within each model</w:t>
      </w:r>
      <w:r w:rsidR="008D716D" w:rsidRPr="00271F6F">
        <w:rPr>
          <w:sz w:val="24"/>
        </w:rPr>
        <w:t>.</w:t>
      </w:r>
    </w:p>
    <w:tbl>
      <w:tblPr>
        <w:tblStyle w:val="1"/>
        <w:tblW w:w="8576" w:type="dxa"/>
        <w:jc w:val="center"/>
        <w:tblLook w:val="04A0" w:firstRow="1" w:lastRow="0" w:firstColumn="1" w:lastColumn="0" w:noHBand="0" w:noVBand="1"/>
      </w:tblPr>
      <w:tblGrid>
        <w:gridCol w:w="1802"/>
        <w:gridCol w:w="1716"/>
        <w:gridCol w:w="1908"/>
        <w:gridCol w:w="1575"/>
        <w:gridCol w:w="1575"/>
      </w:tblGrid>
      <w:tr w:rsidR="008A76BE" w:rsidRPr="00DD4D76" w:rsidTr="00D87843">
        <w:trPr>
          <w:cnfStyle w:val="100000000000" w:firstRow="1" w:lastRow="0" w:firstColumn="0" w:lastColumn="0" w:oddVBand="0" w:evenVBand="0" w:oddHBand="0"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D75A61" w:rsidRDefault="00AE3865" w:rsidP="004433AA">
            <w:pPr>
              <w:rPr>
                <w:rFonts w:asciiTheme="majorHAnsi" w:eastAsiaTheme="majorEastAsia" w:hAnsiTheme="majorHAnsi" w:cs="Arial"/>
                <w:b w:val="0"/>
                <w:color w:val="auto"/>
                <w:sz w:val="24"/>
                <w:szCs w:val="32"/>
              </w:rPr>
            </w:pPr>
            <w:r w:rsidRPr="00D741E4">
              <w:rPr>
                <w:rFonts w:cs="Arial" w:hint="eastAsia"/>
                <w:b w:val="0"/>
                <w:color w:val="auto"/>
                <w:sz w:val="24"/>
                <w:szCs w:val="32"/>
              </w:rPr>
              <w:t>Mode</w:t>
            </w:r>
            <w:r w:rsidR="00C25CB6" w:rsidRPr="00D741E4">
              <w:rPr>
                <w:rFonts w:cs="Arial" w:hint="eastAsia"/>
                <w:b w:val="0"/>
                <w:color w:val="auto"/>
                <w:sz w:val="24"/>
                <w:szCs w:val="32"/>
              </w:rPr>
              <w:t>l</w:t>
            </w:r>
          </w:p>
        </w:tc>
        <w:tc>
          <w:tcPr>
            <w:tcW w:w="0" w:type="auto"/>
            <w:shd w:val="clear" w:color="auto" w:fill="auto"/>
            <w:noWrap/>
            <w:vAlign w:val="center"/>
            <w:hideMark/>
          </w:tcPr>
          <w:p w:rsidR="00D75A61" w:rsidRDefault="008A76BE" w:rsidP="004433AA">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b w:val="0"/>
                <w:color w:val="auto"/>
                <w:sz w:val="24"/>
                <w:szCs w:val="32"/>
              </w:rPr>
            </w:pPr>
            <w:r w:rsidRPr="00D741E4">
              <w:rPr>
                <w:rFonts w:eastAsia="Times New Roman" w:cs="Arial"/>
                <w:b w:val="0"/>
                <w:color w:val="auto"/>
                <w:sz w:val="24"/>
                <w:szCs w:val="32"/>
              </w:rPr>
              <w:t>Farm</w:t>
            </w:r>
            <w:r w:rsidRPr="00D741E4">
              <w:rPr>
                <w:rFonts w:cs="Arial"/>
                <w:b w:val="0"/>
                <w:color w:val="auto"/>
                <w:sz w:val="24"/>
                <w:szCs w:val="32"/>
              </w:rPr>
              <w:t xml:space="preserve"> </w:t>
            </w:r>
            <w:r w:rsidRPr="00D741E4">
              <w:rPr>
                <w:rFonts w:eastAsia="Times New Roman" w:cs="Arial"/>
                <w:b w:val="0"/>
                <w:color w:val="auto"/>
                <w:sz w:val="24"/>
                <w:szCs w:val="32"/>
              </w:rPr>
              <w:t>type</w:t>
            </w:r>
          </w:p>
        </w:tc>
        <w:tc>
          <w:tcPr>
            <w:tcW w:w="0" w:type="auto"/>
            <w:shd w:val="clear" w:color="auto" w:fill="auto"/>
            <w:noWrap/>
            <w:vAlign w:val="center"/>
            <w:hideMark/>
          </w:tcPr>
          <w:p w:rsidR="00D75A61" w:rsidRDefault="008A76BE" w:rsidP="004433AA">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Arial"/>
                <w:b w:val="0"/>
                <w:color w:val="auto"/>
                <w:sz w:val="24"/>
                <w:szCs w:val="32"/>
              </w:rPr>
            </w:pPr>
            <w:r w:rsidRPr="00D741E4">
              <w:rPr>
                <w:rFonts w:cs="Arial"/>
                <w:b w:val="0"/>
                <w:color w:val="auto"/>
                <w:sz w:val="24"/>
                <w:szCs w:val="32"/>
              </w:rPr>
              <w:t>Mean</w:t>
            </w:r>
            <w:r w:rsidRPr="00D741E4">
              <w:rPr>
                <w:rFonts w:cs="Arial" w:hint="eastAsia"/>
                <w:b w:val="0"/>
                <w:color w:val="auto"/>
                <w:sz w:val="24"/>
                <w:szCs w:val="32"/>
              </w:rPr>
              <w:t xml:space="preserve"> (</w:t>
            </w:r>
            <w:r w:rsidRPr="00D741E4">
              <w:rPr>
                <w:rFonts w:cs="Arial"/>
                <w:b w:val="0"/>
                <w:color w:val="auto"/>
                <w:sz w:val="24"/>
                <w:szCs w:val="32"/>
              </w:rPr>
              <w:t>±</w:t>
            </w:r>
            <w:r w:rsidR="00385EF3">
              <w:rPr>
                <w:rFonts w:cs="Arial" w:hint="eastAsia"/>
                <w:b w:val="0"/>
                <w:color w:val="auto"/>
                <w:sz w:val="24"/>
                <w:szCs w:val="32"/>
              </w:rPr>
              <w:t xml:space="preserve"> </w:t>
            </w:r>
            <w:r w:rsidRPr="00D741E4">
              <w:rPr>
                <w:rFonts w:cs="Arial"/>
                <w:b w:val="0"/>
                <w:color w:val="auto"/>
                <w:sz w:val="24"/>
                <w:szCs w:val="32"/>
              </w:rPr>
              <w:t>SE</w:t>
            </w:r>
            <w:r w:rsidRPr="00D741E4">
              <w:rPr>
                <w:rFonts w:cs="Arial" w:hint="eastAsia"/>
                <w:b w:val="0"/>
                <w:color w:val="auto"/>
                <w:sz w:val="24"/>
                <w:szCs w:val="32"/>
              </w:rPr>
              <w:t>)</w:t>
            </w:r>
          </w:p>
        </w:tc>
        <w:tc>
          <w:tcPr>
            <w:tcW w:w="0" w:type="auto"/>
            <w:shd w:val="clear" w:color="auto" w:fill="auto"/>
            <w:noWrap/>
            <w:vAlign w:val="center"/>
            <w:hideMark/>
          </w:tcPr>
          <w:p w:rsidR="00D75A61" w:rsidRDefault="008A76BE" w:rsidP="004433AA">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Arial"/>
                <w:b w:val="0"/>
                <w:color w:val="auto"/>
                <w:sz w:val="24"/>
                <w:szCs w:val="32"/>
              </w:rPr>
            </w:pPr>
            <w:r w:rsidRPr="00D741E4">
              <w:rPr>
                <w:rFonts w:cs="Arial"/>
                <w:b w:val="0"/>
                <w:color w:val="auto"/>
                <w:sz w:val="24"/>
                <w:szCs w:val="32"/>
              </w:rPr>
              <w:t>Lower 2.5%</w:t>
            </w:r>
          </w:p>
        </w:tc>
        <w:tc>
          <w:tcPr>
            <w:tcW w:w="0" w:type="auto"/>
            <w:shd w:val="clear" w:color="auto" w:fill="auto"/>
            <w:noWrap/>
            <w:vAlign w:val="center"/>
            <w:hideMark/>
          </w:tcPr>
          <w:p w:rsidR="00D75A61" w:rsidRDefault="008A76BE" w:rsidP="004433AA">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Arial"/>
                <w:b w:val="0"/>
                <w:color w:val="auto"/>
                <w:sz w:val="24"/>
                <w:szCs w:val="32"/>
              </w:rPr>
            </w:pPr>
            <w:r w:rsidRPr="00D741E4">
              <w:rPr>
                <w:rFonts w:cs="Arial"/>
                <w:b w:val="0"/>
                <w:color w:val="auto"/>
                <w:sz w:val="24"/>
                <w:szCs w:val="32"/>
              </w:rPr>
              <w:t>Upper 2.5%</w:t>
            </w:r>
          </w:p>
        </w:tc>
      </w:tr>
      <w:tr w:rsidR="008A76BE" w:rsidRPr="00DD4D76" w:rsidTr="00D87843">
        <w:trPr>
          <w:cnfStyle w:val="000000100000" w:firstRow="0" w:lastRow="0" w:firstColumn="0" w:lastColumn="0" w:oddVBand="0" w:evenVBand="0" w:oddHBand="1"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D75A61" w:rsidRDefault="008A76BE" w:rsidP="004433AA">
            <w:pPr>
              <w:rPr>
                <w:rFonts w:asciiTheme="majorHAnsi" w:eastAsiaTheme="majorEastAsia" w:hAnsiTheme="majorHAnsi" w:cs="Arial"/>
                <w:color w:val="auto"/>
                <w:sz w:val="24"/>
                <w:szCs w:val="32"/>
              </w:rPr>
            </w:pPr>
            <w:r w:rsidRPr="00D741E4">
              <w:rPr>
                <w:rFonts w:cs="Arial" w:hint="eastAsia"/>
                <w:color w:val="auto"/>
                <w:sz w:val="24"/>
                <w:szCs w:val="32"/>
              </w:rPr>
              <w:t>All predators</w:t>
            </w:r>
          </w:p>
        </w:tc>
        <w:tc>
          <w:tcPr>
            <w:tcW w:w="0" w:type="auto"/>
            <w:shd w:val="clear" w:color="auto" w:fill="auto"/>
            <w:noWrap/>
            <w:vAlign w:val="center"/>
            <w:hideMark/>
          </w:tcPr>
          <w:p w:rsidR="008A76BE" w:rsidRPr="00D741E4" w:rsidRDefault="008A76BE" w:rsidP="004433AA">
            <w:pPr>
              <w:cnfStyle w:val="000000100000" w:firstRow="0" w:lastRow="0" w:firstColumn="0" w:lastColumn="0" w:oddVBand="0" w:evenVBand="0" w:oddHBand="1"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Or</w:t>
            </w:r>
            <w:r w:rsidRPr="00D741E4">
              <w:rPr>
                <w:rFonts w:cs="Arial"/>
                <w:color w:val="auto"/>
                <w:sz w:val="24"/>
                <w:szCs w:val="32"/>
              </w:rPr>
              <w:t>ganic</w:t>
            </w:r>
          </w:p>
        </w:tc>
        <w:tc>
          <w:tcPr>
            <w:tcW w:w="0" w:type="auto"/>
            <w:shd w:val="clear" w:color="auto" w:fill="auto"/>
            <w:noWrap/>
            <w:vAlign w:val="center"/>
            <w:hideMark/>
          </w:tcPr>
          <w:p w:rsidR="00D75A61" w:rsidRDefault="008A76BE" w:rsidP="004433AA">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Arial"/>
                <w:b/>
                <w:bCs/>
                <w:color w:val="auto"/>
                <w:sz w:val="24"/>
                <w:szCs w:val="32"/>
              </w:rPr>
            </w:pPr>
            <w:r w:rsidRPr="00D741E4">
              <w:rPr>
                <w:rFonts w:eastAsia="Times New Roman" w:cs="Arial"/>
                <w:color w:val="auto"/>
                <w:sz w:val="24"/>
                <w:szCs w:val="32"/>
              </w:rPr>
              <w:t>0.6</w:t>
            </w:r>
            <w:r w:rsidRPr="00D741E4">
              <w:rPr>
                <w:rFonts w:cs="Arial"/>
                <w:color w:val="auto"/>
                <w:sz w:val="24"/>
                <w:szCs w:val="32"/>
              </w:rPr>
              <w:t>6</w:t>
            </w:r>
            <w:r w:rsidRPr="00D741E4">
              <w:rPr>
                <w:rFonts w:cs="Arial" w:hint="eastAsia"/>
                <w:color w:val="auto"/>
                <w:sz w:val="24"/>
                <w:szCs w:val="32"/>
                <w:vertAlign w:val="superscript"/>
              </w:rPr>
              <w:t>a</w:t>
            </w:r>
            <w:r w:rsidRPr="00D741E4">
              <w:rPr>
                <w:rFonts w:cs="Arial" w:hint="eastAsia"/>
                <w:color w:val="auto"/>
                <w:sz w:val="24"/>
                <w:szCs w:val="32"/>
              </w:rPr>
              <w:t xml:space="preserve"> (</w:t>
            </w:r>
            <w:r w:rsidRPr="00D741E4">
              <w:rPr>
                <w:rFonts w:cs="Arial"/>
                <w:color w:val="auto"/>
                <w:sz w:val="24"/>
                <w:szCs w:val="32"/>
              </w:rPr>
              <w:t>±</w:t>
            </w:r>
            <w:r w:rsidR="00385EF3">
              <w:rPr>
                <w:rFonts w:cs="Arial" w:hint="eastAsia"/>
                <w:color w:val="auto"/>
                <w:sz w:val="24"/>
                <w:szCs w:val="32"/>
              </w:rPr>
              <w:t xml:space="preserve"> </w:t>
            </w:r>
            <w:r w:rsidRPr="00D741E4">
              <w:rPr>
                <w:rFonts w:eastAsia="Times New Roman" w:cs="Arial"/>
                <w:color w:val="auto"/>
                <w:sz w:val="24"/>
                <w:szCs w:val="32"/>
              </w:rPr>
              <w:t>0.01</w:t>
            </w:r>
            <w:r w:rsidRPr="00D741E4">
              <w:rPr>
                <w:rFonts w:cs="Arial"/>
                <w:color w:val="auto"/>
                <w:sz w:val="24"/>
                <w:szCs w:val="32"/>
              </w:rPr>
              <w:t>5</w:t>
            </w:r>
            <w:r w:rsidRPr="00D741E4">
              <w:rPr>
                <w:rFonts w:cs="Arial" w:hint="eastAsia"/>
                <w:color w:val="auto"/>
                <w:sz w:val="24"/>
                <w:szCs w:val="32"/>
              </w:rPr>
              <w:t>)</w:t>
            </w:r>
          </w:p>
        </w:tc>
        <w:tc>
          <w:tcPr>
            <w:tcW w:w="0" w:type="auto"/>
            <w:shd w:val="clear" w:color="auto" w:fill="auto"/>
            <w:noWrap/>
            <w:vAlign w:val="center"/>
            <w:hideMark/>
          </w:tcPr>
          <w:p w:rsidR="00D75A61" w:rsidRDefault="008A76BE" w:rsidP="004433AA">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Arial"/>
                <w:b/>
                <w:bCs/>
                <w:color w:val="auto"/>
                <w:sz w:val="24"/>
                <w:szCs w:val="32"/>
              </w:rPr>
            </w:pPr>
            <w:r w:rsidRPr="00D741E4">
              <w:rPr>
                <w:rFonts w:eastAsia="Times New Roman" w:cs="Arial"/>
                <w:color w:val="auto"/>
                <w:sz w:val="24"/>
                <w:szCs w:val="32"/>
              </w:rPr>
              <w:t>0.6</w:t>
            </w:r>
            <w:r w:rsidRPr="00D741E4">
              <w:rPr>
                <w:rFonts w:cs="Arial"/>
                <w:color w:val="auto"/>
                <w:sz w:val="24"/>
                <w:szCs w:val="32"/>
              </w:rPr>
              <w:t>3</w:t>
            </w:r>
          </w:p>
        </w:tc>
        <w:tc>
          <w:tcPr>
            <w:tcW w:w="0" w:type="auto"/>
            <w:shd w:val="clear" w:color="auto" w:fill="auto"/>
            <w:noWrap/>
            <w:vAlign w:val="center"/>
            <w:hideMark/>
          </w:tcPr>
          <w:p w:rsidR="00D75A61" w:rsidRDefault="008A76BE" w:rsidP="004433A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b/>
                <w:bCs/>
                <w:color w:val="auto"/>
                <w:sz w:val="24"/>
                <w:szCs w:val="32"/>
              </w:rPr>
            </w:pPr>
            <w:r w:rsidRPr="00D741E4">
              <w:rPr>
                <w:rFonts w:eastAsia="Times New Roman" w:cs="Arial"/>
                <w:color w:val="auto"/>
                <w:sz w:val="24"/>
                <w:szCs w:val="32"/>
              </w:rPr>
              <w:t>0.6</w:t>
            </w:r>
            <w:r w:rsidRPr="00D741E4">
              <w:rPr>
                <w:rFonts w:cs="Arial"/>
                <w:color w:val="auto"/>
                <w:sz w:val="24"/>
                <w:szCs w:val="32"/>
              </w:rPr>
              <w:t>9</w:t>
            </w:r>
          </w:p>
        </w:tc>
      </w:tr>
      <w:tr w:rsidR="008A76BE" w:rsidRPr="00DD4D76" w:rsidTr="00D87843">
        <w:trPr>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D75A61" w:rsidRDefault="00D75A61" w:rsidP="004433AA">
            <w:pPr>
              <w:rPr>
                <w:rFonts w:eastAsia="Times New Roman" w:cs="Arial"/>
                <w:b w:val="0"/>
                <w:bCs w:val="0"/>
                <w:color w:val="auto"/>
                <w:sz w:val="24"/>
                <w:szCs w:val="32"/>
              </w:rPr>
            </w:pPr>
          </w:p>
        </w:tc>
        <w:tc>
          <w:tcPr>
            <w:tcW w:w="0" w:type="auto"/>
            <w:shd w:val="clear" w:color="auto" w:fill="auto"/>
            <w:noWrap/>
            <w:vAlign w:val="center"/>
            <w:hideMark/>
          </w:tcPr>
          <w:p w:rsidR="008A76BE" w:rsidRPr="00D741E4" w:rsidRDefault="008A76BE" w:rsidP="004433AA">
            <w:pPr>
              <w:cnfStyle w:val="000000000000" w:firstRow="0" w:lastRow="0" w:firstColumn="0" w:lastColumn="0" w:oddVBand="0" w:evenVBand="0" w:oddHBand="0"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C</w:t>
            </w:r>
            <w:r w:rsidRPr="00D741E4">
              <w:rPr>
                <w:rFonts w:cs="Arial"/>
                <w:color w:val="auto"/>
                <w:sz w:val="24"/>
                <w:szCs w:val="32"/>
              </w:rPr>
              <w:t>onventional</w:t>
            </w:r>
          </w:p>
        </w:tc>
        <w:tc>
          <w:tcPr>
            <w:tcW w:w="0" w:type="auto"/>
            <w:shd w:val="clear" w:color="auto" w:fill="auto"/>
            <w:noWrap/>
            <w:vAlign w:val="center"/>
            <w:hideMark/>
          </w:tcPr>
          <w:p w:rsidR="00D75A61" w:rsidRDefault="008A76BE" w:rsidP="004433AA">
            <w:pPr>
              <w:cnfStyle w:val="000000000000" w:firstRow="0" w:lastRow="0" w:firstColumn="0" w:lastColumn="0" w:oddVBand="0" w:evenVBand="0" w:oddHBand="0"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0.7</w:t>
            </w:r>
            <w:r w:rsidRPr="00D741E4">
              <w:rPr>
                <w:rFonts w:cs="Arial"/>
                <w:color w:val="auto"/>
                <w:sz w:val="24"/>
                <w:szCs w:val="32"/>
              </w:rPr>
              <w:t>3</w:t>
            </w:r>
            <w:r w:rsidRPr="00D741E4">
              <w:rPr>
                <w:rFonts w:cs="Arial" w:hint="eastAsia"/>
                <w:color w:val="auto"/>
                <w:sz w:val="24"/>
                <w:szCs w:val="32"/>
                <w:vertAlign w:val="superscript"/>
              </w:rPr>
              <w:t>b</w:t>
            </w:r>
            <w:r w:rsidRPr="00D741E4">
              <w:rPr>
                <w:rFonts w:cs="Arial" w:hint="eastAsia"/>
                <w:color w:val="auto"/>
                <w:sz w:val="24"/>
                <w:szCs w:val="32"/>
              </w:rPr>
              <w:t xml:space="preserve"> (</w:t>
            </w:r>
            <w:r w:rsidRPr="00D741E4">
              <w:rPr>
                <w:rFonts w:cs="Arial"/>
                <w:color w:val="auto"/>
                <w:sz w:val="24"/>
                <w:szCs w:val="32"/>
              </w:rPr>
              <w:t>±</w:t>
            </w:r>
            <w:r w:rsidR="00385EF3">
              <w:rPr>
                <w:rFonts w:cs="Arial" w:hint="eastAsia"/>
                <w:color w:val="auto"/>
                <w:sz w:val="24"/>
                <w:szCs w:val="32"/>
              </w:rPr>
              <w:t xml:space="preserve"> </w:t>
            </w:r>
            <w:r w:rsidRPr="00D741E4">
              <w:rPr>
                <w:rFonts w:eastAsia="Times New Roman" w:cs="Arial"/>
                <w:color w:val="auto"/>
                <w:sz w:val="24"/>
                <w:szCs w:val="32"/>
              </w:rPr>
              <w:t>0.01</w:t>
            </w:r>
            <w:r w:rsidRPr="00D741E4">
              <w:rPr>
                <w:rFonts w:cs="Arial"/>
                <w:color w:val="auto"/>
                <w:sz w:val="24"/>
                <w:szCs w:val="32"/>
              </w:rPr>
              <w:t>4</w:t>
            </w:r>
            <w:r w:rsidRPr="00D741E4">
              <w:rPr>
                <w:rFonts w:cs="Arial" w:hint="eastAsia"/>
                <w:color w:val="auto"/>
                <w:sz w:val="24"/>
                <w:szCs w:val="32"/>
              </w:rPr>
              <w:t>)</w:t>
            </w:r>
          </w:p>
        </w:tc>
        <w:tc>
          <w:tcPr>
            <w:tcW w:w="0" w:type="auto"/>
            <w:shd w:val="clear" w:color="auto" w:fill="auto"/>
            <w:noWrap/>
            <w:vAlign w:val="center"/>
            <w:hideMark/>
          </w:tcPr>
          <w:p w:rsidR="00D75A61" w:rsidRDefault="008A76BE" w:rsidP="004433AA">
            <w:pPr>
              <w:cnfStyle w:val="000000000000" w:firstRow="0" w:lastRow="0" w:firstColumn="0" w:lastColumn="0" w:oddVBand="0" w:evenVBand="0" w:oddHBand="0"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0.70</w:t>
            </w:r>
          </w:p>
        </w:tc>
        <w:tc>
          <w:tcPr>
            <w:tcW w:w="0" w:type="auto"/>
            <w:shd w:val="clear" w:color="auto" w:fill="auto"/>
            <w:noWrap/>
            <w:vAlign w:val="center"/>
            <w:hideMark/>
          </w:tcPr>
          <w:p w:rsidR="00D75A61" w:rsidRDefault="008A76BE" w:rsidP="004433AA">
            <w:pPr>
              <w:cnfStyle w:val="000000000000" w:firstRow="0" w:lastRow="0" w:firstColumn="0" w:lastColumn="0" w:oddVBand="0" w:evenVBand="0" w:oddHBand="0"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0.7</w:t>
            </w:r>
            <w:r w:rsidRPr="00D741E4">
              <w:rPr>
                <w:rFonts w:cs="Arial"/>
                <w:color w:val="auto"/>
                <w:sz w:val="24"/>
                <w:szCs w:val="32"/>
              </w:rPr>
              <w:t>6</w:t>
            </w:r>
          </w:p>
        </w:tc>
      </w:tr>
      <w:tr w:rsidR="00600275" w:rsidRPr="00DD4D76" w:rsidTr="00D87843">
        <w:trPr>
          <w:cnfStyle w:val="000000100000" w:firstRow="0" w:lastRow="0" w:firstColumn="0" w:lastColumn="0" w:oddVBand="0" w:evenVBand="0" w:oddHBand="1"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D75A61" w:rsidRDefault="00600275" w:rsidP="004433AA">
            <w:pPr>
              <w:rPr>
                <w:rFonts w:cs="Arial"/>
                <w:b w:val="0"/>
                <w:bCs w:val="0"/>
                <w:color w:val="auto"/>
                <w:sz w:val="24"/>
                <w:szCs w:val="32"/>
              </w:rPr>
            </w:pPr>
            <w:r w:rsidRPr="00D741E4">
              <w:rPr>
                <w:rFonts w:cs="Arial" w:hint="eastAsia"/>
                <w:color w:val="auto"/>
                <w:sz w:val="24"/>
                <w:szCs w:val="32"/>
              </w:rPr>
              <w:t>Spiders</w:t>
            </w:r>
          </w:p>
        </w:tc>
        <w:tc>
          <w:tcPr>
            <w:tcW w:w="0" w:type="auto"/>
            <w:shd w:val="clear" w:color="auto" w:fill="auto"/>
            <w:noWrap/>
            <w:vAlign w:val="center"/>
            <w:hideMark/>
          </w:tcPr>
          <w:p w:rsidR="00600275" w:rsidRPr="00D741E4" w:rsidRDefault="00600275" w:rsidP="004433AA">
            <w:pPr>
              <w:cnfStyle w:val="000000100000" w:firstRow="0" w:lastRow="0" w:firstColumn="0" w:lastColumn="0" w:oddVBand="0" w:evenVBand="0" w:oddHBand="1"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Or</w:t>
            </w:r>
            <w:r w:rsidRPr="00D741E4">
              <w:rPr>
                <w:rFonts w:cs="Arial"/>
                <w:color w:val="auto"/>
                <w:sz w:val="24"/>
                <w:szCs w:val="32"/>
              </w:rPr>
              <w:t>ganic</w:t>
            </w:r>
          </w:p>
        </w:tc>
        <w:tc>
          <w:tcPr>
            <w:tcW w:w="0" w:type="auto"/>
            <w:shd w:val="clear" w:color="auto" w:fill="auto"/>
            <w:noWrap/>
            <w:vAlign w:val="center"/>
            <w:hideMark/>
          </w:tcPr>
          <w:p w:rsidR="00D75A61" w:rsidRDefault="00600275" w:rsidP="004433AA">
            <w:pPr>
              <w:cnfStyle w:val="000000100000" w:firstRow="0" w:lastRow="0" w:firstColumn="0" w:lastColumn="0" w:oddVBand="0" w:evenVBand="0" w:oddHBand="1"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0.6</w:t>
            </w:r>
            <w:r w:rsidRPr="00D741E4">
              <w:rPr>
                <w:rFonts w:cs="Arial" w:hint="eastAsia"/>
                <w:color w:val="auto"/>
                <w:sz w:val="24"/>
                <w:szCs w:val="32"/>
              </w:rPr>
              <w:t>4</w:t>
            </w:r>
            <w:r w:rsidRPr="00D741E4">
              <w:rPr>
                <w:rFonts w:cs="Arial" w:hint="eastAsia"/>
                <w:color w:val="auto"/>
                <w:sz w:val="24"/>
                <w:szCs w:val="32"/>
                <w:vertAlign w:val="superscript"/>
              </w:rPr>
              <w:t>a</w:t>
            </w:r>
            <w:r w:rsidRPr="00D741E4">
              <w:rPr>
                <w:rFonts w:cs="Arial" w:hint="eastAsia"/>
                <w:color w:val="auto"/>
                <w:sz w:val="24"/>
                <w:szCs w:val="32"/>
              </w:rPr>
              <w:t xml:space="preserve"> (</w:t>
            </w:r>
            <w:r w:rsidRPr="00D741E4">
              <w:rPr>
                <w:rFonts w:cs="Arial"/>
                <w:color w:val="auto"/>
                <w:sz w:val="24"/>
                <w:szCs w:val="32"/>
              </w:rPr>
              <w:t>±</w:t>
            </w:r>
            <w:r w:rsidR="00385EF3">
              <w:rPr>
                <w:rFonts w:cs="Arial" w:hint="eastAsia"/>
                <w:color w:val="auto"/>
                <w:sz w:val="24"/>
                <w:szCs w:val="32"/>
              </w:rPr>
              <w:t xml:space="preserve"> </w:t>
            </w:r>
            <w:r w:rsidRPr="00D741E4">
              <w:rPr>
                <w:rFonts w:eastAsia="Times New Roman" w:cs="Arial"/>
                <w:color w:val="auto"/>
                <w:sz w:val="24"/>
                <w:szCs w:val="32"/>
              </w:rPr>
              <w:t>0.0</w:t>
            </w:r>
            <w:r w:rsidR="00162FFD">
              <w:rPr>
                <w:rFonts w:cs="Arial" w:hint="eastAsia"/>
                <w:color w:val="auto"/>
                <w:sz w:val="24"/>
                <w:szCs w:val="32"/>
              </w:rPr>
              <w:t>20</w:t>
            </w:r>
            <w:r w:rsidRPr="00D741E4">
              <w:rPr>
                <w:rFonts w:cs="Arial" w:hint="eastAsia"/>
                <w:color w:val="auto"/>
                <w:sz w:val="24"/>
                <w:szCs w:val="32"/>
              </w:rPr>
              <w:t>)</w:t>
            </w:r>
          </w:p>
        </w:tc>
        <w:tc>
          <w:tcPr>
            <w:tcW w:w="0" w:type="auto"/>
            <w:shd w:val="clear" w:color="auto" w:fill="auto"/>
            <w:noWrap/>
            <w:vAlign w:val="center"/>
            <w:hideMark/>
          </w:tcPr>
          <w:p w:rsidR="00D75A61" w:rsidRDefault="00600275" w:rsidP="004433AA">
            <w:pPr>
              <w:cnfStyle w:val="000000100000" w:firstRow="0" w:lastRow="0" w:firstColumn="0" w:lastColumn="0" w:oddVBand="0" w:evenVBand="0" w:oddHBand="1" w:evenHBand="0" w:firstRowFirstColumn="0" w:firstRowLastColumn="0" w:lastRowFirstColumn="0" w:lastRowLastColumn="0"/>
              <w:rPr>
                <w:rFonts w:cs="Arial"/>
                <w:color w:val="auto"/>
                <w:sz w:val="24"/>
                <w:szCs w:val="32"/>
              </w:rPr>
            </w:pPr>
            <w:r w:rsidRPr="00D741E4">
              <w:rPr>
                <w:rFonts w:cs="Arial" w:hint="eastAsia"/>
                <w:color w:val="auto"/>
                <w:sz w:val="24"/>
                <w:szCs w:val="32"/>
              </w:rPr>
              <w:t>0.60</w:t>
            </w:r>
          </w:p>
        </w:tc>
        <w:tc>
          <w:tcPr>
            <w:tcW w:w="0" w:type="auto"/>
            <w:shd w:val="clear" w:color="auto" w:fill="auto"/>
            <w:noWrap/>
            <w:vAlign w:val="center"/>
            <w:hideMark/>
          </w:tcPr>
          <w:p w:rsidR="00D75A61" w:rsidRDefault="00600275" w:rsidP="004433AA">
            <w:pPr>
              <w:cnfStyle w:val="000000100000" w:firstRow="0" w:lastRow="0" w:firstColumn="0" w:lastColumn="0" w:oddVBand="0" w:evenVBand="0" w:oddHBand="1" w:evenHBand="0" w:firstRowFirstColumn="0" w:firstRowLastColumn="0" w:lastRowFirstColumn="0" w:lastRowLastColumn="0"/>
              <w:rPr>
                <w:rFonts w:cs="Arial"/>
                <w:color w:val="auto"/>
                <w:sz w:val="24"/>
                <w:szCs w:val="32"/>
              </w:rPr>
            </w:pPr>
            <w:r w:rsidRPr="00D741E4">
              <w:rPr>
                <w:rFonts w:cs="Arial" w:hint="eastAsia"/>
                <w:color w:val="auto"/>
                <w:sz w:val="24"/>
                <w:szCs w:val="32"/>
              </w:rPr>
              <w:t>0.68</w:t>
            </w:r>
          </w:p>
        </w:tc>
      </w:tr>
      <w:tr w:rsidR="00600275" w:rsidRPr="00DD4D76" w:rsidTr="00D87843">
        <w:trPr>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D75A61" w:rsidRDefault="00D75A61" w:rsidP="004433AA">
            <w:pPr>
              <w:rPr>
                <w:rFonts w:eastAsia="Times New Roman" w:cs="Arial"/>
                <w:b w:val="0"/>
                <w:bCs w:val="0"/>
                <w:color w:val="auto"/>
                <w:sz w:val="24"/>
                <w:szCs w:val="32"/>
              </w:rPr>
            </w:pPr>
          </w:p>
        </w:tc>
        <w:tc>
          <w:tcPr>
            <w:tcW w:w="0" w:type="auto"/>
            <w:shd w:val="clear" w:color="auto" w:fill="auto"/>
            <w:noWrap/>
            <w:vAlign w:val="center"/>
            <w:hideMark/>
          </w:tcPr>
          <w:p w:rsidR="00600275" w:rsidRPr="00D741E4" w:rsidRDefault="00600275" w:rsidP="004433AA">
            <w:pPr>
              <w:cnfStyle w:val="000000000000" w:firstRow="0" w:lastRow="0" w:firstColumn="0" w:lastColumn="0" w:oddVBand="0" w:evenVBand="0" w:oddHBand="0"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C</w:t>
            </w:r>
            <w:r w:rsidRPr="00D741E4">
              <w:rPr>
                <w:rFonts w:cs="Arial"/>
                <w:color w:val="auto"/>
                <w:sz w:val="24"/>
                <w:szCs w:val="32"/>
              </w:rPr>
              <w:t>onventional</w:t>
            </w:r>
          </w:p>
        </w:tc>
        <w:tc>
          <w:tcPr>
            <w:tcW w:w="0" w:type="auto"/>
            <w:shd w:val="clear" w:color="auto" w:fill="auto"/>
            <w:noWrap/>
            <w:vAlign w:val="center"/>
            <w:hideMark/>
          </w:tcPr>
          <w:p w:rsidR="00D75A61" w:rsidRDefault="00600275" w:rsidP="004433AA">
            <w:pPr>
              <w:cnfStyle w:val="000000000000" w:firstRow="0" w:lastRow="0" w:firstColumn="0" w:lastColumn="0" w:oddVBand="0" w:evenVBand="0" w:oddHBand="0"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0.7</w:t>
            </w:r>
            <w:r w:rsidRPr="00D741E4">
              <w:rPr>
                <w:rFonts w:cs="Arial"/>
                <w:color w:val="auto"/>
                <w:sz w:val="24"/>
                <w:szCs w:val="32"/>
              </w:rPr>
              <w:t>3</w:t>
            </w:r>
            <w:r w:rsidRPr="00D741E4">
              <w:rPr>
                <w:rFonts w:cs="Arial" w:hint="eastAsia"/>
                <w:color w:val="auto"/>
                <w:sz w:val="24"/>
                <w:szCs w:val="32"/>
                <w:vertAlign w:val="superscript"/>
              </w:rPr>
              <w:t>b</w:t>
            </w:r>
            <w:r w:rsidRPr="00D741E4">
              <w:rPr>
                <w:rFonts w:cs="Arial" w:hint="eastAsia"/>
                <w:color w:val="auto"/>
                <w:sz w:val="24"/>
                <w:szCs w:val="32"/>
              </w:rPr>
              <w:t xml:space="preserve"> (</w:t>
            </w:r>
            <w:r w:rsidRPr="00D741E4">
              <w:rPr>
                <w:rFonts w:cs="Arial"/>
                <w:color w:val="auto"/>
                <w:sz w:val="24"/>
                <w:szCs w:val="32"/>
              </w:rPr>
              <w:t>±</w:t>
            </w:r>
            <w:r w:rsidR="00385EF3">
              <w:rPr>
                <w:rFonts w:cs="Arial" w:hint="eastAsia"/>
                <w:color w:val="auto"/>
                <w:sz w:val="24"/>
                <w:szCs w:val="32"/>
              </w:rPr>
              <w:t xml:space="preserve"> </w:t>
            </w:r>
            <w:r w:rsidRPr="00D741E4">
              <w:rPr>
                <w:rFonts w:eastAsia="Times New Roman" w:cs="Arial"/>
                <w:color w:val="auto"/>
                <w:sz w:val="24"/>
                <w:szCs w:val="32"/>
              </w:rPr>
              <w:t>0.01</w:t>
            </w:r>
            <w:r w:rsidRPr="00D741E4">
              <w:rPr>
                <w:rFonts w:cs="Arial" w:hint="eastAsia"/>
                <w:color w:val="auto"/>
                <w:sz w:val="24"/>
                <w:szCs w:val="32"/>
              </w:rPr>
              <w:t>9)</w:t>
            </w:r>
          </w:p>
        </w:tc>
        <w:tc>
          <w:tcPr>
            <w:tcW w:w="0" w:type="auto"/>
            <w:shd w:val="clear" w:color="auto" w:fill="auto"/>
            <w:noWrap/>
            <w:vAlign w:val="center"/>
            <w:hideMark/>
          </w:tcPr>
          <w:p w:rsidR="00D75A61" w:rsidRDefault="00600275" w:rsidP="004433AA">
            <w:pPr>
              <w:cnfStyle w:val="000000000000" w:firstRow="0" w:lastRow="0" w:firstColumn="0" w:lastColumn="0" w:oddVBand="0" w:evenVBand="0" w:oddHBand="0" w:evenHBand="0" w:firstRowFirstColumn="0" w:firstRowLastColumn="0" w:lastRowFirstColumn="0" w:lastRowLastColumn="0"/>
              <w:rPr>
                <w:rFonts w:cs="Arial"/>
                <w:color w:val="auto"/>
                <w:sz w:val="24"/>
                <w:szCs w:val="32"/>
              </w:rPr>
            </w:pPr>
            <w:r w:rsidRPr="00D741E4">
              <w:rPr>
                <w:rFonts w:cs="Arial" w:hint="eastAsia"/>
                <w:color w:val="auto"/>
                <w:sz w:val="24"/>
                <w:szCs w:val="32"/>
              </w:rPr>
              <w:t>0.69</w:t>
            </w:r>
          </w:p>
        </w:tc>
        <w:tc>
          <w:tcPr>
            <w:tcW w:w="0" w:type="auto"/>
            <w:shd w:val="clear" w:color="auto" w:fill="auto"/>
            <w:noWrap/>
            <w:vAlign w:val="center"/>
            <w:hideMark/>
          </w:tcPr>
          <w:p w:rsidR="00D75A61" w:rsidRDefault="00600275" w:rsidP="004433AA">
            <w:pPr>
              <w:cnfStyle w:val="000000000000" w:firstRow="0" w:lastRow="0" w:firstColumn="0" w:lastColumn="0" w:oddVBand="0" w:evenVBand="0" w:oddHBand="0" w:evenHBand="0" w:firstRowFirstColumn="0" w:firstRowLastColumn="0" w:lastRowFirstColumn="0" w:lastRowLastColumn="0"/>
              <w:rPr>
                <w:rFonts w:cs="Arial"/>
                <w:color w:val="auto"/>
                <w:sz w:val="24"/>
                <w:szCs w:val="32"/>
              </w:rPr>
            </w:pPr>
            <w:r w:rsidRPr="00D741E4">
              <w:rPr>
                <w:rFonts w:cs="Arial" w:hint="eastAsia"/>
                <w:color w:val="auto"/>
                <w:sz w:val="24"/>
                <w:szCs w:val="32"/>
              </w:rPr>
              <w:t>0.7</w:t>
            </w:r>
            <w:r w:rsidR="00162FFD">
              <w:rPr>
                <w:rFonts w:cs="Arial" w:hint="eastAsia"/>
                <w:color w:val="auto"/>
                <w:sz w:val="24"/>
                <w:szCs w:val="32"/>
              </w:rPr>
              <w:t>7</w:t>
            </w:r>
          </w:p>
        </w:tc>
      </w:tr>
      <w:tr w:rsidR="00600275" w:rsidRPr="00DD4D76" w:rsidTr="00D87843">
        <w:trPr>
          <w:cnfStyle w:val="000000100000" w:firstRow="0" w:lastRow="0" w:firstColumn="0" w:lastColumn="0" w:oddVBand="0" w:evenVBand="0" w:oddHBand="1"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D75A61" w:rsidRDefault="00600275" w:rsidP="004433AA">
            <w:pPr>
              <w:rPr>
                <w:rFonts w:cs="Arial"/>
                <w:b w:val="0"/>
                <w:bCs w:val="0"/>
                <w:color w:val="auto"/>
                <w:sz w:val="24"/>
                <w:szCs w:val="32"/>
              </w:rPr>
            </w:pPr>
            <w:r w:rsidRPr="00D741E4">
              <w:rPr>
                <w:rFonts w:cs="Arial" w:hint="eastAsia"/>
                <w:color w:val="auto"/>
                <w:sz w:val="24"/>
                <w:szCs w:val="32"/>
              </w:rPr>
              <w:t>Ladybeetles</w:t>
            </w:r>
          </w:p>
        </w:tc>
        <w:tc>
          <w:tcPr>
            <w:tcW w:w="0" w:type="auto"/>
            <w:shd w:val="clear" w:color="auto" w:fill="auto"/>
            <w:noWrap/>
            <w:vAlign w:val="center"/>
            <w:hideMark/>
          </w:tcPr>
          <w:p w:rsidR="00600275" w:rsidRPr="00D741E4" w:rsidRDefault="00600275" w:rsidP="004433AA">
            <w:pPr>
              <w:cnfStyle w:val="000000100000" w:firstRow="0" w:lastRow="0" w:firstColumn="0" w:lastColumn="0" w:oddVBand="0" w:evenVBand="0" w:oddHBand="1"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Or</w:t>
            </w:r>
            <w:r w:rsidRPr="00D741E4">
              <w:rPr>
                <w:rFonts w:cs="Arial"/>
                <w:color w:val="auto"/>
                <w:sz w:val="24"/>
                <w:szCs w:val="32"/>
              </w:rPr>
              <w:t>ganic</w:t>
            </w:r>
          </w:p>
        </w:tc>
        <w:tc>
          <w:tcPr>
            <w:tcW w:w="0" w:type="auto"/>
            <w:shd w:val="clear" w:color="auto" w:fill="auto"/>
            <w:noWrap/>
            <w:vAlign w:val="center"/>
            <w:hideMark/>
          </w:tcPr>
          <w:p w:rsidR="00D75A61" w:rsidRDefault="00600275" w:rsidP="004433AA">
            <w:pPr>
              <w:cnfStyle w:val="000000100000" w:firstRow="0" w:lastRow="0" w:firstColumn="0" w:lastColumn="0" w:oddVBand="0" w:evenVBand="0" w:oddHBand="1"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0.</w:t>
            </w:r>
            <w:r w:rsidRPr="00D741E4">
              <w:rPr>
                <w:rFonts w:cs="Arial" w:hint="eastAsia"/>
                <w:color w:val="auto"/>
                <w:sz w:val="24"/>
                <w:szCs w:val="32"/>
              </w:rPr>
              <w:t>8</w:t>
            </w:r>
            <w:r w:rsidR="0002225A">
              <w:rPr>
                <w:rFonts w:cs="Arial" w:hint="eastAsia"/>
                <w:color w:val="auto"/>
                <w:sz w:val="24"/>
                <w:szCs w:val="32"/>
              </w:rPr>
              <w:t>6</w:t>
            </w:r>
            <w:r w:rsidRPr="00D741E4">
              <w:rPr>
                <w:rFonts w:cs="Arial" w:hint="eastAsia"/>
                <w:color w:val="auto"/>
                <w:sz w:val="24"/>
                <w:szCs w:val="32"/>
                <w:vertAlign w:val="superscript"/>
              </w:rPr>
              <w:t>a</w:t>
            </w:r>
            <w:r w:rsidRPr="00D741E4">
              <w:rPr>
                <w:rFonts w:cs="Arial" w:hint="eastAsia"/>
                <w:color w:val="auto"/>
                <w:sz w:val="24"/>
                <w:szCs w:val="32"/>
              </w:rPr>
              <w:t xml:space="preserve"> (</w:t>
            </w:r>
            <w:r w:rsidRPr="00D741E4">
              <w:rPr>
                <w:rFonts w:cs="Arial"/>
                <w:color w:val="auto"/>
                <w:sz w:val="24"/>
                <w:szCs w:val="32"/>
              </w:rPr>
              <w:t>±</w:t>
            </w:r>
            <w:r w:rsidR="00385EF3">
              <w:rPr>
                <w:rFonts w:cs="Arial" w:hint="eastAsia"/>
                <w:color w:val="auto"/>
                <w:sz w:val="24"/>
                <w:szCs w:val="32"/>
              </w:rPr>
              <w:t xml:space="preserve"> </w:t>
            </w:r>
            <w:r w:rsidRPr="00D741E4">
              <w:rPr>
                <w:rFonts w:eastAsia="Times New Roman" w:cs="Arial"/>
                <w:color w:val="auto"/>
                <w:sz w:val="24"/>
                <w:szCs w:val="32"/>
              </w:rPr>
              <w:t>0.0</w:t>
            </w:r>
            <w:r w:rsidR="0002225A">
              <w:rPr>
                <w:rFonts w:cs="Arial" w:hint="eastAsia"/>
                <w:color w:val="auto"/>
                <w:sz w:val="24"/>
                <w:szCs w:val="32"/>
              </w:rPr>
              <w:t>07</w:t>
            </w:r>
            <w:r w:rsidRPr="00D741E4">
              <w:rPr>
                <w:rFonts w:cs="Arial" w:hint="eastAsia"/>
                <w:color w:val="auto"/>
                <w:sz w:val="24"/>
                <w:szCs w:val="32"/>
              </w:rPr>
              <w:t>)</w:t>
            </w:r>
          </w:p>
        </w:tc>
        <w:tc>
          <w:tcPr>
            <w:tcW w:w="0" w:type="auto"/>
            <w:shd w:val="clear" w:color="auto" w:fill="auto"/>
            <w:noWrap/>
            <w:vAlign w:val="center"/>
            <w:hideMark/>
          </w:tcPr>
          <w:p w:rsidR="00D75A61" w:rsidRDefault="00600275" w:rsidP="004433AA">
            <w:pPr>
              <w:cnfStyle w:val="000000100000" w:firstRow="0" w:lastRow="0" w:firstColumn="0" w:lastColumn="0" w:oddVBand="0" w:evenVBand="0" w:oddHBand="1" w:evenHBand="0" w:firstRowFirstColumn="0" w:firstRowLastColumn="0" w:lastRowFirstColumn="0" w:lastRowLastColumn="0"/>
              <w:rPr>
                <w:rFonts w:cs="Arial"/>
                <w:color w:val="auto"/>
                <w:sz w:val="24"/>
                <w:szCs w:val="32"/>
              </w:rPr>
            </w:pPr>
            <w:r w:rsidRPr="00D741E4">
              <w:rPr>
                <w:rFonts w:cs="Arial" w:hint="eastAsia"/>
                <w:color w:val="auto"/>
                <w:sz w:val="24"/>
                <w:szCs w:val="32"/>
              </w:rPr>
              <w:t>0.8</w:t>
            </w:r>
            <w:r w:rsidR="0002225A">
              <w:rPr>
                <w:rFonts w:cs="Arial" w:hint="eastAsia"/>
                <w:color w:val="auto"/>
                <w:sz w:val="24"/>
                <w:szCs w:val="32"/>
              </w:rPr>
              <w:t>5</w:t>
            </w:r>
          </w:p>
        </w:tc>
        <w:tc>
          <w:tcPr>
            <w:tcW w:w="0" w:type="auto"/>
            <w:shd w:val="clear" w:color="auto" w:fill="auto"/>
            <w:noWrap/>
            <w:vAlign w:val="center"/>
            <w:hideMark/>
          </w:tcPr>
          <w:p w:rsidR="00D75A61" w:rsidRDefault="00600275" w:rsidP="004433AA">
            <w:pPr>
              <w:cnfStyle w:val="000000100000" w:firstRow="0" w:lastRow="0" w:firstColumn="0" w:lastColumn="0" w:oddVBand="0" w:evenVBand="0" w:oddHBand="1" w:evenHBand="0" w:firstRowFirstColumn="0" w:firstRowLastColumn="0" w:lastRowFirstColumn="0" w:lastRowLastColumn="0"/>
              <w:rPr>
                <w:rFonts w:cs="Arial"/>
                <w:color w:val="auto"/>
                <w:sz w:val="24"/>
                <w:szCs w:val="32"/>
              </w:rPr>
            </w:pPr>
            <w:r w:rsidRPr="00D741E4">
              <w:rPr>
                <w:rFonts w:cs="Arial" w:hint="eastAsia"/>
                <w:color w:val="auto"/>
                <w:sz w:val="24"/>
                <w:szCs w:val="32"/>
              </w:rPr>
              <w:t>0.8</w:t>
            </w:r>
            <w:r w:rsidR="0002225A">
              <w:rPr>
                <w:rFonts w:cs="Arial" w:hint="eastAsia"/>
                <w:color w:val="auto"/>
                <w:sz w:val="24"/>
                <w:szCs w:val="32"/>
              </w:rPr>
              <w:t>7</w:t>
            </w:r>
          </w:p>
        </w:tc>
      </w:tr>
      <w:tr w:rsidR="00600275" w:rsidRPr="00DD4D76" w:rsidTr="00D87843">
        <w:trPr>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D75A61" w:rsidRDefault="00D75A61" w:rsidP="004433AA">
            <w:pPr>
              <w:rPr>
                <w:rFonts w:eastAsia="Times New Roman" w:cs="Arial"/>
                <w:b w:val="0"/>
                <w:bCs w:val="0"/>
                <w:color w:val="auto"/>
                <w:sz w:val="24"/>
                <w:szCs w:val="32"/>
              </w:rPr>
            </w:pPr>
          </w:p>
        </w:tc>
        <w:tc>
          <w:tcPr>
            <w:tcW w:w="0" w:type="auto"/>
            <w:shd w:val="clear" w:color="auto" w:fill="auto"/>
            <w:noWrap/>
            <w:vAlign w:val="center"/>
            <w:hideMark/>
          </w:tcPr>
          <w:p w:rsidR="00600275" w:rsidRPr="00D741E4" w:rsidRDefault="00600275" w:rsidP="004433AA">
            <w:pPr>
              <w:cnfStyle w:val="000000000000" w:firstRow="0" w:lastRow="0" w:firstColumn="0" w:lastColumn="0" w:oddVBand="0" w:evenVBand="0" w:oddHBand="0"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C</w:t>
            </w:r>
            <w:r w:rsidRPr="00D741E4">
              <w:rPr>
                <w:rFonts w:cs="Arial"/>
                <w:color w:val="auto"/>
                <w:sz w:val="24"/>
                <w:szCs w:val="32"/>
              </w:rPr>
              <w:t>onventional</w:t>
            </w:r>
          </w:p>
        </w:tc>
        <w:tc>
          <w:tcPr>
            <w:tcW w:w="0" w:type="auto"/>
            <w:shd w:val="clear" w:color="auto" w:fill="auto"/>
            <w:noWrap/>
            <w:vAlign w:val="center"/>
            <w:hideMark/>
          </w:tcPr>
          <w:p w:rsidR="00D75A61" w:rsidRDefault="00600275" w:rsidP="004433AA">
            <w:pPr>
              <w:cnfStyle w:val="000000000000" w:firstRow="0" w:lastRow="0" w:firstColumn="0" w:lastColumn="0" w:oddVBand="0" w:evenVBand="0" w:oddHBand="0"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0.</w:t>
            </w:r>
            <w:r w:rsidRPr="00D741E4">
              <w:rPr>
                <w:rFonts w:cs="Arial" w:hint="eastAsia"/>
                <w:color w:val="auto"/>
                <w:sz w:val="24"/>
                <w:szCs w:val="32"/>
              </w:rPr>
              <w:t>88</w:t>
            </w:r>
            <w:r w:rsidRPr="00D741E4">
              <w:rPr>
                <w:rFonts w:cs="Arial" w:hint="eastAsia"/>
                <w:color w:val="auto"/>
                <w:sz w:val="24"/>
                <w:szCs w:val="32"/>
                <w:vertAlign w:val="superscript"/>
              </w:rPr>
              <w:t>b</w:t>
            </w:r>
            <w:r w:rsidRPr="00D741E4">
              <w:rPr>
                <w:rFonts w:cs="Arial" w:hint="eastAsia"/>
                <w:color w:val="auto"/>
                <w:sz w:val="24"/>
                <w:szCs w:val="32"/>
              </w:rPr>
              <w:t xml:space="preserve"> (</w:t>
            </w:r>
            <w:r w:rsidRPr="00D741E4">
              <w:rPr>
                <w:rFonts w:cs="Arial"/>
                <w:color w:val="auto"/>
                <w:sz w:val="24"/>
                <w:szCs w:val="32"/>
              </w:rPr>
              <w:t>±</w:t>
            </w:r>
            <w:r w:rsidR="00385EF3">
              <w:rPr>
                <w:rFonts w:cs="Arial" w:hint="eastAsia"/>
                <w:color w:val="auto"/>
                <w:sz w:val="24"/>
                <w:szCs w:val="32"/>
              </w:rPr>
              <w:t xml:space="preserve"> </w:t>
            </w:r>
            <w:r w:rsidRPr="00D741E4">
              <w:rPr>
                <w:rFonts w:eastAsia="Times New Roman" w:cs="Arial"/>
                <w:color w:val="auto"/>
                <w:sz w:val="24"/>
                <w:szCs w:val="32"/>
              </w:rPr>
              <w:t>0.0</w:t>
            </w:r>
            <w:r w:rsidRPr="00D741E4">
              <w:rPr>
                <w:rFonts w:cs="Arial" w:hint="eastAsia"/>
                <w:color w:val="auto"/>
                <w:sz w:val="24"/>
                <w:szCs w:val="32"/>
              </w:rPr>
              <w:t>05)</w:t>
            </w:r>
          </w:p>
        </w:tc>
        <w:tc>
          <w:tcPr>
            <w:tcW w:w="0" w:type="auto"/>
            <w:shd w:val="clear" w:color="auto" w:fill="auto"/>
            <w:noWrap/>
            <w:vAlign w:val="center"/>
            <w:hideMark/>
          </w:tcPr>
          <w:p w:rsidR="00D75A61" w:rsidRDefault="00600275" w:rsidP="004433AA">
            <w:pPr>
              <w:cnfStyle w:val="000000000000" w:firstRow="0" w:lastRow="0" w:firstColumn="0" w:lastColumn="0" w:oddVBand="0" w:evenVBand="0" w:oddHBand="0" w:evenHBand="0" w:firstRowFirstColumn="0" w:firstRowLastColumn="0" w:lastRowFirstColumn="0" w:lastRowLastColumn="0"/>
              <w:rPr>
                <w:rFonts w:cs="Arial"/>
                <w:color w:val="auto"/>
                <w:sz w:val="24"/>
                <w:szCs w:val="32"/>
              </w:rPr>
            </w:pPr>
            <w:r w:rsidRPr="00D741E4">
              <w:rPr>
                <w:rFonts w:cs="Arial" w:hint="eastAsia"/>
                <w:color w:val="auto"/>
                <w:sz w:val="24"/>
                <w:szCs w:val="32"/>
              </w:rPr>
              <w:t>0.87</w:t>
            </w:r>
          </w:p>
        </w:tc>
        <w:tc>
          <w:tcPr>
            <w:tcW w:w="0" w:type="auto"/>
            <w:shd w:val="clear" w:color="auto" w:fill="auto"/>
            <w:noWrap/>
            <w:vAlign w:val="center"/>
            <w:hideMark/>
          </w:tcPr>
          <w:p w:rsidR="00D75A61" w:rsidRDefault="00600275" w:rsidP="004433AA">
            <w:pPr>
              <w:cnfStyle w:val="000000000000" w:firstRow="0" w:lastRow="0" w:firstColumn="0" w:lastColumn="0" w:oddVBand="0" w:evenVBand="0" w:oddHBand="0" w:evenHBand="0" w:firstRowFirstColumn="0" w:firstRowLastColumn="0" w:lastRowFirstColumn="0" w:lastRowLastColumn="0"/>
              <w:rPr>
                <w:rFonts w:cs="Arial"/>
                <w:color w:val="auto"/>
                <w:sz w:val="24"/>
                <w:szCs w:val="32"/>
              </w:rPr>
            </w:pPr>
            <w:r w:rsidRPr="00D741E4">
              <w:rPr>
                <w:rFonts w:cs="Arial" w:hint="eastAsia"/>
                <w:color w:val="auto"/>
                <w:sz w:val="24"/>
                <w:szCs w:val="32"/>
              </w:rPr>
              <w:t>0.</w:t>
            </w:r>
            <w:r w:rsidR="0002225A">
              <w:rPr>
                <w:rFonts w:cs="Arial" w:hint="eastAsia"/>
                <w:color w:val="auto"/>
                <w:sz w:val="24"/>
                <w:szCs w:val="32"/>
              </w:rPr>
              <w:t>89</w:t>
            </w:r>
          </w:p>
        </w:tc>
      </w:tr>
    </w:tbl>
    <w:p w:rsidR="00D75A61" w:rsidRDefault="00D75A61" w:rsidP="004433AA">
      <w:pPr>
        <w:rPr>
          <w:b/>
          <w:color w:val="FF0000"/>
        </w:rPr>
      </w:pPr>
    </w:p>
    <w:p w:rsidR="00D75A61" w:rsidRDefault="00D75A61" w:rsidP="004433AA">
      <w:pPr>
        <w:rPr>
          <w:b/>
          <w:color w:val="FF0000"/>
        </w:rPr>
      </w:pPr>
    </w:p>
    <w:p w:rsidR="00D75A61" w:rsidRDefault="00882A0E" w:rsidP="004433AA">
      <w:pPr>
        <w:rPr>
          <w:sz w:val="24"/>
        </w:rPr>
      </w:pPr>
      <w:r>
        <w:rPr>
          <w:sz w:val="24"/>
        </w:rPr>
        <w:br w:type="page"/>
      </w:r>
    </w:p>
    <w:p w:rsidR="00D75A61" w:rsidRDefault="00606188" w:rsidP="004433AA">
      <w:pPr>
        <w:rPr>
          <w:sz w:val="24"/>
        </w:rPr>
      </w:pPr>
      <w:r w:rsidRPr="00271F6F">
        <w:rPr>
          <w:rFonts w:hint="eastAsia"/>
          <w:sz w:val="24"/>
        </w:rPr>
        <w:lastRenderedPageBreak/>
        <w:t xml:space="preserve">Table </w:t>
      </w:r>
      <w:r w:rsidR="003A4D3F">
        <w:rPr>
          <w:rFonts w:hint="eastAsia"/>
          <w:sz w:val="24"/>
        </w:rPr>
        <w:t>3</w:t>
      </w:r>
      <w:r w:rsidRPr="00271F6F">
        <w:rPr>
          <w:rFonts w:hint="eastAsia"/>
          <w:sz w:val="24"/>
        </w:rPr>
        <w:t>. Tukey</w:t>
      </w:r>
      <w:r w:rsidRPr="00271F6F">
        <w:rPr>
          <w:sz w:val="24"/>
        </w:rPr>
        <w:t>’</w:t>
      </w:r>
      <w:r w:rsidRPr="00271F6F">
        <w:rPr>
          <w:rFonts w:hint="eastAsia"/>
          <w:sz w:val="24"/>
        </w:rPr>
        <w:t>s post-hoc</w:t>
      </w:r>
      <w:r w:rsidR="005A6785">
        <w:rPr>
          <w:rFonts w:hint="eastAsia"/>
          <w:sz w:val="24"/>
        </w:rPr>
        <w:t xml:space="preserve"> tests comparing the proportion</w:t>
      </w:r>
      <w:r w:rsidRPr="00271F6F">
        <w:rPr>
          <w:rFonts w:hint="eastAsia"/>
          <w:sz w:val="24"/>
        </w:rPr>
        <w:t xml:space="preserve"> of rice herbivores consumed in predators</w:t>
      </w:r>
      <w:r w:rsidR="00C45D5B">
        <w:rPr>
          <w:sz w:val="24"/>
        </w:rPr>
        <w:t>’</w:t>
      </w:r>
      <w:r w:rsidRPr="00271F6F">
        <w:rPr>
          <w:rFonts w:hint="eastAsia"/>
          <w:sz w:val="24"/>
        </w:rPr>
        <w:t xml:space="preserve"> diet </w:t>
      </w:r>
      <w:r w:rsidR="003A4D3F">
        <w:rPr>
          <w:rFonts w:hint="eastAsia"/>
          <w:sz w:val="24"/>
        </w:rPr>
        <w:t>among the three crop stages (tillering, flowering,</w:t>
      </w:r>
      <w:r w:rsidR="00741806">
        <w:rPr>
          <w:rFonts w:hint="eastAsia"/>
          <w:sz w:val="24"/>
        </w:rPr>
        <w:t xml:space="preserve"> and</w:t>
      </w:r>
      <w:r w:rsidR="003A4D3F">
        <w:rPr>
          <w:rFonts w:hint="eastAsia"/>
          <w:sz w:val="24"/>
        </w:rPr>
        <w:t xml:space="preserve"> ripening stage)</w:t>
      </w:r>
      <w:r w:rsidRPr="00271F6F">
        <w:rPr>
          <w:rFonts w:hint="eastAsia"/>
          <w:sz w:val="24"/>
        </w:rPr>
        <w:t xml:space="preserve">. The tests were performed using </w:t>
      </w:r>
      <w:r w:rsidRPr="00271F6F">
        <w:rPr>
          <w:sz w:val="24"/>
        </w:rPr>
        <w:t xml:space="preserve">the function cld() from the </w:t>
      </w:r>
      <w:r w:rsidR="00D50C50">
        <w:rPr>
          <w:rFonts w:hint="eastAsia"/>
          <w:sz w:val="24"/>
        </w:rPr>
        <w:t xml:space="preserve">R </w:t>
      </w:r>
      <w:r w:rsidRPr="00271F6F">
        <w:rPr>
          <w:sz w:val="24"/>
        </w:rPr>
        <w:t xml:space="preserve">“multcomp” package </w:t>
      </w:r>
      <w:r w:rsidR="00C84018" w:rsidRPr="00271F6F">
        <w:rPr>
          <w:sz w:val="24"/>
        </w:rPr>
        <w:fldChar w:fldCharType="begin"/>
      </w:r>
      <w:r w:rsidRPr="00271F6F">
        <w:rPr>
          <w:sz w:val="24"/>
        </w:rPr>
        <w:instrText xml:space="preserve"> ADDIN EN.CITE &lt;EndNote&gt;&lt;Cite&gt;&lt;Author&gt;Hothorn&lt;/Author&gt;&lt;Year&gt;2008&lt;/Year&gt;&lt;RecNum&gt;24&lt;/RecNum&gt;&lt;DisplayText&gt;(Hothorn et al. 2008)&lt;/DisplayText&gt;&lt;record&gt;&lt;rec-number&gt;24&lt;/rec-number&gt;&lt;foreign-keys&gt;&lt;key app="EN" db-id="2vstfap51s9ztmea0af5fa9f5v90srreddde" timestamp="1615996964"&gt;24&lt;/key&gt;&lt;/foreign-keys&gt;&lt;ref-type name="Journal Article"&gt;17&lt;/ref-type&gt;&lt;contributors&gt;&lt;authors&gt;&lt;author&gt;Hothorn, Torsten&lt;/author&gt;&lt;author&gt;Bretz, Frank&lt;/author&gt;&lt;author&gt;Westfall, Peter&lt;/author&gt;&lt;/authors&gt;&lt;/contributors&gt;&lt;titles&gt;&lt;title&gt;Simultaneous inference in general parametric models&lt;/title&gt;&lt;secondary-title&gt;Biometrical Journal: Journal of Mathematical Methods in Biosciences&lt;/secondary-title&gt;&lt;/titles&gt;&lt;periodical&gt;&lt;full-title&gt;Biometrical Journal: Journal of Mathematical Methods in Biosciences&lt;/full-title&gt;&lt;/periodical&gt;&lt;pages&gt;346-363&lt;/pages&gt;&lt;volume&gt;50&lt;/volume&gt;&lt;number&gt;3&lt;/number&gt;&lt;dates&gt;&lt;year&gt;2008&lt;/year&gt;&lt;/dates&gt;&lt;isbn&gt;0323-3847&lt;/isbn&gt;&lt;urls&gt;&lt;/urls&gt;&lt;/record&gt;&lt;/Cite&gt;&lt;/EndNote&gt;</w:instrText>
      </w:r>
      <w:r w:rsidR="00C84018" w:rsidRPr="00271F6F">
        <w:rPr>
          <w:sz w:val="24"/>
        </w:rPr>
        <w:fldChar w:fldCharType="separate"/>
      </w:r>
      <w:r w:rsidRPr="00271F6F">
        <w:rPr>
          <w:noProof/>
          <w:sz w:val="24"/>
        </w:rPr>
        <w:t>(Hothorn et al. 2008)</w:t>
      </w:r>
      <w:r w:rsidR="00C84018" w:rsidRPr="00271F6F">
        <w:rPr>
          <w:sz w:val="24"/>
        </w:rPr>
        <w:fldChar w:fldCharType="end"/>
      </w:r>
      <w:r w:rsidRPr="00271F6F">
        <w:rPr>
          <w:sz w:val="24"/>
        </w:rPr>
        <w:t>.</w:t>
      </w:r>
      <w:r w:rsidRPr="00271F6F">
        <w:rPr>
          <w:rFonts w:hint="eastAsia"/>
          <w:sz w:val="24"/>
        </w:rPr>
        <w:t xml:space="preserve"> </w:t>
      </w:r>
      <w:r w:rsidRPr="00271F6F">
        <w:rPr>
          <w:sz w:val="24"/>
        </w:rPr>
        <w:t>Different superscript letters</w:t>
      </w:r>
      <w:r w:rsidRPr="00271F6F">
        <w:rPr>
          <w:rFonts w:hint="eastAsia"/>
          <w:sz w:val="24"/>
        </w:rPr>
        <w:t xml:space="preserve"> </w:t>
      </w:r>
      <w:r w:rsidRPr="00271F6F">
        <w:rPr>
          <w:sz w:val="24"/>
        </w:rPr>
        <w:t>indicate significant differences</w:t>
      </w:r>
      <w:r w:rsidRPr="00271F6F">
        <w:rPr>
          <w:rFonts w:hint="eastAsia"/>
          <w:sz w:val="24"/>
        </w:rPr>
        <w:t xml:space="preserve"> in</w:t>
      </w:r>
      <w:r w:rsidRPr="00271F6F">
        <w:rPr>
          <w:sz w:val="24"/>
        </w:rPr>
        <w:t xml:space="preserve"> </w:t>
      </w:r>
      <w:r w:rsidRPr="00271F6F">
        <w:rPr>
          <w:rFonts w:hint="eastAsia"/>
          <w:sz w:val="24"/>
        </w:rPr>
        <w:t xml:space="preserve">the means </w:t>
      </w:r>
      <w:r w:rsidR="00D50C50">
        <w:rPr>
          <w:rFonts w:hint="eastAsia"/>
          <w:sz w:val="24"/>
        </w:rPr>
        <w:t>(</w:t>
      </w:r>
      <w:r w:rsidRPr="00271F6F">
        <w:rPr>
          <w:sz w:val="24"/>
        </w:rPr>
        <w:t>α</w:t>
      </w:r>
      <w:r w:rsidRPr="00271F6F">
        <w:rPr>
          <w:rFonts w:hint="eastAsia"/>
          <w:sz w:val="24"/>
        </w:rPr>
        <w:t xml:space="preserve"> </w:t>
      </w:r>
      <w:r w:rsidRPr="00271F6F">
        <w:rPr>
          <w:sz w:val="24"/>
        </w:rPr>
        <w:t>= 0.05</w:t>
      </w:r>
      <w:r w:rsidR="00D50C50">
        <w:rPr>
          <w:rFonts w:hint="eastAsia"/>
          <w:sz w:val="24"/>
        </w:rPr>
        <w:t>)</w:t>
      </w:r>
      <w:r w:rsidRPr="00271F6F">
        <w:rPr>
          <w:rFonts w:hint="eastAsia"/>
          <w:sz w:val="24"/>
        </w:rPr>
        <w:t xml:space="preserve"> within each model</w:t>
      </w:r>
      <w:r w:rsidRPr="00271F6F">
        <w:rPr>
          <w:sz w:val="24"/>
        </w:rPr>
        <w:t>.</w:t>
      </w:r>
    </w:p>
    <w:tbl>
      <w:tblPr>
        <w:tblStyle w:val="1"/>
        <w:tblW w:w="8576" w:type="dxa"/>
        <w:jc w:val="center"/>
        <w:tblLook w:val="04A0" w:firstRow="1" w:lastRow="0" w:firstColumn="1" w:lastColumn="0" w:noHBand="0" w:noVBand="1"/>
      </w:tblPr>
      <w:tblGrid>
        <w:gridCol w:w="1852"/>
        <w:gridCol w:w="1518"/>
        <w:gridCol w:w="1964"/>
        <w:gridCol w:w="1621"/>
        <w:gridCol w:w="1621"/>
      </w:tblGrid>
      <w:tr w:rsidR="007865EB" w:rsidRPr="00DD4D76" w:rsidTr="00C12421">
        <w:trPr>
          <w:cnfStyle w:val="100000000000" w:firstRow="1" w:lastRow="0" w:firstColumn="0" w:lastColumn="0" w:oddVBand="0" w:evenVBand="0" w:oddHBand="0"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D75A61" w:rsidRDefault="007865EB" w:rsidP="004433AA">
            <w:pPr>
              <w:rPr>
                <w:rFonts w:asciiTheme="majorHAnsi" w:eastAsiaTheme="majorEastAsia" w:hAnsiTheme="majorHAnsi" w:cs="Arial"/>
                <w:b w:val="0"/>
                <w:color w:val="auto"/>
                <w:sz w:val="24"/>
                <w:szCs w:val="32"/>
              </w:rPr>
            </w:pPr>
            <w:r w:rsidRPr="00D741E4">
              <w:rPr>
                <w:rFonts w:cs="Arial" w:hint="eastAsia"/>
                <w:b w:val="0"/>
                <w:color w:val="auto"/>
                <w:sz w:val="24"/>
                <w:szCs w:val="32"/>
              </w:rPr>
              <w:t>Model</w:t>
            </w:r>
          </w:p>
        </w:tc>
        <w:tc>
          <w:tcPr>
            <w:tcW w:w="0" w:type="auto"/>
            <w:shd w:val="clear" w:color="auto" w:fill="auto"/>
            <w:noWrap/>
            <w:vAlign w:val="center"/>
            <w:hideMark/>
          </w:tcPr>
          <w:p w:rsidR="00D75A61" w:rsidRDefault="007865EB" w:rsidP="004433AA">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Arial"/>
                <w:b w:val="0"/>
                <w:color w:val="auto"/>
                <w:sz w:val="24"/>
                <w:szCs w:val="32"/>
              </w:rPr>
            </w:pPr>
            <w:r>
              <w:rPr>
                <w:rFonts w:cs="Arial" w:hint="eastAsia"/>
                <w:b w:val="0"/>
                <w:color w:val="auto"/>
                <w:sz w:val="24"/>
                <w:szCs w:val="32"/>
              </w:rPr>
              <w:t>Crop stage</w:t>
            </w:r>
          </w:p>
        </w:tc>
        <w:tc>
          <w:tcPr>
            <w:tcW w:w="0" w:type="auto"/>
            <w:shd w:val="clear" w:color="auto" w:fill="auto"/>
            <w:noWrap/>
            <w:vAlign w:val="center"/>
            <w:hideMark/>
          </w:tcPr>
          <w:p w:rsidR="00D75A61" w:rsidRDefault="007865EB" w:rsidP="004433AA">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Arial"/>
                <w:b w:val="0"/>
                <w:color w:val="auto"/>
                <w:sz w:val="24"/>
                <w:szCs w:val="32"/>
              </w:rPr>
            </w:pPr>
            <w:r w:rsidRPr="00D741E4">
              <w:rPr>
                <w:rFonts w:cs="Arial"/>
                <w:b w:val="0"/>
                <w:color w:val="auto"/>
                <w:sz w:val="24"/>
                <w:szCs w:val="32"/>
              </w:rPr>
              <w:t>Mean</w:t>
            </w:r>
            <w:r w:rsidRPr="00D741E4">
              <w:rPr>
                <w:rFonts w:cs="Arial" w:hint="eastAsia"/>
                <w:b w:val="0"/>
                <w:color w:val="auto"/>
                <w:sz w:val="24"/>
                <w:szCs w:val="32"/>
              </w:rPr>
              <w:t xml:space="preserve"> (</w:t>
            </w:r>
            <w:r w:rsidRPr="00D741E4">
              <w:rPr>
                <w:rFonts w:cs="Arial"/>
                <w:b w:val="0"/>
                <w:color w:val="auto"/>
                <w:sz w:val="24"/>
                <w:szCs w:val="32"/>
              </w:rPr>
              <w:t>±</w:t>
            </w:r>
            <w:r w:rsidR="003757DA">
              <w:rPr>
                <w:rFonts w:cs="Arial" w:hint="eastAsia"/>
                <w:b w:val="0"/>
                <w:color w:val="auto"/>
                <w:sz w:val="24"/>
                <w:szCs w:val="32"/>
              </w:rPr>
              <w:t xml:space="preserve"> </w:t>
            </w:r>
            <w:r w:rsidRPr="00D741E4">
              <w:rPr>
                <w:rFonts w:cs="Arial"/>
                <w:b w:val="0"/>
                <w:color w:val="auto"/>
                <w:sz w:val="24"/>
                <w:szCs w:val="32"/>
              </w:rPr>
              <w:t>SE</w:t>
            </w:r>
            <w:r w:rsidRPr="00D741E4">
              <w:rPr>
                <w:rFonts w:cs="Arial" w:hint="eastAsia"/>
                <w:b w:val="0"/>
                <w:color w:val="auto"/>
                <w:sz w:val="24"/>
                <w:szCs w:val="32"/>
              </w:rPr>
              <w:t>)</w:t>
            </w:r>
          </w:p>
        </w:tc>
        <w:tc>
          <w:tcPr>
            <w:tcW w:w="0" w:type="auto"/>
            <w:shd w:val="clear" w:color="auto" w:fill="auto"/>
            <w:noWrap/>
            <w:vAlign w:val="center"/>
            <w:hideMark/>
          </w:tcPr>
          <w:p w:rsidR="00D75A61" w:rsidRDefault="007865EB" w:rsidP="004433AA">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Arial"/>
                <w:b w:val="0"/>
                <w:color w:val="auto"/>
                <w:sz w:val="24"/>
                <w:szCs w:val="32"/>
              </w:rPr>
            </w:pPr>
            <w:r w:rsidRPr="00D741E4">
              <w:rPr>
                <w:rFonts w:cs="Arial"/>
                <w:b w:val="0"/>
                <w:color w:val="auto"/>
                <w:sz w:val="24"/>
                <w:szCs w:val="32"/>
              </w:rPr>
              <w:t>Lower 2.5%</w:t>
            </w:r>
          </w:p>
        </w:tc>
        <w:tc>
          <w:tcPr>
            <w:tcW w:w="0" w:type="auto"/>
            <w:shd w:val="clear" w:color="auto" w:fill="auto"/>
            <w:noWrap/>
            <w:vAlign w:val="center"/>
            <w:hideMark/>
          </w:tcPr>
          <w:p w:rsidR="00D75A61" w:rsidRDefault="007865EB" w:rsidP="004433AA">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Arial"/>
                <w:b w:val="0"/>
                <w:color w:val="auto"/>
                <w:sz w:val="24"/>
                <w:szCs w:val="32"/>
              </w:rPr>
            </w:pPr>
            <w:r w:rsidRPr="00D741E4">
              <w:rPr>
                <w:rFonts w:cs="Arial"/>
                <w:b w:val="0"/>
                <w:color w:val="auto"/>
                <w:sz w:val="24"/>
                <w:szCs w:val="32"/>
              </w:rPr>
              <w:t>Upper 2.5%</w:t>
            </w:r>
          </w:p>
        </w:tc>
      </w:tr>
      <w:tr w:rsidR="007865EB" w:rsidRPr="00DD4D76" w:rsidTr="007865EB">
        <w:trPr>
          <w:cnfStyle w:val="000000100000" w:firstRow="0" w:lastRow="0" w:firstColumn="0" w:lastColumn="0" w:oddVBand="0" w:evenVBand="0" w:oddHBand="1"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D75A61" w:rsidRDefault="007865EB" w:rsidP="004433AA">
            <w:pPr>
              <w:rPr>
                <w:rFonts w:asciiTheme="majorHAnsi" w:eastAsiaTheme="majorEastAsia" w:hAnsiTheme="majorHAnsi" w:cs="Arial"/>
                <w:color w:val="auto"/>
                <w:sz w:val="24"/>
                <w:szCs w:val="32"/>
              </w:rPr>
            </w:pPr>
            <w:r w:rsidRPr="00D741E4">
              <w:rPr>
                <w:rFonts w:cs="Arial" w:hint="eastAsia"/>
                <w:color w:val="auto"/>
                <w:sz w:val="24"/>
                <w:szCs w:val="32"/>
              </w:rPr>
              <w:t>All predators</w:t>
            </w:r>
          </w:p>
        </w:tc>
        <w:tc>
          <w:tcPr>
            <w:tcW w:w="0" w:type="auto"/>
            <w:shd w:val="clear" w:color="auto" w:fill="auto"/>
            <w:noWrap/>
            <w:vAlign w:val="center"/>
            <w:hideMark/>
          </w:tcPr>
          <w:p w:rsidR="007865EB" w:rsidRPr="007865EB" w:rsidRDefault="007865EB" w:rsidP="004433AA">
            <w:pPr>
              <w:cnfStyle w:val="000000100000" w:firstRow="0" w:lastRow="0" w:firstColumn="0" w:lastColumn="0" w:oddVBand="0" w:evenVBand="0" w:oddHBand="1" w:evenHBand="0" w:firstRowFirstColumn="0" w:firstRowLastColumn="0" w:lastRowFirstColumn="0" w:lastRowLastColumn="0"/>
              <w:rPr>
                <w:color w:val="auto"/>
                <w:sz w:val="24"/>
              </w:rPr>
            </w:pPr>
            <w:r w:rsidRPr="007865EB">
              <w:rPr>
                <w:color w:val="auto"/>
                <w:sz w:val="24"/>
              </w:rPr>
              <w:t>Tillering</w:t>
            </w:r>
          </w:p>
        </w:tc>
        <w:tc>
          <w:tcPr>
            <w:tcW w:w="0" w:type="auto"/>
            <w:shd w:val="clear" w:color="auto" w:fill="auto"/>
            <w:noWrap/>
            <w:vAlign w:val="center"/>
            <w:hideMark/>
          </w:tcPr>
          <w:p w:rsidR="00D75A61" w:rsidRDefault="007865EB" w:rsidP="004433AA">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Arial"/>
                <w:b/>
                <w:bCs/>
                <w:color w:val="auto"/>
                <w:sz w:val="24"/>
                <w:szCs w:val="32"/>
              </w:rPr>
            </w:pPr>
            <w:r w:rsidRPr="00D741E4">
              <w:rPr>
                <w:rFonts w:eastAsia="Times New Roman" w:cs="Arial"/>
                <w:color w:val="auto"/>
                <w:sz w:val="24"/>
                <w:szCs w:val="32"/>
              </w:rPr>
              <w:t>0.</w:t>
            </w:r>
            <w:r w:rsidR="002C2F27">
              <w:rPr>
                <w:rFonts w:cs="Arial" w:hint="eastAsia"/>
                <w:color w:val="auto"/>
                <w:sz w:val="24"/>
                <w:szCs w:val="32"/>
              </w:rPr>
              <w:t>32</w:t>
            </w:r>
            <w:r w:rsidRPr="00D741E4">
              <w:rPr>
                <w:rFonts w:cs="Arial" w:hint="eastAsia"/>
                <w:color w:val="auto"/>
                <w:sz w:val="24"/>
                <w:szCs w:val="32"/>
                <w:vertAlign w:val="superscript"/>
              </w:rPr>
              <w:t>a</w:t>
            </w:r>
            <w:r w:rsidRPr="00D741E4">
              <w:rPr>
                <w:rFonts w:cs="Arial" w:hint="eastAsia"/>
                <w:color w:val="auto"/>
                <w:sz w:val="24"/>
                <w:szCs w:val="32"/>
              </w:rPr>
              <w:t xml:space="preserve"> (</w:t>
            </w:r>
            <w:r w:rsidRPr="00D741E4">
              <w:rPr>
                <w:rFonts w:cs="Arial"/>
                <w:color w:val="auto"/>
                <w:sz w:val="24"/>
                <w:szCs w:val="32"/>
              </w:rPr>
              <w:t>±</w:t>
            </w:r>
            <w:r w:rsidR="003757DA">
              <w:rPr>
                <w:rFonts w:cs="Arial" w:hint="eastAsia"/>
                <w:color w:val="auto"/>
                <w:sz w:val="24"/>
                <w:szCs w:val="32"/>
              </w:rPr>
              <w:t xml:space="preserve"> </w:t>
            </w:r>
            <w:r w:rsidRPr="00D741E4">
              <w:rPr>
                <w:rFonts w:eastAsia="Times New Roman" w:cs="Arial"/>
                <w:color w:val="auto"/>
                <w:sz w:val="24"/>
                <w:szCs w:val="32"/>
              </w:rPr>
              <w:t>0.0</w:t>
            </w:r>
            <w:r w:rsidR="00033C59">
              <w:rPr>
                <w:rFonts w:cs="Arial" w:hint="eastAsia"/>
                <w:color w:val="auto"/>
                <w:sz w:val="24"/>
                <w:szCs w:val="32"/>
              </w:rPr>
              <w:t>29</w:t>
            </w:r>
            <w:r w:rsidRPr="00D741E4">
              <w:rPr>
                <w:rFonts w:cs="Arial" w:hint="eastAsia"/>
                <w:color w:val="auto"/>
                <w:sz w:val="24"/>
                <w:szCs w:val="32"/>
              </w:rPr>
              <w:t>)</w:t>
            </w:r>
          </w:p>
        </w:tc>
        <w:tc>
          <w:tcPr>
            <w:tcW w:w="0" w:type="auto"/>
            <w:shd w:val="clear" w:color="auto" w:fill="auto"/>
            <w:noWrap/>
            <w:vAlign w:val="center"/>
            <w:hideMark/>
          </w:tcPr>
          <w:p w:rsidR="00D75A61" w:rsidRDefault="007865EB" w:rsidP="004433AA">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Arial"/>
                <w:b/>
                <w:bCs/>
                <w:color w:val="auto"/>
                <w:sz w:val="24"/>
                <w:szCs w:val="32"/>
              </w:rPr>
            </w:pPr>
            <w:r w:rsidRPr="00D741E4">
              <w:rPr>
                <w:rFonts w:eastAsia="Times New Roman" w:cs="Arial"/>
                <w:color w:val="auto"/>
                <w:sz w:val="24"/>
                <w:szCs w:val="32"/>
              </w:rPr>
              <w:t>0.</w:t>
            </w:r>
            <w:r w:rsidR="002C2F27">
              <w:rPr>
                <w:rFonts w:cs="Arial" w:hint="eastAsia"/>
                <w:color w:val="auto"/>
                <w:sz w:val="24"/>
                <w:szCs w:val="32"/>
              </w:rPr>
              <w:t>27</w:t>
            </w:r>
          </w:p>
        </w:tc>
        <w:tc>
          <w:tcPr>
            <w:tcW w:w="0" w:type="auto"/>
            <w:shd w:val="clear" w:color="auto" w:fill="auto"/>
            <w:noWrap/>
            <w:vAlign w:val="center"/>
            <w:hideMark/>
          </w:tcPr>
          <w:p w:rsidR="00D75A61" w:rsidRDefault="007865EB" w:rsidP="004433AA">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Arial"/>
                <w:b/>
                <w:bCs/>
                <w:color w:val="auto"/>
                <w:sz w:val="24"/>
                <w:szCs w:val="32"/>
              </w:rPr>
            </w:pPr>
            <w:r w:rsidRPr="00D741E4">
              <w:rPr>
                <w:rFonts w:eastAsia="Times New Roman" w:cs="Arial"/>
                <w:color w:val="auto"/>
                <w:sz w:val="24"/>
                <w:szCs w:val="32"/>
              </w:rPr>
              <w:t>0.</w:t>
            </w:r>
            <w:r w:rsidR="002C2F27">
              <w:rPr>
                <w:rFonts w:cs="Arial" w:hint="eastAsia"/>
                <w:color w:val="auto"/>
                <w:sz w:val="24"/>
                <w:szCs w:val="32"/>
              </w:rPr>
              <w:t>38</w:t>
            </w:r>
          </w:p>
        </w:tc>
      </w:tr>
      <w:tr w:rsidR="007865EB" w:rsidRPr="00DD4D76" w:rsidTr="007865EB">
        <w:trPr>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D75A61" w:rsidRDefault="00D75A61" w:rsidP="004433AA">
            <w:pPr>
              <w:rPr>
                <w:rFonts w:eastAsia="Times New Roman" w:cs="Arial"/>
                <w:b w:val="0"/>
                <w:bCs w:val="0"/>
                <w:color w:val="auto"/>
                <w:sz w:val="24"/>
                <w:szCs w:val="32"/>
              </w:rPr>
            </w:pPr>
          </w:p>
        </w:tc>
        <w:tc>
          <w:tcPr>
            <w:tcW w:w="0" w:type="auto"/>
            <w:shd w:val="clear" w:color="auto" w:fill="auto"/>
            <w:noWrap/>
            <w:vAlign w:val="center"/>
            <w:hideMark/>
          </w:tcPr>
          <w:p w:rsidR="007865EB" w:rsidRPr="007865EB" w:rsidRDefault="007865EB" w:rsidP="004433AA">
            <w:pPr>
              <w:cnfStyle w:val="000000000000" w:firstRow="0" w:lastRow="0" w:firstColumn="0" w:lastColumn="0" w:oddVBand="0" w:evenVBand="0" w:oddHBand="0" w:evenHBand="0" w:firstRowFirstColumn="0" w:firstRowLastColumn="0" w:lastRowFirstColumn="0" w:lastRowLastColumn="0"/>
              <w:rPr>
                <w:color w:val="auto"/>
                <w:sz w:val="24"/>
              </w:rPr>
            </w:pPr>
            <w:r w:rsidRPr="007865EB">
              <w:rPr>
                <w:color w:val="auto"/>
                <w:sz w:val="24"/>
              </w:rPr>
              <w:t>Flowering</w:t>
            </w:r>
          </w:p>
        </w:tc>
        <w:tc>
          <w:tcPr>
            <w:tcW w:w="0" w:type="auto"/>
            <w:shd w:val="clear" w:color="auto" w:fill="auto"/>
            <w:noWrap/>
            <w:vAlign w:val="center"/>
            <w:hideMark/>
          </w:tcPr>
          <w:p w:rsidR="00D75A61" w:rsidRDefault="007865EB" w:rsidP="004433AA">
            <w:pPr>
              <w:cnfStyle w:val="000000000000" w:firstRow="0" w:lastRow="0" w:firstColumn="0" w:lastColumn="0" w:oddVBand="0" w:evenVBand="0" w:oddHBand="0"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0.</w:t>
            </w:r>
            <w:r w:rsidR="002C2F27">
              <w:rPr>
                <w:rFonts w:cs="Arial" w:hint="eastAsia"/>
                <w:color w:val="auto"/>
                <w:sz w:val="24"/>
                <w:szCs w:val="32"/>
              </w:rPr>
              <w:t>84</w:t>
            </w:r>
            <w:r w:rsidRPr="00D741E4">
              <w:rPr>
                <w:rFonts w:cs="Arial" w:hint="eastAsia"/>
                <w:color w:val="auto"/>
                <w:sz w:val="24"/>
                <w:szCs w:val="32"/>
                <w:vertAlign w:val="superscript"/>
              </w:rPr>
              <w:t>b</w:t>
            </w:r>
            <w:r w:rsidRPr="00D741E4">
              <w:rPr>
                <w:rFonts w:cs="Arial" w:hint="eastAsia"/>
                <w:color w:val="auto"/>
                <w:sz w:val="24"/>
                <w:szCs w:val="32"/>
              </w:rPr>
              <w:t xml:space="preserve"> (</w:t>
            </w:r>
            <w:r w:rsidRPr="00D741E4">
              <w:rPr>
                <w:rFonts w:cs="Arial"/>
                <w:color w:val="auto"/>
                <w:sz w:val="24"/>
                <w:szCs w:val="32"/>
              </w:rPr>
              <w:t>±</w:t>
            </w:r>
            <w:r w:rsidR="003757DA">
              <w:rPr>
                <w:rFonts w:cs="Arial" w:hint="eastAsia"/>
                <w:color w:val="auto"/>
                <w:sz w:val="24"/>
                <w:szCs w:val="32"/>
              </w:rPr>
              <w:t xml:space="preserve"> </w:t>
            </w:r>
            <w:r w:rsidRPr="00D741E4">
              <w:rPr>
                <w:rFonts w:eastAsia="Times New Roman" w:cs="Arial"/>
                <w:color w:val="auto"/>
                <w:sz w:val="24"/>
                <w:szCs w:val="32"/>
              </w:rPr>
              <w:t>0.01</w:t>
            </w:r>
            <w:r w:rsidR="002C2F27">
              <w:rPr>
                <w:rFonts w:cs="Arial" w:hint="eastAsia"/>
                <w:color w:val="auto"/>
                <w:sz w:val="24"/>
                <w:szCs w:val="32"/>
              </w:rPr>
              <w:t>6</w:t>
            </w:r>
            <w:r w:rsidRPr="00D741E4">
              <w:rPr>
                <w:rFonts w:cs="Arial" w:hint="eastAsia"/>
                <w:color w:val="auto"/>
                <w:sz w:val="24"/>
                <w:szCs w:val="32"/>
              </w:rPr>
              <w:t>)</w:t>
            </w:r>
          </w:p>
        </w:tc>
        <w:tc>
          <w:tcPr>
            <w:tcW w:w="0" w:type="auto"/>
            <w:shd w:val="clear" w:color="auto" w:fill="auto"/>
            <w:noWrap/>
            <w:vAlign w:val="center"/>
            <w:hideMark/>
          </w:tcPr>
          <w:p w:rsidR="00D75A61" w:rsidRDefault="007865EB" w:rsidP="004433AA">
            <w:pPr>
              <w:cnfStyle w:val="000000000000" w:firstRow="0" w:lastRow="0" w:firstColumn="0" w:lastColumn="0" w:oddVBand="0" w:evenVBand="0" w:oddHBand="0"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0.</w:t>
            </w:r>
            <w:r w:rsidR="002C2F27">
              <w:rPr>
                <w:rFonts w:cs="Arial" w:hint="eastAsia"/>
                <w:color w:val="auto"/>
                <w:sz w:val="24"/>
                <w:szCs w:val="32"/>
              </w:rPr>
              <w:t>8</w:t>
            </w:r>
            <w:r w:rsidR="00033C59">
              <w:rPr>
                <w:rFonts w:cs="Arial" w:hint="eastAsia"/>
                <w:color w:val="auto"/>
                <w:sz w:val="24"/>
                <w:szCs w:val="32"/>
              </w:rPr>
              <w:t>1</w:t>
            </w:r>
          </w:p>
        </w:tc>
        <w:tc>
          <w:tcPr>
            <w:tcW w:w="0" w:type="auto"/>
            <w:shd w:val="clear" w:color="auto" w:fill="auto"/>
            <w:noWrap/>
            <w:vAlign w:val="center"/>
            <w:hideMark/>
          </w:tcPr>
          <w:p w:rsidR="00D75A61" w:rsidRDefault="007865EB" w:rsidP="004433AA">
            <w:pPr>
              <w:cnfStyle w:val="000000000000" w:firstRow="0" w:lastRow="0" w:firstColumn="0" w:lastColumn="0" w:oddVBand="0" w:evenVBand="0" w:oddHBand="0"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0.</w:t>
            </w:r>
            <w:r w:rsidR="002C2F27">
              <w:rPr>
                <w:rFonts w:cs="Arial" w:hint="eastAsia"/>
                <w:color w:val="auto"/>
                <w:sz w:val="24"/>
                <w:szCs w:val="32"/>
              </w:rPr>
              <w:t>87</w:t>
            </w:r>
          </w:p>
        </w:tc>
      </w:tr>
      <w:tr w:rsidR="007865EB" w:rsidRPr="00DD4D76" w:rsidTr="007865EB">
        <w:trPr>
          <w:cnfStyle w:val="000000100000" w:firstRow="0" w:lastRow="0" w:firstColumn="0" w:lastColumn="0" w:oddVBand="0" w:evenVBand="0" w:oddHBand="1"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D75A61" w:rsidRDefault="00D75A61" w:rsidP="004433AA">
            <w:pPr>
              <w:rPr>
                <w:rFonts w:eastAsia="Times New Roman" w:cs="Arial"/>
                <w:b w:val="0"/>
                <w:bCs w:val="0"/>
                <w:color w:val="auto"/>
                <w:sz w:val="24"/>
                <w:szCs w:val="32"/>
              </w:rPr>
            </w:pPr>
          </w:p>
        </w:tc>
        <w:tc>
          <w:tcPr>
            <w:tcW w:w="0" w:type="auto"/>
            <w:shd w:val="clear" w:color="auto" w:fill="auto"/>
            <w:noWrap/>
            <w:vAlign w:val="center"/>
            <w:hideMark/>
          </w:tcPr>
          <w:p w:rsidR="007865EB" w:rsidRPr="007865EB" w:rsidRDefault="007865EB" w:rsidP="004433AA">
            <w:pPr>
              <w:cnfStyle w:val="000000100000" w:firstRow="0" w:lastRow="0" w:firstColumn="0" w:lastColumn="0" w:oddVBand="0" w:evenVBand="0" w:oddHBand="1" w:evenHBand="0" w:firstRowFirstColumn="0" w:firstRowLastColumn="0" w:lastRowFirstColumn="0" w:lastRowLastColumn="0"/>
              <w:rPr>
                <w:color w:val="auto"/>
                <w:sz w:val="24"/>
              </w:rPr>
            </w:pPr>
            <w:r w:rsidRPr="007865EB">
              <w:rPr>
                <w:color w:val="auto"/>
                <w:sz w:val="24"/>
              </w:rPr>
              <w:t>Ripening</w:t>
            </w:r>
          </w:p>
        </w:tc>
        <w:tc>
          <w:tcPr>
            <w:tcW w:w="0" w:type="auto"/>
            <w:shd w:val="clear" w:color="auto" w:fill="auto"/>
            <w:noWrap/>
            <w:vAlign w:val="center"/>
            <w:hideMark/>
          </w:tcPr>
          <w:p w:rsidR="00D75A61" w:rsidRDefault="002C2F27" w:rsidP="004433AA">
            <w:pPr>
              <w:cnfStyle w:val="000000100000" w:firstRow="0" w:lastRow="0" w:firstColumn="0" w:lastColumn="0" w:oddVBand="0" w:evenVBand="0" w:oddHBand="1" w:evenHBand="0" w:firstRowFirstColumn="0" w:firstRowLastColumn="0" w:lastRowFirstColumn="0" w:lastRowLastColumn="0"/>
              <w:rPr>
                <w:rFonts w:eastAsia="Times New Roman" w:cs="Arial"/>
                <w:color w:val="auto"/>
                <w:sz w:val="24"/>
                <w:szCs w:val="32"/>
              </w:rPr>
            </w:pPr>
            <w:r w:rsidRPr="00D741E4">
              <w:rPr>
                <w:rFonts w:eastAsia="Times New Roman" w:cs="Arial"/>
                <w:color w:val="auto"/>
                <w:sz w:val="24"/>
                <w:szCs w:val="32"/>
              </w:rPr>
              <w:t>0.</w:t>
            </w:r>
            <w:r>
              <w:rPr>
                <w:rFonts w:cs="Arial" w:hint="eastAsia"/>
                <w:color w:val="auto"/>
                <w:sz w:val="24"/>
                <w:szCs w:val="32"/>
              </w:rPr>
              <w:t>92</w:t>
            </w:r>
            <w:r>
              <w:rPr>
                <w:rFonts w:cs="Arial" w:hint="eastAsia"/>
                <w:color w:val="auto"/>
                <w:sz w:val="24"/>
                <w:szCs w:val="32"/>
                <w:vertAlign w:val="superscript"/>
              </w:rPr>
              <w:t>c</w:t>
            </w:r>
            <w:r w:rsidRPr="00D741E4">
              <w:rPr>
                <w:rFonts w:cs="Arial" w:hint="eastAsia"/>
                <w:color w:val="auto"/>
                <w:sz w:val="24"/>
                <w:szCs w:val="32"/>
              </w:rPr>
              <w:t xml:space="preserve"> (</w:t>
            </w:r>
            <w:r w:rsidRPr="00D741E4">
              <w:rPr>
                <w:rFonts w:cs="Arial"/>
                <w:color w:val="auto"/>
                <w:sz w:val="24"/>
                <w:szCs w:val="32"/>
              </w:rPr>
              <w:t>±</w:t>
            </w:r>
            <w:r w:rsidR="003757DA">
              <w:rPr>
                <w:rFonts w:cs="Arial" w:hint="eastAsia"/>
                <w:color w:val="auto"/>
                <w:sz w:val="24"/>
                <w:szCs w:val="32"/>
              </w:rPr>
              <w:t xml:space="preserve"> </w:t>
            </w:r>
            <w:r w:rsidRPr="00D741E4">
              <w:rPr>
                <w:rFonts w:eastAsia="Times New Roman" w:cs="Arial"/>
                <w:color w:val="auto"/>
                <w:sz w:val="24"/>
                <w:szCs w:val="32"/>
              </w:rPr>
              <w:t>0.01</w:t>
            </w:r>
            <w:r>
              <w:rPr>
                <w:rFonts w:cs="Arial" w:hint="eastAsia"/>
                <w:color w:val="auto"/>
                <w:sz w:val="24"/>
                <w:szCs w:val="32"/>
              </w:rPr>
              <w:t>3</w:t>
            </w:r>
            <w:r w:rsidRPr="00D741E4">
              <w:rPr>
                <w:rFonts w:cs="Arial" w:hint="eastAsia"/>
                <w:color w:val="auto"/>
                <w:sz w:val="24"/>
                <w:szCs w:val="32"/>
              </w:rPr>
              <w:t>)</w:t>
            </w:r>
          </w:p>
        </w:tc>
        <w:tc>
          <w:tcPr>
            <w:tcW w:w="0" w:type="auto"/>
            <w:shd w:val="clear" w:color="auto" w:fill="auto"/>
            <w:noWrap/>
            <w:vAlign w:val="center"/>
            <w:hideMark/>
          </w:tcPr>
          <w:p w:rsidR="00D75A61" w:rsidRDefault="002C2F27" w:rsidP="004433AA">
            <w:pPr>
              <w:cnfStyle w:val="000000100000" w:firstRow="0" w:lastRow="0" w:firstColumn="0" w:lastColumn="0" w:oddVBand="0" w:evenVBand="0" w:oddHBand="1" w:evenHBand="0" w:firstRowFirstColumn="0" w:firstRowLastColumn="0" w:lastRowFirstColumn="0" w:lastRowLastColumn="0"/>
              <w:rPr>
                <w:rFonts w:cs="Arial"/>
                <w:color w:val="auto"/>
                <w:sz w:val="24"/>
                <w:szCs w:val="32"/>
              </w:rPr>
            </w:pPr>
            <w:r>
              <w:rPr>
                <w:rFonts w:cs="Arial" w:hint="eastAsia"/>
                <w:sz w:val="24"/>
                <w:szCs w:val="32"/>
              </w:rPr>
              <w:t>0.</w:t>
            </w:r>
            <w:r w:rsidR="00033C59">
              <w:rPr>
                <w:rFonts w:cs="Arial" w:hint="eastAsia"/>
                <w:sz w:val="24"/>
                <w:szCs w:val="32"/>
              </w:rPr>
              <w:t>90</w:t>
            </w:r>
          </w:p>
        </w:tc>
        <w:tc>
          <w:tcPr>
            <w:tcW w:w="0" w:type="auto"/>
            <w:shd w:val="clear" w:color="auto" w:fill="auto"/>
            <w:noWrap/>
            <w:vAlign w:val="center"/>
            <w:hideMark/>
          </w:tcPr>
          <w:p w:rsidR="00D75A61" w:rsidRDefault="002C2F27" w:rsidP="004433AA">
            <w:pPr>
              <w:cnfStyle w:val="000000100000" w:firstRow="0" w:lastRow="0" w:firstColumn="0" w:lastColumn="0" w:oddVBand="0" w:evenVBand="0" w:oddHBand="1" w:evenHBand="0" w:firstRowFirstColumn="0" w:firstRowLastColumn="0" w:lastRowFirstColumn="0" w:lastRowLastColumn="0"/>
              <w:rPr>
                <w:rFonts w:cs="Arial"/>
                <w:color w:val="auto"/>
                <w:sz w:val="24"/>
                <w:szCs w:val="32"/>
              </w:rPr>
            </w:pPr>
            <w:r>
              <w:rPr>
                <w:rFonts w:cs="Arial" w:hint="eastAsia"/>
                <w:sz w:val="24"/>
                <w:szCs w:val="32"/>
              </w:rPr>
              <w:t>0.9</w:t>
            </w:r>
            <w:r w:rsidR="00033C59">
              <w:rPr>
                <w:rFonts w:cs="Arial" w:hint="eastAsia"/>
                <w:sz w:val="24"/>
                <w:szCs w:val="32"/>
              </w:rPr>
              <w:t>5</w:t>
            </w:r>
          </w:p>
        </w:tc>
      </w:tr>
      <w:tr w:rsidR="007865EB" w:rsidRPr="00DD4D76" w:rsidTr="00C12421">
        <w:trPr>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D75A61" w:rsidRDefault="007865EB" w:rsidP="004433AA">
            <w:pPr>
              <w:rPr>
                <w:rFonts w:cs="Arial"/>
                <w:b w:val="0"/>
                <w:bCs w:val="0"/>
                <w:color w:val="auto"/>
                <w:sz w:val="24"/>
                <w:szCs w:val="32"/>
              </w:rPr>
            </w:pPr>
            <w:r w:rsidRPr="00D741E4">
              <w:rPr>
                <w:rFonts w:cs="Arial" w:hint="eastAsia"/>
                <w:color w:val="auto"/>
                <w:sz w:val="24"/>
                <w:szCs w:val="32"/>
              </w:rPr>
              <w:t>Spiders</w:t>
            </w:r>
          </w:p>
        </w:tc>
        <w:tc>
          <w:tcPr>
            <w:tcW w:w="0" w:type="auto"/>
            <w:shd w:val="clear" w:color="auto" w:fill="auto"/>
            <w:noWrap/>
            <w:vAlign w:val="center"/>
            <w:hideMark/>
          </w:tcPr>
          <w:p w:rsidR="007865EB" w:rsidRPr="00BC7E68" w:rsidRDefault="007865EB" w:rsidP="004433AA">
            <w:pPr>
              <w:cnfStyle w:val="000000000000" w:firstRow="0" w:lastRow="0" w:firstColumn="0" w:lastColumn="0" w:oddVBand="0" w:evenVBand="0" w:oddHBand="0" w:evenHBand="0" w:firstRowFirstColumn="0" w:firstRowLastColumn="0" w:lastRowFirstColumn="0" w:lastRowLastColumn="0"/>
              <w:rPr>
                <w:color w:val="000000" w:themeColor="text1"/>
                <w:sz w:val="24"/>
              </w:rPr>
            </w:pPr>
            <w:r w:rsidRPr="00BC7E68">
              <w:rPr>
                <w:color w:val="000000" w:themeColor="text1"/>
                <w:sz w:val="24"/>
              </w:rPr>
              <w:t>Tillering</w:t>
            </w:r>
          </w:p>
        </w:tc>
        <w:tc>
          <w:tcPr>
            <w:tcW w:w="0" w:type="auto"/>
            <w:shd w:val="clear" w:color="auto" w:fill="auto"/>
            <w:noWrap/>
            <w:vAlign w:val="center"/>
            <w:hideMark/>
          </w:tcPr>
          <w:p w:rsidR="00D75A61" w:rsidRDefault="007865EB" w:rsidP="004433AA">
            <w:pPr>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32"/>
              </w:rPr>
            </w:pPr>
            <w:r w:rsidRPr="00BC7E68">
              <w:rPr>
                <w:rFonts w:eastAsia="Times New Roman" w:cs="Arial"/>
                <w:color w:val="000000" w:themeColor="text1"/>
                <w:sz w:val="24"/>
                <w:szCs w:val="32"/>
              </w:rPr>
              <w:t>0.</w:t>
            </w:r>
            <w:r w:rsidR="00BC7E68" w:rsidRPr="00BC7E68">
              <w:rPr>
                <w:rFonts w:cs="Arial" w:hint="eastAsia"/>
                <w:color w:val="000000" w:themeColor="text1"/>
                <w:sz w:val="24"/>
                <w:szCs w:val="32"/>
              </w:rPr>
              <w:t>35</w:t>
            </w:r>
            <w:r w:rsidRPr="00BC7E68">
              <w:rPr>
                <w:rFonts w:cs="Arial" w:hint="eastAsia"/>
                <w:color w:val="000000" w:themeColor="text1"/>
                <w:sz w:val="24"/>
                <w:szCs w:val="32"/>
                <w:vertAlign w:val="superscript"/>
              </w:rPr>
              <w:t>a</w:t>
            </w:r>
            <w:r w:rsidRPr="00BC7E68">
              <w:rPr>
                <w:rFonts w:cs="Arial" w:hint="eastAsia"/>
                <w:color w:val="000000" w:themeColor="text1"/>
                <w:sz w:val="24"/>
                <w:szCs w:val="32"/>
              </w:rPr>
              <w:t xml:space="preserve"> (</w:t>
            </w:r>
            <w:r w:rsidRPr="00BC7E68">
              <w:rPr>
                <w:rFonts w:cs="Arial"/>
                <w:color w:val="000000" w:themeColor="text1"/>
                <w:sz w:val="24"/>
                <w:szCs w:val="32"/>
              </w:rPr>
              <w:t>±</w:t>
            </w:r>
            <w:r w:rsidR="003757DA">
              <w:rPr>
                <w:rFonts w:cs="Arial" w:hint="eastAsia"/>
                <w:color w:val="000000" w:themeColor="text1"/>
                <w:sz w:val="24"/>
                <w:szCs w:val="32"/>
              </w:rPr>
              <w:t xml:space="preserve"> </w:t>
            </w:r>
            <w:r w:rsidRPr="00BC7E68">
              <w:rPr>
                <w:rFonts w:eastAsia="Times New Roman" w:cs="Arial"/>
                <w:color w:val="000000" w:themeColor="text1"/>
                <w:sz w:val="24"/>
                <w:szCs w:val="32"/>
              </w:rPr>
              <w:t>0.0</w:t>
            </w:r>
            <w:r w:rsidR="00BC7E68" w:rsidRPr="00BC7E68">
              <w:rPr>
                <w:rFonts w:cs="Arial" w:hint="eastAsia"/>
                <w:color w:val="000000" w:themeColor="text1"/>
                <w:sz w:val="24"/>
                <w:szCs w:val="32"/>
              </w:rPr>
              <w:t>36</w:t>
            </w:r>
            <w:r w:rsidRPr="00BC7E68">
              <w:rPr>
                <w:rFonts w:cs="Arial" w:hint="eastAsia"/>
                <w:color w:val="000000" w:themeColor="text1"/>
                <w:sz w:val="24"/>
                <w:szCs w:val="32"/>
              </w:rPr>
              <w:t>)</w:t>
            </w:r>
          </w:p>
        </w:tc>
        <w:tc>
          <w:tcPr>
            <w:tcW w:w="0" w:type="auto"/>
            <w:shd w:val="clear" w:color="auto" w:fill="auto"/>
            <w:noWrap/>
            <w:vAlign w:val="center"/>
            <w:hideMark/>
          </w:tcPr>
          <w:p w:rsidR="00D75A61" w:rsidRDefault="007865EB" w:rsidP="004433AA">
            <w:pPr>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32"/>
              </w:rPr>
            </w:pPr>
            <w:r w:rsidRPr="00BC7E68">
              <w:rPr>
                <w:rFonts w:cs="Arial" w:hint="eastAsia"/>
                <w:color w:val="000000" w:themeColor="text1"/>
                <w:sz w:val="24"/>
                <w:szCs w:val="32"/>
              </w:rPr>
              <w:t>0.</w:t>
            </w:r>
            <w:r w:rsidR="00BC7E68" w:rsidRPr="00BC7E68">
              <w:rPr>
                <w:rFonts w:cs="Arial" w:hint="eastAsia"/>
                <w:color w:val="000000" w:themeColor="text1"/>
                <w:sz w:val="24"/>
                <w:szCs w:val="32"/>
              </w:rPr>
              <w:t>28</w:t>
            </w:r>
          </w:p>
        </w:tc>
        <w:tc>
          <w:tcPr>
            <w:tcW w:w="0" w:type="auto"/>
            <w:shd w:val="clear" w:color="auto" w:fill="auto"/>
            <w:noWrap/>
            <w:vAlign w:val="center"/>
            <w:hideMark/>
          </w:tcPr>
          <w:p w:rsidR="00D75A61" w:rsidRDefault="007865EB" w:rsidP="004433AA">
            <w:pPr>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32"/>
              </w:rPr>
            </w:pPr>
            <w:r w:rsidRPr="00BC7E68">
              <w:rPr>
                <w:rFonts w:cs="Arial" w:hint="eastAsia"/>
                <w:color w:val="000000" w:themeColor="text1"/>
                <w:sz w:val="24"/>
                <w:szCs w:val="32"/>
              </w:rPr>
              <w:t>0.</w:t>
            </w:r>
            <w:r w:rsidR="00BC7E68" w:rsidRPr="00BC7E68">
              <w:rPr>
                <w:rFonts w:cs="Arial" w:hint="eastAsia"/>
                <w:color w:val="000000" w:themeColor="text1"/>
                <w:sz w:val="24"/>
                <w:szCs w:val="32"/>
              </w:rPr>
              <w:t>42</w:t>
            </w:r>
          </w:p>
        </w:tc>
      </w:tr>
      <w:tr w:rsidR="007865EB" w:rsidRPr="00DD4D76" w:rsidTr="00C12421">
        <w:trPr>
          <w:cnfStyle w:val="000000100000" w:firstRow="0" w:lastRow="0" w:firstColumn="0" w:lastColumn="0" w:oddVBand="0" w:evenVBand="0" w:oddHBand="1"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D75A61" w:rsidRDefault="00D75A61" w:rsidP="004433AA">
            <w:pPr>
              <w:rPr>
                <w:rFonts w:eastAsia="Times New Roman" w:cs="Arial"/>
                <w:b w:val="0"/>
                <w:bCs w:val="0"/>
                <w:color w:val="auto"/>
                <w:sz w:val="24"/>
                <w:szCs w:val="32"/>
              </w:rPr>
            </w:pPr>
          </w:p>
        </w:tc>
        <w:tc>
          <w:tcPr>
            <w:tcW w:w="0" w:type="auto"/>
            <w:shd w:val="clear" w:color="auto" w:fill="auto"/>
            <w:noWrap/>
            <w:vAlign w:val="center"/>
            <w:hideMark/>
          </w:tcPr>
          <w:p w:rsidR="007865EB" w:rsidRPr="00BC7E68" w:rsidRDefault="007865EB" w:rsidP="004433AA">
            <w:pPr>
              <w:cnfStyle w:val="000000100000" w:firstRow="0" w:lastRow="0" w:firstColumn="0" w:lastColumn="0" w:oddVBand="0" w:evenVBand="0" w:oddHBand="1" w:evenHBand="0" w:firstRowFirstColumn="0" w:firstRowLastColumn="0" w:lastRowFirstColumn="0" w:lastRowLastColumn="0"/>
              <w:rPr>
                <w:color w:val="000000" w:themeColor="text1"/>
                <w:sz w:val="24"/>
              </w:rPr>
            </w:pPr>
            <w:r w:rsidRPr="00BC7E68">
              <w:rPr>
                <w:color w:val="000000" w:themeColor="text1"/>
                <w:sz w:val="24"/>
              </w:rPr>
              <w:t>Flowering</w:t>
            </w:r>
          </w:p>
        </w:tc>
        <w:tc>
          <w:tcPr>
            <w:tcW w:w="0" w:type="auto"/>
            <w:shd w:val="clear" w:color="auto" w:fill="auto"/>
            <w:noWrap/>
            <w:vAlign w:val="center"/>
            <w:hideMark/>
          </w:tcPr>
          <w:p w:rsidR="00D75A61" w:rsidRDefault="007865EB" w:rsidP="004433AA">
            <w:pPr>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32"/>
              </w:rPr>
            </w:pPr>
            <w:r w:rsidRPr="00BC7E68">
              <w:rPr>
                <w:rFonts w:eastAsia="Times New Roman" w:cs="Arial"/>
                <w:color w:val="000000" w:themeColor="text1"/>
                <w:sz w:val="24"/>
                <w:szCs w:val="32"/>
              </w:rPr>
              <w:t>0.</w:t>
            </w:r>
            <w:r w:rsidR="00BC7E68" w:rsidRPr="00BC7E68">
              <w:rPr>
                <w:rFonts w:cs="Arial" w:hint="eastAsia"/>
                <w:color w:val="000000" w:themeColor="text1"/>
                <w:sz w:val="24"/>
                <w:szCs w:val="32"/>
              </w:rPr>
              <w:t>82</w:t>
            </w:r>
            <w:r w:rsidRPr="00BC7E68">
              <w:rPr>
                <w:rFonts w:cs="Arial" w:hint="eastAsia"/>
                <w:color w:val="000000" w:themeColor="text1"/>
                <w:sz w:val="24"/>
                <w:szCs w:val="32"/>
                <w:vertAlign w:val="superscript"/>
              </w:rPr>
              <w:t>b</w:t>
            </w:r>
            <w:r w:rsidRPr="00BC7E68">
              <w:rPr>
                <w:rFonts w:cs="Arial" w:hint="eastAsia"/>
                <w:color w:val="000000" w:themeColor="text1"/>
                <w:sz w:val="24"/>
                <w:szCs w:val="32"/>
              </w:rPr>
              <w:t xml:space="preserve"> (</w:t>
            </w:r>
            <w:r w:rsidRPr="00BC7E68">
              <w:rPr>
                <w:rFonts w:cs="Arial"/>
                <w:color w:val="000000" w:themeColor="text1"/>
                <w:sz w:val="24"/>
                <w:szCs w:val="32"/>
              </w:rPr>
              <w:t>±</w:t>
            </w:r>
            <w:r w:rsidR="003757DA">
              <w:rPr>
                <w:rFonts w:cs="Arial" w:hint="eastAsia"/>
                <w:color w:val="000000" w:themeColor="text1"/>
                <w:sz w:val="24"/>
                <w:szCs w:val="32"/>
              </w:rPr>
              <w:t xml:space="preserve"> </w:t>
            </w:r>
            <w:r w:rsidRPr="00BC7E68">
              <w:rPr>
                <w:rFonts w:eastAsia="Times New Roman" w:cs="Arial"/>
                <w:color w:val="000000" w:themeColor="text1"/>
                <w:sz w:val="24"/>
                <w:szCs w:val="32"/>
              </w:rPr>
              <w:t>0.0</w:t>
            </w:r>
            <w:r w:rsidR="00162FFD">
              <w:rPr>
                <w:rFonts w:cs="Arial" w:hint="eastAsia"/>
                <w:color w:val="000000" w:themeColor="text1"/>
                <w:sz w:val="24"/>
                <w:szCs w:val="32"/>
              </w:rPr>
              <w:t>21</w:t>
            </w:r>
            <w:r w:rsidRPr="00BC7E68">
              <w:rPr>
                <w:rFonts w:cs="Arial" w:hint="eastAsia"/>
                <w:color w:val="000000" w:themeColor="text1"/>
                <w:sz w:val="24"/>
                <w:szCs w:val="32"/>
              </w:rPr>
              <w:t>)</w:t>
            </w:r>
          </w:p>
        </w:tc>
        <w:tc>
          <w:tcPr>
            <w:tcW w:w="0" w:type="auto"/>
            <w:shd w:val="clear" w:color="auto" w:fill="auto"/>
            <w:noWrap/>
            <w:vAlign w:val="center"/>
            <w:hideMark/>
          </w:tcPr>
          <w:p w:rsidR="00D75A61" w:rsidRDefault="007865EB" w:rsidP="004433AA">
            <w:pPr>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32"/>
              </w:rPr>
            </w:pPr>
            <w:r w:rsidRPr="00BC7E68">
              <w:rPr>
                <w:rFonts w:cs="Arial" w:hint="eastAsia"/>
                <w:color w:val="000000" w:themeColor="text1"/>
                <w:sz w:val="24"/>
                <w:szCs w:val="32"/>
              </w:rPr>
              <w:t>0.</w:t>
            </w:r>
            <w:r w:rsidR="00BC7E68" w:rsidRPr="00BC7E68">
              <w:rPr>
                <w:rFonts w:cs="Arial" w:hint="eastAsia"/>
                <w:color w:val="000000" w:themeColor="text1"/>
                <w:sz w:val="24"/>
                <w:szCs w:val="32"/>
              </w:rPr>
              <w:t>78</w:t>
            </w:r>
          </w:p>
        </w:tc>
        <w:tc>
          <w:tcPr>
            <w:tcW w:w="0" w:type="auto"/>
            <w:shd w:val="clear" w:color="auto" w:fill="auto"/>
            <w:noWrap/>
            <w:vAlign w:val="center"/>
            <w:hideMark/>
          </w:tcPr>
          <w:p w:rsidR="00D75A61" w:rsidRDefault="007865EB" w:rsidP="004433AA">
            <w:pPr>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32"/>
              </w:rPr>
            </w:pPr>
            <w:r w:rsidRPr="00BC7E68">
              <w:rPr>
                <w:rFonts w:cs="Arial" w:hint="eastAsia"/>
                <w:color w:val="000000" w:themeColor="text1"/>
                <w:sz w:val="24"/>
                <w:szCs w:val="32"/>
              </w:rPr>
              <w:t>0.</w:t>
            </w:r>
            <w:r w:rsidR="00BC7E68" w:rsidRPr="00BC7E68">
              <w:rPr>
                <w:rFonts w:cs="Arial" w:hint="eastAsia"/>
                <w:color w:val="000000" w:themeColor="text1"/>
                <w:sz w:val="24"/>
                <w:szCs w:val="32"/>
              </w:rPr>
              <w:t>86</w:t>
            </w:r>
          </w:p>
        </w:tc>
      </w:tr>
      <w:tr w:rsidR="00FD6347" w:rsidRPr="00DD4D76" w:rsidTr="00C12421">
        <w:trPr>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D75A61" w:rsidRDefault="00D75A61" w:rsidP="004433AA">
            <w:pPr>
              <w:rPr>
                <w:rFonts w:eastAsia="Times New Roman" w:cs="Arial"/>
                <w:b w:val="0"/>
                <w:bCs w:val="0"/>
                <w:color w:val="auto"/>
                <w:sz w:val="24"/>
                <w:szCs w:val="32"/>
              </w:rPr>
            </w:pPr>
          </w:p>
        </w:tc>
        <w:tc>
          <w:tcPr>
            <w:tcW w:w="0" w:type="auto"/>
            <w:shd w:val="clear" w:color="auto" w:fill="auto"/>
            <w:noWrap/>
            <w:vAlign w:val="center"/>
            <w:hideMark/>
          </w:tcPr>
          <w:p w:rsidR="00FD6347" w:rsidRPr="00BC7E68" w:rsidRDefault="00FD6347" w:rsidP="004433AA">
            <w:pPr>
              <w:cnfStyle w:val="000000000000" w:firstRow="0" w:lastRow="0" w:firstColumn="0" w:lastColumn="0" w:oddVBand="0" w:evenVBand="0" w:oddHBand="0" w:evenHBand="0" w:firstRowFirstColumn="0" w:firstRowLastColumn="0" w:lastRowFirstColumn="0" w:lastRowLastColumn="0"/>
              <w:rPr>
                <w:color w:val="000000" w:themeColor="text1"/>
                <w:sz w:val="24"/>
              </w:rPr>
            </w:pPr>
            <w:r w:rsidRPr="00BC7E68">
              <w:rPr>
                <w:color w:val="000000" w:themeColor="text1"/>
                <w:sz w:val="24"/>
              </w:rPr>
              <w:t>Ripening</w:t>
            </w:r>
          </w:p>
        </w:tc>
        <w:tc>
          <w:tcPr>
            <w:tcW w:w="0" w:type="auto"/>
            <w:shd w:val="clear" w:color="auto" w:fill="auto"/>
            <w:noWrap/>
            <w:vAlign w:val="center"/>
            <w:hideMark/>
          </w:tcPr>
          <w:p w:rsidR="00D75A61" w:rsidRDefault="00FD6347" w:rsidP="004433AA">
            <w:pPr>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32"/>
              </w:rPr>
            </w:pPr>
            <w:r w:rsidRPr="00BC7E68">
              <w:rPr>
                <w:rFonts w:eastAsia="Times New Roman" w:cs="Arial"/>
                <w:color w:val="000000" w:themeColor="text1"/>
                <w:sz w:val="24"/>
                <w:szCs w:val="32"/>
              </w:rPr>
              <w:t>0.</w:t>
            </w:r>
            <w:r w:rsidR="00BC7E68" w:rsidRPr="00BC7E68">
              <w:rPr>
                <w:rFonts w:cs="Arial" w:hint="eastAsia"/>
                <w:color w:val="000000" w:themeColor="text1"/>
                <w:sz w:val="24"/>
                <w:szCs w:val="32"/>
              </w:rPr>
              <w:t>8</w:t>
            </w:r>
            <w:r w:rsidR="00162FFD">
              <w:rPr>
                <w:rFonts w:cs="Arial" w:hint="eastAsia"/>
                <w:color w:val="000000" w:themeColor="text1"/>
                <w:sz w:val="24"/>
                <w:szCs w:val="32"/>
              </w:rPr>
              <w:t>9</w:t>
            </w:r>
            <w:r w:rsidRPr="00BC7E68">
              <w:rPr>
                <w:rFonts w:cs="Arial" w:hint="eastAsia"/>
                <w:color w:val="000000" w:themeColor="text1"/>
                <w:sz w:val="24"/>
                <w:szCs w:val="32"/>
                <w:vertAlign w:val="superscript"/>
              </w:rPr>
              <w:t>b</w:t>
            </w:r>
            <w:r w:rsidRPr="00BC7E68">
              <w:rPr>
                <w:rFonts w:cs="Arial" w:hint="eastAsia"/>
                <w:color w:val="000000" w:themeColor="text1"/>
                <w:sz w:val="24"/>
                <w:szCs w:val="32"/>
              </w:rPr>
              <w:t xml:space="preserve"> (</w:t>
            </w:r>
            <w:r w:rsidRPr="00BC7E68">
              <w:rPr>
                <w:rFonts w:cs="Arial"/>
                <w:color w:val="000000" w:themeColor="text1"/>
                <w:sz w:val="24"/>
                <w:szCs w:val="32"/>
              </w:rPr>
              <w:t>±</w:t>
            </w:r>
            <w:r w:rsidR="003757DA">
              <w:rPr>
                <w:rFonts w:cs="Arial" w:hint="eastAsia"/>
                <w:color w:val="000000" w:themeColor="text1"/>
                <w:sz w:val="24"/>
                <w:szCs w:val="32"/>
              </w:rPr>
              <w:t xml:space="preserve"> </w:t>
            </w:r>
            <w:r w:rsidRPr="00BC7E68">
              <w:rPr>
                <w:rFonts w:eastAsia="Times New Roman" w:cs="Arial"/>
                <w:color w:val="000000" w:themeColor="text1"/>
                <w:sz w:val="24"/>
                <w:szCs w:val="32"/>
              </w:rPr>
              <w:t>0.0</w:t>
            </w:r>
            <w:r w:rsidR="00162FFD">
              <w:rPr>
                <w:rFonts w:cs="Arial" w:hint="eastAsia"/>
                <w:color w:val="000000" w:themeColor="text1"/>
                <w:sz w:val="24"/>
                <w:szCs w:val="32"/>
              </w:rPr>
              <w:t>24</w:t>
            </w:r>
            <w:r w:rsidRPr="00BC7E68">
              <w:rPr>
                <w:rFonts w:cs="Arial" w:hint="eastAsia"/>
                <w:color w:val="000000" w:themeColor="text1"/>
                <w:sz w:val="24"/>
                <w:szCs w:val="32"/>
              </w:rPr>
              <w:t>)</w:t>
            </w:r>
          </w:p>
        </w:tc>
        <w:tc>
          <w:tcPr>
            <w:tcW w:w="0" w:type="auto"/>
            <w:shd w:val="clear" w:color="auto" w:fill="auto"/>
            <w:noWrap/>
            <w:vAlign w:val="center"/>
            <w:hideMark/>
          </w:tcPr>
          <w:p w:rsidR="00D75A61" w:rsidRDefault="00FD6347" w:rsidP="004433AA">
            <w:pPr>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32"/>
              </w:rPr>
            </w:pPr>
            <w:r w:rsidRPr="00BC7E68">
              <w:rPr>
                <w:rFonts w:cs="Arial" w:hint="eastAsia"/>
                <w:color w:val="000000" w:themeColor="text1"/>
                <w:sz w:val="24"/>
                <w:szCs w:val="32"/>
              </w:rPr>
              <w:t>0.</w:t>
            </w:r>
            <w:r w:rsidR="00BC7E68" w:rsidRPr="00BC7E68">
              <w:rPr>
                <w:rFonts w:cs="Arial" w:hint="eastAsia"/>
                <w:color w:val="000000" w:themeColor="text1"/>
                <w:sz w:val="24"/>
                <w:szCs w:val="32"/>
              </w:rPr>
              <w:t>8</w:t>
            </w:r>
            <w:r w:rsidR="00162FFD">
              <w:rPr>
                <w:rFonts w:cs="Arial" w:hint="eastAsia"/>
                <w:color w:val="000000" w:themeColor="text1"/>
                <w:sz w:val="24"/>
                <w:szCs w:val="32"/>
              </w:rPr>
              <w:t>4</w:t>
            </w:r>
          </w:p>
        </w:tc>
        <w:tc>
          <w:tcPr>
            <w:tcW w:w="0" w:type="auto"/>
            <w:shd w:val="clear" w:color="auto" w:fill="auto"/>
            <w:noWrap/>
            <w:vAlign w:val="center"/>
            <w:hideMark/>
          </w:tcPr>
          <w:p w:rsidR="00D75A61" w:rsidRDefault="00FD6347" w:rsidP="004433AA">
            <w:pPr>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32"/>
              </w:rPr>
            </w:pPr>
            <w:r w:rsidRPr="00BC7E68">
              <w:rPr>
                <w:rFonts w:cs="Arial" w:hint="eastAsia"/>
                <w:color w:val="000000" w:themeColor="text1"/>
                <w:sz w:val="24"/>
                <w:szCs w:val="32"/>
              </w:rPr>
              <w:t>0.</w:t>
            </w:r>
            <w:r w:rsidR="00BC7E68" w:rsidRPr="00BC7E68">
              <w:rPr>
                <w:rFonts w:cs="Arial" w:hint="eastAsia"/>
                <w:color w:val="000000" w:themeColor="text1"/>
                <w:sz w:val="24"/>
                <w:szCs w:val="32"/>
              </w:rPr>
              <w:t>9</w:t>
            </w:r>
            <w:r w:rsidR="00162FFD">
              <w:rPr>
                <w:rFonts w:cs="Arial" w:hint="eastAsia"/>
                <w:color w:val="000000" w:themeColor="text1"/>
                <w:sz w:val="24"/>
                <w:szCs w:val="32"/>
              </w:rPr>
              <w:t>3</w:t>
            </w:r>
          </w:p>
        </w:tc>
      </w:tr>
      <w:tr w:rsidR="00FD6347" w:rsidRPr="00DD4D76" w:rsidTr="00C12421">
        <w:trPr>
          <w:cnfStyle w:val="000000100000" w:firstRow="0" w:lastRow="0" w:firstColumn="0" w:lastColumn="0" w:oddVBand="0" w:evenVBand="0" w:oddHBand="1"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D75A61" w:rsidRDefault="00FD6347" w:rsidP="004433AA">
            <w:pPr>
              <w:rPr>
                <w:rFonts w:cs="Arial"/>
                <w:b w:val="0"/>
                <w:bCs w:val="0"/>
                <w:color w:val="000000" w:themeColor="text1"/>
                <w:sz w:val="24"/>
                <w:szCs w:val="32"/>
              </w:rPr>
            </w:pPr>
            <w:r w:rsidRPr="000A1BEC">
              <w:rPr>
                <w:rFonts w:cs="Arial" w:hint="eastAsia"/>
                <w:color w:val="000000" w:themeColor="text1"/>
                <w:sz w:val="24"/>
                <w:szCs w:val="32"/>
              </w:rPr>
              <w:t>Ladybeetles</w:t>
            </w:r>
          </w:p>
        </w:tc>
        <w:tc>
          <w:tcPr>
            <w:tcW w:w="0" w:type="auto"/>
            <w:shd w:val="clear" w:color="auto" w:fill="auto"/>
            <w:noWrap/>
            <w:vAlign w:val="center"/>
            <w:hideMark/>
          </w:tcPr>
          <w:p w:rsidR="00FD6347" w:rsidRPr="000A1BEC" w:rsidRDefault="00FD6347" w:rsidP="004433AA">
            <w:pPr>
              <w:cnfStyle w:val="000000100000" w:firstRow="0" w:lastRow="0" w:firstColumn="0" w:lastColumn="0" w:oddVBand="0" w:evenVBand="0" w:oddHBand="1" w:evenHBand="0" w:firstRowFirstColumn="0" w:firstRowLastColumn="0" w:lastRowFirstColumn="0" w:lastRowLastColumn="0"/>
              <w:rPr>
                <w:color w:val="000000" w:themeColor="text1"/>
                <w:sz w:val="24"/>
              </w:rPr>
            </w:pPr>
            <w:r w:rsidRPr="000A1BEC">
              <w:rPr>
                <w:color w:val="000000" w:themeColor="text1"/>
                <w:sz w:val="24"/>
              </w:rPr>
              <w:t>Tillering</w:t>
            </w:r>
          </w:p>
        </w:tc>
        <w:tc>
          <w:tcPr>
            <w:tcW w:w="0" w:type="auto"/>
            <w:shd w:val="clear" w:color="auto" w:fill="auto"/>
            <w:noWrap/>
            <w:vAlign w:val="center"/>
            <w:hideMark/>
          </w:tcPr>
          <w:p w:rsidR="00D75A61" w:rsidRDefault="00FD6347" w:rsidP="004433AA">
            <w:pPr>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32"/>
              </w:rPr>
            </w:pPr>
            <w:r w:rsidRPr="000A1BEC">
              <w:rPr>
                <w:rFonts w:eastAsia="Times New Roman" w:cs="Arial"/>
                <w:color w:val="000000" w:themeColor="text1"/>
                <w:sz w:val="24"/>
                <w:szCs w:val="32"/>
              </w:rPr>
              <w:t>0.</w:t>
            </w:r>
            <w:r w:rsidRPr="000A1BEC">
              <w:rPr>
                <w:rFonts w:cs="Arial" w:hint="eastAsia"/>
                <w:color w:val="000000" w:themeColor="text1"/>
                <w:sz w:val="24"/>
                <w:szCs w:val="32"/>
              </w:rPr>
              <w:t>8</w:t>
            </w:r>
            <w:r w:rsidR="0002225A">
              <w:rPr>
                <w:rFonts w:cs="Arial" w:hint="eastAsia"/>
                <w:color w:val="000000" w:themeColor="text1"/>
                <w:sz w:val="24"/>
                <w:szCs w:val="32"/>
              </w:rPr>
              <w:t>2</w:t>
            </w:r>
            <w:r w:rsidRPr="000A1BEC">
              <w:rPr>
                <w:rFonts w:cs="Arial" w:hint="eastAsia"/>
                <w:color w:val="000000" w:themeColor="text1"/>
                <w:sz w:val="24"/>
                <w:szCs w:val="32"/>
                <w:vertAlign w:val="superscript"/>
              </w:rPr>
              <w:t>a</w:t>
            </w:r>
            <w:r w:rsidRPr="000A1BEC">
              <w:rPr>
                <w:rFonts w:cs="Arial" w:hint="eastAsia"/>
                <w:color w:val="000000" w:themeColor="text1"/>
                <w:sz w:val="24"/>
                <w:szCs w:val="32"/>
              </w:rPr>
              <w:t xml:space="preserve"> (</w:t>
            </w:r>
            <w:r w:rsidRPr="000A1BEC">
              <w:rPr>
                <w:rFonts w:cs="Arial"/>
                <w:color w:val="000000" w:themeColor="text1"/>
                <w:sz w:val="24"/>
                <w:szCs w:val="32"/>
              </w:rPr>
              <w:t>±</w:t>
            </w:r>
            <w:r w:rsidR="003757DA">
              <w:rPr>
                <w:rFonts w:cs="Arial" w:hint="eastAsia"/>
                <w:color w:val="000000" w:themeColor="text1"/>
                <w:sz w:val="24"/>
                <w:szCs w:val="32"/>
              </w:rPr>
              <w:t xml:space="preserve"> </w:t>
            </w:r>
            <w:r w:rsidRPr="000A1BEC">
              <w:rPr>
                <w:rFonts w:eastAsia="Times New Roman" w:cs="Arial"/>
                <w:color w:val="000000" w:themeColor="text1"/>
                <w:sz w:val="24"/>
                <w:szCs w:val="32"/>
              </w:rPr>
              <w:t>0.0</w:t>
            </w:r>
            <w:r w:rsidR="0002225A">
              <w:rPr>
                <w:rFonts w:cs="Arial" w:hint="eastAsia"/>
                <w:color w:val="000000" w:themeColor="text1"/>
                <w:sz w:val="24"/>
                <w:szCs w:val="32"/>
              </w:rPr>
              <w:t>12</w:t>
            </w:r>
            <w:r w:rsidRPr="000A1BEC">
              <w:rPr>
                <w:rFonts w:cs="Arial" w:hint="eastAsia"/>
                <w:color w:val="000000" w:themeColor="text1"/>
                <w:sz w:val="24"/>
                <w:szCs w:val="32"/>
              </w:rPr>
              <w:t>)</w:t>
            </w:r>
          </w:p>
        </w:tc>
        <w:tc>
          <w:tcPr>
            <w:tcW w:w="0" w:type="auto"/>
            <w:shd w:val="clear" w:color="auto" w:fill="auto"/>
            <w:noWrap/>
            <w:vAlign w:val="center"/>
            <w:hideMark/>
          </w:tcPr>
          <w:p w:rsidR="00D75A61" w:rsidRDefault="00FD6347" w:rsidP="004433AA">
            <w:pPr>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32"/>
              </w:rPr>
            </w:pPr>
            <w:r w:rsidRPr="000A1BEC">
              <w:rPr>
                <w:rFonts w:cs="Arial" w:hint="eastAsia"/>
                <w:color w:val="000000" w:themeColor="text1"/>
                <w:sz w:val="24"/>
                <w:szCs w:val="32"/>
              </w:rPr>
              <w:t>0.8</w:t>
            </w:r>
            <w:r w:rsidR="0002225A">
              <w:rPr>
                <w:rFonts w:cs="Arial" w:hint="eastAsia"/>
                <w:color w:val="000000" w:themeColor="text1"/>
                <w:sz w:val="24"/>
                <w:szCs w:val="32"/>
              </w:rPr>
              <w:t>0</w:t>
            </w:r>
          </w:p>
        </w:tc>
        <w:tc>
          <w:tcPr>
            <w:tcW w:w="0" w:type="auto"/>
            <w:shd w:val="clear" w:color="auto" w:fill="auto"/>
            <w:noWrap/>
            <w:vAlign w:val="center"/>
            <w:hideMark/>
          </w:tcPr>
          <w:p w:rsidR="00D75A61" w:rsidRDefault="00FD6347" w:rsidP="004433AA">
            <w:pPr>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32"/>
              </w:rPr>
            </w:pPr>
            <w:r w:rsidRPr="000A1BEC">
              <w:rPr>
                <w:rFonts w:cs="Arial" w:hint="eastAsia"/>
                <w:color w:val="000000" w:themeColor="text1"/>
                <w:sz w:val="24"/>
                <w:szCs w:val="32"/>
              </w:rPr>
              <w:t>0.</w:t>
            </w:r>
            <w:r w:rsidR="0002225A">
              <w:rPr>
                <w:rFonts w:cs="Arial" w:hint="eastAsia"/>
                <w:color w:val="000000" w:themeColor="text1"/>
                <w:sz w:val="24"/>
                <w:szCs w:val="32"/>
              </w:rPr>
              <w:t>85</w:t>
            </w:r>
          </w:p>
        </w:tc>
      </w:tr>
      <w:tr w:rsidR="00FD6347" w:rsidRPr="00DD4D76" w:rsidTr="00C12421">
        <w:trPr>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D75A61" w:rsidRDefault="00D75A61" w:rsidP="004433AA">
            <w:pPr>
              <w:rPr>
                <w:rFonts w:eastAsia="Times New Roman" w:cs="Arial"/>
                <w:b w:val="0"/>
                <w:bCs w:val="0"/>
                <w:color w:val="000000" w:themeColor="text1"/>
                <w:sz w:val="24"/>
                <w:szCs w:val="32"/>
              </w:rPr>
            </w:pPr>
          </w:p>
        </w:tc>
        <w:tc>
          <w:tcPr>
            <w:tcW w:w="0" w:type="auto"/>
            <w:shd w:val="clear" w:color="auto" w:fill="auto"/>
            <w:noWrap/>
            <w:vAlign w:val="center"/>
            <w:hideMark/>
          </w:tcPr>
          <w:p w:rsidR="00FD6347" w:rsidRPr="000A1BEC" w:rsidRDefault="00FD6347" w:rsidP="004433AA">
            <w:pPr>
              <w:cnfStyle w:val="000000000000" w:firstRow="0" w:lastRow="0" w:firstColumn="0" w:lastColumn="0" w:oddVBand="0" w:evenVBand="0" w:oddHBand="0" w:evenHBand="0" w:firstRowFirstColumn="0" w:firstRowLastColumn="0" w:lastRowFirstColumn="0" w:lastRowLastColumn="0"/>
              <w:rPr>
                <w:color w:val="000000" w:themeColor="text1"/>
                <w:sz w:val="24"/>
              </w:rPr>
            </w:pPr>
            <w:r w:rsidRPr="000A1BEC">
              <w:rPr>
                <w:color w:val="000000" w:themeColor="text1"/>
                <w:sz w:val="24"/>
              </w:rPr>
              <w:t>Flowering</w:t>
            </w:r>
          </w:p>
        </w:tc>
        <w:tc>
          <w:tcPr>
            <w:tcW w:w="0" w:type="auto"/>
            <w:shd w:val="clear" w:color="auto" w:fill="auto"/>
            <w:noWrap/>
            <w:vAlign w:val="center"/>
            <w:hideMark/>
          </w:tcPr>
          <w:p w:rsidR="00D75A61" w:rsidRDefault="00FD6347" w:rsidP="004433AA">
            <w:pPr>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32"/>
              </w:rPr>
            </w:pPr>
            <w:r w:rsidRPr="000A1BEC">
              <w:rPr>
                <w:rFonts w:eastAsia="Times New Roman" w:cs="Arial"/>
                <w:color w:val="000000" w:themeColor="text1"/>
                <w:sz w:val="24"/>
                <w:szCs w:val="32"/>
              </w:rPr>
              <w:t>0.</w:t>
            </w:r>
            <w:r w:rsidRPr="000A1BEC">
              <w:rPr>
                <w:rFonts w:cs="Arial" w:hint="eastAsia"/>
                <w:color w:val="000000" w:themeColor="text1"/>
                <w:sz w:val="24"/>
                <w:szCs w:val="32"/>
              </w:rPr>
              <w:t>8</w:t>
            </w:r>
            <w:r w:rsidR="0002225A">
              <w:rPr>
                <w:rFonts w:cs="Arial" w:hint="eastAsia"/>
                <w:color w:val="000000" w:themeColor="text1"/>
                <w:sz w:val="24"/>
                <w:szCs w:val="32"/>
              </w:rPr>
              <w:t>5</w:t>
            </w:r>
            <w:r w:rsidR="00895D02" w:rsidRPr="000A1BEC">
              <w:rPr>
                <w:rFonts w:cs="Arial" w:hint="eastAsia"/>
                <w:color w:val="000000" w:themeColor="text1"/>
                <w:sz w:val="24"/>
                <w:szCs w:val="32"/>
                <w:vertAlign w:val="superscript"/>
              </w:rPr>
              <w:t>a</w:t>
            </w:r>
            <w:r w:rsidRPr="000A1BEC">
              <w:rPr>
                <w:rFonts w:cs="Arial" w:hint="eastAsia"/>
                <w:color w:val="000000" w:themeColor="text1"/>
                <w:sz w:val="24"/>
                <w:szCs w:val="32"/>
              </w:rPr>
              <w:t xml:space="preserve"> (</w:t>
            </w:r>
            <w:r w:rsidRPr="000A1BEC">
              <w:rPr>
                <w:rFonts w:cs="Arial"/>
                <w:color w:val="000000" w:themeColor="text1"/>
                <w:sz w:val="24"/>
                <w:szCs w:val="32"/>
              </w:rPr>
              <w:t>±</w:t>
            </w:r>
            <w:r w:rsidR="003757DA">
              <w:rPr>
                <w:rFonts w:cs="Arial" w:hint="eastAsia"/>
                <w:color w:val="000000" w:themeColor="text1"/>
                <w:sz w:val="24"/>
                <w:szCs w:val="32"/>
              </w:rPr>
              <w:t xml:space="preserve"> </w:t>
            </w:r>
            <w:r w:rsidRPr="000A1BEC">
              <w:rPr>
                <w:rFonts w:eastAsia="Times New Roman" w:cs="Arial"/>
                <w:color w:val="000000" w:themeColor="text1"/>
                <w:sz w:val="24"/>
                <w:szCs w:val="32"/>
              </w:rPr>
              <w:t>0.0</w:t>
            </w:r>
            <w:r w:rsidRPr="000A1BEC">
              <w:rPr>
                <w:rFonts w:cs="Arial" w:hint="eastAsia"/>
                <w:color w:val="000000" w:themeColor="text1"/>
                <w:sz w:val="24"/>
                <w:szCs w:val="32"/>
              </w:rPr>
              <w:t>0</w:t>
            </w:r>
            <w:r w:rsidR="00895D02" w:rsidRPr="000A1BEC">
              <w:rPr>
                <w:rFonts w:cs="Arial" w:hint="eastAsia"/>
                <w:color w:val="000000" w:themeColor="text1"/>
                <w:sz w:val="24"/>
                <w:szCs w:val="32"/>
              </w:rPr>
              <w:t>7</w:t>
            </w:r>
            <w:r w:rsidRPr="000A1BEC">
              <w:rPr>
                <w:rFonts w:cs="Arial" w:hint="eastAsia"/>
                <w:color w:val="000000" w:themeColor="text1"/>
                <w:sz w:val="24"/>
                <w:szCs w:val="32"/>
              </w:rPr>
              <w:t>)</w:t>
            </w:r>
          </w:p>
        </w:tc>
        <w:tc>
          <w:tcPr>
            <w:tcW w:w="0" w:type="auto"/>
            <w:shd w:val="clear" w:color="auto" w:fill="auto"/>
            <w:noWrap/>
            <w:vAlign w:val="center"/>
            <w:hideMark/>
          </w:tcPr>
          <w:p w:rsidR="00D75A61" w:rsidRDefault="00FD6347" w:rsidP="004433AA">
            <w:pPr>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32"/>
              </w:rPr>
            </w:pPr>
            <w:r w:rsidRPr="000A1BEC">
              <w:rPr>
                <w:rFonts w:cs="Arial" w:hint="eastAsia"/>
                <w:color w:val="000000" w:themeColor="text1"/>
                <w:sz w:val="24"/>
                <w:szCs w:val="32"/>
              </w:rPr>
              <w:t>0.8</w:t>
            </w:r>
            <w:r w:rsidR="0002225A">
              <w:rPr>
                <w:rFonts w:cs="Arial" w:hint="eastAsia"/>
                <w:color w:val="000000" w:themeColor="text1"/>
                <w:sz w:val="24"/>
                <w:szCs w:val="32"/>
              </w:rPr>
              <w:t>4</w:t>
            </w:r>
          </w:p>
        </w:tc>
        <w:tc>
          <w:tcPr>
            <w:tcW w:w="0" w:type="auto"/>
            <w:shd w:val="clear" w:color="auto" w:fill="auto"/>
            <w:noWrap/>
            <w:vAlign w:val="center"/>
            <w:hideMark/>
          </w:tcPr>
          <w:p w:rsidR="00D75A61" w:rsidRDefault="00FD6347" w:rsidP="004433AA">
            <w:pPr>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32"/>
              </w:rPr>
            </w:pPr>
            <w:r w:rsidRPr="000A1BEC">
              <w:rPr>
                <w:rFonts w:cs="Arial" w:hint="eastAsia"/>
                <w:color w:val="000000" w:themeColor="text1"/>
                <w:sz w:val="24"/>
                <w:szCs w:val="32"/>
              </w:rPr>
              <w:t>0.</w:t>
            </w:r>
            <w:r w:rsidR="00895D02" w:rsidRPr="000A1BEC">
              <w:rPr>
                <w:rFonts w:cs="Arial" w:hint="eastAsia"/>
                <w:color w:val="000000" w:themeColor="text1"/>
                <w:sz w:val="24"/>
                <w:szCs w:val="32"/>
              </w:rPr>
              <w:t>87</w:t>
            </w:r>
          </w:p>
        </w:tc>
      </w:tr>
      <w:tr w:rsidR="00FD6347" w:rsidRPr="00DD4D76" w:rsidTr="00C12421">
        <w:trPr>
          <w:cnfStyle w:val="000000100000" w:firstRow="0" w:lastRow="0" w:firstColumn="0" w:lastColumn="0" w:oddVBand="0" w:evenVBand="0" w:oddHBand="1"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D75A61" w:rsidRDefault="00D75A61" w:rsidP="004433AA">
            <w:pPr>
              <w:rPr>
                <w:rFonts w:eastAsia="Times New Roman" w:cs="Arial"/>
                <w:b w:val="0"/>
                <w:bCs w:val="0"/>
                <w:color w:val="000000" w:themeColor="text1"/>
                <w:sz w:val="24"/>
                <w:szCs w:val="32"/>
              </w:rPr>
            </w:pPr>
          </w:p>
        </w:tc>
        <w:tc>
          <w:tcPr>
            <w:tcW w:w="0" w:type="auto"/>
            <w:shd w:val="clear" w:color="auto" w:fill="auto"/>
            <w:noWrap/>
            <w:vAlign w:val="center"/>
            <w:hideMark/>
          </w:tcPr>
          <w:p w:rsidR="00FD6347" w:rsidRPr="000A1BEC" w:rsidRDefault="00FD6347" w:rsidP="004433AA">
            <w:pPr>
              <w:cnfStyle w:val="000000100000" w:firstRow="0" w:lastRow="0" w:firstColumn="0" w:lastColumn="0" w:oddVBand="0" w:evenVBand="0" w:oddHBand="1" w:evenHBand="0" w:firstRowFirstColumn="0" w:firstRowLastColumn="0" w:lastRowFirstColumn="0" w:lastRowLastColumn="0"/>
              <w:rPr>
                <w:color w:val="000000" w:themeColor="text1"/>
                <w:sz w:val="24"/>
              </w:rPr>
            </w:pPr>
            <w:r w:rsidRPr="000A1BEC">
              <w:rPr>
                <w:color w:val="000000" w:themeColor="text1"/>
                <w:sz w:val="24"/>
              </w:rPr>
              <w:t>Ripening</w:t>
            </w:r>
          </w:p>
        </w:tc>
        <w:tc>
          <w:tcPr>
            <w:tcW w:w="0" w:type="auto"/>
            <w:shd w:val="clear" w:color="auto" w:fill="auto"/>
            <w:noWrap/>
            <w:vAlign w:val="center"/>
            <w:hideMark/>
          </w:tcPr>
          <w:p w:rsidR="00D75A61" w:rsidRDefault="00FD6347" w:rsidP="004433AA">
            <w:pPr>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32"/>
              </w:rPr>
            </w:pPr>
            <w:r w:rsidRPr="000A1BEC">
              <w:rPr>
                <w:rFonts w:eastAsia="Times New Roman" w:cs="Arial"/>
                <w:color w:val="000000" w:themeColor="text1"/>
                <w:sz w:val="24"/>
                <w:szCs w:val="32"/>
              </w:rPr>
              <w:t>0.</w:t>
            </w:r>
            <w:r w:rsidR="00895D02" w:rsidRPr="000A1BEC">
              <w:rPr>
                <w:rFonts w:cs="Arial" w:hint="eastAsia"/>
                <w:color w:val="000000" w:themeColor="text1"/>
                <w:sz w:val="24"/>
                <w:szCs w:val="32"/>
              </w:rPr>
              <w:t>94</w:t>
            </w:r>
            <w:r w:rsidRPr="000A1BEC">
              <w:rPr>
                <w:rFonts w:cs="Arial" w:hint="eastAsia"/>
                <w:color w:val="000000" w:themeColor="text1"/>
                <w:sz w:val="24"/>
                <w:szCs w:val="32"/>
                <w:vertAlign w:val="superscript"/>
              </w:rPr>
              <w:t>b</w:t>
            </w:r>
            <w:r w:rsidRPr="000A1BEC">
              <w:rPr>
                <w:rFonts w:cs="Arial" w:hint="eastAsia"/>
                <w:color w:val="000000" w:themeColor="text1"/>
                <w:sz w:val="24"/>
                <w:szCs w:val="32"/>
              </w:rPr>
              <w:t xml:space="preserve"> (</w:t>
            </w:r>
            <w:r w:rsidRPr="000A1BEC">
              <w:rPr>
                <w:rFonts w:cs="Arial"/>
                <w:color w:val="000000" w:themeColor="text1"/>
                <w:sz w:val="24"/>
                <w:szCs w:val="32"/>
              </w:rPr>
              <w:t>±</w:t>
            </w:r>
            <w:r w:rsidR="003757DA">
              <w:rPr>
                <w:rFonts w:cs="Arial" w:hint="eastAsia"/>
                <w:color w:val="000000" w:themeColor="text1"/>
                <w:sz w:val="24"/>
                <w:szCs w:val="32"/>
              </w:rPr>
              <w:t xml:space="preserve"> </w:t>
            </w:r>
            <w:r w:rsidRPr="000A1BEC">
              <w:rPr>
                <w:rFonts w:eastAsia="Times New Roman" w:cs="Arial"/>
                <w:color w:val="000000" w:themeColor="text1"/>
                <w:sz w:val="24"/>
                <w:szCs w:val="32"/>
              </w:rPr>
              <w:t>0.0</w:t>
            </w:r>
            <w:r w:rsidR="00895D02" w:rsidRPr="000A1BEC">
              <w:rPr>
                <w:rFonts w:cs="Arial" w:hint="eastAsia"/>
                <w:color w:val="000000" w:themeColor="text1"/>
                <w:sz w:val="24"/>
                <w:szCs w:val="32"/>
              </w:rPr>
              <w:t>04</w:t>
            </w:r>
            <w:r w:rsidRPr="000A1BEC">
              <w:rPr>
                <w:rFonts w:cs="Arial" w:hint="eastAsia"/>
                <w:color w:val="000000" w:themeColor="text1"/>
                <w:sz w:val="24"/>
                <w:szCs w:val="32"/>
              </w:rPr>
              <w:t>)</w:t>
            </w:r>
          </w:p>
        </w:tc>
        <w:tc>
          <w:tcPr>
            <w:tcW w:w="0" w:type="auto"/>
            <w:shd w:val="clear" w:color="auto" w:fill="auto"/>
            <w:noWrap/>
            <w:vAlign w:val="center"/>
            <w:hideMark/>
          </w:tcPr>
          <w:p w:rsidR="00D75A61" w:rsidRDefault="00FD6347" w:rsidP="004433AA">
            <w:pPr>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32"/>
              </w:rPr>
            </w:pPr>
            <w:r w:rsidRPr="000A1BEC">
              <w:rPr>
                <w:rFonts w:cs="Arial" w:hint="eastAsia"/>
                <w:color w:val="000000" w:themeColor="text1"/>
                <w:sz w:val="24"/>
                <w:szCs w:val="32"/>
              </w:rPr>
              <w:t>0.</w:t>
            </w:r>
            <w:r w:rsidR="00895D02" w:rsidRPr="000A1BEC">
              <w:rPr>
                <w:rFonts w:cs="Arial" w:hint="eastAsia"/>
                <w:color w:val="000000" w:themeColor="text1"/>
                <w:sz w:val="24"/>
                <w:szCs w:val="32"/>
              </w:rPr>
              <w:t>93</w:t>
            </w:r>
          </w:p>
        </w:tc>
        <w:tc>
          <w:tcPr>
            <w:tcW w:w="0" w:type="auto"/>
            <w:shd w:val="clear" w:color="auto" w:fill="auto"/>
            <w:noWrap/>
            <w:vAlign w:val="center"/>
            <w:hideMark/>
          </w:tcPr>
          <w:p w:rsidR="00D75A61" w:rsidRDefault="00FD6347" w:rsidP="004433AA">
            <w:pPr>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32"/>
              </w:rPr>
            </w:pPr>
            <w:r w:rsidRPr="000A1BEC">
              <w:rPr>
                <w:rFonts w:cs="Arial" w:hint="eastAsia"/>
                <w:color w:val="000000" w:themeColor="text1"/>
                <w:sz w:val="24"/>
                <w:szCs w:val="32"/>
              </w:rPr>
              <w:t>0.</w:t>
            </w:r>
            <w:r w:rsidR="00895D02" w:rsidRPr="000A1BEC">
              <w:rPr>
                <w:rFonts w:cs="Arial" w:hint="eastAsia"/>
                <w:color w:val="000000" w:themeColor="text1"/>
                <w:sz w:val="24"/>
                <w:szCs w:val="32"/>
              </w:rPr>
              <w:t>9</w:t>
            </w:r>
            <w:r w:rsidR="0002225A">
              <w:rPr>
                <w:rFonts w:cs="Arial" w:hint="eastAsia"/>
                <w:color w:val="000000" w:themeColor="text1"/>
                <w:sz w:val="24"/>
                <w:szCs w:val="32"/>
              </w:rPr>
              <w:t>5</w:t>
            </w:r>
          </w:p>
        </w:tc>
      </w:tr>
    </w:tbl>
    <w:p w:rsidR="00D75A61" w:rsidRDefault="00F824EC" w:rsidP="004433AA">
      <w:pPr>
        <w:rPr>
          <w:b/>
          <w:color w:val="FF0000"/>
        </w:rPr>
      </w:pPr>
      <w:r w:rsidRPr="0068273F">
        <w:rPr>
          <w:b/>
          <w:color w:val="FF0000"/>
        </w:rPr>
        <w:br w:type="page"/>
      </w:r>
    </w:p>
    <w:p w:rsidR="00D75A61" w:rsidRDefault="00D42777">
      <w:pPr>
        <w:jc w:val="left"/>
        <w:rPr>
          <w:b/>
          <w:color w:val="FF0000"/>
        </w:rPr>
      </w:pPr>
      <w:r w:rsidRPr="0068273F">
        <w:rPr>
          <w:rFonts w:hint="eastAsia"/>
          <w:b/>
          <w:color w:val="FF0000"/>
        </w:rPr>
        <w:lastRenderedPageBreak/>
        <w:t>Discussion</w:t>
      </w:r>
    </w:p>
    <w:p w:rsidR="00D75A61" w:rsidRDefault="00D42BE9">
      <w:pPr>
        <w:jc w:val="left"/>
        <w:rPr>
          <w:b/>
          <w:color w:val="00B0F0"/>
        </w:rPr>
      </w:pPr>
      <w:r w:rsidRPr="00D42BE9">
        <w:rPr>
          <w:rStyle w:val="jtukpc"/>
          <w:color w:val="00B0F0"/>
        </w:rPr>
        <w:t xml:space="preserve">Key </w:t>
      </w:r>
      <w:r w:rsidR="005720E8">
        <w:rPr>
          <w:rStyle w:val="jtukpc"/>
          <w:color w:val="00B0F0"/>
        </w:rPr>
        <w:t>messages</w:t>
      </w:r>
      <w:r w:rsidRPr="00D42BE9">
        <w:rPr>
          <w:rStyle w:val="jtukpc"/>
          <w:color w:val="00B0F0"/>
        </w:rPr>
        <w:t>: 1) Consistent pest consumption over ye</w:t>
      </w:r>
      <w:r w:rsidR="00071F2B">
        <w:rPr>
          <w:rStyle w:val="jtukpc"/>
          <w:color w:val="00B0F0"/>
        </w:rPr>
        <w:t>ars</w:t>
      </w:r>
      <w:r w:rsidR="00071F2B">
        <w:rPr>
          <w:rStyle w:val="jtukpc"/>
          <w:rFonts w:hint="eastAsia"/>
          <w:color w:val="00B0F0"/>
        </w:rPr>
        <w:t>:</w:t>
      </w:r>
      <w:r w:rsidR="00F24309">
        <w:rPr>
          <w:rStyle w:val="jtukpc"/>
          <w:color w:val="00B0F0"/>
        </w:rPr>
        <w:t xml:space="preserve"> high potential in providing ecosystem service (biocontrol). 2) Different patterns between </w:t>
      </w:r>
      <w:r w:rsidRPr="00D42BE9">
        <w:rPr>
          <w:rStyle w:val="jtukpc"/>
          <w:color w:val="00B0F0"/>
        </w:rPr>
        <w:t>generalist predators</w:t>
      </w:r>
      <w:r w:rsidR="00071F2B">
        <w:rPr>
          <w:rStyle w:val="jtukpc"/>
          <w:rFonts w:hint="eastAsia"/>
          <w:color w:val="00B0F0"/>
        </w:rPr>
        <w:t>:</w:t>
      </w:r>
      <w:r w:rsidR="00071F2B">
        <w:rPr>
          <w:rStyle w:val="jtukpc"/>
          <w:color w:val="00B0F0"/>
        </w:rPr>
        <w:t xml:space="preserve"> </w:t>
      </w:r>
      <w:r w:rsidR="00071F2B">
        <w:rPr>
          <w:rStyle w:val="jtukpc"/>
          <w:rFonts w:hint="eastAsia"/>
          <w:color w:val="00B0F0"/>
        </w:rPr>
        <w:t>a</w:t>
      </w:r>
      <w:r w:rsidR="00F24309">
        <w:rPr>
          <w:rStyle w:val="jtukpc"/>
          <w:color w:val="00B0F0"/>
        </w:rPr>
        <w:t>ctive vs. sit-and</w:t>
      </w:r>
      <w:r w:rsidR="0040063C">
        <w:rPr>
          <w:rStyle w:val="jtukpc"/>
          <w:color w:val="00B0F0"/>
        </w:rPr>
        <w:t>-</w:t>
      </w:r>
      <w:r w:rsidR="00F24309">
        <w:rPr>
          <w:rStyle w:val="jtukpc"/>
          <w:color w:val="00B0F0"/>
        </w:rPr>
        <w:t>wait</w:t>
      </w:r>
      <w:r w:rsidR="00CF4995">
        <w:rPr>
          <w:rStyle w:val="jtukpc"/>
          <w:color w:val="00B0F0"/>
        </w:rPr>
        <w:t>. 3) Generalist predators (e.g., spiders) could be</w:t>
      </w:r>
      <w:r w:rsidRPr="00D42BE9">
        <w:rPr>
          <w:rStyle w:val="jtukpc"/>
          <w:color w:val="00B0F0"/>
        </w:rPr>
        <w:t xml:space="preserve"> specialist when things matter (during high pest density)</w:t>
      </w:r>
      <w:r w:rsidR="00071F2B">
        <w:rPr>
          <w:rStyle w:val="jtukpc"/>
          <w:rFonts w:hint="eastAsia"/>
          <w:color w:val="00B0F0"/>
        </w:rPr>
        <w:t xml:space="preserve"> (context-dependent specialist)</w:t>
      </w:r>
    </w:p>
    <w:p w:rsidR="00D75A61" w:rsidRDefault="00695F72">
      <w:pPr>
        <w:pStyle w:val="a3"/>
        <w:numPr>
          <w:ilvl w:val="0"/>
          <w:numId w:val="4"/>
        </w:numPr>
        <w:jc w:val="left"/>
        <w:rPr>
          <w:color w:val="FF0000"/>
        </w:rPr>
      </w:pPr>
      <w:r w:rsidRPr="0068273F">
        <w:rPr>
          <w:rFonts w:hint="eastAsia"/>
          <w:color w:val="FF0000"/>
        </w:rPr>
        <w:t xml:space="preserve">Summary of </w:t>
      </w:r>
      <w:r w:rsidR="00F130C3" w:rsidRPr="0068273F">
        <w:rPr>
          <w:rFonts w:hint="eastAsia"/>
          <w:color w:val="FF0000"/>
        </w:rPr>
        <w:t xml:space="preserve">the </w:t>
      </w:r>
      <w:r w:rsidRPr="0068273F">
        <w:rPr>
          <w:rFonts w:hint="eastAsia"/>
          <w:color w:val="FF0000"/>
        </w:rPr>
        <w:t>main findings</w:t>
      </w:r>
      <w:r w:rsidR="00AC05D0" w:rsidRPr="0068273F">
        <w:rPr>
          <w:rFonts w:hint="eastAsia"/>
          <w:color w:val="FF0000"/>
        </w:rPr>
        <w:t xml:space="preserve">: </w:t>
      </w:r>
      <w:r w:rsidR="00F204E0" w:rsidRPr="0068273F">
        <w:rPr>
          <w:rFonts w:hint="eastAsia"/>
          <w:color w:val="FF0000"/>
        </w:rPr>
        <w:t xml:space="preserve">(1) </w:t>
      </w:r>
      <w:r w:rsidR="00F67C52" w:rsidRPr="0068273F">
        <w:rPr>
          <w:rFonts w:hint="eastAsia"/>
          <w:color w:val="FF0000"/>
        </w:rPr>
        <w:t>different</w:t>
      </w:r>
      <w:r w:rsidR="00F204E0" w:rsidRPr="0068273F">
        <w:rPr>
          <w:rFonts w:hint="eastAsia"/>
          <w:color w:val="FF0000"/>
        </w:rPr>
        <w:t xml:space="preserve"> dietary patterns of ladybeetles and spiders; (2) high consistency in </w:t>
      </w:r>
      <w:r w:rsidR="00ED25E3" w:rsidRPr="0068273F">
        <w:rPr>
          <w:rFonts w:hint="eastAsia"/>
          <w:color w:val="FF0000"/>
        </w:rPr>
        <w:t>pest consumption</w:t>
      </w:r>
      <w:r w:rsidR="00504EA3" w:rsidRPr="0068273F">
        <w:rPr>
          <w:rFonts w:hint="eastAsia"/>
          <w:color w:val="FF0000"/>
        </w:rPr>
        <w:t xml:space="preserve"> </w:t>
      </w:r>
      <w:r w:rsidR="00F204E0" w:rsidRPr="0068273F">
        <w:rPr>
          <w:rFonts w:hint="eastAsia"/>
          <w:color w:val="FF0000"/>
        </w:rPr>
        <w:t>across the three</w:t>
      </w:r>
      <w:r w:rsidR="00F67C52" w:rsidRPr="0068273F">
        <w:rPr>
          <w:rFonts w:hint="eastAsia"/>
          <w:color w:val="FF0000"/>
        </w:rPr>
        <w:t xml:space="preserve"> study</w:t>
      </w:r>
      <w:r w:rsidR="00F204E0" w:rsidRPr="0068273F">
        <w:rPr>
          <w:rFonts w:hint="eastAsia"/>
          <w:color w:val="FF0000"/>
        </w:rPr>
        <w:t xml:space="preserve"> years for both predator groups</w:t>
      </w:r>
      <w:r w:rsidR="00D5260F" w:rsidRPr="0068273F">
        <w:rPr>
          <w:rFonts w:hint="eastAsia"/>
          <w:color w:val="FF0000"/>
        </w:rPr>
        <w:t xml:space="preserve">; (3) factors that affect the </w:t>
      </w:r>
      <w:r w:rsidR="001704A5" w:rsidRPr="0068273F">
        <w:rPr>
          <w:rFonts w:hint="eastAsia"/>
          <w:color w:val="FF0000"/>
        </w:rPr>
        <w:t>proportion</w:t>
      </w:r>
      <w:r w:rsidR="00A26B61" w:rsidRPr="0068273F">
        <w:rPr>
          <w:rFonts w:hint="eastAsia"/>
          <w:color w:val="FF0000"/>
        </w:rPr>
        <w:t>s</w:t>
      </w:r>
      <w:r w:rsidR="001704A5" w:rsidRPr="0068273F">
        <w:rPr>
          <w:rFonts w:hint="eastAsia"/>
          <w:color w:val="FF0000"/>
        </w:rPr>
        <w:t xml:space="preserve"> of </w:t>
      </w:r>
      <w:r w:rsidR="00D5260F" w:rsidRPr="0068273F">
        <w:rPr>
          <w:rFonts w:hint="eastAsia"/>
          <w:color w:val="FF0000"/>
        </w:rPr>
        <w:t>rice herbivore consum</w:t>
      </w:r>
      <w:r w:rsidR="001704A5" w:rsidRPr="0068273F">
        <w:rPr>
          <w:rFonts w:hint="eastAsia"/>
          <w:color w:val="FF0000"/>
        </w:rPr>
        <w:t xml:space="preserve">ed </w:t>
      </w:r>
      <w:r w:rsidR="00E43398" w:rsidRPr="0068273F">
        <w:rPr>
          <w:rFonts w:hint="eastAsia"/>
          <w:color w:val="FF0000"/>
        </w:rPr>
        <w:t>in</w:t>
      </w:r>
      <w:r w:rsidR="00D5260F" w:rsidRPr="0068273F">
        <w:rPr>
          <w:rFonts w:hint="eastAsia"/>
          <w:color w:val="FF0000"/>
        </w:rPr>
        <w:t xml:space="preserve"> </w:t>
      </w:r>
      <w:r w:rsidR="00504EA3" w:rsidRPr="0068273F">
        <w:rPr>
          <w:rFonts w:hint="eastAsia"/>
          <w:color w:val="FF0000"/>
        </w:rPr>
        <w:t>predators</w:t>
      </w:r>
      <w:r w:rsidR="00504EA3" w:rsidRPr="0068273F">
        <w:rPr>
          <w:color w:val="FF0000"/>
        </w:rPr>
        <w:t>’</w:t>
      </w:r>
      <w:r w:rsidR="00504EA3" w:rsidRPr="0068273F">
        <w:rPr>
          <w:rFonts w:hint="eastAsia"/>
          <w:color w:val="FF0000"/>
        </w:rPr>
        <w:t xml:space="preserve"> diet</w:t>
      </w:r>
    </w:p>
    <w:p w:rsidR="00D75A61" w:rsidRDefault="00D75A61">
      <w:pPr>
        <w:pStyle w:val="a3"/>
        <w:jc w:val="left"/>
        <w:rPr>
          <w:color w:val="FF0000"/>
        </w:rPr>
      </w:pPr>
    </w:p>
    <w:p w:rsidR="00D75A61" w:rsidRDefault="006E7948">
      <w:pPr>
        <w:pStyle w:val="a3"/>
        <w:numPr>
          <w:ilvl w:val="0"/>
          <w:numId w:val="4"/>
        </w:numPr>
        <w:jc w:val="left"/>
        <w:rPr>
          <w:color w:val="FF0000"/>
        </w:rPr>
      </w:pPr>
      <w:r w:rsidRPr="0068273F">
        <w:rPr>
          <w:rFonts w:hint="eastAsia"/>
          <w:color w:val="FF0000"/>
        </w:rPr>
        <w:t xml:space="preserve">Significance of this study: </w:t>
      </w:r>
      <w:r w:rsidR="007C729C" w:rsidRPr="0068273F">
        <w:rPr>
          <w:rFonts w:hint="eastAsia"/>
          <w:color w:val="FF0000"/>
        </w:rPr>
        <w:t>T</w:t>
      </w:r>
      <w:r w:rsidRPr="0068273F">
        <w:rPr>
          <w:rFonts w:hint="eastAsia"/>
          <w:color w:val="FF0000"/>
        </w:rPr>
        <w:t>he first</w:t>
      </w:r>
      <w:r w:rsidR="007C729C" w:rsidRPr="0068273F">
        <w:rPr>
          <w:rFonts w:hint="eastAsia"/>
          <w:color w:val="FF0000"/>
        </w:rPr>
        <w:t xml:space="preserve"> study</w:t>
      </w:r>
      <w:r w:rsidRPr="0068273F">
        <w:rPr>
          <w:rFonts w:hint="eastAsia"/>
          <w:color w:val="FF0000"/>
        </w:rPr>
        <w:t xml:space="preserve"> to quantify the diet composition</w:t>
      </w:r>
      <w:r w:rsidR="00817545" w:rsidRPr="0068273F">
        <w:rPr>
          <w:rFonts w:hint="eastAsia"/>
          <w:color w:val="FF0000"/>
        </w:rPr>
        <w:t>s</w:t>
      </w:r>
      <w:r w:rsidRPr="0068273F">
        <w:rPr>
          <w:rFonts w:hint="eastAsia"/>
          <w:color w:val="FF0000"/>
        </w:rPr>
        <w:t xml:space="preserve"> of </w:t>
      </w:r>
      <w:r w:rsidR="00817545" w:rsidRPr="0068273F">
        <w:rPr>
          <w:rFonts w:hint="eastAsia"/>
          <w:color w:val="FF0000"/>
        </w:rPr>
        <w:t xml:space="preserve">arthropod </w:t>
      </w:r>
      <w:r w:rsidRPr="0068273F">
        <w:rPr>
          <w:rFonts w:hint="eastAsia"/>
          <w:color w:val="FF0000"/>
        </w:rPr>
        <w:t>generalist predators in the fie</w:t>
      </w:r>
      <w:r w:rsidR="00504EA3" w:rsidRPr="0068273F">
        <w:rPr>
          <w:rFonts w:hint="eastAsia"/>
          <w:color w:val="FF0000"/>
        </w:rPr>
        <w:t>ld over three consecutive years as well as examine potential factors that may influence predators</w:t>
      </w:r>
      <w:r w:rsidR="00504EA3" w:rsidRPr="0068273F">
        <w:rPr>
          <w:color w:val="FF0000"/>
        </w:rPr>
        <w:t>’</w:t>
      </w:r>
      <w:r w:rsidR="00504EA3" w:rsidRPr="0068273F">
        <w:rPr>
          <w:rFonts w:hint="eastAsia"/>
          <w:color w:val="FF0000"/>
        </w:rPr>
        <w:t xml:space="preserve"> dietary patterns, </w:t>
      </w:r>
      <w:r w:rsidRPr="0068273F">
        <w:rPr>
          <w:rFonts w:hint="eastAsia"/>
          <w:color w:val="FF0000"/>
        </w:rPr>
        <w:t>providing more convincing evidence for the biocontrol potential of these predators</w:t>
      </w:r>
      <w:r w:rsidR="00197D93">
        <w:rPr>
          <w:color w:val="FF0000"/>
        </w:rPr>
        <w:t xml:space="preserve"> </w:t>
      </w:r>
    </w:p>
    <w:p w:rsidR="00D75A61" w:rsidRDefault="00197D93">
      <w:pPr>
        <w:pStyle w:val="a3"/>
        <w:jc w:val="left"/>
        <w:rPr>
          <w:color w:val="FF0000"/>
        </w:rPr>
      </w:pPr>
      <w:r>
        <w:rPr>
          <w:color w:val="00B0F0"/>
        </w:rPr>
        <w:t>CK: also complement with molecular analysis (limitation: qualitative study [presence/absence], snap shot, etc.)</w:t>
      </w:r>
    </w:p>
    <w:p w:rsidR="00D75A61" w:rsidRDefault="00D75A61">
      <w:pPr>
        <w:pStyle w:val="a3"/>
        <w:jc w:val="left"/>
        <w:rPr>
          <w:color w:val="FF0000"/>
        </w:rPr>
      </w:pPr>
    </w:p>
    <w:p w:rsidR="00D75A61" w:rsidRDefault="00F67C52">
      <w:pPr>
        <w:pStyle w:val="a3"/>
        <w:numPr>
          <w:ilvl w:val="0"/>
          <w:numId w:val="4"/>
        </w:numPr>
        <w:jc w:val="left"/>
        <w:rPr>
          <w:color w:val="FF0000"/>
        </w:rPr>
      </w:pPr>
      <w:r w:rsidRPr="0068273F">
        <w:rPr>
          <w:rFonts w:hint="eastAsia"/>
          <w:color w:val="FF0000"/>
        </w:rPr>
        <w:t>Different</w:t>
      </w:r>
      <w:r w:rsidR="00695F72" w:rsidRPr="0068273F">
        <w:rPr>
          <w:rFonts w:hint="eastAsia"/>
          <w:color w:val="FF0000"/>
        </w:rPr>
        <w:t xml:space="preserve"> dietary patterns</w:t>
      </w:r>
      <w:r w:rsidR="00414B7C" w:rsidRPr="0068273F">
        <w:rPr>
          <w:rFonts w:hint="eastAsia"/>
          <w:color w:val="FF0000"/>
        </w:rPr>
        <w:t xml:space="preserve"> of the two generalist preda</w:t>
      </w:r>
      <w:r w:rsidRPr="0068273F">
        <w:rPr>
          <w:rFonts w:hint="eastAsia"/>
          <w:color w:val="FF0000"/>
        </w:rPr>
        <w:t>t</w:t>
      </w:r>
      <w:r w:rsidR="00414B7C" w:rsidRPr="0068273F">
        <w:rPr>
          <w:rFonts w:hint="eastAsia"/>
          <w:color w:val="FF0000"/>
        </w:rPr>
        <w:t>or groups</w:t>
      </w:r>
      <w:r w:rsidR="00695F72" w:rsidRPr="0068273F">
        <w:rPr>
          <w:rFonts w:hint="eastAsia"/>
          <w:color w:val="FF0000"/>
        </w:rPr>
        <w:t xml:space="preserve">: </w:t>
      </w:r>
      <w:r w:rsidR="00817545" w:rsidRPr="0068273F">
        <w:rPr>
          <w:rFonts w:hint="eastAsia"/>
          <w:color w:val="FF0000"/>
        </w:rPr>
        <w:t xml:space="preserve">This </w:t>
      </w:r>
      <w:r w:rsidR="004F7C02" w:rsidRPr="0068273F">
        <w:rPr>
          <w:rFonts w:hint="eastAsia"/>
          <w:color w:val="FF0000"/>
        </w:rPr>
        <w:t>may</w:t>
      </w:r>
      <w:r w:rsidR="00695F72" w:rsidRPr="0068273F">
        <w:rPr>
          <w:rFonts w:hint="eastAsia"/>
          <w:color w:val="FF0000"/>
        </w:rPr>
        <w:t xml:space="preserve"> b</w:t>
      </w:r>
      <w:r w:rsidR="00817545" w:rsidRPr="0068273F">
        <w:rPr>
          <w:rFonts w:hint="eastAsia"/>
          <w:color w:val="FF0000"/>
        </w:rPr>
        <w:t xml:space="preserve">e due to the differences in their </w:t>
      </w:r>
      <w:r w:rsidRPr="0068273F">
        <w:rPr>
          <w:rFonts w:hint="eastAsia"/>
          <w:color w:val="FF0000"/>
        </w:rPr>
        <w:t xml:space="preserve">feeding </w:t>
      </w:r>
      <w:r w:rsidR="004E77BB" w:rsidRPr="0068273F">
        <w:rPr>
          <w:rFonts w:hint="eastAsia"/>
          <w:color w:val="FF0000"/>
        </w:rPr>
        <w:t>mode</w:t>
      </w:r>
      <w:r w:rsidR="00ED25E3" w:rsidRPr="0068273F">
        <w:rPr>
          <w:rFonts w:hint="eastAsia"/>
          <w:color w:val="FF0000"/>
        </w:rPr>
        <w:t>s</w:t>
      </w:r>
      <w:r w:rsidRPr="0068273F">
        <w:rPr>
          <w:rFonts w:hint="eastAsia"/>
          <w:color w:val="FF0000"/>
        </w:rPr>
        <w:t xml:space="preserve"> (active-pursuit vs. sit-and-wait)</w:t>
      </w:r>
      <w:r w:rsidR="00ED25E3" w:rsidRPr="0068273F">
        <w:rPr>
          <w:rFonts w:hint="eastAsia"/>
          <w:color w:val="FF0000"/>
        </w:rPr>
        <w:t>. L</w:t>
      </w:r>
      <w:r w:rsidR="00ED25E3" w:rsidRPr="0068273F">
        <w:rPr>
          <w:color w:val="FF0000"/>
        </w:rPr>
        <w:t>a</w:t>
      </w:r>
      <w:r w:rsidR="00ED25E3" w:rsidRPr="0068273F">
        <w:rPr>
          <w:rFonts w:hint="eastAsia"/>
          <w:color w:val="FF0000"/>
        </w:rPr>
        <w:t>dybeetles are active</w:t>
      </w:r>
      <w:r w:rsidR="00171E30" w:rsidRPr="0068273F">
        <w:rPr>
          <w:rFonts w:hint="eastAsia"/>
          <w:color w:val="FF0000"/>
        </w:rPr>
        <w:t>-pursuit</w:t>
      </w:r>
      <w:r w:rsidR="00ED25E3" w:rsidRPr="0068273F">
        <w:rPr>
          <w:rFonts w:hint="eastAsia"/>
          <w:color w:val="FF0000"/>
        </w:rPr>
        <w:t xml:space="preserve"> feeders and may prefer rice pests to detritivores. In addition, they are </w:t>
      </w:r>
      <w:r w:rsidR="00171E30" w:rsidRPr="0068273F">
        <w:rPr>
          <w:rFonts w:hint="eastAsia"/>
          <w:color w:val="FF0000"/>
        </w:rPr>
        <w:t>more</w:t>
      </w:r>
      <w:r w:rsidR="00ED25E3" w:rsidRPr="0068273F">
        <w:rPr>
          <w:rFonts w:hint="eastAsia"/>
          <w:color w:val="FF0000"/>
        </w:rPr>
        <w:t xml:space="preserve"> active in the upper part of the rice plant, where the relative abundance of rice herbivores to detritivores is higher </w:t>
      </w:r>
      <w:r w:rsidR="00171E30" w:rsidRPr="0068273F">
        <w:rPr>
          <w:rFonts w:hint="eastAsia"/>
          <w:color w:val="FF0000"/>
        </w:rPr>
        <w:t>compared to</w:t>
      </w:r>
      <w:r w:rsidR="00ED25E3" w:rsidRPr="0068273F">
        <w:rPr>
          <w:rFonts w:hint="eastAsia"/>
          <w:color w:val="FF0000"/>
        </w:rPr>
        <w:t xml:space="preserve"> the lower part of the rice plant. On the other hand, most spiders in our study </w:t>
      </w:r>
      <w:r w:rsidR="00ED25E3" w:rsidRPr="0068273F">
        <w:rPr>
          <w:rFonts w:hint="eastAsia"/>
          <w:color w:val="FF0000"/>
        </w:rPr>
        <w:lastRenderedPageBreak/>
        <w:t>(</w:t>
      </w:r>
      <w:r w:rsidR="00ED25E3" w:rsidRPr="0068273F">
        <w:rPr>
          <w:color w:val="FF0000"/>
        </w:rPr>
        <w:t>Tetragnathidae</w:t>
      </w:r>
      <w:r w:rsidR="00ED25E3" w:rsidRPr="0068273F">
        <w:rPr>
          <w:rFonts w:hint="eastAsia"/>
          <w:color w:val="FF0000"/>
        </w:rPr>
        <w:t xml:space="preserve">) are </w:t>
      </w:r>
      <w:r w:rsidR="006B5431" w:rsidRPr="0068273F">
        <w:rPr>
          <w:rFonts w:hint="eastAsia"/>
          <w:color w:val="FF0000"/>
        </w:rPr>
        <w:t xml:space="preserve">orb weavers and thus their diet composition might reflect the relative abundances of the prey items in the surroundings. In fact, our data support this explanation that the relatively high consumption of detritivores and tourist herbivores by spiders at the tillering stage corresponds to the </w:t>
      </w:r>
      <w:r w:rsidR="00171E30" w:rsidRPr="0068273F">
        <w:rPr>
          <w:rFonts w:hint="eastAsia"/>
          <w:color w:val="FF0000"/>
        </w:rPr>
        <w:t xml:space="preserve">high </w:t>
      </w:r>
      <w:r w:rsidR="006B5431" w:rsidRPr="0068273F">
        <w:rPr>
          <w:rFonts w:hint="eastAsia"/>
          <w:color w:val="FF0000"/>
        </w:rPr>
        <w:t xml:space="preserve">relative abundances of </w:t>
      </w:r>
      <w:r w:rsidR="0099462F" w:rsidRPr="0068273F">
        <w:rPr>
          <w:rFonts w:hint="eastAsia"/>
          <w:color w:val="FF0000"/>
        </w:rPr>
        <w:t>these prey sources in the field</w:t>
      </w:r>
    </w:p>
    <w:p w:rsidR="00D75A61" w:rsidRDefault="00D75A61">
      <w:pPr>
        <w:pStyle w:val="a3"/>
        <w:jc w:val="left"/>
        <w:rPr>
          <w:color w:val="FF0000"/>
        </w:rPr>
      </w:pPr>
    </w:p>
    <w:p w:rsidR="00D75A61" w:rsidRDefault="00414B7C">
      <w:pPr>
        <w:pStyle w:val="a3"/>
        <w:numPr>
          <w:ilvl w:val="0"/>
          <w:numId w:val="4"/>
        </w:numPr>
        <w:jc w:val="left"/>
        <w:rPr>
          <w:color w:val="FF0000"/>
        </w:rPr>
      </w:pPr>
      <w:r w:rsidRPr="0068273F">
        <w:rPr>
          <w:rFonts w:hint="eastAsia"/>
          <w:color w:val="FF0000"/>
        </w:rPr>
        <w:t>High consistency in</w:t>
      </w:r>
      <w:r w:rsidR="00695F72" w:rsidRPr="0068273F">
        <w:rPr>
          <w:rFonts w:hint="eastAsia"/>
          <w:color w:val="FF0000"/>
        </w:rPr>
        <w:t xml:space="preserve"> </w:t>
      </w:r>
      <w:r w:rsidRPr="0068273F">
        <w:rPr>
          <w:rFonts w:hint="eastAsia"/>
          <w:color w:val="FF0000"/>
        </w:rPr>
        <w:t>rice herbivore</w:t>
      </w:r>
      <w:r w:rsidR="00F62F7D" w:rsidRPr="0068273F">
        <w:rPr>
          <w:rFonts w:hint="eastAsia"/>
          <w:color w:val="FF0000"/>
        </w:rPr>
        <w:t xml:space="preserve"> consumption</w:t>
      </w:r>
      <w:r w:rsidR="003D35BF" w:rsidRPr="0068273F">
        <w:rPr>
          <w:rFonts w:hint="eastAsia"/>
          <w:color w:val="FF0000"/>
        </w:rPr>
        <w:t xml:space="preserve"> of both predator gr</w:t>
      </w:r>
      <w:r w:rsidR="0099462F" w:rsidRPr="0068273F">
        <w:rPr>
          <w:rFonts w:hint="eastAsia"/>
          <w:color w:val="FF0000"/>
        </w:rPr>
        <w:t>o</w:t>
      </w:r>
      <w:r w:rsidR="003D35BF" w:rsidRPr="0068273F">
        <w:rPr>
          <w:rFonts w:hint="eastAsia"/>
          <w:color w:val="FF0000"/>
        </w:rPr>
        <w:t>ups</w:t>
      </w:r>
      <w:r w:rsidR="00695F72" w:rsidRPr="0068273F">
        <w:rPr>
          <w:rFonts w:hint="eastAsia"/>
          <w:color w:val="FF0000"/>
        </w:rPr>
        <w:t xml:space="preserve"> across years: </w:t>
      </w:r>
      <w:r w:rsidR="00BB781F" w:rsidRPr="0068273F">
        <w:rPr>
          <w:rFonts w:hint="eastAsia"/>
          <w:color w:val="FF0000"/>
        </w:rPr>
        <w:t xml:space="preserve">the feeding </w:t>
      </w:r>
      <w:r w:rsidR="00BB781F" w:rsidRPr="0068273F">
        <w:rPr>
          <w:color w:val="FF0000"/>
        </w:rPr>
        <w:t>habits</w:t>
      </w:r>
      <w:r w:rsidR="00BB781F" w:rsidRPr="0068273F">
        <w:rPr>
          <w:rFonts w:hint="eastAsia"/>
          <w:color w:val="FF0000"/>
        </w:rPr>
        <w:t xml:space="preserve"> of </w:t>
      </w:r>
      <w:r w:rsidR="00695F72" w:rsidRPr="0068273F">
        <w:rPr>
          <w:rFonts w:hint="eastAsia"/>
          <w:color w:val="FF0000"/>
        </w:rPr>
        <w:t>generalist predators</w:t>
      </w:r>
      <w:r w:rsidR="00BB781F" w:rsidRPr="0068273F">
        <w:rPr>
          <w:rFonts w:hint="eastAsia"/>
          <w:color w:val="FF0000"/>
        </w:rPr>
        <w:t xml:space="preserve"> might not be as variable and unpredictable as previously thought</w:t>
      </w:r>
      <w:r w:rsidR="0085644A" w:rsidRPr="0068273F">
        <w:rPr>
          <w:rFonts w:hint="eastAsia"/>
          <w:color w:val="FF0000"/>
        </w:rPr>
        <w:t>, and therefore</w:t>
      </w:r>
      <w:r w:rsidR="00BB781F" w:rsidRPr="0068273F">
        <w:rPr>
          <w:rFonts w:hint="eastAsia"/>
          <w:color w:val="FF0000"/>
        </w:rPr>
        <w:t xml:space="preserve"> they </w:t>
      </w:r>
      <w:r w:rsidR="00695F72" w:rsidRPr="0068273F">
        <w:rPr>
          <w:rFonts w:hint="eastAsia"/>
          <w:color w:val="FF0000"/>
        </w:rPr>
        <w:t>could provide stable</w:t>
      </w:r>
      <w:r w:rsidR="0085644A" w:rsidRPr="0068273F">
        <w:rPr>
          <w:rFonts w:hint="eastAsia"/>
          <w:color w:val="FF0000"/>
        </w:rPr>
        <w:t xml:space="preserve"> and reliable</w:t>
      </w:r>
      <w:r w:rsidR="00695F72" w:rsidRPr="0068273F">
        <w:rPr>
          <w:rFonts w:hint="eastAsia"/>
          <w:color w:val="FF0000"/>
        </w:rPr>
        <w:t xml:space="preserve"> top-down control on pest herbivores</w:t>
      </w:r>
    </w:p>
    <w:p w:rsidR="00D75A61" w:rsidRDefault="00D75A61">
      <w:pPr>
        <w:pStyle w:val="a3"/>
        <w:jc w:val="left"/>
        <w:rPr>
          <w:color w:val="FF0000"/>
        </w:rPr>
      </w:pPr>
    </w:p>
    <w:p w:rsidR="00D75A61" w:rsidRDefault="001A0461">
      <w:pPr>
        <w:pStyle w:val="a3"/>
        <w:numPr>
          <w:ilvl w:val="0"/>
          <w:numId w:val="4"/>
        </w:numPr>
        <w:jc w:val="left"/>
        <w:rPr>
          <w:color w:val="FF0000"/>
        </w:rPr>
      </w:pPr>
      <w:r w:rsidRPr="009F5538">
        <w:rPr>
          <w:rFonts w:hint="eastAsia"/>
          <w:color w:val="FF0000"/>
        </w:rPr>
        <w:t xml:space="preserve">Factors that affect the </w:t>
      </w:r>
      <w:r w:rsidR="00504EA3" w:rsidRPr="009F5538">
        <w:rPr>
          <w:rFonts w:hint="eastAsia"/>
          <w:color w:val="FF0000"/>
        </w:rPr>
        <w:t>pest composition by</w:t>
      </w:r>
      <w:r w:rsidRPr="009F5538">
        <w:rPr>
          <w:rFonts w:hint="eastAsia"/>
          <w:color w:val="FF0000"/>
        </w:rPr>
        <w:t xml:space="preserve"> generalist predators: </w:t>
      </w:r>
      <w:r w:rsidR="00E1685F" w:rsidRPr="009F5538">
        <w:rPr>
          <w:rFonts w:hint="eastAsia"/>
          <w:color w:val="FF0000"/>
        </w:rPr>
        <w:t xml:space="preserve">possible explanations, comparisons with previous studies, </w:t>
      </w:r>
      <w:r w:rsidRPr="009F5538">
        <w:rPr>
          <w:rFonts w:hint="eastAsia"/>
          <w:color w:val="FF0000"/>
        </w:rPr>
        <w:t xml:space="preserve">implications for </w:t>
      </w:r>
      <w:r w:rsidR="009F5538">
        <w:rPr>
          <w:rFonts w:hint="eastAsia"/>
          <w:color w:val="FF0000"/>
        </w:rPr>
        <w:t>agricultural management</w:t>
      </w:r>
    </w:p>
    <w:p w:rsidR="00D75A61" w:rsidRDefault="00D75A61">
      <w:pPr>
        <w:pStyle w:val="a3"/>
        <w:jc w:val="left"/>
        <w:rPr>
          <w:color w:val="FF0000"/>
        </w:rPr>
      </w:pPr>
    </w:p>
    <w:p w:rsidR="00D75A61" w:rsidRDefault="003B1666">
      <w:pPr>
        <w:pStyle w:val="a3"/>
        <w:numPr>
          <w:ilvl w:val="0"/>
          <w:numId w:val="4"/>
        </w:numPr>
        <w:jc w:val="left"/>
        <w:rPr>
          <w:color w:val="FF0000"/>
        </w:rPr>
      </w:pPr>
      <w:r>
        <w:rPr>
          <w:color w:val="FF0000"/>
        </w:rPr>
        <w:t xml:space="preserve">Implication based on our results: For example, 1) farm type: overlooked ecosystem service by GAPs particularly in conventional farms, 2) </w:t>
      </w:r>
      <w:r w:rsidR="0086130A">
        <w:rPr>
          <w:color w:val="FF0000"/>
        </w:rPr>
        <w:t>crop stage: not much herbivores in early season (tillering, Cite our Ecosphere), much higher herbivore density later on &gt; Therefore, farm management should avoid hurt GAP populations during sensitive / highly valuable stages.</w:t>
      </w:r>
    </w:p>
    <w:p w:rsidR="00D75A61" w:rsidRDefault="00D75A61">
      <w:pPr>
        <w:pStyle w:val="a3"/>
        <w:jc w:val="left"/>
        <w:rPr>
          <w:color w:val="FF0000"/>
        </w:rPr>
      </w:pPr>
    </w:p>
    <w:p w:rsidR="00D75A61" w:rsidRDefault="002A38F1">
      <w:pPr>
        <w:pStyle w:val="a3"/>
        <w:numPr>
          <w:ilvl w:val="0"/>
          <w:numId w:val="4"/>
        </w:numPr>
        <w:jc w:val="left"/>
        <w:rPr>
          <w:color w:val="FF0000"/>
        </w:rPr>
      </w:pPr>
      <w:r w:rsidRPr="0068273F">
        <w:rPr>
          <w:rFonts w:hint="eastAsia"/>
          <w:color w:val="FF0000"/>
        </w:rPr>
        <w:t>Limitations: (1) N</w:t>
      </w:r>
      <w:r w:rsidR="00B571FB" w:rsidRPr="0068273F">
        <w:rPr>
          <w:rFonts w:hint="eastAsia"/>
          <w:color w:val="FF0000"/>
        </w:rPr>
        <w:t xml:space="preserve">ot able to </w:t>
      </w:r>
      <w:r w:rsidR="007E0B91" w:rsidRPr="0068273F">
        <w:rPr>
          <w:rFonts w:hint="eastAsia"/>
          <w:color w:val="FF0000"/>
        </w:rPr>
        <w:t>quantify</w:t>
      </w:r>
      <w:r w:rsidR="00B571FB" w:rsidRPr="0068273F">
        <w:rPr>
          <w:rFonts w:hint="eastAsia"/>
          <w:color w:val="FF0000"/>
        </w:rPr>
        <w:t xml:space="preserve"> the degree of intraguild predation</w:t>
      </w:r>
      <w:r w:rsidR="009603F9" w:rsidRPr="0068273F">
        <w:rPr>
          <w:rFonts w:hint="eastAsia"/>
          <w:color w:val="FF0000"/>
        </w:rPr>
        <w:t>, (2) Diet composition</w:t>
      </w:r>
      <w:r w:rsidR="00D774B1" w:rsidRPr="0068273F">
        <w:rPr>
          <w:rFonts w:hint="eastAsia"/>
          <w:color w:val="FF0000"/>
        </w:rPr>
        <w:t xml:space="preserve">s reflects </w:t>
      </w:r>
      <w:r w:rsidR="009603F9" w:rsidRPr="0068273F">
        <w:rPr>
          <w:rFonts w:hint="eastAsia"/>
          <w:color w:val="FF0000"/>
        </w:rPr>
        <w:t xml:space="preserve">only the per capita effects of predator </w:t>
      </w:r>
      <w:r w:rsidR="009603F9" w:rsidRPr="0068273F">
        <w:rPr>
          <w:rFonts w:hint="eastAsia"/>
          <w:color w:val="FF0000"/>
        </w:rPr>
        <w:lastRenderedPageBreak/>
        <w:t xml:space="preserve">on prey, yet the overall effects of predators on prey populations also depend on the </w:t>
      </w:r>
      <w:r w:rsidR="009603F9" w:rsidRPr="0068273F">
        <w:rPr>
          <w:color w:val="FF0000"/>
        </w:rPr>
        <w:t>density</w:t>
      </w:r>
      <w:r w:rsidR="009603F9" w:rsidRPr="0068273F">
        <w:rPr>
          <w:rFonts w:hint="eastAsia"/>
          <w:color w:val="FF0000"/>
        </w:rPr>
        <w:t xml:space="preserve"> of predators in the field</w:t>
      </w:r>
    </w:p>
    <w:p w:rsidR="00D75A61" w:rsidRDefault="00B571FB">
      <w:pPr>
        <w:pStyle w:val="a3"/>
        <w:jc w:val="left"/>
        <w:rPr>
          <w:color w:val="FF0000"/>
        </w:rPr>
      </w:pPr>
      <w:r w:rsidRPr="0068273F">
        <w:rPr>
          <w:rFonts w:hint="eastAsia"/>
          <w:color w:val="FF0000"/>
        </w:rPr>
        <w:t xml:space="preserve"> </w:t>
      </w:r>
    </w:p>
    <w:p w:rsidR="00D75A61" w:rsidRDefault="00695F72">
      <w:pPr>
        <w:pStyle w:val="a3"/>
        <w:numPr>
          <w:ilvl w:val="0"/>
          <w:numId w:val="4"/>
        </w:numPr>
        <w:jc w:val="left"/>
        <w:rPr>
          <w:color w:val="FF0000"/>
        </w:rPr>
      </w:pPr>
      <w:r w:rsidRPr="009F5538">
        <w:rPr>
          <w:rFonts w:hint="eastAsia"/>
          <w:color w:val="FF0000"/>
        </w:rPr>
        <w:t xml:space="preserve">Implications for agriculture: </w:t>
      </w:r>
      <w:r w:rsidR="009F5538" w:rsidRPr="009F5538">
        <w:rPr>
          <w:rFonts w:hint="eastAsia"/>
          <w:color w:val="FF0000"/>
        </w:rPr>
        <w:t>Our study provides evidence for consistent pest consumption by generalist predators, reducing previous concerns about whether generalist predators can exert effective top-down control on pest.</w:t>
      </w:r>
      <w:r w:rsidR="009F5538">
        <w:rPr>
          <w:rFonts w:hint="eastAsia"/>
          <w:color w:val="FF0000"/>
        </w:rPr>
        <w:t xml:space="preserve"> Therefore, a</w:t>
      </w:r>
      <w:r w:rsidR="000B567F" w:rsidRPr="009F5538">
        <w:rPr>
          <w:rFonts w:hint="eastAsia"/>
          <w:color w:val="FF0000"/>
        </w:rPr>
        <w:t xml:space="preserve">gricultural management </w:t>
      </w:r>
      <w:r w:rsidR="000559C2" w:rsidRPr="009F5538">
        <w:rPr>
          <w:rFonts w:hint="eastAsia"/>
          <w:color w:val="FF0000"/>
        </w:rPr>
        <w:t xml:space="preserve">should incorporate farming practices </w:t>
      </w:r>
      <w:r w:rsidR="005E1C0E" w:rsidRPr="009F5538">
        <w:rPr>
          <w:rFonts w:hint="eastAsia"/>
          <w:color w:val="FF0000"/>
        </w:rPr>
        <w:t>promoting</w:t>
      </w:r>
      <w:r w:rsidR="00F453AE" w:rsidRPr="009F5538">
        <w:rPr>
          <w:rFonts w:hint="eastAsia"/>
          <w:color w:val="FF0000"/>
        </w:rPr>
        <w:t xml:space="preserve"> arthropod</w:t>
      </w:r>
      <w:r w:rsidRPr="009F5538">
        <w:rPr>
          <w:rFonts w:hint="eastAsia"/>
          <w:color w:val="FF0000"/>
        </w:rPr>
        <w:t xml:space="preserve"> generalist predators in the field</w:t>
      </w:r>
      <w:r w:rsidR="00300A26" w:rsidRPr="009F5538">
        <w:rPr>
          <w:rFonts w:hint="eastAsia"/>
          <w:color w:val="FF0000"/>
        </w:rPr>
        <w:t xml:space="preserve"> to enhance biocontrol</w:t>
      </w:r>
    </w:p>
    <w:p w:rsidR="00D75A61" w:rsidRDefault="00D75A61">
      <w:pPr>
        <w:jc w:val="left"/>
        <w:rPr>
          <w:color w:val="FF0000"/>
        </w:rPr>
      </w:pPr>
    </w:p>
    <w:p w:rsidR="00D75A61" w:rsidRDefault="00204ED7">
      <w:pPr>
        <w:jc w:val="left"/>
        <w:rPr>
          <w:b/>
          <w:color w:val="FF0000"/>
        </w:rPr>
      </w:pPr>
      <w:r>
        <w:rPr>
          <w:b/>
          <w:color w:val="FF0000"/>
        </w:rPr>
        <w:br w:type="page"/>
      </w:r>
    </w:p>
    <w:p w:rsidR="00D75A61" w:rsidRDefault="00204ED7">
      <w:pPr>
        <w:jc w:val="left"/>
        <w:rPr>
          <w:b/>
        </w:rPr>
      </w:pPr>
      <w:r w:rsidRPr="006A09BA">
        <w:rPr>
          <w:rFonts w:hint="eastAsia"/>
          <w:b/>
        </w:rPr>
        <w:lastRenderedPageBreak/>
        <w:t>Acknowledgement</w:t>
      </w:r>
    </w:p>
    <w:p w:rsidR="00D75A61" w:rsidRDefault="0010455D">
      <w:pPr>
        <w:jc w:val="left"/>
        <w:rPr>
          <w:rFonts w:cs="Arial"/>
          <w:szCs w:val="28"/>
        </w:rPr>
      </w:pPr>
      <w:r w:rsidRPr="006A09BA">
        <w:rPr>
          <w:rFonts w:cs="Arial"/>
          <w:szCs w:val="28"/>
        </w:rPr>
        <w:t>We thank Miaoli District Agricultural Research and Extension Station for providing</w:t>
      </w:r>
      <w:r w:rsidRPr="006A09BA">
        <w:rPr>
          <w:rFonts w:cs="Arial" w:hint="eastAsia"/>
          <w:szCs w:val="28"/>
        </w:rPr>
        <w:t xml:space="preserve"> </w:t>
      </w:r>
      <w:r w:rsidRPr="006A09BA">
        <w:rPr>
          <w:rFonts w:cs="Arial"/>
          <w:szCs w:val="28"/>
          <w:shd w:val="clear" w:color="auto" w:fill="FFFFFF"/>
        </w:rPr>
        <w:t xml:space="preserve">field assistance </w:t>
      </w:r>
      <w:r w:rsidRPr="006A09BA">
        <w:rPr>
          <w:rFonts w:cs="Arial" w:hint="eastAsia"/>
          <w:szCs w:val="28"/>
          <w:shd w:val="clear" w:color="auto" w:fill="FFFFFF"/>
        </w:rPr>
        <w:t>and</w:t>
      </w:r>
      <w:r w:rsidRPr="006A09BA">
        <w:rPr>
          <w:rFonts w:cs="Arial"/>
          <w:szCs w:val="28"/>
          <w:shd w:val="clear" w:color="auto" w:fill="FFFFFF"/>
        </w:rPr>
        <w:t xml:space="preserve"> logistic</w:t>
      </w:r>
      <w:r w:rsidRPr="006A09BA">
        <w:rPr>
          <w:rFonts w:cs="Arial" w:hint="eastAsia"/>
          <w:szCs w:val="28"/>
          <w:shd w:val="clear" w:color="auto" w:fill="FFFFFF"/>
        </w:rPr>
        <w:t xml:space="preserve"> support</w:t>
      </w:r>
      <w:r w:rsidRPr="006A09BA">
        <w:rPr>
          <w:rFonts w:cs="Arial"/>
          <w:szCs w:val="28"/>
        </w:rPr>
        <w:t xml:space="preserve">. This study </w:t>
      </w:r>
      <w:r w:rsidR="00FF6736" w:rsidRPr="006A09BA">
        <w:rPr>
          <w:rFonts w:cs="Arial" w:hint="eastAsia"/>
          <w:szCs w:val="28"/>
        </w:rPr>
        <w:t>wa</w:t>
      </w:r>
      <w:r w:rsidRPr="006A09BA">
        <w:rPr>
          <w:rFonts w:cs="Arial"/>
          <w:szCs w:val="28"/>
        </w:rPr>
        <w:t>s funded by Council of Agriculture, R.O.C..</w:t>
      </w:r>
    </w:p>
    <w:p w:rsidR="00D75A61" w:rsidRDefault="00204ED7">
      <w:pPr>
        <w:jc w:val="left"/>
        <w:rPr>
          <w:b/>
          <w:color w:val="FF0000"/>
        </w:rPr>
      </w:pPr>
      <w:r>
        <w:rPr>
          <w:b/>
          <w:color w:val="FF0000"/>
        </w:rPr>
        <w:br w:type="page"/>
      </w:r>
    </w:p>
    <w:p w:rsidR="00F92EC7" w:rsidRPr="00F92EC7" w:rsidRDefault="00C84018" w:rsidP="00F92EC7">
      <w:pPr>
        <w:pStyle w:val="EndNoteBibliographyTitle"/>
      </w:pPr>
      <w:r>
        <w:lastRenderedPageBreak/>
        <w:fldChar w:fldCharType="begin"/>
      </w:r>
      <w:r w:rsidR="00152402">
        <w:instrText xml:space="preserve"> ADDIN EN.REFLIST </w:instrText>
      </w:r>
      <w:r>
        <w:fldChar w:fldCharType="separate"/>
      </w:r>
      <w:r w:rsidR="00F92EC7" w:rsidRPr="00F92EC7">
        <w:t>Reference</w:t>
      </w:r>
    </w:p>
    <w:p w:rsidR="00F92EC7" w:rsidRPr="00F92EC7" w:rsidRDefault="00F92EC7" w:rsidP="00F92EC7">
      <w:pPr>
        <w:pStyle w:val="EndNoteBibliographyTitle"/>
      </w:pPr>
    </w:p>
    <w:p w:rsidR="00F92EC7" w:rsidRPr="00F92EC7" w:rsidRDefault="00F92EC7" w:rsidP="00F92EC7">
      <w:pPr>
        <w:pStyle w:val="EndNoteBibliography"/>
        <w:spacing w:after="0"/>
        <w:ind w:left="720" w:hanging="720"/>
      </w:pPr>
      <w:r w:rsidRPr="00F92EC7">
        <w:t>Albertini, A., S. Marchi, C. Ratti, G. Burgio, R. Petacchi, and S. Magagnoli. 2018. Bactrocera oleae pupae predation by Ocypus olens detected by molecular gut content analysis. BioControl 63:227-239.</w:t>
      </w:r>
    </w:p>
    <w:p w:rsidR="00F92EC7" w:rsidRPr="00F92EC7" w:rsidRDefault="00F92EC7" w:rsidP="00F92EC7">
      <w:pPr>
        <w:pStyle w:val="EndNoteBibliography"/>
        <w:spacing w:after="0"/>
        <w:ind w:left="720" w:hanging="720"/>
      </w:pPr>
      <w:r w:rsidRPr="00F92EC7">
        <w:t>Bengtsson, J., J. Ahnström, and A. C. WEIBULL. 2005. The effects of organic agriculture on biodiversity and abundance: a meta</w:t>
      </w:r>
      <w:r w:rsidRPr="00F92EC7">
        <w:rPr>
          <w:rFonts w:ascii="微軟正黑體" w:eastAsia="微軟正黑體" w:hAnsi="微軟正黑體" w:cs="微軟正黑體" w:hint="eastAsia"/>
        </w:rPr>
        <w:t>‐</w:t>
      </w:r>
      <w:r w:rsidRPr="00F92EC7">
        <w:t>analysis. Journal of Applied Ecology 42:261-269.</w:t>
      </w:r>
    </w:p>
    <w:p w:rsidR="00F92EC7" w:rsidRPr="00F92EC7" w:rsidRDefault="00F92EC7" w:rsidP="00F92EC7">
      <w:pPr>
        <w:pStyle w:val="EndNoteBibliography"/>
        <w:spacing w:after="0"/>
        <w:ind w:left="720" w:hanging="720"/>
      </w:pPr>
      <w:r w:rsidRPr="00F92EC7">
        <w:t>Birkhofer, K., T. M. Bezemer, J. Bloem, M. Bonkowski, S. Christensen, D. Dubois, F. Ekelund, A. Fließbach, L. Gunst, and K. Hedlund. 2008. Long-term organic farming fosters below and aboveground biota: Implications for soil quality, biological control and productivity. Soil Biology and Biochemistry 40:2297-2308.</w:t>
      </w:r>
    </w:p>
    <w:p w:rsidR="00F92EC7" w:rsidRPr="00F92EC7" w:rsidRDefault="00F92EC7" w:rsidP="00F92EC7">
      <w:pPr>
        <w:pStyle w:val="EndNoteBibliography"/>
        <w:spacing w:after="0"/>
        <w:ind w:left="720" w:hanging="720"/>
      </w:pPr>
      <w:r w:rsidRPr="00F92EC7">
        <w:t>Birkhofer, K., A. Fließbach, D. H. Wise, and S. Scheu. 2011. Arthropod food webs in organic and conventional wheat farming systems of an agricultural long</w:t>
      </w:r>
      <w:r w:rsidRPr="00F92EC7">
        <w:rPr>
          <w:rFonts w:ascii="微軟正黑體" w:eastAsia="微軟正黑體" w:hAnsi="微軟正黑體" w:cs="微軟正黑體" w:hint="eastAsia"/>
        </w:rPr>
        <w:t>‐</w:t>
      </w:r>
      <w:r w:rsidRPr="00F92EC7">
        <w:t>term experiment: a stable isotope approach. Agricultural and Forest Entomology 13:197-204.</w:t>
      </w:r>
    </w:p>
    <w:p w:rsidR="00F92EC7" w:rsidRPr="00F92EC7" w:rsidRDefault="00F92EC7" w:rsidP="00F92EC7">
      <w:pPr>
        <w:pStyle w:val="EndNoteBibliography"/>
        <w:spacing w:after="0"/>
        <w:ind w:left="720" w:hanging="720"/>
      </w:pPr>
      <w:r w:rsidRPr="00F92EC7">
        <w:t>Boecklen, W. J., C. T. Yarnes, B. A. Cook, and A. C. James. 2011. On the use of stable isotopes in trophic ecology. Annual review of ecology, evolution, and systematics 42:411-440.</w:t>
      </w:r>
    </w:p>
    <w:p w:rsidR="00F92EC7" w:rsidRPr="00F92EC7" w:rsidRDefault="00F92EC7" w:rsidP="00F92EC7">
      <w:pPr>
        <w:pStyle w:val="EndNoteBibliography"/>
        <w:spacing w:after="0"/>
        <w:ind w:left="720" w:hanging="720"/>
      </w:pPr>
      <w:r w:rsidRPr="00F92EC7">
        <w:t>Campbell, B. M., D. J. Beare, E. M. Bennett, J. M. Hall-Spencer, J. S. Ingram, F. Jaramillo, R. Ortiz, N. Ramankutty, J. A. Sayer, and D. Shindell. 2017. Agriculture production as a major driver of the Earth system exceeding planetary boundaries. Ecology and Society 22.</w:t>
      </w:r>
    </w:p>
    <w:p w:rsidR="00F92EC7" w:rsidRPr="00F92EC7" w:rsidRDefault="00F92EC7" w:rsidP="00F92EC7">
      <w:pPr>
        <w:pStyle w:val="EndNoteBibliography"/>
        <w:spacing w:after="0"/>
        <w:ind w:left="720" w:hanging="720"/>
      </w:pPr>
      <w:r w:rsidRPr="00F92EC7">
        <w:t>Caut, S., E. Angulo, and F. Courchamp. 2009. Variation in discrimination factors (Δ15N and Δ13C): the effect of diet isotopic values and applications for diet reconstruction. Journal of Applied Ecology 46:443-453.</w:t>
      </w:r>
    </w:p>
    <w:p w:rsidR="00F92EC7" w:rsidRPr="00F92EC7" w:rsidRDefault="00F92EC7" w:rsidP="00F92EC7">
      <w:pPr>
        <w:pStyle w:val="EndNoteBibliography"/>
        <w:spacing w:after="0"/>
        <w:ind w:left="720" w:hanging="720"/>
      </w:pPr>
      <w:r w:rsidRPr="00F92EC7">
        <w:t>Diehl, E., V. L. Mader, V. Wolters, and K. Birkhofer. 2013. Management intensity and vegetation complexity affect web-building spiders and their prey. Oecologia 173:579-589.</w:t>
      </w:r>
    </w:p>
    <w:p w:rsidR="00F92EC7" w:rsidRPr="00F92EC7" w:rsidRDefault="00F92EC7" w:rsidP="00F92EC7">
      <w:pPr>
        <w:pStyle w:val="EndNoteBibliography"/>
        <w:spacing w:after="0"/>
        <w:ind w:left="720" w:hanging="720"/>
      </w:pPr>
      <w:r w:rsidRPr="00F92EC7">
        <w:t>Eitzinger, B., N. Abrego, D. Gravel, T. Huotari, E. J. Vesterinen, and T. Roslin. 2019. Assessing changes in arthropod predator–prey interactions through DNA</w:t>
      </w:r>
      <w:r w:rsidRPr="00F92EC7">
        <w:rPr>
          <w:rFonts w:ascii="微軟正黑體" w:eastAsia="微軟正黑體" w:hAnsi="微軟正黑體" w:cs="微軟正黑體" w:hint="eastAsia"/>
        </w:rPr>
        <w:t>‐</w:t>
      </w:r>
      <w:r w:rsidRPr="00F92EC7">
        <w:t>based gut content analysis—variable environment, stable diet. Molecular Ecology 28:266-280.</w:t>
      </w:r>
    </w:p>
    <w:p w:rsidR="00F92EC7" w:rsidRPr="00F92EC7" w:rsidRDefault="00F92EC7" w:rsidP="00F92EC7">
      <w:pPr>
        <w:pStyle w:val="EndNoteBibliography"/>
        <w:spacing w:after="0"/>
        <w:ind w:left="720" w:hanging="720"/>
      </w:pPr>
      <w:r w:rsidRPr="00F92EC7">
        <w:t>Eitzinger, B., and M. Traugott. 2011. Which prey sustains cold</w:t>
      </w:r>
      <w:r w:rsidRPr="00F92EC7">
        <w:rPr>
          <w:rFonts w:ascii="微軟正黑體" w:eastAsia="微軟正黑體" w:hAnsi="微軟正黑體" w:cs="微軟正黑體" w:hint="eastAsia"/>
        </w:rPr>
        <w:t>‐</w:t>
      </w:r>
      <w:r w:rsidRPr="00F92EC7">
        <w:t xml:space="preserve">adapted invertebrate generalist predators in arable land? Examining prey </w:t>
      </w:r>
      <w:r w:rsidRPr="00F92EC7">
        <w:lastRenderedPageBreak/>
        <w:t>choices by molecular gut</w:t>
      </w:r>
      <w:r w:rsidRPr="00F92EC7">
        <w:rPr>
          <w:rFonts w:ascii="微軟正黑體" w:eastAsia="微軟正黑體" w:hAnsi="微軟正黑體" w:cs="微軟正黑體" w:hint="eastAsia"/>
        </w:rPr>
        <w:t>‐</w:t>
      </w:r>
      <w:r w:rsidRPr="00F92EC7">
        <w:t>content analysis. Journal of Applied Ecology 48:591-599.</w:t>
      </w:r>
    </w:p>
    <w:p w:rsidR="00F92EC7" w:rsidRPr="00F92EC7" w:rsidRDefault="00F92EC7" w:rsidP="00F92EC7">
      <w:pPr>
        <w:pStyle w:val="EndNoteBibliography"/>
        <w:spacing w:after="0"/>
        <w:ind w:left="720" w:hanging="720"/>
      </w:pPr>
      <w:r w:rsidRPr="00F92EC7">
        <w:t>Fox, J., and S. Weisberg. 2018. An R companion to applied regression. Sage publications.</w:t>
      </w:r>
    </w:p>
    <w:p w:rsidR="00F92EC7" w:rsidRPr="00F92EC7" w:rsidRDefault="00F92EC7" w:rsidP="00F92EC7">
      <w:pPr>
        <w:pStyle w:val="EndNoteBibliography"/>
        <w:spacing w:after="0"/>
        <w:ind w:left="720" w:hanging="720"/>
      </w:pPr>
      <w:r w:rsidRPr="00F92EC7">
        <w:t>Geiger, F., J. Bengtsson, F. Berendse, W. W. Weisser, M. Emmerson, M. B. Morales, P. Ceryngier, J. Liira, T. Tscharntke, and C. Winqvist. 2010. Persistent negative effects of pesticides on biodiversity and biological control potential on European farmland. Basic and Applied Ecology 11:97-105.</w:t>
      </w:r>
    </w:p>
    <w:p w:rsidR="00F92EC7" w:rsidRPr="00F92EC7" w:rsidRDefault="00F92EC7" w:rsidP="00F92EC7">
      <w:pPr>
        <w:pStyle w:val="EndNoteBibliography"/>
        <w:spacing w:after="0"/>
        <w:ind w:left="720" w:hanging="720"/>
      </w:pPr>
      <w:r w:rsidRPr="00F92EC7">
        <w:t>Gomiero, T., D. Pimentel, and M. G. Paoletti. 2011. Is there a need for a more sustainable agriculture? Critical reviews in plant sciences 30:6-23.</w:t>
      </w:r>
    </w:p>
    <w:p w:rsidR="00F92EC7" w:rsidRPr="00F92EC7" w:rsidRDefault="00F92EC7" w:rsidP="00F92EC7">
      <w:pPr>
        <w:pStyle w:val="EndNoteBibliography"/>
        <w:spacing w:after="0"/>
        <w:ind w:left="720" w:hanging="720"/>
      </w:pPr>
      <w:r w:rsidRPr="00F92EC7">
        <w:t>Hothorn, T., F. Bretz, and P. Westfall. 2008. Simultaneous inference in general parametric models. Biometrical Journal: Journal of Mathematical Methods in Biosciences 50:346-363.</w:t>
      </w:r>
    </w:p>
    <w:p w:rsidR="00F92EC7" w:rsidRPr="00F92EC7" w:rsidRDefault="00F92EC7" w:rsidP="00F92EC7">
      <w:pPr>
        <w:pStyle w:val="EndNoteBibliography"/>
        <w:spacing w:after="0"/>
        <w:ind w:left="720" w:hanging="720"/>
      </w:pPr>
      <w:r w:rsidRPr="00F92EC7">
        <w:t>Huang, H., and P. Yang. 1987. The ancient cultured citrus ant. BioScience 37:665-671.</w:t>
      </w:r>
    </w:p>
    <w:p w:rsidR="00F92EC7" w:rsidRPr="00F92EC7" w:rsidRDefault="00F92EC7" w:rsidP="00F92EC7">
      <w:pPr>
        <w:pStyle w:val="EndNoteBibliography"/>
        <w:spacing w:after="0"/>
        <w:ind w:left="720" w:hanging="720"/>
      </w:pPr>
      <w:r w:rsidRPr="00F92EC7">
        <w:t>Ingrao, A. J., J. Schmidt, J. Jubenville, A. Grode, L. Komondy, D. VanderZee, and Z. Szendrei. 2017. Biocontrol on the edge: Field margin habitats in asparagus fields influence natural enemy-pest interactions. Agriculture, Ecosystems &amp; Environment 243:47-54.</w:t>
      </w:r>
    </w:p>
    <w:p w:rsidR="00F92EC7" w:rsidRPr="00F92EC7" w:rsidRDefault="00F92EC7" w:rsidP="00F92EC7">
      <w:pPr>
        <w:pStyle w:val="EndNoteBibliography"/>
        <w:spacing w:after="0"/>
        <w:ind w:left="720" w:hanging="720"/>
      </w:pPr>
      <w:r w:rsidRPr="00F92EC7">
        <w:t>Karp, D. S., R. Chaplin-Kramer, T. D. Meehan, E. A. Martin, F. DeClerck, H. Grab, C. Gratton, L. Hunt, A. E. Larsen, and A. Martínez-Salinas. 2018. Crop pests and predators exhibit inconsistent responses to surrounding landscape composition. Proceedings of the National Academy of Sciences 115:E7863-E7870.</w:t>
      </w:r>
    </w:p>
    <w:p w:rsidR="00F92EC7" w:rsidRPr="00F92EC7" w:rsidRDefault="00F92EC7" w:rsidP="00F92EC7">
      <w:pPr>
        <w:pStyle w:val="EndNoteBibliography"/>
        <w:spacing w:after="0"/>
        <w:ind w:left="720" w:hanging="720"/>
      </w:pPr>
      <w:r w:rsidRPr="00F92EC7">
        <w:t>Kehoe, L., A. Romero-Muñoz, E. Polaina, L. Estes, H. Kreft, and T. Kuemmerle. 2017. Biodiversity at risk under future cropland expansion and intensification. Nature Ecology &amp; Evolution 1:1129-1135.</w:t>
      </w:r>
    </w:p>
    <w:p w:rsidR="00F92EC7" w:rsidRPr="00F92EC7" w:rsidRDefault="00F92EC7" w:rsidP="00F92EC7">
      <w:pPr>
        <w:pStyle w:val="EndNoteBibliography"/>
        <w:spacing w:after="0"/>
        <w:ind w:left="720" w:hanging="720"/>
      </w:pPr>
      <w:r w:rsidRPr="00F92EC7">
        <w:t>Kuusk, A.-K., and B. Ekbom. 2012. Feeding habits of lycosid spiders in field habitats. Journal of Pest Science 85:253-260.</w:t>
      </w:r>
    </w:p>
    <w:p w:rsidR="00F92EC7" w:rsidRPr="00F92EC7" w:rsidRDefault="00F92EC7" w:rsidP="00F92EC7">
      <w:pPr>
        <w:pStyle w:val="EndNoteBibliography"/>
        <w:spacing w:after="0"/>
        <w:ind w:left="720" w:hanging="720"/>
      </w:pPr>
      <w:r w:rsidRPr="00F92EC7">
        <w:t>Layman, C. A., M. S. Araujo, R. Boucek, C. M. Hammerschlag</w:t>
      </w:r>
      <w:r w:rsidRPr="00F92EC7">
        <w:rPr>
          <w:rFonts w:ascii="微軟正黑體" w:eastAsia="微軟正黑體" w:hAnsi="微軟正黑體" w:cs="微軟正黑體" w:hint="eastAsia"/>
        </w:rPr>
        <w:t>‐</w:t>
      </w:r>
      <w:r w:rsidRPr="00F92EC7">
        <w:t>Peyer, E. Harrison, Z. R. Jud, P. Matich, A. E. Rosenblatt, J. J. Vaudo, and L. A. Yeager. 2012. Applying stable isotopes to examine food</w:t>
      </w:r>
      <w:r w:rsidRPr="00F92EC7">
        <w:rPr>
          <w:rFonts w:ascii="微軟正黑體" w:eastAsia="微軟正黑體" w:hAnsi="微軟正黑體" w:cs="微軟正黑體" w:hint="eastAsia"/>
        </w:rPr>
        <w:t>‐</w:t>
      </w:r>
      <w:r w:rsidRPr="00F92EC7">
        <w:t>web structure: an overview of analytical tools. Biological Reviews 87:545-562.</w:t>
      </w:r>
    </w:p>
    <w:p w:rsidR="00F92EC7" w:rsidRPr="00F92EC7" w:rsidRDefault="00F92EC7" w:rsidP="00F92EC7">
      <w:pPr>
        <w:pStyle w:val="EndNoteBibliography"/>
        <w:spacing w:after="0"/>
        <w:ind w:left="720" w:hanging="720"/>
      </w:pPr>
      <w:r w:rsidRPr="00F92EC7">
        <w:lastRenderedPageBreak/>
        <w:t>Lenth, R., and M. R. Lenth. 2018. Package ‘lsmeans’. The American Statistician 34:216-221.</w:t>
      </w:r>
    </w:p>
    <w:p w:rsidR="00F92EC7" w:rsidRPr="00F92EC7" w:rsidRDefault="00F92EC7" w:rsidP="00F92EC7">
      <w:pPr>
        <w:pStyle w:val="EndNoteBibliography"/>
        <w:spacing w:after="0"/>
        <w:ind w:left="720" w:hanging="720"/>
      </w:pPr>
      <w:r w:rsidRPr="00F92EC7">
        <w:t>Michalko, R., S. Pekár, and M. H. Entling. 2019. An updated perspective on spiders as generalist predators in biological control. Oecologia 189:21-36.</w:t>
      </w:r>
    </w:p>
    <w:p w:rsidR="00F92EC7" w:rsidRPr="00F92EC7" w:rsidRDefault="00F92EC7" w:rsidP="00F92EC7">
      <w:pPr>
        <w:pStyle w:val="EndNoteBibliography"/>
        <w:spacing w:after="0"/>
        <w:ind w:left="720" w:hanging="720"/>
      </w:pPr>
      <w:r w:rsidRPr="00F92EC7">
        <w:t>Newton, J. 2016. Stable isotopes as tools in ecological research. eLS:1-8.</w:t>
      </w:r>
    </w:p>
    <w:p w:rsidR="00F92EC7" w:rsidRPr="00F92EC7" w:rsidRDefault="00F92EC7" w:rsidP="00F92EC7">
      <w:pPr>
        <w:pStyle w:val="EndNoteBibliography"/>
        <w:spacing w:after="0"/>
        <w:ind w:left="720" w:hanging="720"/>
      </w:pPr>
      <w:r w:rsidRPr="00F92EC7">
        <w:t>Phillips, D. L., and P. L. Koch. 2002. Incorporating concentration dependence in stable isotope mixing models. Oecologia 130:114-125.</w:t>
      </w:r>
    </w:p>
    <w:p w:rsidR="00F92EC7" w:rsidRPr="00F92EC7" w:rsidRDefault="00F92EC7" w:rsidP="00F92EC7">
      <w:pPr>
        <w:pStyle w:val="EndNoteBibliography"/>
        <w:spacing w:after="0"/>
        <w:ind w:left="720" w:hanging="720"/>
      </w:pPr>
      <w:r w:rsidRPr="00F92EC7">
        <w:t>Post, D. M. 2002. Using stable isotopes to estimate trophic position: models, methods, and assumptions. Ecology 83:703-718.</w:t>
      </w:r>
    </w:p>
    <w:p w:rsidR="00F92EC7" w:rsidRPr="00F92EC7" w:rsidRDefault="00F92EC7" w:rsidP="00F92EC7">
      <w:pPr>
        <w:pStyle w:val="EndNoteBibliography"/>
        <w:spacing w:after="0"/>
        <w:ind w:left="720" w:hanging="720"/>
      </w:pPr>
      <w:r w:rsidRPr="00F92EC7">
        <w:t>R Core Team. 2020. R: A language and environment for statistical computing. R Foundation for Statistical Computing, Vienna, Austria.</w:t>
      </w:r>
    </w:p>
    <w:p w:rsidR="00F92EC7" w:rsidRPr="00F92EC7" w:rsidRDefault="00F92EC7" w:rsidP="00F92EC7">
      <w:pPr>
        <w:pStyle w:val="EndNoteBibliography"/>
        <w:spacing w:after="0"/>
        <w:ind w:left="720" w:hanging="720"/>
      </w:pPr>
      <w:r w:rsidRPr="00F92EC7">
        <w:t>Roubinet, E., K. Birkhofer, G. Malsher, K. Staudacher, B. Ekbom, M. Traugott, and M. Jonsson. 2017. Diet of generalist predators reflects effects of cropping period and farming system on extra</w:t>
      </w:r>
      <w:r w:rsidRPr="00F92EC7">
        <w:rPr>
          <w:rFonts w:ascii="微軟正黑體" w:eastAsia="微軟正黑體" w:hAnsi="微軟正黑體" w:cs="微軟正黑體" w:hint="eastAsia"/>
        </w:rPr>
        <w:t>‐</w:t>
      </w:r>
      <w:r w:rsidRPr="00F92EC7">
        <w:t>and intraguild prey. Ecological Applications 27:1167-1177.</w:t>
      </w:r>
    </w:p>
    <w:p w:rsidR="00F92EC7" w:rsidRPr="00F92EC7" w:rsidRDefault="00F92EC7" w:rsidP="00F92EC7">
      <w:pPr>
        <w:pStyle w:val="EndNoteBibliography"/>
        <w:spacing w:after="0"/>
        <w:ind w:left="720" w:hanging="720"/>
      </w:pPr>
      <w:r w:rsidRPr="00F92EC7">
        <w:t>Rusch, A., R. Chaplin-Kramer, M. M. Gardiner, V. Hawro, J. Holland, D. Landis, C. Thies, T. Tscharntke, W. W. Weisser, and C. Winqvist. 2016. Agricultural landscape simplification reduces natural pest control: A quantitative synthesis. Agriculture, Ecosystems &amp; Environment 221:198-204.</w:t>
      </w:r>
    </w:p>
    <w:p w:rsidR="00F92EC7" w:rsidRPr="00F92EC7" w:rsidRDefault="00F92EC7" w:rsidP="00F92EC7">
      <w:pPr>
        <w:pStyle w:val="EndNoteBibliography"/>
        <w:spacing w:after="0"/>
        <w:ind w:left="720" w:hanging="720"/>
      </w:pPr>
      <w:r w:rsidRPr="00F92EC7">
        <w:t>Staudacher, K., O. Rennstam Rubbmark, K. Birkhofer, G. Malsher, D. Sint, M. Jonsson, and M. Traugott. 2018. Habitat heterogeneity induces rapid changes in the feeding behaviour of generalist arthropod predators. Functional ecology 32:809-819.</w:t>
      </w:r>
    </w:p>
    <w:p w:rsidR="00F92EC7" w:rsidRPr="00F92EC7" w:rsidRDefault="00F92EC7" w:rsidP="00F92EC7">
      <w:pPr>
        <w:pStyle w:val="EndNoteBibliography"/>
        <w:spacing w:after="0"/>
        <w:ind w:left="720" w:hanging="720"/>
      </w:pPr>
      <w:r w:rsidRPr="00F92EC7">
        <w:t>Stiling, P., and T. Cornelissen. 2005. What makes a successful biocontrol agent? A meta-analysis of biological control agent performance. Biological Control 34:236-246.</w:t>
      </w:r>
    </w:p>
    <w:p w:rsidR="00F92EC7" w:rsidRPr="00F92EC7" w:rsidRDefault="00F92EC7" w:rsidP="00F92EC7">
      <w:pPr>
        <w:pStyle w:val="EndNoteBibliography"/>
        <w:spacing w:after="0"/>
        <w:ind w:left="720" w:hanging="720"/>
      </w:pPr>
      <w:r w:rsidRPr="00F92EC7">
        <w:t>Stock, B., and B. Semmens. 2017. MixSIAR GUI user manual v3. 1. San Diego.</w:t>
      </w:r>
    </w:p>
    <w:p w:rsidR="00F92EC7" w:rsidRPr="00F92EC7" w:rsidRDefault="00F92EC7" w:rsidP="00F92EC7">
      <w:pPr>
        <w:pStyle w:val="EndNoteBibliography"/>
        <w:spacing w:after="0"/>
        <w:ind w:left="720" w:hanging="720"/>
      </w:pPr>
      <w:r w:rsidRPr="00F92EC7">
        <w:t>Stock, B. C., and B. X. Semmens. 2016. Unifying error structures in commonly used biotracer mixing models. Ecology 97:2562-2569.</w:t>
      </w:r>
    </w:p>
    <w:p w:rsidR="00F92EC7" w:rsidRPr="00F92EC7" w:rsidRDefault="00F92EC7" w:rsidP="00F92EC7">
      <w:pPr>
        <w:pStyle w:val="EndNoteBibliography"/>
        <w:spacing w:after="0"/>
        <w:ind w:left="720" w:hanging="720"/>
      </w:pPr>
      <w:r w:rsidRPr="00F92EC7">
        <w:t>Symondson, W., K. Sunderland, and M. Greenstone. 2002. Can generalist predators be effective biocontrol agents? Annual review of entomology 47:561-594.</w:t>
      </w:r>
    </w:p>
    <w:p w:rsidR="00F92EC7" w:rsidRPr="00F92EC7" w:rsidRDefault="00F92EC7" w:rsidP="00F92EC7">
      <w:pPr>
        <w:pStyle w:val="EndNoteBibliography"/>
        <w:spacing w:after="0"/>
        <w:ind w:left="720" w:hanging="720"/>
      </w:pPr>
      <w:r w:rsidRPr="00F92EC7">
        <w:t>Wise, D. H., D. M. Moldenhauer, and J. Halaj. 2006. Using stable isotopes to reveal shifts in prey consumption by generalist predators. Ecological Applications 16:865-876.</w:t>
      </w:r>
    </w:p>
    <w:p w:rsidR="00F92EC7" w:rsidRPr="00F92EC7" w:rsidRDefault="00F92EC7" w:rsidP="00F92EC7">
      <w:pPr>
        <w:pStyle w:val="EndNoteBibliography"/>
        <w:ind w:left="720" w:hanging="720"/>
      </w:pPr>
      <w:r w:rsidRPr="00F92EC7">
        <w:lastRenderedPageBreak/>
        <w:t>Zeileis, A., F. Cribari-Neto, B. Gruen, I. Kosmidis, A. B. Simas, A. V. Rocha, and M. A. Zeileis. 2016. Package ‘betareg’. R package 3:2.</w:t>
      </w:r>
    </w:p>
    <w:p w:rsidR="00D75A61" w:rsidRDefault="00C84018">
      <w:pPr>
        <w:jc w:val="left"/>
        <w:rPr>
          <w:color w:val="FF0000"/>
        </w:rPr>
      </w:pPr>
      <w:r>
        <w:rPr>
          <w:color w:val="FF0000"/>
        </w:rPr>
        <w:fldChar w:fldCharType="end"/>
      </w:r>
    </w:p>
    <w:p w:rsidR="00D75A61" w:rsidRDefault="00C03446">
      <w:pPr>
        <w:jc w:val="left"/>
        <w:rPr>
          <w:color w:val="FF0000"/>
        </w:rPr>
      </w:pPr>
      <w:r>
        <w:rPr>
          <w:rFonts w:hint="eastAsia"/>
          <w:color w:val="FF0000"/>
        </w:rPr>
        <w:t xml:space="preserve">Citation for EC 2020:  </w:t>
      </w:r>
    </w:p>
    <w:p w:rsidR="00D75A61" w:rsidRDefault="00C03446" w:rsidP="00537515">
      <w:pPr>
        <w:jc w:val="left"/>
        <w:rPr>
          <w:color w:val="FF0000"/>
        </w:rPr>
      </w:pPr>
      <w:r w:rsidRPr="00C03446">
        <w:rPr>
          <w:color w:val="FF0000"/>
        </w:rPr>
        <w:t>COMMUNICATION FROM THE COMMISSION TO THE EUROPEAN PARLIAMENT, THE COUNCIL, THE EUROPEAN ECONOMIC AND SOCIAL COMMITTEE AND THE COMMITTEE OF THE REGIONS A Farm to Fork Strategy for a fair, healthy and environmentally-friendly food system</w:t>
      </w:r>
      <w:r w:rsidR="00537515">
        <w:rPr>
          <w:rFonts w:hint="eastAsia"/>
          <w:color w:val="FF0000"/>
        </w:rPr>
        <w:t xml:space="preserve"> </w:t>
      </w:r>
      <w:r w:rsidRPr="00C03446">
        <w:rPr>
          <w:color w:val="FF0000"/>
        </w:rPr>
        <w:t>COM/2020/381 final</w:t>
      </w:r>
    </w:p>
    <w:p w:rsidR="00036600" w:rsidRDefault="00036600">
      <w:pPr>
        <w:jc w:val="left"/>
        <w:rPr>
          <w:color w:val="FF0000"/>
        </w:rPr>
      </w:pPr>
    </w:p>
    <w:sectPr w:rsidR="00036600" w:rsidSect="00FF53C4">
      <w:footerReference w:type="default" r:id="rId10"/>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2479" w:rsidRDefault="00322479" w:rsidP="00436F36">
      <w:pPr>
        <w:spacing w:after="0" w:line="240" w:lineRule="auto"/>
      </w:pPr>
      <w:r>
        <w:separator/>
      </w:r>
    </w:p>
  </w:endnote>
  <w:endnote w:type="continuationSeparator" w:id="0">
    <w:p w:rsidR="00322479" w:rsidRDefault="00322479" w:rsidP="00436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42316"/>
      <w:docPartObj>
        <w:docPartGallery w:val="Page Numbers (Bottom of Page)"/>
        <w:docPartUnique/>
      </w:docPartObj>
    </w:sdtPr>
    <w:sdtContent>
      <w:p w:rsidR="00395187" w:rsidRDefault="00395187">
        <w:pPr>
          <w:pStyle w:val="a6"/>
          <w:jc w:val="center"/>
        </w:pPr>
        <w:r>
          <w:fldChar w:fldCharType="begin"/>
        </w:r>
        <w:r>
          <w:instrText xml:space="preserve"> PAGE   \* MERGEFORMAT </w:instrText>
        </w:r>
        <w:r>
          <w:fldChar w:fldCharType="separate"/>
        </w:r>
        <w:r w:rsidR="003C5254" w:rsidRPr="003C5254">
          <w:rPr>
            <w:noProof/>
            <w:lang w:val="zh-TW"/>
          </w:rPr>
          <w:t>6</w:t>
        </w:r>
        <w:r>
          <w:rPr>
            <w:noProof/>
            <w:lang w:val="zh-TW"/>
          </w:rPr>
          <w:fldChar w:fldCharType="end"/>
        </w:r>
      </w:p>
    </w:sdtContent>
  </w:sdt>
  <w:p w:rsidR="00395187" w:rsidRDefault="00395187">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2479" w:rsidRDefault="00322479" w:rsidP="00436F36">
      <w:pPr>
        <w:spacing w:after="0" w:line="240" w:lineRule="auto"/>
      </w:pPr>
      <w:r>
        <w:separator/>
      </w:r>
    </w:p>
  </w:footnote>
  <w:footnote w:type="continuationSeparator" w:id="0">
    <w:p w:rsidR="00322479" w:rsidRDefault="00322479" w:rsidP="00436F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E3AC5"/>
    <w:multiLevelType w:val="hybridMultilevel"/>
    <w:tmpl w:val="ADAEA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53257"/>
    <w:multiLevelType w:val="hybridMultilevel"/>
    <w:tmpl w:val="C506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05693"/>
    <w:multiLevelType w:val="hybridMultilevel"/>
    <w:tmpl w:val="0A303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F150A"/>
    <w:multiLevelType w:val="hybridMultilevel"/>
    <w:tmpl w:val="CCF67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753F65"/>
    <w:multiLevelType w:val="hybridMultilevel"/>
    <w:tmpl w:val="7264D4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B430E5"/>
    <w:multiLevelType w:val="hybridMultilevel"/>
    <w:tmpl w:val="58C297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6106B4"/>
    <w:multiLevelType w:val="hybridMultilevel"/>
    <w:tmpl w:val="3E7809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CA32327"/>
    <w:multiLevelType w:val="hybridMultilevel"/>
    <w:tmpl w:val="A62A355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0CE7DE9"/>
    <w:multiLevelType w:val="hybridMultilevel"/>
    <w:tmpl w:val="3E7809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32F437E"/>
    <w:multiLevelType w:val="hybridMultilevel"/>
    <w:tmpl w:val="0BAC3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D27018"/>
    <w:multiLevelType w:val="hybridMultilevel"/>
    <w:tmpl w:val="5BFA1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AE4E23"/>
    <w:multiLevelType w:val="hybridMultilevel"/>
    <w:tmpl w:val="18D60E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391363"/>
    <w:multiLevelType w:val="hybridMultilevel"/>
    <w:tmpl w:val="8C60BE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A172BC8"/>
    <w:multiLevelType w:val="hybridMultilevel"/>
    <w:tmpl w:val="911A0D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1EE6760"/>
    <w:multiLevelType w:val="hybridMultilevel"/>
    <w:tmpl w:val="7B34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4E1463"/>
    <w:multiLevelType w:val="hybridMultilevel"/>
    <w:tmpl w:val="D9C62B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8277EE"/>
    <w:multiLevelType w:val="hybridMultilevel"/>
    <w:tmpl w:val="8C60BE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5006B6D"/>
    <w:multiLevelType w:val="hybridMultilevel"/>
    <w:tmpl w:val="FD9E5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194270"/>
    <w:multiLevelType w:val="hybridMultilevel"/>
    <w:tmpl w:val="BACEF5C4"/>
    <w:lvl w:ilvl="0" w:tplc="0409000F">
      <w:start w:val="1"/>
      <w:numFmt w:val="decimal"/>
      <w:lvlText w:val="%1."/>
      <w:lvlJc w:val="left"/>
      <w:pPr>
        <w:ind w:left="1080" w:hanging="360"/>
      </w:pPr>
    </w:lvl>
    <w:lvl w:ilvl="1" w:tplc="E02813E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52E6148"/>
    <w:multiLevelType w:val="hybridMultilevel"/>
    <w:tmpl w:val="BACEF5C4"/>
    <w:lvl w:ilvl="0" w:tplc="0409000F">
      <w:start w:val="1"/>
      <w:numFmt w:val="decimal"/>
      <w:lvlText w:val="%1."/>
      <w:lvlJc w:val="left"/>
      <w:pPr>
        <w:ind w:left="1080" w:hanging="360"/>
      </w:pPr>
    </w:lvl>
    <w:lvl w:ilvl="1" w:tplc="E02813E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9895BB9"/>
    <w:multiLevelType w:val="hybridMultilevel"/>
    <w:tmpl w:val="68CCD8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17"/>
  </w:num>
  <w:num w:numId="4">
    <w:abstractNumId w:val="14"/>
  </w:num>
  <w:num w:numId="5">
    <w:abstractNumId w:val="9"/>
  </w:num>
  <w:num w:numId="6">
    <w:abstractNumId w:val="20"/>
  </w:num>
  <w:num w:numId="7">
    <w:abstractNumId w:val="10"/>
  </w:num>
  <w:num w:numId="8">
    <w:abstractNumId w:val="6"/>
  </w:num>
  <w:num w:numId="9">
    <w:abstractNumId w:val="8"/>
  </w:num>
  <w:num w:numId="10">
    <w:abstractNumId w:val="13"/>
  </w:num>
  <w:num w:numId="11">
    <w:abstractNumId w:val="7"/>
  </w:num>
  <w:num w:numId="12">
    <w:abstractNumId w:val="19"/>
  </w:num>
  <w:num w:numId="13">
    <w:abstractNumId w:val="4"/>
  </w:num>
  <w:num w:numId="14">
    <w:abstractNumId w:val="16"/>
  </w:num>
  <w:num w:numId="15">
    <w:abstractNumId w:val="15"/>
  </w:num>
  <w:num w:numId="16">
    <w:abstractNumId w:val="5"/>
  </w:num>
  <w:num w:numId="17">
    <w:abstractNumId w:val="11"/>
  </w:num>
  <w:num w:numId="18">
    <w:abstractNumId w:val="18"/>
  </w:num>
  <w:num w:numId="19">
    <w:abstractNumId w:val="12"/>
  </w:num>
  <w:num w:numId="20">
    <w:abstractNumId w:val="2"/>
  </w:num>
  <w:num w:numId="2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K NTU">
    <w15:presenceInfo w15:providerId="None" w15:userId="CK NT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D42777"/>
    <w:rsid w:val="00000A40"/>
    <w:rsid w:val="00001602"/>
    <w:rsid w:val="00004624"/>
    <w:rsid w:val="0000463B"/>
    <w:rsid w:val="00004CB1"/>
    <w:rsid w:val="00013048"/>
    <w:rsid w:val="00013C53"/>
    <w:rsid w:val="000149C2"/>
    <w:rsid w:val="0001519A"/>
    <w:rsid w:val="000156FA"/>
    <w:rsid w:val="000217C6"/>
    <w:rsid w:val="0002225A"/>
    <w:rsid w:val="000224F9"/>
    <w:rsid w:val="00022B2E"/>
    <w:rsid w:val="000250B1"/>
    <w:rsid w:val="00030E82"/>
    <w:rsid w:val="00031331"/>
    <w:rsid w:val="0003200F"/>
    <w:rsid w:val="00033C59"/>
    <w:rsid w:val="000345DA"/>
    <w:rsid w:val="00035728"/>
    <w:rsid w:val="00036011"/>
    <w:rsid w:val="00036600"/>
    <w:rsid w:val="000407BE"/>
    <w:rsid w:val="00041DC9"/>
    <w:rsid w:val="00042B18"/>
    <w:rsid w:val="0004362B"/>
    <w:rsid w:val="00043B14"/>
    <w:rsid w:val="00044150"/>
    <w:rsid w:val="0004569E"/>
    <w:rsid w:val="000463C7"/>
    <w:rsid w:val="000473B8"/>
    <w:rsid w:val="00051F54"/>
    <w:rsid w:val="000559C2"/>
    <w:rsid w:val="00056867"/>
    <w:rsid w:val="00061BE1"/>
    <w:rsid w:val="00061E6A"/>
    <w:rsid w:val="00062BF0"/>
    <w:rsid w:val="000648D6"/>
    <w:rsid w:val="0006502E"/>
    <w:rsid w:val="00066EB6"/>
    <w:rsid w:val="0007116C"/>
    <w:rsid w:val="00071F2B"/>
    <w:rsid w:val="0007315A"/>
    <w:rsid w:val="00075790"/>
    <w:rsid w:val="0007643E"/>
    <w:rsid w:val="0008367E"/>
    <w:rsid w:val="000879DD"/>
    <w:rsid w:val="00087F1A"/>
    <w:rsid w:val="0009527C"/>
    <w:rsid w:val="00095909"/>
    <w:rsid w:val="000A1BEC"/>
    <w:rsid w:val="000A4536"/>
    <w:rsid w:val="000A7E3B"/>
    <w:rsid w:val="000B38EC"/>
    <w:rsid w:val="000B3AF1"/>
    <w:rsid w:val="000B4181"/>
    <w:rsid w:val="000B44A7"/>
    <w:rsid w:val="000B567F"/>
    <w:rsid w:val="000B5778"/>
    <w:rsid w:val="000B700A"/>
    <w:rsid w:val="000C18E9"/>
    <w:rsid w:val="000C20B3"/>
    <w:rsid w:val="000C5F48"/>
    <w:rsid w:val="000D09BE"/>
    <w:rsid w:val="000D28E8"/>
    <w:rsid w:val="000E0BCA"/>
    <w:rsid w:val="000E4192"/>
    <w:rsid w:val="000E4BA2"/>
    <w:rsid w:val="000E4F50"/>
    <w:rsid w:val="000E5A15"/>
    <w:rsid w:val="000E73F9"/>
    <w:rsid w:val="000F0127"/>
    <w:rsid w:val="000F4FDA"/>
    <w:rsid w:val="000F5316"/>
    <w:rsid w:val="0010016E"/>
    <w:rsid w:val="00101BB3"/>
    <w:rsid w:val="0010424A"/>
    <w:rsid w:val="0010455D"/>
    <w:rsid w:val="00105143"/>
    <w:rsid w:val="0010677C"/>
    <w:rsid w:val="00106961"/>
    <w:rsid w:val="00107B01"/>
    <w:rsid w:val="001112F0"/>
    <w:rsid w:val="00112B27"/>
    <w:rsid w:val="00112E77"/>
    <w:rsid w:val="00113608"/>
    <w:rsid w:val="00116D5A"/>
    <w:rsid w:val="00120498"/>
    <w:rsid w:val="00120C1A"/>
    <w:rsid w:val="00121FC4"/>
    <w:rsid w:val="001234C0"/>
    <w:rsid w:val="00125087"/>
    <w:rsid w:val="001253D8"/>
    <w:rsid w:val="00125C04"/>
    <w:rsid w:val="0013131B"/>
    <w:rsid w:val="00131DFF"/>
    <w:rsid w:val="00131ED2"/>
    <w:rsid w:val="0013258F"/>
    <w:rsid w:val="0013369A"/>
    <w:rsid w:val="001368F1"/>
    <w:rsid w:val="00143807"/>
    <w:rsid w:val="00143F49"/>
    <w:rsid w:val="00145896"/>
    <w:rsid w:val="001510DC"/>
    <w:rsid w:val="00151386"/>
    <w:rsid w:val="00152402"/>
    <w:rsid w:val="00155CC6"/>
    <w:rsid w:val="0015619F"/>
    <w:rsid w:val="001571C9"/>
    <w:rsid w:val="001575FA"/>
    <w:rsid w:val="001604FC"/>
    <w:rsid w:val="0016142F"/>
    <w:rsid w:val="00162FFD"/>
    <w:rsid w:val="00163BC0"/>
    <w:rsid w:val="00164FC0"/>
    <w:rsid w:val="001704A5"/>
    <w:rsid w:val="00171E30"/>
    <w:rsid w:val="00172116"/>
    <w:rsid w:val="00173B2E"/>
    <w:rsid w:val="001754EF"/>
    <w:rsid w:val="00176C39"/>
    <w:rsid w:val="00176DAF"/>
    <w:rsid w:val="0018255F"/>
    <w:rsid w:val="00182AAC"/>
    <w:rsid w:val="00183D2C"/>
    <w:rsid w:val="00183D8F"/>
    <w:rsid w:val="00184E61"/>
    <w:rsid w:val="00190C3D"/>
    <w:rsid w:val="0019228E"/>
    <w:rsid w:val="00192B6D"/>
    <w:rsid w:val="00192CBD"/>
    <w:rsid w:val="00194584"/>
    <w:rsid w:val="00194A27"/>
    <w:rsid w:val="001961A8"/>
    <w:rsid w:val="00196EAB"/>
    <w:rsid w:val="00197D93"/>
    <w:rsid w:val="001A0461"/>
    <w:rsid w:val="001A40F8"/>
    <w:rsid w:val="001A7D00"/>
    <w:rsid w:val="001B0E5B"/>
    <w:rsid w:val="001B1443"/>
    <w:rsid w:val="001B21B5"/>
    <w:rsid w:val="001B5110"/>
    <w:rsid w:val="001C080D"/>
    <w:rsid w:val="001C1120"/>
    <w:rsid w:val="001C1D30"/>
    <w:rsid w:val="001C476F"/>
    <w:rsid w:val="001C484E"/>
    <w:rsid w:val="001C4A4E"/>
    <w:rsid w:val="001C60E7"/>
    <w:rsid w:val="001C6887"/>
    <w:rsid w:val="001C7035"/>
    <w:rsid w:val="001C7AD8"/>
    <w:rsid w:val="001C7C21"/>
    <w:rsid w:val="001D1589"/>
    <w:rsid w:val="001D220C"/>
    <w:rsid w:val="001D57CE"/>
    <w:rsid w:val="001D6D6F"/>
    <w:rsid w:val="001D7CA8"/>
    <w:rsid w:val="001E2647"/>
    <w:rsid w:val="001E2783"/>
    <w:rsid w:val="001E48A3"/>
    <w:rsid w:val="001E7488"/>
    <w:rsid w:val="001E7E9F"/>
    <w:rsid w:val="001F1F80"/>
    <w:rsid w:val="001F208A"/>
    <w:rsid w:val="001F32C1"/>
    <w:rsid w:val="001F5652"/>
    <w:rsid w:val="001F5F58"/>
    <w:rsid w:val="00204ED7"/>
    <w:rsid w:val="00205C88"/>
    <w:rsid w:val="00206451"/>
    <w:rsid w:val="00206598"/>
    <w:rsid w:val="00206ADB"/>
    <w:rsid w:val="002100D1"/>
    <w:rsid w:val="00210338"/>
    <w:rsid w:val="002130F8"/>
    <w:rsid w:val="00220138"/>
    <w:rsid w:val="00221344"/>
    <w:rsid w:val="00222924"/>
    <w:rsid w:val="0022310B"/>
    <w:rsid w:val="00227F61"/>
    <w:rsid w:val="0023008D"/>
    <w:rsid w:val="0023438F"/>
    <w:rsid w:val="002352BD"/>
    <w:rsid w:val="00236339"/>
    <w:rsid w:val="00236D7E"/>
    <w:rsid w:val="0024115D"/>
    <w:rsid w:val="00241A31"/>
    <w:rsid w:val="00243D34"/>
    <w:rsid w:val="00243F06"/>
    <w:rsid w:val="00245311"/>
    <w:rsid w:val="00246117"/>
    <w:rsid w:val="002474F4"/>
    <w:rsid w:val="0024789C"/>
    <w:rsid w:val="002530B5"/>
    <w:rsid w:val="00253EE1"/>
    <w:rsid w:val="0025615A"/>
    <w:rsid w:val="00257F83"/>
    <w:rsid w:val="0026112A"/>
    <w:rsid w:val="00263635"/>
    <w:rsid w:val="00265536"/>
    <w:rsid w:val="00265B98"/>
    <w:rsid w:val="002665E7"/>
    <w:rsid w:val="002669CB"/>
    <w:rsid w:val="00266C97"/>
    <w:rsid w:val="00270E94"/>
    <w:rsid w:val="002711FA"/>
    <w:rsid w:val="00271F6F"/>
    <w:rsid w:val="002728E7"/>
    <w:rsid w:val="0027301D"/>
    <w:rsid w:val="0027489B"/>
    <w:rsid w:val="00275622"/>
    <w:rsid w:val="00275CF9"/>
    <w:rsid w:val="0027649C"/>
    <w:rsid w:val="0027670F"/>
    <w:rsid w:val="0028230F"/>
    <w:rsid w:val="002841F5"/>
    <w:rsid w:val="00285826"/>
    <w:rsid w:val="00285BE8"/>
    <w:rsid w:val="00291F2E"/>
    <w:rsid w:val="002941A5"/>
    <w:rsid w:val="00294705"/>
    <w:rsid w:val="002A0194"/>
    <w:rsid w:val="002A056D"/>
    <w:rsid w:val="002A1468"/>
    <w:rsid w:val="002A302D"/>
    <w:rsid w:val="002A38F1"/>
    <w:rsid w:val="002A3DCC"/>
    <w:rsid w:val="002A4CF4"/>
    <w:rsid w:val="002A5540"/>
    <w:rsid w:val="002A7AF3"/>
    <w:rsid w:val="002B238E"/>
    <w:rsid w:val="002B374B"/>
    <w:rsid w:val="002B4144"/>
    <w:rsid w:val="002B46FB"/>
    <w:rsid w:val="002B6FB9"/>
    <w:rsid w:val="002C0592"/>
    <w:rsid w:val="002C097E"/>
    <w:rsid w:val="002C2F27"/>
    <w:rsid w:val="002C31C5"/>
    <w:rsid w:val="002C4BDB"/>
    <w:rsid w:val="002C6AF2"/>
    <w:rsid w:val="002C7297"/>
    <w:rsid w:val="002C75D8"/>
    <w:rsid w:val="002C776C"/>
    <w:rsid w:val="002D239A"/>
    <w:rsid w:val="002D2F13"/>
    <w:rsid w:val="002D6718"/>
    <w:rsid w:val="002E3129"/>
    <w:rsid w:val="002E3F05"/>
    <w:rsid w:val="002E4CDD"/>
    <w:rsid w:val="002F02A4"/>
    <w:rsid w:val="002F3214"/>
    <w:rsid w:val="002F79B4"/>
    <w:rsid w:val="002F7AEF"/>
    <w:rsid w:val="00300A26"/>
    <w:rsid w:val="003010B1"/>
    <w:rsid w:val="00301577"/>
    <w:rsid w:val="003030F4"/>
    <w:rsid w:val="00304F9D"/>
    <w:rsid w:val="00305BF0"/>
    <w:rsid w:val="00307172"/>
    <w:rsid w:val="003121E0"/>
    <w:rsid w:val="00312541"/>
    <w:rsid w:val="00313426"/>
    <w:rsid w:val="00313555"/>
    <w:rsid w:val="0031387E"/>
    <w:rsid w:val="00314992"/>
    <w:rsid w:val="00314CA3"/>
    <w:rsid w:val="003154C0"/>
    <w:rsid w:val="00316454"/>
    <w:rsid w:val="00316D0F"/>
    <w:rsid w:val="003170DE"/>
    <w:rsid w:val="00317344"/>
    <w:rsid w:val="0032027C"/>
    <w:rsid w:val="00320BEF"/>
    <w:rsid w:val="00320F0A"/>
    <w:rsid w:val="00322479"/>
    <w:rsid w:val="00323DB3"/>
    <w:rsid w:val="00324FAA"/>
    <w:rsid w:val="0032521B"/>
    <w:rsid w:val="00327D0D"/>
    <w:rsid w:val="003309A6"/>
    <w:rsid w:val="00331680"/>
    <w:rsid w:val="00337BC4"/>
    <w:rsid w:val="00340A9D"/>
    <w:rsid w:val="003410C7"/>
    <w:rsid w:val="00343ABD"/>
    <w:rsid w:val="00343D11"/>
    <w:rsid w:val="00343EEB"/>
    <w:rsid w:val="00344082"/>
    <w:rsid w:val="003448C1"/>
    <w:rsid w:val="00346955"/>
    <w:rsid w:val="003511A5"/>
    <w:rsid w:val="00353E13"/>
    <w:rsid w:val="00354A59"/>
    <w:rsid w:val="00354FFB"/>
    <w:rsid w:val="003632C1"/>
    <w:rsid w:val="00363A24"/>
    <w:rsid w:val="00364374"/>
    <w:rsid w:val="00366565"/>
    <w:rsid w:val="00366BE9"/>
    <w:rsid w:val="00372355"/>
    <w:rsid w:val="003757DA"/>
    <w:rsid w:val="00377976"/>
    <w:rsid w:val="00377FF3"/>
    <w:rsid w:val="00382AA7"/>
    <w:rsid w:val="00383452"/>
    <w:rsid w:val="00385854"/>
    <w:rsid w:val="00385EF3"/>
    <w:rsid w:val="00386AF8"/>
    <w:rsid w:val="00387176"/>
    <w:rsid w:val="00391435"/>
    <w:rsid w:val="00392EAA"/>
    <w:rsid w:val="00393A46"/>
    <w:rsid w:val="00394F26"/>
    <w:rsid w:val="00395187"/>
    <w:rsid w:val="003951AB"/>
    <w:rsid w:val="00395EFB"/>
    <w:rsid w:val="0039689D"/>
    <w:rsid w:val="003A162C"/>
    <w:rsid w:val="003A24EE"/>
    <w:rsid w:val="003A4D3F"/>
    <w:rsid w:val="003A5939"/>
    <w:rsid w:val="003A6621"/>
    <w:rsid w:val="003A77F6"/>
    <w:rsid w:val="003B0180"/>
    <w:rsid w:val="003B0643"/>
    <w:rsid w:val="003B109A"/>
    <w:rsid w:val="003B1666"/>
    <w:rsid w:val="003B1B09"/>
    <w:rsid w:val="003B2918"/>
    <w:rsid w:val="003B2A18"/>
    <w:rsid w:val="003B3BE9"/>
    <w:rsid w:val="003B4FF3"/>
    <w:rsid w:val="003B59D1"/>
    <w:rsid w:val="003C114A"/>
    <w:rsid w:val="003C1DCD"/>
    <w:rsid w:val="003C26F7"/>
    <w:rsid w:val="003C3ACD"/>
    <w:rsid w:val="003C3D12"/>
    <w:rsid w:val="003C514A"/>
    <w:rsid w:val="003C5254"/>
    <w:rsid w:val="003C7391"/>
    <w:rsid w:val="003D0FF1"/>
    <w:rsid w:val="003D1641"/>
    <w:rsid w:val="003D2487"/>
    <w:rsid w:val="003D3468"/>
    <w:rsid w:val="003D35BF"/>
    <w:rsid w:val="003D3B32"/>
    <w:rsid w:val="003D55AF"/>
    <w:rsid w:val="003D6737"/>
    <w:rsid w:val="003E06E1"/>
    <w:rsid w:val="003E0EB0"/>
    <w:rsid w:val="003E44CD"/>
    <w:rsid w:val="003E45B6"/>
    <w:rsid w:val="003E6784"/>
    <w:rsid w:val="003E7ADF"/>
    <w:rsid w:val="003F0C20"/>
    <w:rsid w:val="003F1668"/>
    <w:rsid w:val="0040063C"/>
    <w:rsid w:val="00401019"/>
    <w:rsid w:val="00403FAB"/>
    <w:rsid w:val="00405D08"/>
    <w:rsid w:val="00407635"/>
    <w:rsid w:val="004077F9"/>
    <w:rsid w:val="004129CC"/>
    <w:rsid w:val="00413CC5"/>
    <w:rsid w:val="00414B7C"/>
    <w:rsid w:val="00414DFF"/>
    <w:rsid w:val="00415E41"/>
    <w:rsid w:val="0042052D"/>
    <w:rsid w:val="004205E8"/>
    <w:rsid w:val="0042429F"/>
    <w:rsid w:val="00424A99"/>
    <w:rsid w:val="004255CA"/>
    <w:rsid w:val="004357DA"/>
    <w:rsid w:val="00436F36"/>
    <w:rsid w:val="00437C53"/>
    <w:rsid w:val="00440750"/>
    <w:rsid w:val="004433AA"/>
    <w:rsid w:val="00444F40"/>
    <w:rsid w:val="004462DB"/>
    <w:rsid w:val="00453109"/>
    <w:rsid w:val="004539A5"/>
    <w:rsid w:val="00455069"/>
    <w:rsid w:val="00456537"/>
    <w:rsid w:val="00457C79"/>
    <w:rsid w:val="00460D93"/>
    <w:rsid w:val="00462CDE"/>
    <w:rsid w:val="00463564"/>
    <w:rsid w:val="00472E1E"/>
    <w:rsid w:val="00474E52"/>
    <w:rsid w:val="0047727C"/>
    <w:rsid w:val="00477383"/>
    <w:rsid w:val="00482868"/>
    <w:rsid w:val="00482F4B"/>
    <w:rsid w:val="004845E4"/>
    <w:rsid w:val="004851E8"/>
    <w:rsid w:val="00485588"/>
    <w:rsid w:val="00486704"/>
    <w:rsid w:val="004911AF"/>
    <w:rsid w:val="004923AD"/>
    <w:rsid w:val="00492C70"/>
    <w:rsid w:val="00493237"/>
    <w:rsid w:val="004933AE"/>
    <w:rsid w:val="00493463"/>
    <w:rsid w:val="0049355B"/>
    <w:rsid w:val="004951D4"/>
    <w:rsid w:val="004A080C"/>
    <w:rsid w:val="004A0ACE"/>
    <w:rsid w:val="004A25D8"/>
    <w:rsid w:val="004A6498"/>
    <w:rsid w:val="004A6DEB"/>
    <w:rsid w:val="004A7445"/>
    <w:rsid w:val="004B0313"/>
    <w:rsid w:val="004B0FE1"/>
    <w:rsid w:val="004B7EDD"/>
    <w:rsid w:val="004C2360"/>
    <w:rsid w:val="004C3600"/>
    <w:rsid w:val="004C751E"/>
    <w:rsid w:val="004C7F88"/>
    <w:rsid w:val="004E0B8B"/>
    <w:rsid w:val="004E1CDA"/>
    <w:rsid w:val="004E2EA8"/>
    <w:rsid w:val="004E456B"/>
    <w:rsid w:val="004E77BB"/>
    <w:rsid w:val="004F10D2"/>
    <w:rsid w:val="004F4F66"/>
    <w:rsid w:val="004F6145"/>
    <w:rsid w:val="004F7C02"/>
    <w:rsid w:val="004F7E85"/>
    <w:rsid w:val="00501CB1"/>
    <w:rsid w:val="0050217F"/>
    <w:rsid w:val="00502EDC"/>
    <w:rsid w:val="00503AC6"/>
    <w:rsid w:val="00504EA3"/>
    <w:rsid w:val="005104E5"/>
    <w:rsid w:val="005114D8"/>
    <w:rsid w:val="00511690"/>
    <w:rsid w:val="00513729"/>
    <w:rsid w:val="0051786E"/>
    <w:rsid w:val="00523A6D"/>
    <w:rsid w:val="00524869"/>
    <w:rsid w:val="00524990"/>
    <w:rsid w:val="00527D1B"/>
    <w:rsid w:val="00531A9E"/>
    <w:rsid w:val="00531C71"/>
    <w:rsid w:val="005328C5"/>
    <w:rsid w:val="00533635"/>
    <w:rsid w:val="00537515"/>
    <w:rsid w:val="00537994"/>
    <w:rsid w:val="005500E1"/>
    <w:rsid w:val="0055121E"/>
    <w:rsid w:val="00551746"/>
    <w:rsid w:val="00556E87"/>
    <w:rsid w:val="00560B7B"/>
    <w:rsid w:val="005622D0"/>
    <w:rsid w:val="00564A95"/>
    <w:rsid w:val="00566249"/>
    <w:rsid w:val="00566D77"/>
    <w:rsid w:val="005673AC"/>
    <w:rsid w:val="00571921"/>
    <w:rsid w:val="005720E8"/>
    <w:rsid w:val="00574690"/>
    <w:rsid w:val="00574AE1"/>
    <w:rsid w:val="005765F7"/>
    <w:rsid w:val="005817F2"/>
    <w:rsid w:val="0058535E"/>
    <w:rsid w:val="00586963"/>
    <w:rsid w:val="00590A2C"/>
    <w:rsid w:val="00592600"/>
    <w:rsid w:val="005938DE"/>
    <w:rsid w:val="0059530C"/>
    <w:rsid w:val="00595DDC"/>
    <w:rsid w:val="005A3EFD"/>
    <w:rsid w:val="005A48EF"/>
    <w:rsid w:val="005A6785"/>
    <w:rsid w:val="005B03F0"/>
    <w:rsid w:val="005B0D0A"/>
    <w:rsid w:val="005B2ACF"/>
    <w:rsid w:val="005B33A4"/>
    <w:rsid w:val="005B3915"/>
    <w:rsid w:val="005B5C63"/>
    <w:rsid w:val="005B7601"/>
    <w:rsid w:val="005B7A42"/>
    <w:rsid w:val="005C0A64"/>
    <w:rsid w:val="005C0F05"/>
    <w:rsid w:val="005C1141"/>
    <w:rsid w:val="005C120F"/>
    <w:rsid w:val="005C2415"/>
    <w:rsid w:val="005C3505"/>
    <w:rsid w:val="005C58ED"/>
    <w:rsid w:val="005C5F94"/>
    <w:rsid w:val="005C615C"/>
    <w:rsid w:val="005D0078"/>
    <w:rsid w:val="005D3C97"/>
    <w:rsid w:val="005D3DA3"/>
    <w:rsid w:val="005D50EB"/>
    <w:rsid w:val="005E1C0E"/>
    <w:rsid w:val="005E3DCA"/>
    <w:rsid w:val="005E54CC"/>
    <w:rsid w:val="005E562D"/>
    <w:rsid w:val="005E5D2F"/>
    <w:rsid w:val="005F548E"/>
    <w:rsid w:val="00600275"/>
    <w:rsid w:val="00605BE8"/>
    <w:rsid w:val="00606188"/>
    <w:rsid w:val="006107DB"/>
    <w:rsid w:val="00612244"/>
    <w:rsid w:val="006200DB"/>
    <w:rsid w:val="00620BAB"/>
    <w:rsid w:val="00621330"/>
    <w:rsid w:val="006220FD"/>
    <w:rsid w:val="006242D9"/>
    <w:rsid w:val="00624400"/>
    <w:rsid w:val="006267B9"/>
    <w:rsid w:val="00627C7D"/>
    <w:rsid w:val="00631E16"/>
    <w:rsid w:val="006321B3"/>
    <w:rsid w:val="0063358C"/>
    <w:rsid w:val="00633B7D"/>
    <w:rsid w:val="006340A9"/>
    <w:rsid w:val="0064102E"/>
    <w:rsid w:val="00641B84"/>
    <w:rsid w:val="00645D29"/>
    <w:rsid w:val="006472C5"/>
    <w:rsid w:val="0065225A"/>
    <w:rsid w:val="00661F98"/>
    <w:rsid w:val="0066257A"/>
    <w:rsid w:val="00662B75"/>
    <w:rsid w:val="00663F8B"/>
    <w:rsid w:val="00670B44"/>
    <w:rsid w:val="00671904"/>
    <w:rsid w:val="00672EA9"/>
    <w:rsid w:val="006762D1"/>
    <w:rsid w:val="00676BBF"/>
    <w:rsid w:val="0068273F"/>
    <w:rsid w:val="006829A9"/>
    <w:rsid w:val="006849BE"/>
    <w:rsid w:val="00685214"/>
    <w:rsid w:val="0068622A"/>
    <w:rsid w:val="0068648A"/>
    <w:rsid w:val="006870AB"/>
    <w:rsid w:val="00693516"/>
    <w:rsid w:val="0069564C"/>
    <w:rsid w:val="00695F72"/>
    <w:rsid w:val="00697FA4"/>
    <w:rsid w:val="006A02F2"/>
    <w:rsid w:val="006A0531"/>
    <w:rsid w:val="006A0573"/>
    <w:rsid w:val="006A09BA"/>
    <w:rsid w:val="006A28CC"/>
    <w:rsid w:val="006A2EA3"/>
    <w:rsid w:val="006A4912"/>
    <w:rsid w:val="006A734A"/>
    <w:rsid w:val="006A7D76"/>
    <w:rsid w:val="006A7E7C"/>
    <w:rsid w:val="006B0DF5"/>
    <w:rsid w:val="006B1710"/>
    <w:rsid w:val="006B538F"/>
    <w:rsid w:val="006B5431"/>
    <w:rsid w:val="006C024C"/>
    <w:rsid w:val="006C0D79"/>
    <w:rsid w:val="006C1D0E"/>
    <w:rsid w:val="006C29ED"/>
    <w:rsid w:val="006C3645"/>
    <w:rsid w:val="006C497C"/>
    <w:rsid w:val="006C5824"/>
    <w:rsid w:val="006C5863"/>
    <w:rsid w:val="006C5F0D"/>
    <w:rsid w:val="006D27AC"/>
    <w:rsid w:val="006D3F5D"/>
    <w:rsid w:val="006D4270"/>
    <w:rsid w:val="006D7152"/>
    <w:rsid w:val="006D75A5"/>
    <w:rsid w:val="006D77FC"/>
    <w:rsid w:val="006D7B91"/>
    <w:rsid w:val="006E0B6E"/>
    <w:rsid w:val="006E2EBD"/>
    <w:rsid w:val="006E474B"/>
    <w:rsid w:val="006E7948"/>
    <w:rsid w:val="006E7FB3"/>
    <w:rsid w:val="006F2BBF"/>
    <w:rsid w:val="006F4685"/>
    <w:rsid w:val="006F5915"/>
    <w:rsid w:val="006F63A7"/>
    <w:rsid w:val="00700621"/>
    <w:rsid w:val="007015F6"/>
    <w:rsid w:val="00702B25"/>
    <w:rsid w:val="0070632C"/>
    <w:rsid w:val="007144BE"/>
    <w:rsid w:val="0071739D"/>
    <w:rsid w:val="00717B76"/>
    <w:rsid w:val="00720834"/>
    <w:rsid w:val="007250CC"/>
    <w:rsid w:val="00725D38"/>
    <w:rsid w:val="0072718E"/>
    <w:rsid w:val="007307CA"/>
    <w:rsid w:val="00731960"/>
    <w:rsid w:val="0073416B"/>
    <w:rsid w:val="00735225"/>
    <w:rsid w:val="00735546"/>
    <w:rsid w:val="00740E5D"/>
    <w:rsid w:val="00741806"/>
    <w:rsid w:val="007427A2"/>
    <w:rsid w:val="00744AA9"/>
    <w:rsid w:val="00746774"/>
    <w:rsid w:val="007469BF"/>
    <w:rsid w:val="00746E3E"/>
    <w:rsid w:val="00747B7A"/>
    <w:rsid w:val="00753271"/>
    <w:rsid w:val="0075479D"/>
    <w:rsid w:val="0075607E"/>
    <w:rsid w:val="007602E7"/>
    <w:rsid w:val="007607E8"/>
    <w:rsid w:val="007648D2"/>
    <w:rsid w:val="0076569B"/>
    <w:rsid w:val="0076571D"/>
    <w:rsid w:val="00765B55"/>
    <w:rsid w:val="007663BC"/>
    <w:rsid w:val="00767CAA"/>
    <w:rsid w:val="007711DC"/>
    <w:rsid w:val="007719E1"/>
    <w:rsid w:val="00776AF9"/>
    <w:rsid w:val="0077739B"/>
    <w:rsid w:val="00781CF4"/>
    <w:rsid w:val="00784964"/>
    <w:rsid w:val="00785C36"/>
    <w:rsid w:val="00785EDF"/>
    <w:rsid w:val="007865EB"/>
    <w:rsid w:val="00796843"/>
    <w:rsid w:val="007A0E74"/>
    <w:rsid w:val="007A33E4"/>
    <w:rsid w:val="007A4556"/>
    <w:rsid w:val="007A4EBA"/>
    <w:rsid w:val="007A618D"/>
    <w:rsid w:val="007A6BF4"/>
    <w:rsid w:val="007A7F84"/>
    <w:rsid w:val="007B04C7"/>
    <w:rsid w:val="007B2F17"/>
    <w:rsid w:val="007B5D8A"/>
    <w:rsid w:val="007B62D6"/>
    <w:rsid w:val="007B7754"/>
    <w:rsid w:val="007C1039"/>
    <w:rsid w:val="007C4787"/>
    <w:rsid w:val="007C6B14"/>
    <w:rsid w:val="007C7246"/>
    <w:rsid w:val="007C729C"/>
    <w:rsid w:val="007C774A"/>
    <w:rsid w:val="007D21D1"/>
    <w:rsid w:val="007D225A"/>
    <w:rsid w:val="007D24E2"/>
    <w:rsid w:val="007D3494"/>
    <w:rsid w:val="007D531D"/>
    <w:rsid w:val="007D5E8F"/>
    <w:rsid w:val="007D7696"/>
    <w:rsid w:val="007E0B91"/>
    <w:rsid w:val="007E0F7C"/>
    <w:rsid w:val="007E1C3F"/>
    <w:rsid w:val="007E300A"/>
    <w:rsid w:val="007E4928"/>
    <w:rsid w:val="007E71AB"/>
    <w:rsid w:val="007E7293"/>
    <w:rsid w:val="007E7BF0"/>
    <w:rsid w:val="007F35F7"/>
    <w:rsid w:val="007F3B90"/>
    <w:rsid w:val="007F5F60"/>
    <w:rsid w:val="00802654"/>
    <w:rsid w:val="008031A7"/>
    <w:rsid w:val="008040B7"/>
    <w:rsid w:val="00805B2F"/>
    <w:rsid w:val="00805CF4"/>
    <w:rsid w:val="00806E99"/>
    <w:rsid w:val="0080703F"/>
    <w:rsid w:val="00807074"/>
    <w:rsid w:val="00810652"/>
    <w:rsid w:val="00810F4B"/>
    <w:rsid w:val="00811C2D"/>
    <w:rsid w:val="00811D15"/>
    <w:rsid w:val="00813BA0"/>
    <w:rsid w:val="00813C8A"/>
    <w:rsid w:val="008161EF"/>
    <w:rsid w:val="00817545"/>
    <w:rsid w:val="0082498E"/>
    <w:rsid w:val="00824D05"/>
    <w:rsid w:val="00827FB1"/>
    <w:rsid w:val="00830253"/>
    <w:rsid w:val="0083137F"/>
    <w:rsid w:val="00831A56"/>
    <w:rsid w:val="008335DF"/>
    <w:rsid w:val="00833D82"/>
    <w:rsid w:val="00840D9F"/>
    <w:rsid w:val="00841F59"/>
    <w:rsid w:val="00844910"/>
    <w:rsid w:val="00845DCB"/>
    <w:rsid w:val="008508DB"/>
    <w:rsid w:val="0085248F"/>
    <w:rsid w:val="0085570D"/>
    <w:rsid w:val="0085644A"/>
    <w:rsid w:val="0086130A"/>
    <w:rsid w:val="00865632"/>
    <w:rsid w:val="0086695F"/>
    <w:rsid w:val="0086784F"/>
    <w:rsid w:val="00867AFF"/>
    <w:rsid w:val="00871253"/>
    <w:rsid w:val="00871323"/>
    <w:rsid w:val="00871999"/>
    <w:rsid w:val="008723A0"/>
    <w:rsid w:val="008770F2"/>
    <w:rsid w:val="0088009E"/>
    <w:rsid w:val="0088146D"/>
    <w:rsid w:val="008817FA"/>
    <w:rsid w:val="00881881"/>
    <w:rsid w:val="00881CB9"/>
    <w:rsid w:val="00881E4D"/>
    <w:rsid w:val="00882329"/>
    <w:rsid w:val="00882A0E"/>
    <w:rsid w:val="00882F08"/>
    <w:rsid w:val="00884D8C"/>
    <w:rsid w:val="0088542F"/>
    <w:rsid w:val="0089037B"/>
    <w:rsid w:val="008908AD"/>
    <w:rsid w:val="00892D80"/>
    <w:rsid w:val="00893BB3"/>
    <w:rsid w:val="00894372"/>
    <w:rsid w:val="00894C2B"/>
    <w:rsid w:val="00894FCF"/>
    <w:rsid w:val="00895D02"/>
    <w:rsid w:val="008963AF"/>
    <w:rsid w:val="008A0561"/>
    <w:rsid w:val="008A463E"/>
    <w:rsid w:val="008A64FB"/>
    <w:rsid w:val="008A76BE"/>
    <w:rsid w:val="008A7DC9"/>
    <w:rsid w:val="008B33F5"/>
    <w:rsid w:val="008B520F"/>
    <w:rsid w:val="008B57A8"/>
    <w:rsid w:val="008B5A9C"/>
    <w:rsid w:val="008B6AA4"/>
    <w:rsid w:val="008B7E5A"/>
    <w:rsid w:val="008C2B4D"/>
    <w:rsid w:val="008C3302"/>
    <w:rsid w:val="008C5261"/>
    <w:rsid w:val="008C76C6"/>
    <w:rsid w:val="008C7933"/>
    <w:rsid w:val="008D05F1"/>
    <w:rsid w:val="008D0865"/>
    <w:rsid w:val="008D0E65"/>
    <w:rsid w:val="008D10A4"/>
    <w:rsid w:val="008D321A"/>
    <w:rsid w:val="008D3EC5"/>
    <w:rsid w:val="008D4F82"/>
    <w:rsid w:val="008D716D"/>
    <w:rsid w:val="008E04FB"/>
    <w:rsid w:val="008E1400"/>
    <w:rsid w:val="008E1CC8"/>
    <w:rsid w:val="008E2669"/>
    <w:rsid w:val="008E2ED6"/>
    <w:rsid w:val="008E3ACA"/>
    <w:rsid w:val="008E4134"/>
    <w:rsid w:val="008E450F"/>
    <w:rsid w:val="008E5336"/>
    <w:rsid w:val="008F0581"/>
    <w:rsid w:val="008F0D78"/>
    <w:rsid w:val="008F3CCB"/>
    <w:rsid w:val="008F4F16"/>
    <w:rsid w:val="008F6DF5"/>
    <w:rsid w:val="009027A8"/>
    <w:rsid w:val="00903078"/>
    <w:rsid w:val="00903CE0"/>
    <w:rsid w:val="00903DD6"/>
    <w:rsid w:val="00905D76"/>
    <w:rsid w:val="00906606"/>
    <w:rsid w:val="00907932"/>
    <w:rsid w:val="009110A7"/>
    <w:rsid w:val="00911EE6"/>
    <w:rsid w:val="00913364"/>
    <w:rsid w:val="00913D41"/>
    <w:rsid w:val="009163B8"/>
    <w:rsid w:val="0091720C"/>
    <w:rsid w:val="00917AC4"/>
    <w:rsid w:val="00920C91"/>
    <w:rsid w:val="00927D0F"/>
    <w:rsid w:val="00930DC5"/>
    <w:rsid w:val="009327AC"/>
    <w:rsid w:val="00934F5F"/>
    <w:rsid w:val="00936768"/>
    <w:rsid w:val="00936A1D"/>
    <w:rsid w:val="009378D8"/>
    <w:rsid w:val="00942D77"/>
    <w:rsid w:val="009436F5"/>
    <w:rsid w:val="0095145C"/>
    <w:rsid w:val="00955D6E"/>
    <w:rsid w:val="00956D19"/>
    <w:rsid w:val="009603F9"/>
    <w:rsid w:val="00962851"/>
    <w:rsid w:val="009634D8"/>
    <w:rsid w:val="0096633A"/>
    <w:rsid w:val="009723D8"/>
    <w:rsid w:val="009778FA"/>
    <w:rsid w:val="009905DD"/>
    <w:rsid w:val="0099462F"/>
    <w:rsid w:val="00994F5A"/>
    <w:rsid w:val="009953D9"/>
    <w:rsid w:val="0099575C"/>
    <w:rsid w:val="00995931"/>
    <w:rsid w:val="00995AEE"/>
    <w:rsid w:val="00996887"/>
    <w:rsid w:val="00996F79"/>
    <w:rsid w:val="009978C9"/>
    <w:rsid w:val="009A20E2"/>
    <w:rsid w:val="009A4E3B"/>
    <w:rsid w:val="009A5B4E"/>
    <w:rsid w:val="009A6D84"/>
    <w:rsid w:val="009A790B"/>
    <w:rsid w:val="009B103B"/>
    <w:rsid w:val="009B1C30"/>
    <w:rsid w:val="009B4BF5"/>
    <w:rsid w:val="009B5481"/>
    <w:rsid w:val="009B6708"/>
    <w:rsid w:val="009B6B74"/>
    <w:rsid w:val="009B6D6B"/>
    <w:rsid w:val="009B7546"/>
    <w:rsid w:val="009B7EA0"/>
    <w:rsid w:val="009C1B01"/>
    <w:rsid w:val="009C2A0C"/>
    <w:rsid w:val="009C30DC"/>
    <w:rsid w:val="009C40A4"/>
    <w:rsid w:val="009C4292"/>
    <w:rsid w:val="009C522E"/>
    <w:rsid w:val="009D199C"/>
    <w:rsid w:val="009D34D7"/>
    <w:rsid w:val="009D3E8F"/>
    <w:rsid w:val="009D4802"/>
    <w:rsid w:val="009D6F03"/>
    <w:rsid w:val="009D7076"/>
    <w:rsid w:val="009D7FFC"/>
    <w:rsid w:val="009E0C60"/>
    <w:rsid w:val="009E39FD"/>
    <w:rsid w:val="009E4402"/>
    <w:rsid w:val="009E53A3"/>
    <w:rsid w:val="009F08DE"/>
    <w:rsid w:val="009F097B"/>
    <w:rsid w:val="009F0BD0"/>
    <w:rsid w:val="009F503B"/>
    <w:rsid w:val="009F5538"/>
    <w:rsid w:val="009F6A57"/>
    <w:rsid w:val="009F6D2E"/>
    <w:rsid w:val="00A0532C"/>
    <w:rsid w:val="00A0695C"/>
    <w:rsid w:val="00A0781E"/>
    <w:rsid w:val="00A10A86"/>
    <w:rsid w:val="00A10EC5"/>
    <w:rsid w:val="00A114FB"/>
    <w:rsid w:val="00A13172"/>
    <w:rsid w:val="00A13C2A"/>
    <w:rsid w:val="00A15648"/>
    <w:rsid w:val="00A15CA9"/>
    <w:rsid w:val="00A16C87"/>
    <w:rsid w:val="00A175ED"/>
    <w:rsid w:val="00A178ED"/>
    <w:rsid w:val="00A20EA7"/>
    <w:rsid w:val="00A228DA"/>
    <w:rsid w:val="00A23489"/>
    <w:rsid w:val="00A2373B"/>
    <w:rsid w:val="00A251C7"/>
    <w:rsid w:val="00A26B61"/>
    <w:rsid w:val="00A361FE"/>
    <w:rsid w:val="00A367D2"/>
    <w:rsid w:val="00A41E3E"/>
    <w:rsid w:val="00A42476"/>
    <w:rsid w:val="00A42E02"/>
    <w:rsid w:val="00A44714"/>
    <w:rsid w:val="00A44DB7"/>
    <w:rsid w:val="00A44EE5"/>
    <w:rsid w:val="00A56817"/>
    <w:rsid w:val="00A56C77"/>
    <w:rsid w:val="00A606A4"/>
    <w:rsid w:val="00A62E42"/>
    <w:rsid w:val="00A67B31"/>
    <w:rsid w:val="00A70B91"/>
    <w:rsid w:val="00A70C3F"/>
    <w:rsid w:val="00A70F07"/>
    <w:rsid w:val="00A70F0B"/>
    <w:rsid w:val="00A71C65"/>
    <w:rsid w:val="00A71CCD"/>
    <w:rsid w:val="00A7700E"/>
    <w:rsid w:val="00A77AFA"/>
    <w:rsid w:val="00A80232"/>
    <w:rsid w:val="00A80B7E"/>
    <w:rsid w:val="00A8217C"/>
    <w:rsid w:val="00A830F2"/>
    <w:rsid w:val="00A83D13"/>
    <w:rsid w:val="00A87BBF"/>
    <w:rsid w:val="00A92AD9"/>
    <w:rsid w:val="00A94D18"/>
    <w:rsid w:val="00A95A37"/>
    <w:rsid w:val="00A9616E"/>
    <w:rsid w:val="00AA02B7"/>
    <w:rsid w:val="00AA4B23"/>
    <w:rsid w:val="00AA5317"/>
    <w:rsid w:val="00AB42DE"/>
    <w:rsid w:val="00AB4C46"/>
    <w:rsid w:val="00AB539B"/>
    <w:rsid w:val="00AB59E2"/>
    <w:rsid w:val="00AB6A42"/>
    <w:rsid w:val="00AB7B53"/>
    <w:rsid w:val="00AC05D0"/>
    <w:rsid w:val="00AC251C"/>
    <w:rsid w:val="00AC334A"/>
    <w:rsid w:val="00AC3C2D"/>
    <w:rsid w:val="00AC5C62"/>
    <w:rsid w:val="00AC7018"/>
    <w:rsid w:val="00AD02B9"/>
    <w:rsid w:val="00AD05CE"/>
    <w:rsid w:val="00AD2E5B"/>
    <w:rsid w:val="00AD3152"/>
    <w:rsid w:val="00AD5BEB"/>
    <w:rsid w:val="00AD782F"/>
    <w:rsid w:val="00AE0496"/>
    <w:rsid w:val="00AE188C"/>
    <w:rsid w:val="00AE2109"/>
    <w:rsid w:val="00AE22CB"/>
    <w:rsid w:val="00AE3865"/>
    <w:rsid w:val="00AE5080"/>
    <w:rsid w:val="00AE6847"/>
    <w:rsid w:val="00AF261B"/>
    <w:rsid w:val="00AF2F43"/>
    <w:rsid w:val="00B00613"/>
    <w:rsid w:val="00B00B26"/>
    <w:rsid w:val="00B070B9"/>
    <w:rsid w:val="00B07291"/>
    <w:rsid w:val="00B0765C"/>
    <w:rsid w:val="00B10F91"/>
    <w:rsid w:val="00B12AE6"/>
    <w:rsid w:val="00B15CD5"/>
    <w:rsid w:val="00B20D35"/>
    <w:rsid w:val="00B234AA"/>
    <w:rsid w:val="00B23617"/>
    <w:rsid w:val="00B26C7D"/>
    <w:rsid w:val="00B305E4"/>
    <w:rsid w:val="00B315EB"/>
    <w:rsid w:val="00B319E7"/>
    <w:rsid w:val="00B3214E"/>
    <w:rsid w:val="00B34839"/>
    <w:rsid w:val="00B37758"/>
    <w:rsid w:val="00B422C8"/>
    <w:rsid w:val="00B427AC"/>
    <w:rsid w:val="00B427E1"/>
    <w:rsid w:val="00B431FA"/>
    <w:rsid w:val="00B450B2"/>
    <w:rsid w:val="00B45D7D"/>
    <w:rsid w:val="00B461C8"/>
    <w:rsid w:val="00B47B4F"/>
    <w:rsid w:val="00B47FD7"/>
    <w:rsid w:val="00B545C0"/>
    <w:rsid w:val="00B54DCE"/>
    <w:rsid w:val="00B559BB"/>
    <w:rsid w:val="00B56B8B"/>
    <w:rsid w:val="00B571FB"/>
    <w:rsid w:val="00B60409"/>
    <w:rsid w:val="00B641FF"/>
    <w:rsid w:val="00B648C3"/>
    <w:rsid w:val="00B66638"/>
    <w:rsid w:val="00B66FD4"/>
    <w:rsid w:val="00B7160F"/>
    <w:rsid w:val="00B7174E"/>
    <w:rsid w:val="00B80338"/>
    <w:rsid w:val="00B80504"/>
    <w:rsid w:val="00B80AC6"/>
    <w:rsid w:val="00B81667"/>
    <w:rsid w:val="00B84BA9"/>
    <w:rsid w:val="00B85309"/>
    <w:rsid w:val="00B871D6"/>
    <w:rsid w:val="00B908A3"/>
    <w:rsid w:val="00B90953"/>
    <w:rsid w:val="00B9326F"/>
    <w:rsid w:val="00B966AB"/>
    <w:rsid w:val="00B9699E"/>
    <w:rsid w:val="00BA1E0E"/>
    <w:rsid w:val="00BA1F75"/>
    <w:rsid w:val="00BA3082"/>
    <w:rsid w:val="00BA3F34"/>
    <w:rsid w:val="00BA57BF"/>
    <w:rsid w:val="00BB1F82"/>
    <w:rsid w:val="00BB5DFE"/>
    <w:rsid w:val="00BB5E0D"/>
    <w:rsid w:val="00BB781F"/>
    <w:rsid w:val="00BC1B86"/>
    <w:rsid w:val="00BC3F3E"/>
    <w:rsid w:val="00BC409B"/>
    <w:rsid w:val="00BC52F2"/>
    <w:rsid w:val="00BC62CD"/>
    <w:rsid w:val="00BC7E68"/>
    <w:rsid w:val="00BD387C"/>
    <w:rsid w:val="00BD3ED7"/>
    <w:rsid w:val="00BD41F7"/>
    <w:rsid w:val="00BD4869"/>
    <w:rsid w:val="00BD4FE1"/>
    <w:rsid w:val="00BD538B"/>
    <w:rsid w:val="00BD5541"/>
    <w:rsid w:val="00BE0C48"/>
    <w:rsid w:val="00BE2493"/>
    <w:rsid w:val="00BE48BE"/>
    <w:rsid w:val="00BE6918"/>
    <w:rsid w:val="00BE728B"/>
    <w:rsid w:val="00BE7847"/>
    <w:rsid w:val="00BE7B2C"/>
    <w:rsid w:val="00BF079D"/>
    <w:rsid w:val="00BF17B7"/>
    <w:rsid w:val="00BF4C8D"/>
    <w:rsid w:val="00BF532B"/>
    <w:rsid w:val="00C01ACB"/>
    <w:rsid w:val="00C01CBC"/>
    <w:rsid w:val="00C03446"/>
    <w:rsid w:val="00C03BCF"/>
    <w:rsid w:val="00C03E67"/>
    <w:rsid w:val="00C06EC0"/>
    <w:rsid w:val="00C07276"/>
    <w:rsid w:val="00C073D9"/>
    <w:rsid w:val="00C103E7"/>
    <w:rsid w:val="00C11BDA"/>
    <w:rsid w:val="00C11CDB"/>
    <w:rsid w:val="00C12421"/>
    <w:rsid w:val="00C12A10"/>
    <w:rsid w:val="00C14748"/>
    <w:rsid w:val="00C163BE"/>
    <w:rsid w:val="00C163EA"/>
    <w:rsid w:val="00C16D3A"/>
    <w:rsid w:val="00C17F3D"/>
    <w:rsid w:val="00C25CB6"/>
    <w:rsid w:val="00C25D17"/>
    <w:rsid w:val="00C277BB"/>
    <w:rsid w:val="00C320CE"/>
    <w:rsid w:val="00C33E80"/>
    <w:rsid w:val="00C35AD7"/>
    <w:rsid w:val="00C36465"/>
    <w:rsid w:val="00C3745A"/>
    <w:rsid w:val="00C37B27"/>
    <w:rsid w:val="00C40612"/>
    <w:rsid w:val="00C45784"/>
    <w:rsid w:val="00C45D5B"/>
    <w:rsid w:val="00C477D1"/>
    <w:rsid w:val="00C47A98"/>
    <w:rsid w:val="00C5025E"/>
    <w:rsid w:val="00C51817"/>
    <w:rsid w:val="00C52EB8"/>
    <w:rsid w:val="00C54E6D"/>
    <w:rsid w:val="00C5789F"/>
    <w:rsid w:val="00C6222C"/>
    <w:rsid w:val="00C63C33"/>
    <w:rsid w:val="00C67C44"/>
    <w:rsid w:val="00C706FA"/>
    <w:rsid w:val="00C71213"/>
    <w:rsid w:val="00C72363"/>
    <w:rsid w:val="00C72776"/>
    <w:rsid w:val="00C72E58"/>
    <w:rsid w:val="00C73704"/>
    <w:rsid w:val="00C74673"/>
    <w:rsid w:val="00C81300"/>
    <w:rsid w:val="00C83234"/>
    <w:rsid w:val="00C84018"/>
    <w:rsid w:val="00C86BB8"/>
    <w:rsid w:val="00C86DE3"/>
    <w:rsid w:val="00C877E1"/>
    <w:rsid w:val="00C87916"/>
    <w:rsid w:val="00C91DCF"/>
    <w:rsid w:val="00C925E3"/>
    <w:rsid w:val="00C92888"/>
    <w:rsid w:val="00C95CB6"/>
    <w:rsid w:val="00CA37AF"/>
    <w:rsid w:val="00CB5F00"/>
    <w:rsid w:val="00CB67B5"/>
    <w:rsid w:val="00CB70BA"/>
    <w:rsid w:val="00CC1B19"/>
    <w:rsid w:val="00CC229C"/>
    <w:rsid w:val="00CC2C57"/>
    <w:rsid w:val="00CC3D14"/>
    <w:rsid w:val="00CC4B85"/>
    <w:rsid w:val="00CC7324"/>
    <w:rsid w:val="00CD0ED5"/>
    <w:rsid w:val="00CD1B7B"/>
    <w:rsid w:val="00CD28C8"/>
    <w:rsid w:val="00CD2C76"/>
    <w:rsid w:val="00CD3493"/>
    <w:rsid w:val="00CD3DC2"/>
    <w:rsid w:val="00CD4E74"/>
    <w:rsid w:val="00CD6BBC"/>
    <w:rsid w:val="00CD7E51"/>
    <w:rsid w:val="00CE2114"/>
    <w:rsid w:val="00CE2F79"/>
    <w:rsid w:val="00CE6873"/>
    <w:rsid w:val="00CE7B07"/>
    <w:rsid w:val="00CF10CD"/>
    <w:rsid w:val="00CF1644"/>
    <w:rsid w:val="00CF28DD"/>
    <w:rsid w:val="00CF2960"/>
    <w:rsid w:val="00CF29AF"/>
    <w:rsid w:val="00CF41A7"/>
    <w:rsid w:val="00CF457F"/>
    <w:rsid w:val="00CF4995"/>
    <w:rsid w:val="00CF6251"/>
    <w:rsid w:val="00CF6D97"/>
    <w:rsid w:val="00D034EF"/>
    <w:rsid w:val="00D0741E"/>
    <w:rsid w:val="00D07D2C"/>
    <w:rsid w:val="00D10F50"/>
    <w:rsid w:val="00D1570E"/>
    <w:rsid w:val="00D15AFB"/>
    <w:rsid w:val="00D17059"/>
    <w:rsid w:val="00D17187"/>
    <w:rsid w:val="00D1788C"/>
    <w:rsid w:val="00D17F86"/>
    <w:rsid w:val="00D20DF1"/>
    <w:rsid w:val="00D21C22"/>
    <w:rsid w:val="00D22BA3"/>
    <w:rsid w:val="00D22EEC"/>
    <w:rsid w:val="00D23390"/>
    <w:rsid w:val="00D2459F"/>
    <w:rsid w:val="00D2494D"/>
    <w:rsid w:val="00D26A01"/>
    <w:rsid w:val="00D32B3D"/>
    <w:rsid w:val="00D34A12"/>
    <w:rsid w:val="00D367A0"/>
    <w:rsid w:val="00D3743F"/>
    <w:rsid w:val="00D37B11"/>
    <w:rsid w:val="00D40845"/>
    <w:rsid w:val="00D40B01"/>
    <w:rsid w:val="00D42177"/>
    <w:rsid w:val="00D42536"/>
    <w:rsid w:val="00D42777"/>
    <w:rsid w:val="00D42BE9"/>
    <w:rsid w:val="00D50235"/>
    <w:rsid w:val="00D50C50"/>
    <w:rsid w:val="00D50D2D"/>
    <w:rsid w:val="00D5260F"/>
    <w:rsid w:val="00D5461B"/>
    <w:rsid w:val="00D56AD3"/>
    <w:rsid w:val="00D61DF3"/>
    <w:rsid w:val="00D62E59"/>
    <w:rsid w:val="00D6796F"/>
    <w:rsid w:val="00D7182C"/>
    <w:rsid w:val="00D73B44"/>
    <w:rsid w:val="00D741E4"/>
    <w:rsid w:val="00D75A61"/>
    <w:rsid w:val="00D76621"/>
    <w:rsid w:val="00D774B1"/>
    <w:rsid w:val="00D809C5"/>
    <w:rsid w:val="00D81A3E"/>
    <w:rsid w:val="00D822F0"/>
    <w:rsid w:val="00D83F97"/>
    <w:rsid w:val="00D85F0F"/>
    <w:rsid w:val="00D86604"/>
    <w:rsid w:val="00D87843"/>
    <w:rsid w:val="00D92EAF"/>
    <w:rsid w:val="00D9559E"/>
    <w:rsid w:val="00D9667A"/>
    <w:rsid w:val="00D97404"/>
    <w:rsid w:val="00D975CD"/>
    <w:rsid w:val="00DA4DB0"/>
    <w:rsid w:val="00DA522C"/>
    <w:rsid w:val="00DA5541"/>
    <w:rsid w:val="00DA61A9"/>
    <w:rsid w:val="00DA624C"/>
    <w:rsid w:val="00DA6B3C"/>
    <w:rsid w:val="00DA79F4"/>
    <w:rsid w:val="00DB2143"/>
    <w:rsid w:val="00DB22A6"/>
    <w:rsid w:val="00DB237C"/>
    <w:rsid w:val="00DB3C0F"/>
    <w:rsid w:val="00DB45AA"/>
    <w:rsid w:val="00DB7575"/>
    <w:rsid w:val="00DC0AA6"/>
    <w:rsid w:val="00DC1A18"/>
    <w:rsid w:val="00DD24E4"/>
    <w:rsid w:val="00DD2766"/>
    <w:rsid w:val="00DD4D76"/>
    <w:rsid w:val="00DD4DC3"/>
    <w:rsid w:val="00DD69A8"/>
    <w:rsid w:val="00DE0CC6"/>
    <w:rsid w:val="00DE1B68"/>
    <w:rsid w:val="00DE279C"/>
    <w:rsid w:val="00DE29FD"/>
    <w:rsid w:val="00DF22D0"/>
    <w:rsid w:val="00DF3B98"/>
    <w:rsid w:val="00DF69A2"/>
    <w:rsid w:val="00DF73F5"/>
    <w:rsid w:val="00DF7663"/>
    <w:rsid w:val="00E040FF"/>
    <w:rsid w:val="00E068F7"/>
    <w:rsid w:val="00E0726A"/>
    <w:rsid w:val="00E104D0"/>
    <w:rsid w:val="00E12535"/>
    <w:rsid w:val="00E13665"/>
    <w:rsid w:val="00E165AB"/>
    <w:rsid w:val="00E1685F"/>
    <w:rsid w:val="00E178F8"/>
    <w:rsid w:val="00E23F51"/>
    <w:rsid w:val="00E2424C"/>
    <w:rsid w:val="00E24C13"/>
    <w:rsid w:val="00E26CD1"/>
    <w:rsid w:val="00E27986"/>
    <w:rsid w:val="00E312F2"/>
    <w:rsid w:val="00E31800"/>
    <w:rsid w:val="00E33299"/>
    <w:rsid w:val="00E43398"/>
    <w:rsid w:val="00E4470C"/>
    <w:rsid w:val="00E448E3"/>
    <w:rsid w:val="00E4509A"/>
    <w:rsid w:val="00E45150"/>
    <w:rsid w:val="00E52281"/>
    <w:rsid w:val="00E523A6"/>
    <w:rsid w:val="00E549E9"/>
    <w:rsid w:val="00E54BF3"/>
    <w:rsid w:val="00E56FAC"/>
    <w:rsid w:val="00E57020"/>
    <w:rsid w:val="00E57FF2"/>
    <w:rsid w:val="00E61154"/>
    <w:rsid w:val="00E617B5"/>
    <w:rsid w:val="00E62A84"/>
    <w:rsid w:val="00E63119"/>
    <w:rsid w:val="00E6470D"/>
    <w:rsid w:val="00E6479A"/>
    <w:rsid w:val="00E64B80"/>
    <w:rsid w:val="00E660C7"/>
    <w:rsid w:val="00E74706"/>
    <w:rsid w:val="00E74D14"/>
    <w:rsid w:val="00E7505D"/>
    <w:rsid w:val="00E750F2"/>
    <w:rsid w:val="00E76CAC"/>
    <w:rsid w:val="00E80244"/>
    <w:rsid w:val="00E809D4"/>
    <w:rsid w:val="00E811F0"/>
    <w:rsid w:val="00E863CB"/>
    <w:rsid w:val="00E90DD1"/>
    <w:rsid w:val="00E92808"/>
    <w:rsid w:val="00E959F5"/>
    <w:rsid w:val="00E96BCF"/>
    <w:rsid w:val="00EA166D"/>
    <w:rsid w:val="00EA2AAD"/>
    <w:rsid w:val="00EA3E07"/>
    <w:rsid w:val="00EA5A78"/>
    <w:rsid w:val="00EA64EC"/>
    <w:rsid w:val="00EA6D9F"/>
    <w:rsid w:val="00EA7FB8"/>
    <w:rsid w:val="00EB0092"/>
    <w:rsid w:val="00EB09A2"/>
    <w:rsid w:val="00EB1E1E"/>
    <w:rsid w:val="00EB467D"/>
    <w:rsid w:val="00EB5580"/>
    <w:rsid w:val="00EC0E62"/>
    <w:rsid w:val="00EC2786"/>
    <w:rsid w:val="00EC568E"/>
    <w:rsid w:val="00EC77A5"/>
    <w:rsid w:val="00ED0E90"/>
    <w:rsid w:val="00ED25E3"/>
    <w:rsid w:val="00ED5E18"/>
    <w:rsid w:val="00ED6165"/>
    <w:rsid w:val="00ED6EFB"/>
    <w:rsid w:val="00ED7655"/>
    <w:rsid w:val="00EE08BF"/>
    <w:rsid w:val="00EE4476"/>
    <w:rsid w:val="00EF0197"/>
    <w:rsid w:val="00EF01D6"/>
    <w:rsid w:val="00EF2B07"/>
    <w:rsid w:val="00EF3DEE"/>
    <w:rsid w:val="00EF7740"/>
    <w:rsid w:val="00F02383"/>
    <w:rsid w:val="00F05D42"/>
    <w:rsid w:val="00F111EE"/>
    <w:rsid w:val="00F11C7F"/>
    <w:rsid w:val="00F130C3"/>
    <w:rsid w:val="00F1548D"/>
    <w:rsid w:val="00F15AFF"/>
    <w:rsid w:val="00F164D6"/>
    <w:rsid w:val="00F204E0"/>
    <w:rsid w:val="00F24309"/>
    <w:rsid w:val="00F24AB2"/>
    <w:rsid w:val="00F27226"/>
    <w:rsid w:val="00F27838"/>
    <w:rsid w:val="00F3478D"/>
    <w:rsid w:val="00F430D1"/>
    <w:rsid w:val="00F43446"/>
    <w:rsid w:val="00F43B2E"/>
    <w:rsid w:val="00F453AE"/>
    <w:rsid w:val="00F51A29"/>
    <w:rsid w:val="00F53575"/>
    <w:rsid w:val="00F54195"/>
    <w:rsid w:val="00F56F5E"/>
    <w:rsid w:val="00F57B97"/>
    <w:rsid w:val="00F62F7D"/>
    <w:rsid w:val="00F6419F"/>
    <w:rsid w:val="00F64674"/>
    <w:rsid w:val="00F64C76"/>
    <w:rsid w:val="00F65DE9"/>
    <w:rsid w:val="00F67A44"/>
    <w:rsid w:val="00F67C52"/>
    <w:rsid w:val="00F71975"/>
    <w:rsid w:val="00F721C8"/>
    <w:rsid w:val="00F73CD6"/>
    <w:rsid w:val="00F74F80"/>
    <w:rsid w:val="00F74FCF"/>
    <w:rsid w:val="00F7518E"/>
    <w:rsid w:val="00F767FF"/>
    <w:rsid w:val="00F80F80"/>
    <w:rsid w:val="00F81ECD"/>
    <w:rsid w:val="00F824EC"/>
    <w:rsid w:val="00F848E5"/>
    <w:rsid w:val="00F86523"/>
    <w:rsid w:val="00F8785E"/>
    <w:rsid w:val="00F87E01"/>
    <w:rsid w:val="00F90948"/>
    <w:rsid w:val="00F90A71"/>
    <w:rsid w:val="00F929B1"/>
    <w:rsid w:val="00F92EC7"/>
    <w:rsid w:val="00F97D83"/>
    <w:rsid w:val="00FA0E47"/>
    <w:rsid w:val="00FA29D5"/>
    <w:rsid w:val="00FA60C6"/>
    <w:rsid w:val="00FA6F08"/>
    <w:rsid w:val="00FA70C9"/>
    <w:rsid w:val="00FA796C"/>
    <w:rsid w:val="00FB02F6"/>
    <w:rsid w:val="00FB202E"/>
    <w:rsid w:val="00FB291A"/>
    <w:rsid w:val="00FB3203"/>
    <w:rsid w:val="00FB5855"/>
    <w:rsid w:val="00FB6A96"/>
    <w:rsid w:val="00FB7AEC"/>
    <w:rsid w:val="00FC2560"/>
    <w:rsid w:val="00FC3034"/>
    <w:rsid w:val="00FC4724"/>
    <w:rsid w:val="00FC5C13"/>
    <w:rsid w:val="00FC6290"/>
    <w:rsid w:val="00FC7EF4"/>
    <w:rsid w:val="00FD0051"/>
    <w:rsid w:val="00FD1F52"/>
    <w:rsid w:val="00FD2EC4"/>
    <w:rsid w:val="00FD43DF"/>
    <w:rsid w:val="00FD6347"/>
    <w:rsid w:val="00FD7C92"/>
    <w:rsid w:val="00FE0F99"/>
    <w:rsid w:val="00FE1B98"/>
    <w:rsid w:val="00FE1C2C"/>
    <w:rsid w:val="00FE5EF1"/>
    <w:rsid w:val="00FF0768"/>
    <w:rsid w:val="00FF1B47"/>
    <w:rsid w:val="00FF4388"/>
    <w:rsid w:val="00FF53C4"/>
    <w:rsid w:val="00FF673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07A642"/>
  <w15:docId w15:val="{D008ACBA-E07F-456B-9050-EFDE055AF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theme="minorBidi"/>
        <w:sz w:val="28"/>
        <w:szCs w:val="22"/>
        <w:lang w:val="en-US" w:eastAsia="zh-TW" w:bidi="ar-SA"/>
      </w:rPr>
    </w:rPrDefault>
    <w:pPrDefault>
      <w:pPr>
        <w:spacing w:after="20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3E8F"/>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3BC0"/>
    <w:pPr>
      <w:ind w:left="720"/>
      <w:contextualSpacing/>
    </w:pPr>
  </w:style>
  <w:style w:type="paragraph" w:styleId="a4">
    <w:name w:val="header"/>
    <w:basedOn w:val="a"/>
    <w:link w:val="a5"/>
    <w:uiPriority w:val="99"/>
    <w:unhideWhenUsed/>
    <w:rsid w:val="00436F36"/>
    <w:pPr>
      <w:tabs>
        <w:tab w:val="center" w:pos="4320"/>
        <w:tab w:val="right" w:pos="8640"/>
      </w:tabs>
      <w:spacing w:after="0" w:line="240" w:lineRule="auto"/>
    </w:pPr>
  </w:style>
  <w:style w:type="character" w:customStyle="1" w:styleId="a5">
    <w:name w:val="頁首 字元"/>
    <w:basedOn w:val="a0"/>
    <w:link w:val="a4"/>
    <w:uiPriority w:val="99"/>
    <w:rsid w:val="00436F36"/>
  </w:style>
  <w:style w:type="paragraph" w:styleId="a6">
    <w:name w:val="footer"/>
    <w:basedOn w:val="a"/>
    <w:link w:val="a7"/>
    <w:uiPriority w:val="99"/>
    <w:unhideWhenUsed/>
    <w:rsid w:val="00436F36"/>
    <w:pPr>
      <w:tabs>
        <w:tab w:val="center" w:pos="4320"/>
        <w:tab w:val="right" w:pos="8640"/>
      </w:tabs>
      <w:spacing w:after="0" w:line="240" w:lineRule="auto"/>
    </w:pPr>
  </w:style>
  <w:style w:type="character" w:customStyle="1" w:styleId="a7">
    <w:name w:val="頁尾 字元"/>
    <w:basedOn w:val="a0"/>
    <w:link w:val="a6"/>
    <w:uiPriority w:val="99"/>
    <w:rsid w:val="00436F36"/>
  </w:style>
  <w:style w:type="table" w:styleId="a8">
    <w:name w:val="Table Grid"/>
    <w:basedOn w:val="a1"/>
    <w:uiPriority w:val="39"/>
    <w:rsid w:val="00E040FF"/>
    <w:pPr>
      <w:spacing w:after="0" w:line="240" w:lineRule="auto"/>
      <w:jc w:val="left"/>
    </w:pPr>
    <w:rPr>
      <w:rFonts w:asciiTheme="minorHAnsi" w:hAnsiTheme="minorHAnsi"/>
      <w:kern w:val="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
    <w:link w:val="EndNoteBibliographyTitle0"/>
    <w:rsid w:val="00152402"/>
    <w:pPr>
      <w:spacing w:after="0"/>
      <w:jc w:val="center"/>
    </w:pPr>
    <w:rPr>
      <w:rFonts w:cs="Arial"/>
      <w:noProof/>
    </w:rPr>
  </w:style>
  <w:style w:type="character" w:customStyle="1" w:styleId="EndNoteBibliographyTitle0">
    <w:name w:val="EndNote Bibliography Title 字元"/>
    <w:basedOn w:val="a0"/>
    <w:link w:val="EndNoteBibliographyTitle"/>
    <w:rsid w:val="00152402"/>
    <w:rPr>
      <w:rFonts w:cs="Arial"/>
      <w:noProof/>
    </w:rPr>
  </w:style>
  <w:style w:type="paragraph" w:customStyle="1" w:styleId="EndNoteBibliography">
    <w:name w:val="EndNote Bibliography"/>
    <w:basedOn w:val="a"/>
    <w:link w:val="EndNoteBibliography0"/>
    <w:rsid w:val="00152402"/>
    <w:pPr>
      <w:spacing w:line="240" w:lineRule="auto"/>
    </w:pPr>
    <w:rPr>
      <w:rFonts w:cs="Arial"/>
      <w:noProof/>
    </w:rPr>
  </w:style>
  <w:style w:type="character" w:customStyle="1" w:styleId="EndNoteBibliography0">
    <w:name w:val="EndNote Bibliography 字元"/>
    <w:basedOn w:val="a0"/>
    <w:link w:val="EndNoteBibliography"/>
    <w:rsid w:val="00152402"/>
    <w:rPr>
      <w:rFonts w:cs="Arial"/>
      <w:noProof/>
    </w:rPr>
  </w:style>
  <w:style w:type="character" w:styleId="a9">
    <w:name w:val="Hyperlink"/>
    <w:basedOn w:val="a0"/>
    <w:uiPriority w:val="99"/>
    <w:unhideWhenUsed/>
    <w:rsid w:val="008C5261"/>
    <w:rPr>
      <w:color w:val="0000FF"/>
      <w:u w:val="single"/>
    </w:rPr>
  </w:style>
  <w:style w:type="character" w:customStyle="1" w:styleId="jtukpc">
    <w:name w:val="jtukpc"/>
    <w:basedOn w:val="a0"/>
    <w:rsid w:val="00D42BE9"/>
  </w:style>
  <w:style w:type="character" w:customStyle="1" w:styleId="ynrlnc">
    <w:name w:val="ynrlnc"/>
    <w:basedOn w:val="a0"/>
    <w:rsid w:val="00D42BE9"/>
  </w:style>
  <w:style w:type="character" w:styleId="aa">
    <w:name w:val="annotation reference"/>
    <w:basedOn w:val="a0"/>
    <w:uiPriority w:val="99"/>
    <w:semiHidden/>
    <w:unhideWhenUsed/>
    <w:rsid w:val="00F848E5"/>
    <w:rPr>
      <w:sz w:val="16"/>
      <w:szCs w:val="16"/>
    </w:rPr>
  </w:style>
  <w:style w:type="paragraph" w:styleId="ab">
    <w:name w:val="annotation text"/>
    <w:basedOn w:val="a"/>
    <w:link w:val="ac"/>
    <w:uiPriority w:val="99"/>
    <w:semiHidden/>
    <w:unhideWhenUsed/>
    <w:rsid w:val="00F848E5"/>
    <w:pPr>
      <w:spacing w:line="240" w:lineRule="auto"/>
    </w:pPr>
    <w:rPr>
      <w:sz w:val="20"/>
      <w:szCs w:val="20"/>
    </w:rPr>
  </w:style>
  <w:style w:type="character" w:customStyle="1" w:styleId="ac">
    <w:name w:val="註解文字 字元"/>
    <w:basedOn w:val="a0"/>
    <w:link w:val="ab"/>
    <w:uiPriority w:val="99"/>
    <w:semiHidden/>
    <w:rsid w:val="00F848E5"/>
    <w:rPr>
      <w:sz w:val="20"/>
      <w:szCs w:val="20"/>
    </w:rPr>
  </w:style>
  <w:style w:type="paragraph" w:styleId="ad">
    <w:name w:val="annotation subject"/>
    <w:basedOn w:val="ab"/>
    <w:next w:val="ab"/>
    <w:link w:val="ae"/>
    <w:uiPriority w:val="99"/>
    <w:semiHidden/>
    <w:unhideWhenUsed/>
    <w:rsid w:val="00F848E5"/>
    <w:rPr>
      <w:b/>
      <w:bCs/>
    </w:rPr>
  </w:style>
  <w:style w:type="character" w:customStyle="1" w:styleId="ae">
    <w:name w:val="註解主旨 字元"/>
    <w:basedOn w:val="ac"/>
    <w:link w:val="ad"/>
    <w:uiPriority w:val="99"/>
    <w:semiHidden/>
    <w:rsid w:val="00F848E5"/>
    <w:rPr>
      <w:b/>
      <w:bCs/>
      <w:sz w:val="20"/>
      <w:szCs w:val="20"/>
    </w:rPr>
  </w:style>
  <w:style w:type="paragraph" w:styleId="af">
    <w:name w:val="Balloon Text"/>
    <w:basedOn w:val="a"/>
    <w:link w:val="af0"/>
    <w:uiPriority w:val="99"/>
    <w:semiHidden/>
    <w:unhideWhenUsed/>
    <w:rsid w:val="00F848E5"/>
    <w:pPr>
      <w:spacing w:after="0" w:line="240" w:lineRule="auto"/>
    </w:pPr>
    <w:rPr>
      <w:rFonts w:ascii="Segoe UI" w:hAnsi="Segoe UI" w:cs="Segoe UI"/>
      <w:sz w:val="18"/>
      <w:szCs w:val="18"/>
    </w:rPr>
  </w:style>
  <w:style w:type="character" w:customStyle="1" w:styleId="af0">
    <w:name w:val="註解方塊文字 字元"/>
    <w:basedOn w:val="a0"/>
    <w:link w:val="af"/>
    <w:uiPriority w:val="99"/>
    <w:semiHidden/>
    <w:rsid w:val="00F848E5"/>
    <w:rPr>
      <w:rFonts w:ascii="Segoe UI" w:hAnsi="Segoe UI" w:cs="Segoe UI"/>
      <w:sz w:val="18"/>
      <w:szCs w:val="18"/>
    </w:rPr>
  </w:style>
  <w:style w:type="table" w:customStyle="1" w:styleId="1">
    <w:name w:val="淺色網底1"/>
    <w:basedOn w:val="a1"/>
    <w:uiPriority w:val="60"/>
    <w:rsid w:val="00CF41A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1">
    <w:name w:val="Title"/>
    <w:basedOn w:val="a"/>
    <w:next w:val="a"/>
    <w:link w:val="af2"/>
    <w:uiPriority w:val="10"/>
    <w:qFormat/>
    <w:rsid w:val="003871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2">
    <w:name w:val="標題 字元"/>
    <w:basedOn w:val="a0"/>
    <w:link w:val="af1"/>
    <w:uiPriority w:val="10"/>
    <w:rsid w:val="0038717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371101">
      <w:bodyDiv w:val="1"/>
      <w:marLeft w:val="0"/>
      <w:marRight w:val="0"/>
      <w:marTop w:val="0"/>
      <w:marBottom w:val="0"/>
      <w:divBdr>
        <w:top w:val="none" w:sz="0" w:space="0" w:color="auto"/>
        <w:left w:val="none" w:sz="0" w:space="0" w:color="auto"/>
        <w:bottom w:val="none" w:sz="0" w:space="0" w:color="auto"/>
        <w:right w:val="none" w:sz="0" w:space="0" w:color="auto"/>
      </w:divBdr>
    </w:div>
    <w:div w:id="352154428">
      <w:bodyDiv w:val="1"/>
      <w:marLeft w:val="0"/>
      <w:marRight w:val="0"/>
      <w:marTop w:val="0"/>
      <w:marBottom w:val="0"/>
      <w:divBdr>
        <w:top w:val="none" w:sz="0" w:space="0" w:color="auto"/>
        <w:left w:val="none" w:sz="0" w:space="0" w:color="auto"/>
        <w:bottom w:val="none" w:sz="0" w:space="0" w:color="auto"/>
        <w:right w:val="none" w:sz="0" w:space="0" w:color="auto"/>
      </w:divBdr>
    </w:div>
    <w:div w:id="469059232">
      <w:bodyDiv w:val="1"/>
      <w:marLeft w:val="0"/>
      <w:marRight w:val="0"/>
      <w:marTop w:val="0"/>
      <w:marBottom w:val="0"/>
      <w:divBdr>
        <w:top w:val="none" w:sz="0" w:space="0" w:color="auto"/>
        <w:left w:val="none" w:sz="0" w:space="0" w:color="auto"/>
        <w:bottom w:val="none" w:sz="0" w:space="0" w:color="auto"/>
        <w:right w:val="none" w:sz="0" w:space="0" w:color="auto"/>
      </w:divBdr>
    </w:div>
    <w:div w:id="630523974">
      <w:bodyDiv w:val="1"/>
      <w:marLeft w:val="0"/>
      <w:marRight w:val="0"/>
      <w:marTop w:val="0"/>
      <w:marBottom w:val="0"/>
      <w:divBdr>
        <w:top w:val="none" w:sz="0" w:space="0" w:color="auto"/>
        <w:left w:val="none" w:sz="0" w:space="0" w:color="auto"/>
        <w:bottom w:val="none" w:sz="0" w:space="0" w:color="auto"/>
        <w:right w:val="none" w:sz="0" w:space="0" w:color="auto"/>
      </w:divBdr>
    </w:div>
    <w:div w:id="811946077">
      <w:bodyDiv w:val="1"/>
      <w:marLeft w:val="0"/>
      <w:marRight w:val="0"/>
      <w:marTop w:val="0"/>
      <w:marBottom w:val="0"/>
      <w:divBdr>
        <w:top w:val="none" w:sz="0" w:space="0" w:color="auto"/>
        <w:left w:val="none" w:sz="0" w:space="0" w:color="auto"/>
        <w:bottom w:val="none" w:sz="0" w:space="0" w:color="auto"/>
        <w:right w:val="none" w:sz="0" w:space="0" w:color="auto"/>
      </w:divBdr>
    </w:div>
    <w:div w:id="933708408">
      <w:bodyDiv w:val="1"/>
      <w:marLeft w:val="0"/>
      <w:marRight w:val="0"/>
      <w:marTop w:val="0"/>
      <w:marBottom w:val="0"/>
      <w:divBdr>
        <w:top w:val="none" w:sz="0" w:space="0" w:color="auto"/>
        <w:left w:val="none" w:sz="0" w:space="0" w:color="auto"/>
        <w:bottom w:val="none" w:sz="0" w:space="0" w:color="auto"/>
        <w:right w:val="none" w:sz="0" w:space="0" w:color="auto"/>
      </w:divBdr>
    </w:div>
    <w:div w:id="1311405745">
      <w:bodyDiv w:val="1"/>
      <w:marLeft w:val="0"/>
      <w:marRight w:val="0"/>
      <w:marTop w:val="0"/>
      <w:marBottom w:val="0"/>
      <w:divBdr>
        <w:top w:val="none" w:sz="0" w:space="0" w:color="auto"/>
        <w:left w:val="none" w:sz="0" w:space="0" w:color="auto"/>
        <w:bottom w:val="none" w:sz="0" w:space="0" w:color="auto"/>
        <w:right w:val="none" w:sz="0" w:space="0" w:color="auto"/>
      </w:divBdr>
    </w:div>
    <w:div w:id="1424954666">
      <w:bodyDiv w:val="1"/>
      <w:marLeft w:val="0"/>
      <w:marRight w:val="0"/>
      <w:marTop w:val="0"/>
      <w:marBottom w:val="0"/>
      <w:divBdr>
        <w:top w:val="none" w:sz="0" w:space="0" w:color="auto"/>
        <w:left w:val="none" w:sz="0" w:space="0" w:color="auto"/>
        <w:bottom w:val="none" w:sz="0" w:space="0" w:color="auto"/>
        <w:right w:val="none" w:sz="0" w:space="0" w:color="auto"/>
      </w:divBdr>
      <w:divsChild>
        <w:div w:id="1020274953">
          <w:marLeft w:val="0"/>
          <w:marRight w:val="0"/>
          <w:marTop w:val="0"/>
          <w:marBottom w:val="0"/>
          <w:divBdr>
            <w:top w:val="none" w:sz="0" w:space="0" w:color="auto"/>
            <w:left w:val="none" w:sz="0" w:space="0" w:color="auto"/>
            <w:bottom w:val="none" w:sz="0" w:space="0" w:color="auto"/>
            <w:right w:val="none" w:sz="0" w:space="0" w:color="auto"/>
          </w:divBdr>
          <w:divsChild>
            <w:div w:id="1182210084">
              <w:marLeft w:val="0"/>
              <w:marRight w:val="0"/>
              <w:marTop w:val="0"/>
              <w:marBottom w:val="0"/>
              <w:divBdr>
                <w:top w:val="none" w:sz="0" w:space="0" w:color="auto"/>
                <w:left w:val="none" w:sz="0" w:space="0" w:color="auto"/>
                <w:bottom w:val="none" w:sz="0" w:space="0" w:color="auto"/>
                <w:right w:val="none" w:sz="0" w:space="0" w:color="auto"/>
              </w:divBdr>
              <w:divsChild>
                <w:div w:id="1927493401">
                  <w:marLeft w:val="0"/>
                  <w:marRight w:val="125"/>
                  <w:marTop w:val="0"/>
                  <w:marBottom w:val="0"/>
                  <w:divBdr>
                    <w:top w:val="none" w:sz="0" w:space="0" w:color="auto"/>
                    <w:left w:val="none" w:sz="0" w:space="0" w:color="auto"/>
                    <w:bottom w:val="none" w:sz="0" w:space="0" w:color="auto"/>
                    <w:right w:val="none" w:sz="0" w:space="0" w:color="auto"/>
                  </w:divBdr>
                  <w:divsChild>
                    <w:div w:id="230970941">
                      <w:marLeft w:val="0"/>
                      <w:marRight w:val="1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798745">
      <w:bodyDiv w:val="1"/>
      <w:marLeft w:val="0"/>
      <w:marRight w:val="0"/>
      <w:marTop w:val="0"/>
      <w:marBottom w:val="0"/>
      <w:divBdr>
        <w:top w:val="none" w:sz="0" w:space="0" w:color="auto"/>
        <w:left w:val="none" w:sz="0" w:space="0" w:color="auto"/>
        <w:bottom w:val="none" w:sz="0" w:space="0" w:color="auto"/>
        <w:right w:val="none" w:sz="0" w:space="0" w:color="auto"/>
      </w:divBdr>
    </w:div>
    <w:div w:id="1608078445">
      <w:bodyDiv w:val="1"/>
      <w:marLeft w:val="0"/>
      <w:marRight w:val="0"/>
      <w:marTop w:val="0"/>
      <w:marBottom w:val="0"/>
      <w:divBdr>
        <w:top w:val="none" w:sz="0" w:space="0" w:color="auto"/>
        <w:left w:val="none" w:sz="0" w:space="0" w:color="auto"/>
        <w:bottom w:val="none" w:sz="0" w:space="0" w:color="auto"/>
        <w:right w:val="none" w:sz="0" w:space="0" w:color="auto"/>
      </w:divBdr>
    </w:div>
    <w:div w:id="1766607769">
      <w:bodyDiv w:val="1"/>
      <w:marLeft w:val="0"/>
      <w:marRight w:val="0"/>
      <w:marTop w:val="0"/>
      <w:marBottom w:val="0"/>
      <w:divBdr>
        <w:top w:val="none" w:sz="0" w:space="0" w:color="auto"/>
        <w:left w:val="none" w:sz="0" w:space="0" w:color="auto"/>
        <w:bottom w:val="none" w:sz="0" w:space="0" w:color="auto"/>
        <w:right w:val="none" w:sz="0" w:space="0" w:color="auto"/>
      </w:divBdr>
    </w:div>
    <w:div w:id="1795906433">
      <w:bodyDiv w:val="1"/>
      <w:marLeft w:val="0"/>
      <w:marRight w:val="0"/>
      <w:marTop w:val="0"/>
      <w:marBottom w:val="0"/>
      <w:divBdr>
        <w:top w:val="none" w:sz="0" w:space="0" w:color="auto"/>
        <w:left w:val="none" w:sz="0" w:space="0" w:color="auto"/>
        <w:bottom w:val="none" w:sz="0" w:space="0" w:color="auto"/>
        <w:right w:val="none" w:sz="0" w:space="0" w:color="auto"/>
      </w:divBdr>
    </w:div>
    <w:div w:id="2039961213">
      <w:bodyDiv w:val="1"/>
      <w:marLeft w:val="0"/>
      <w:marRight w:val="0"/>
      <w:marTop w:val="0"/>
      <w:marBottom w:val="0"/>
      <w:divBdr>
        <w:top w:val="none" w:sz="0" w:space="0" w:color="auto"/>
        <w:left w:val="none" w:sz="0" w:space="0" w:color="auto"/>
        <w:bottom w:val="none" w:sz="0" w:space="0" w:color="auto"/>
        <w:right w:val="none" w:sz="0" w:space="0" w:color="auto"/>
      </w:divBdr>
      <w:divsChild>
        <w:div w:id="942151298">
          <w:marLeft w:val="0"/>
          <w:marRight w:val="0"/>
          <w:marTop w:val="0"/>
          <w:marBottom w:val="0"/>
          <w:divBdr>
            <w:top w:val="none" w:sz="0" w:space="0" w:color="auto"/>
            <w:left w:val="none" w:sz="0" w:space="0" w:color="auto"/>
            <w:bottom w:val="none" w:sz="0" w:space="0" w:color="auto"/>
            <w:right w:val="none" w:sz="0" w:space="0" w:color="auto"/>
          </w:divBdr>
          <w:divsChild>
            <w:div w:id="681519282">
              <w:marLeft w:val="0"/>
              <w:marRight w:val="0"/>
              <w:marTop w:val="0"/>
              <w:marBottom w:val="0"/>
              <w:divBdr>
                <w:top w:val="none" w:sz="0" w:space="0" w:color="auto"/>
                <w:left w:val="none" w:sz="0" w:space="0" w:color="auto"/>
                <w:bottom w:val="none" w:sz="0" w:space="0" w:color="auto"/>
                <w:right w:val="none" w:sz="0" w:space="0" w:color="auto"/>
              </w:divBdr>
              <w:divsChild>
                <w:div w:id="912353725">
                  <w:marLeft w:val="0"/>
                  <w:marRight w:val="125"/>
                  <w:marTop w:val="0"/>
                  <w:marBottom w:val="0"/>
                  <w:divBdr>
                    <w:top w:val="none" w:sz="0" w:space="0" w:color="auto"/>
                    <w:left w:val="none" w:sz="0" w:space="0" w:color="auto"/>
                    <w:bottom w:val="none" w:sz="0" w:space="0" w:color="auto"/>
                    <w:right w:val="none" w:sz="0" w:space="0" w:color="auto"/>
                  </w:divBdr>
                  <w:divsChild>
                    <w:div w:id="1292132910">
                      <w:marLeft w:val="0"/>
                      <w:marRight w:val="1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587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tif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569F8E-9146-4D40-B439-05A6BC9A3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3862</TotalTime>
  <Pages>31</Pages>
  <Words>10077</Words>
  <Characters>57440</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67383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CK NTU</cp:lastModifiedBy>
  <cp:revision>337</cp:revision>
  <dcterms:created xsi:type="dcterms:W3CDTF">2020-10-12T14:12:00Z</dcterms:created>
  <dcterms:modified xsi:type="dcterms:W3CDTF">2021-06-25T10:48:00Z</dcterms:modified>
</cp:coreProperties>
</file>